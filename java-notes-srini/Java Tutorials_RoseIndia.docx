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65C" w:rsidRPr="0030065C" w:rsidRDefault="0030065C" w:rsidP="0030065C">
      <w:pPr>
        <w:shd w:val="clear" w:color="auto" w:fill="FFFFFF"/>
        <w:spacing w:before="100" w:beforeAutospacing="1" w:after="100" w:afterAutospacing="1" w:line="311" w:lineRule="atLeast"/>
        <w:outlineLvl w:val="1"/>
        <w:rPr>
          <w:rFonts w:ascii="Arial" w:eastAsia="Times New Roman" w:hAnsi="Arial" w:cs="Arial"/>
          <w:b/>
          <w:bCs/>
          <w:color w:val="000000"/>
          <w:sz w:val="36"/>
          <w:szCs w:val="36"/>
        </w:rPr>
      </w:pPr>
      <w:r w:rsidRPr="0030065C">
        <w:rPr>
          <w:rFonts w:ascii="Arial" w:eastAsia="Times New Roman" w:hAnsi="Arial" w:cs="Arial"/>
          <w:b/>
          <w:bCs/>
          <w:color w:val="000000"/>
          <w:sz w:val="36"/>
          <w:szCs w:val="36"/>
        </w:rPr>
        <w:t>Java Tutorials - Java Example Codes and Tutorials</w:t>
      </w:r>
    </w:p>
    <w:p w:rsidR="0030065C" w:rsidRPr="0030065C" w:rsidRDefault="0030065C" w:rsidP="0030065C">
      <w:pPr>
        <w:shd w:val="clear" w:color="auto" w:fill="FFFFFF"/>
        <w:spacing w:before="100" w:beforeAutospacing="1" w:after="100" w:afterAutospacing="1" w:line="311" w:lineRule="atLeast"/>
        <w:rPr>
          <w:rFonts w:ascii="Arial" w:eastAsia="Times New Roman" w:hAnsi="Arial" w:cs="Arial"/>
          <w:color w:val="000000"/>
          <w:sz w:val="17"/>
          <w:szCs w:val="17"/>
        </w:rPr>
      </w:pPr>
      <w:r w:rsidRPr="0030065C">
        <w:rPr>
          <w:rFonts w:ascii="Arial" w:eastAsia="Times New Roman" w:hAnsi="Arial" w:cs="Arial"/>
          <w:color w:val="000000"/>
          <w:sz w:val="27"/>
          <w:szCs w:val="27"/>
        </w:rPr>
        <w:t>Java</w:t>
      </w:r>
      <w:r w:rsidRPr="0030065C">
        <w:rPr>
          <w:rFonts w:ascii="Arial" w:eastAsia="Times New Roman" w:hAnsi="Arial" w:cs="Arial"/>
          <w:color w:val="000000"/>
          <w:sz w:val="17"/>
        </w:rPr>
        <w:t> </w:t>
      </w:r>
      <w:r w:rsidRPr="0030065C">
        <w:rPr>
          <w:rFonts w:ascii="Arial" w:eastAsia="Times New Roman" w:hAnsi="Arial" w:cs="Arial"/>
          <w:color w:val="000000"/>
          <w:sz w:val="17"/>
          <w:szCs w:val="17"/>
        </w:rPr>
        <w:t xml:space="preserve">is great programming language for the development of enterprise grade applications. This programming Language is evolved from a language named Oak. Oak was developed in the early nineties at Sun Microsystems as a platform-independent language aimed at allowing entertainment appliances such as video game consoles and VCRs to </w:t>
      </w:r>
      <w:proofErr w:type="gramStart"/>
      <w:r w:rsidRPr="0030065C">
        <w:rPr>
          <w:rFonts w:ascii="Arial" w:eastAsia="Times New Roman" w:hAnsi="Arial" w:cs="Arial"/>
          <w:color w:val="000000"/>
          <w:sz w:val="17"/>
          <w:szCs w:val="17"/>
        </w:rPr>
        <w:t>communicate .</w:t>
      </w:r>
      <w:proofErr w:type="gramEnd"/>
      <w:r w:rsidRPr="0030065C">
        <w:rPr>
          <w:rFonts w:ascii="Arial" w:eastAsia="Times New Roman" w:hAnsi="Arial" w:cs="Arial"/>
          <w:color w:val="000000"/>
          <w:sz w:val="17"/>
          <w:szCs w:val="17"/>
        </w:rPr>
        <w:t xml:space="preserve"> Oak was first slated to appear in television set-top boxes designed to provide video-on-demand services. Oak was unsuccessful so in 1995 Sun changed the name to Java and modified the language to take advantage of the burgeoning World Wide Web.</w:t>
      </w:r>
    </w:p>
    <w:p w:rsidR="0030065C" w:rsidRPr="0030065C" w:rsidRDefault="0030065C" w:rsidP="0030065C">
      <w:pPr>
        <w:shd w:val="clear" w:color="auto" w:fill="FFFFFF"/>
        <w:spacing w:before="100" w:beforeAutospacing="1" w:after="100" w:afterAutospacing="1" w:line="311" w:lineRule="atLeast"/>
        <w:rPr>
          <w:rFonts w:ascii="Arial" w:eastAsia="Times New Roman" w:hAnsi="Arial" w:cs="Arial"/>
          <w:color w:val="000000"/>
          <w:sz w:val="17"/>
          <w:szCs w:val="17"/>
        </w:rPr>
      </w:pPr>
      <w:r w:rsidRPr="0030065C">
        <w:rPr>
          <w:rFonts w:ascii="Arial" w:eastAsia="Times New Roman" w:hAnsi="Arial" w:cs="Arial"/>
          <w:color w:val="000000"/>
          <w:sz w:val="17"/>
          <w:szCs w:val="17"/>
        </w:rPr>
        <w:t>Java is an object-oriented language, and this is very similar to C++. Java Programming Language is simplified to eliminate language features that cause common programming errors. Java source code files are compiled into a format called bytecode, which can then be executed by a Java interpreter.</w:t>
      </w:r>
    </w:p>
    <w:p w:rsidR="0030065C" w:rsidRPr="0030065C" w:rsidRDefault="0030065C" w:rsidP="0030065C">
      <w:pPr>
        <w:shd w:val="clear" w:color="auto" w:fill="FFFFFF"/>
        <w:spacing w:before="100" w:beforeAutospacing="1" w:after="100" w:afterAutospacing="1" w:line="311" w:lineRule="atLeast"/>
        <w:rPr>
          <w:rFonts w:ascii="Arial" w:eastAsia="Times New Roman" w:hAnsi="Arial" w:cs="Arial"/>
          <w:color w:val="000000"/>
          <w:sz w:val="17"/>
          <w:szCs w:val="17"/>
        </w:rPr>
      </w:pPr>
      <w:r w:rsidRPr="0030065C">
        <w:rPr>
          <w:rFonts w:ascii="Arial" w:eastAsia="Times New Roman" w:hAnsi="Arial" w:cs="Arial"/>
          <w:color w:val="000000"/>
          <w:sz w:val="17"/>
          <w:szCs w:val="17"/>
        </w:rPr>
        <w:t>If you are beginner read</w:t>
      </w:r>
      <w:r w:rsidRPr="0030065C">
        <w:rPr>
          <w:rFonts w:ascii="Arial" w:eastAsia="Times New Roman" w:hAnsi="Arial" w:cs="Arial"/>
          <w:color w:val="000000"/>
          <w:sz w:val="17"/>
        </w:rPr>
        <w:t> </w:t>
      </w:r>
      <w:hyperlink r:id="rId5" w:history="1">
        <w:r w:rsidRPr="0030065C">
          <w:rPr>
            <w:rFonts w:ascii="Arial" w:eastAsia="Times New Roman" w:hAnsi="Arial" w:cs="Arial"/>
            <w:b/>
            <w:bCs/>
            <w:color w:val="D10026"/>
            <w:sz w:val="20"/>
            <w:u w:val="single"/>
          </w:rPr>
          <w:t>New to programming</w:t>
        </w:r>
      </w:hyperlink>
      <w:r w:rsidRPr="0030065C">
        <w:rPr>
          <w:rFonts w:ascii="Arial" w:eastAsia="Times New Roman" w:hAnsi="Arial" w:cs="Arial"/>
          <w:color w:val="000000"/>
          <w:sz w:val="17"/>
        </w:rPr>
        <w:t> </w:t>
      </w:r>
      <w:r w:rsidRPr="0030065C">
        <w:rPr>
          <w:rFonts w:ascii="Arial" w:eastAsia="Times New Roman" w:hAnsi="Arial" w:cs="Arial"/>
          <w:color w:val="000000"/>
          <w:sz w:val="17"/>
          <w:szCs w:val="17"/>
        </w:rPr>
        <w:t>section.</w:t>
      </w:r>
    </w:p>
    <w:p w:rsidR="0030065C" w:rsidRPr="0030065C" w:rsidRDefault="0030065C" w:rsidP="0030065C">
      <w:pPr>
        <w:shd w:val="clear" w:color="auto" w:fill="FFFFFF"/>
        <w:spacing w:before="100" w:beforeAutospacing="1" w:after="100" w:afterAutospacing="1" w:line="311" w:lineRule="atLeast"/>
        <w:rPr>
          <w:rFonts w:ascii="Arial" w:eastAsia="Times New Roman" w:hAnsi="Arial" w:cs="Arial"/>
          <w:color w:val="000000"/>
          <w:sz w:val="17"/>
          <w:szCs w:val="17"/>
        </w:rPr>
      </w:pPr>
      <w:r w:rsidRPr="0030065C">
        <w:rPr>
          <w:rFonts w:ascii="Arial" w:eastAsia="Times New Roman" w:hAnsi="Arial" w:cs="Arial"/>
          <w:b/>
          <w:bCs/>
          <w:color w:val="000000"/>
          <w:sz w:val="17"/>
        </w:rPr>
        <w:t>Java programming tutorials:</w:t>
      </w:r>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6" w:history="1">
        <w:r w:rsidRPr="0030065C">
          <w:rPr>
            <w:rFonts w:ascii="Arial" w:eastAsia="Times New Roman" w:hAnsi="Arial" w:cs="Arial"/>
            <w:b/>
            <w:bCs/>
            <w:color w:val="D10026"/>
            <w:sz w:val="20"/>
            <w:u w:val="single"/>
          </w:rPr>
          <w:t>Core Java</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7" w:history="1">
        <w:r w:rsidRPr="0030065C">
          <w:rPr>
            <w:rFonts w:ascii="Arial" w:eastAsia="Times New Roman" w:hAnsi="Arial" w:cs="Arial"/>
            <w:b/>
            <w:bCs/>
            <w:color w:val="D10026"/>
            <w:sz w:val="20"/>
            <w:u w:val="single"/>
          </w:rPr>
          <w:t>Java SE 6</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8" w:history="1">
        <w:r w:rsidRPr="0030065C">
          <w:rPr>
            <w:rFonts w:ascii="Arial" w:eastAsia="Times New Roman" w:hAnsi="Arial" w:cs="Arial"/>
            <w:b/>
            <w:bCs/>
            <w:color w:val="D10026"/>
            <w:sz w:val="20"/>
            <w:u w:val="single"/>
          </w:rPr>
          <w:t>Java SE 7</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9" w:history="1">
        <w:r w:rsidRPr="0030065C">
          <w:rPr>
            <w:rFonts w:ascii="Arial" w:eastAsia="Times New Roman" w:hAnsi="Arial" w:cs="Arial"/>
            <w:b/>
            <w:bCs/>
            <w:color w:val="D10026"/>
            <w:sz w:val="20"/>
            <w:u w:val="single"/>
          </w:rPr>
          <w:t>Advanced Java</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10" w:history="1">
        <w:r w:rsidRPr="0030065C">
          <w:rPr>
            <w:rFonts w:ascii="Arial" w:eastAsia="Times New Roman" w:hAnsi="Arial" w:cs="Arial"/>
            <w:b/>
            <w:bCs/>
            <w:color w:val="D10026"/>
            <w:sz w:val="20"/>
            <w:u w:val="single"/>
          </w:rPr>
          <w:t>J2ME</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11" w:history="1">
        <w:r w:rsidRPr="0030065C">
          <w:rPr>
            <w:rFonts w:ascii="Arial" w:eastAsia="Times New Roman" w:hAnsi="Arial" w:cs="Arial"/>
            <w:b/>
            <w:bCs/>
            <w:color w:val="D10026"/>
            <w:sz w:val="20"/>
            <w:u w:val="single"/>
          </w:rPr>
          <w:t>JSP</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12" w:history="1">
        <w:r w:rsidRPr="0030065C">
          <w:rPr>
            <w:rFonts w:ascii="Arial" w:eastAsia="Times New Roman" w:hAnsi="Arial" w:cs="Arial"/>
            <w:b/>
            <w:bCs/>
            <w:color w:val="D10026"/>
            <w:sz w:val="20"/>
            <w:u w:val="single"/>
          </w:rPr>
          <w:t>Servlets</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13" w:history="1">
        <w:r w:rsidRPr="0030065C">
          <w:rPr>
            <w:rFonts w:ascii="Arial" w:eastAsia="Times New Roman" w:hAnsi="Arial" w:cs="Arial"/>
            <w:b/>
            <w:bCs/>
            <w:color w:val="D10026"/>
            <w:sz w:val="20"/>
            <w:u w:val="single"/>
          </w:rPr>
          <w:t>JDBC</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14" w:history="1">
        <w:r w:rsidRPr="0030065C">
          <w:rPr>
            <w:rFonts w:ascii="Arial" w:eastAsia="Times New Roman" w:hAnsi="Arial" w:cs="Arial"/>
            <w:b/>
            <w:bCs/>
            <w:color w:val="D10026"/>
            <w:sz w:val="20"/>
            <w:u w:val="single"/>
          </w:rPr>
          <w:t>EJB</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15" w:history="1">
        <w:r w:rsidRPr="0030065C">
          <w:rPr>
            <w:rFonts w:ascii="Arial" w:eastAsia="Times New Roman" w:hAnsi="Arial" w:cs="Arial"/>
            <w:b/>
            <w:bCs/>
            <w:color w:val="D10026"/>
            <w:sz w:val="20"/>
            <w:u w:val="single"/>
          </w:rPr>
          <w:t>Web Services</w:t>
        </w:r>
      </w:hyperlink>
    </w:p>
    <w:p w:rsidR="0030065C" w:rsidRPr="0030065C" w:rsidRDefault="0030065C" w:rsidP="0030065C">
      <w:pPr>
        <w:numPr>
          <w:ilvl w:val="0"/>
          <w:numId w:val="1"/>
        </w:numPr>
        <w:shd w:val="clear" w:color="auto" w:fill="FFFFFF"/>
        <w:spacing w:before="100" w:beforeAutospacing="1" w:after="100" w:afterAutospacing="1" w:line="311" w:lineRule="atLeast"/>
        <w:rPr>
          <w:rFonts w:ascii="Arial" w:eastAsia="Times New Roman" w:hAnsi="Arial" w:cs="Arial"/>
          <w:color w:val="000000"/>
          <w:sz w:val="17"/>
          <w:szCs w:val="17"/>
        </w:rPr>
      </w:pPr>
      <w:hyperlink r:id="rId16" w:history="1">
        <w:r w:rsidRPr="0030065C">
          <w:rPr>
            <w:rFonts w:ascii="Arial" w:eastAsia="Times New Roman" w:hAnsi="Arial" w:cs="Arial"/>
            <w:b/>
            <w:bCs/>
            <w:color w:val="D10026"/>
            <w:sz w:val="20"/>
            <w:u w:val="single"/>
          </w:rPr>
          <w:t>JSTL</w:t>
        </w:r>
      </w:hyperlink>
    </w:p>
    <w:tbl>
      <w:tblPr>
        <w:tblW w:w="5000" w:type="pct"/>
        <w:tblCellSpacing w:w="0" w:type="dxa"/>
        <w:shd w:val="clear" w:color="auto" w:fill="FFFFFF"/>
        <w:tblCellMar>
          <w:left w:w="0" w:type="dxa"/>
          <w:right w:w="0" w:type="dxa"/>
        </w:tblCellMar>
        <w:tblLook w:val="04A0"/>
      </w:tblPr>
      <w:tblGrid>
        <w:gridCol w:w="9360"/>
      </w:tblGrid>
      <w:tr w:rsidR="0030065C" w:rsidRPr="0030065C" w:rsidTr="0030065C">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9360"/>
            </w:tblGrid>
            <w:tr w:rsidR="0030065C" w:rsidRPr="0030065C">
              <w:trPr>
                <w:tblCellSpacing w:w="0" w:type="dxa"/>
              </w:trPr>
              <w:tc>
                <w:tcPr>
                  <w:tcW w:w="0" w:type="auto"/>
                  <w:hideMark/>
                </w:tcPr>
                <w:tbl>
                  <w:tblPr>
                    <w:tblW w:w="5000" w:type="pct"/>
                    <w:tblCellSpacing w:w="0" w:type="dxa"/>
                    <w:tblCellMar>
                      <w:left w:w="0" w:type="dxa"/>
                      <w:right w:w="0" w:type="dxa"/>
                    </w:tblCellMar>
                    <w:tblLook w:val="04A0"/>
                  </w:tblPr>
                  <w:tblGrid>
                    <w:gridCol w:w="341"/>
                    <w:gridCol w:w="8689"/>
                    <w:gridCol w:w="330"/>
                  </w:tblGrid>
                  <w:tr w:rsidR="0030065C" w:rsidRPr="0030065C">
                    <w:trPr>
                      <w:tblCellSpacing w:w="0" w:type="dxa"/>
                    </w:trPr>
                    <w:tc>
                      <w:tcPr>
                        <w:tcW w:w="315" w:type="dxa"/>
                        <w:hideMark/>
                      </w:tcPr>
                      <w:p w:rsidR="0030065C" w:rsidRPr="0030065C" w:rsidRDefault="0030065C" w:rsidP="00300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7485" cy="337820"/>
                              <wp:effectExtent l="19050" t="0" r="0" b="0"/>
                              <wp:docPr id="1" name="Picture 1" descr="http://www.roseindia.net/java/images/blue_left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oseindia.net/java/images/blue_left_top.gif"/>
                                      <pic:cNvPicPr>
                                        <a:picLocks noChangeAspect="1" noChangeArrowheads="1"/>
                                      </pic:cNvPicPr>
                                    </pic:nvPicPr>
                                    <pic:blipFill>
                                      <a:blip r:embed="rId17"/>
                                      <a:srcRect/>
                                      <a:stretch>
                                        <a:fillRect/>
                                      </a:stretch>
                                    </pic:blipFill>
                                    <pic:spPr bwMode="auto">
                                      <a:xfrm>
                                        <a:off x="0" y="0"/>
                                        <a:ext cx="197485" cy="337820"/>
                                      </a:xfrm>
                                      <a:prstGeom prst="rect">
                                        <a:avLst/>
                                      </a:prstGeom>
                                      <a:noFill/>
                                      <a:ln w="9525">
                                        <a:noFill/>
                                        <a:miter lim="800000"/>
                                        <a:headEnd/>
                                        <a:tailEnd/>
                                      </a:ln>
                                    </pic:spPr>
                                  </pic:pic>
                                </a:graphicData>
                              </a:graphic>
                            </wp:inline>
                          </w:drawing>
                        </w:r>
                      </w:p>
                    </w:tc>
                    <w:tc>
                      <w:tcPr>
                        <w:tcW w:w="0" w:type="auto"/>
                        <w:tcMar>
                          <w:top w:w="130" w:type="dxa"/>
                          <w:left w:w="0" w:type="dxa"/>
                          <w:bottom w:w="0" w:type="dxa"/>
                          <w:right w:w="0" w:type="dxa"/>
                        </w:tcMar>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b/>
                            <w:bCs/>
                            <w:sz w:val="24"/>
                            <w:szCs w:val="24"/>
                          </w:rPr>
                          <w:t>Java Flavors</w:t>
                        </w:r>
                      </w:p>
                    </w:tc>
                    <w:tc>
                      <w:tcPr>
                        <w:tcW w:w="300" w:type="dxa"/>
                        <w:hideMark/>
                      </w:tcPr>
                      <w:p w:rsidR="0030065C" w:rsidRPr="0030065C" w:rsidRDefault="0030065C" w:rsidP="00300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230" cy="337820"/>
                              <wp:effectExtent l="19050" t="0" r="1270" b="0"/>
                              <wp:docPr id="2" name="Picture 2" descr="http://www.roseindia.net/java/images/blue_right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roseindia.net/java/images/blue_right_top.gif"/>
                                      <pic:cNvPicPr>
                                        <a:picLocks noChangeAspect="1" noChangeArrowheads="1"/>
                                      </pic:cNvPicPr>
                                    </pic:nvPicPr>
                                    <pic:blipFill>
                                      <a:blip r:embed="rId18"/>
                                      <a:srcRect/>
                                      <a:stretch>
                                        <a:fillRect/>
                                      </a:stretch>
                                    </pic:blipFill>
                                    <pic:spPr bwMode="auto">
                                      <a:xfrm>
                                        <a:off x="0" y="0"/>
                                        <a:ext cx="189230" cy="337820"/>
                                      </a:xfrm>
                                      <a:prstGeom prst="rect">
                                        <a:avLst/>
                                      </a:prstGeom>
                                      <a:noFill/>
                                      <a:ln w="9525">
                                        <a:noFill/>
                                        <a:miter lim="800000"/>
                                        <a:headEnd/>
                                        <a:tailEnd/>
                                      </a:ln>
                                    </pic:spPr>
                                  </pic:pic>
                                </a:graphicData>
                              </a:graphic>
                            </wp:inline>
                          </w:drawing>
                        </w:r>
                      </w:p>
                    </w:tc>
                  </w:tr>
                  <w:tr w:rsidR="0030065C" w:rsidRPr="0030065C">
                    <w:trPr>
                      <w:tblCellSpacing w:w="0" w:type="dxa"/>
                    </w:trPr>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 </w:t>
                        </w:r>
                      </w:p>
                    </w:tc>
                    <w:tc>
                      <w:tcPr>
                        <w:tcW w:w="0" w:type="auto"/>
                        <w:hideMark/>
                      </w:tcPr>
                      <w:tbl>
                        <w:tblPr>
                          <w:tblW w:w="5000" w:type="pct"/>
                          <w:tblCellSpacing w:w="0" w:type="dxa"/>
                          <w:tblCellMar>
                            <w:left w:w="0" w:type="dxa"/>
                            <w:right w:w="0" w:type="dxa"/>
                          </w:tblCellMar>
                          <w:tblLook w:val="04A0"/>
                        </w:tblPr>
                        <w:tblGrid>
                          <w:gridCol w:w="4449"/>
                          <w:gridCol w:w="165"/>
                          <w:gridCol w:w="4075"/>
                        </w:tblGrid>
                        <w:tr w:rsidR="0030065C" w:rsidRPr="0030065C">
                          <w:trPr>
                            <w:trHeight w:val="390"/>
                            <w:tblCellSpacing w:w="0" w:type="dxa"/>
                          </w:trPr>
                          <w:tc>
                            <w:tcPr>
                              <w:tcW w:w="0" w:type="auto"/>
                              <w:shd w:val="clear" w:color="auto" w:fill="E1EEF8"/>
                              <w:tcMar>
                                <w:top w:w="65" w:type="dxa"/>
                                <w:left w:w="130" w:type="dxa"/>
                                <w:bottom w:w="0" w:type="dxa"/>
                                <w:right w:w="0" w:type="dxa"/>
                              </w:tcMar>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b/>
                                  <w:bCs/>
                                  <w:sz w:val="24"/>
                                  <w:szCs w:val="24"/>
                                </w:rPr>
                                <w:t>Java For Beginner</w:t>
                              </w:r>
                            </w:p>
                          </w:tc>
                          <w:tc>
                            <w:tcPr>
                              <w:tcW w:w="165" w:type="dxa"/>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 </w:t>
                              </w:r>
                            </w:p>
                          </w:tc>
                          <w:tc>
                            <w:tcPr>
                              <w:tcW w:w="0" w:type="auto"/>
                              <w:shd w:val="clear" w:color="auto" w:fill="E1EEF8"/>
                              <w:tcMar>
                                <w:top w:w="65" w:type="dxa"/>
                                <w:left w:w="130" w:type="dxa"/>
                                <w:bottom w:w="0" w:type="dxa"/>
                                <w:right w:w="0" w:type="dxa"/>
                              </w:tcMar>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b/>
                                  <w:bCs/>
                                  <w:sz w:val="24"/>
                                  <w:szCs w:val="24"/>
                                </w:rPr>
                                <w:t>Master-Java</w:t>
                              </w:r>
                            </w:p>
                          </w:tc>
                        </w:tr>
                        <w:tr w:rsidR="0030065C" w:rsidRPr="0030065C">
                          <w:trPr>
                            <w:tblCellSpacing w:w="0" w:type="dxa"/>
                          </w:trPr>
                          <w:tc>
                            <w:tcPr>
                              <w:tcW w:w="0" w:type="auto"/>
                              <w:hideMark/>
                            </w:tcPr>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9" w:history="1">
                                <w:r w:rsidRPr="0030065C">
                                  <w:rPr>
                                    <w:rFonts w:ascii="Arial" w:eastAsia="Times New Roman" w:hAnsi="Arial" w:cs="Arial"/>
                                    <w:b/>
                                    <w:bCs/>
                                    <w:color w:val="D10026"/>
                                    <w:sz w:val="20"/>
                                    <w:u w:val="single"/>
                                  </w:rPr>
                                  <w:t>New to Java?</w:t>
                                </w:r>
                              </w:hyperlink>
                              <w:r w:rsidRPr="0030065C">
                                <w:rPr>
                                  <w:rFonts w:ascii="Times New Roman" w:eastAsia="Times New Roman" w:hAnsi="Times New Roman" w:cs="Times New Roman"/>
                                  <w:sz w:val="24"/>
                                  <w:szCs w:val="24"/>
                                </w:rPr>
                                <w:br/>
                                <w:t>If you are new to Java technology and you want to learn Java and make career in the Java technology then this page is for you.</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0" w:history="1">
                                <w:r w:rsidRPr="0030065C">
                                  <w:rPr>
                                    <w:rFonts w:ascii="Arial" w:eastAsia="Times New Roman" w:hAnsi="Arial" w:cs="Arial"/>
                                    <w:b/>
                                    <w:bCs/>
                                    <w:color w:val="D10026"/>
                                    <w:sz w:val="20"/>
                                    <w:u w:val="single"/>
                                  </w:rPr>
                                  <w:t>Use of Java</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sz w:val="24"/>
                                  <w:szCs w:val="24"/>
                                </w:rPr>
                                <w:t xml:space="preserve">Java technology is a high-level programming and a platform independent language. Java is </w:t>
                              </w:r>
                              <w:r w:rsidRPr="0030065C">
                                <w:rPr>
                                  <w:rFonts w:ascii="Times New Roman" w:eastAsia="Times New Roman" w:hAnsi="Times New Roman" w:cs="Times New Roman"/>
                                  <w:sz w:val="24"/>
                                  <w:szCs w:val="24"/>
                                </w:rPr>
                                <w:lastRenderedPageBreak/>
                                <w:t>designed to work in the distributed environment on the Internet.</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1" w:history="1">
                                <w:r w:rsidRPr="0030065C">
                                  <w:rPr>
                                    <w:rFonts w:ascii="Arial" w:eastAsia="Times New Roman" w:hAnsi="Arial" w:cs="Arial"/>
                                    <w:b/>
                                    <w:bCs/>
                                    <w:color w:val="D10026"/>
                                    <w:sz w:val="20"/>
                                    <w:u w:val="single"/>
                                  </w:rPr>
                                  <w:t>Java Exception</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In this Java exception handling tutorial, you will learn about different types of exception and errors with the solutions to handle it. Basically exceptions in Java are used to handle errors and exceptional events. Go through the given tutorial to find out more on exceptions</w:t>
                              </w:r>
                              <w:proofErr w:type="gramStart"/>
                              <w:r w:rsidRPr="0030065C">
                                <w:rPr>
                                  <w:rFonts w:ascii="Times New Roman" w:eastAsia="Times New Roman" w:hAnsi="Times New Roman" w:cs="Times New Roman"/>
                                  <w:sz w:val="24"/>
                                  <w:szCs w:val="24"/>
                                </w:rPr>
                                <w:t>..</w:t>
                              </w:r>
                              <w:proofErr w:type="gramEnd"/>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2" w:history="1">
                                <w:r w:rsidRPr="0030065C">
                                  <w:rPr>
                                    <w:rFonts w:ascii="Arial" w:eastAsia="Times New Roman" w:hAnsi="Arial" w:cs="Arial"/>
                                    <w:b/>
                                    <w:bCs/>
                                    <w:color w:val="D10026"/>
                                    <w:sz w:val="20"/>
                                    <w:u w:val="single"/>
                                  </w:rPr>
                                  <w:t>Java Get Example</w:t>
                                </w:r>
                              </w:hyperlink>
                              <w:r w:rsidRPr="0030065C">
                                <w:rPr>
                                  <w:rFonts w:ascii="Times New Roman" w:eastAsia="Times New Roman" w:hAnsi="Times New Roman" w:cs="Times New Roman"/>
                                  <w:sz w:val="24"/>
                                  <w:szCs w:val="24"/>
                                </w:rPr>
                                <w:br/>
                              </w:r>
                              <w:proofErr w:type="gramStart"/>
                              <w:r w:rsidRPr="0030065C">
                                <w:rPr>
                                  <w:rFonts w:ascii="Times New Roman" w:eastAsia="Times New Roman" w:hAnsi="Times New Roman" w:cs="Times New Roman"/>
                                  <w:sz w:val="24"/>
                                  <w:szCs w:val="24"/>
                                </w:rPr>
                                <w:t>An</w:t>
                              </w:r>
                              <w:proofErr w:type="gramEnd"/>
                              <w:r w:rsidRPr="0030065C">
                                <w:rPr>
                                  <w:rFonts w:ascii="Times New Roman" w:eastAsia="Times New Roman" w:hAnsi="Times New Roman" w:cs="Times New Roman"/>
                                  <w:sz w:val="24"/>
                                  <w:szCs w:val="24"/>
                                </w:rPr>
                                <w:t xml:space="preserve"> introduction to various methods and functions to get the different values in Java. After going through this section, you will be able to get the date, time, certain values and directory path etc</w:t>
                              </w:r>
                              <w:proofErr w:type="gramStart"/>
                              <w:r w:rsidRPr="0030065C">
                                <w:rPr>
                                  <w:rFonts w:ascii="Times New Roman" w:eastAsia="Times New Roman" w:hAnsi="Times New Roman" w:cs="Times New Roman"/>
                                  <w:sz w:val="24"/>
                                  <w:szCs w:val="24"/>
                                </w:rPr>
                                <w:t>..</w:t>
                              </w:r>
                              <w:proofErr w:type="gramEnd"/>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3" w:history="1">
                                <w:r w:rsidRPr="0030065C">
                                  <w:rPr>
                                    <w:rFonts w:ascii="Arial" w:eastAsia="Times New Roman" w:hAnsi="Arial" w:cs="Arial"/>
                                    <w:b/>
                                    <w:bCs/>
                                    <w:color w:val="D10026"/>
                                    <w:sz w:val="20"/>
                                    <w:u w:val="single"/>
                                  </w:rPr>
                                  <w:t>Pass Value Example</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b/>
                                  <w:bCs/>
                                  <w:sz w:val="24"/>
                                  <w:szCs w:val="24"/>
                                </w:rP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4" w:history="1">
                                <w:r w:rsidRPr="0030065C">
                                  <w:rPr>
                                    <w:rFonts w:ascii="Arial" w:eastAsia="Times New Roman" w:hAnsi="Arial" w:cs="Arial"/>
                                    <w:b/>
                                    <w:bCs/>
                                    <w:color w:val="D10026"/>
                                    <w:sz w:val="20"/>
                                    <w:u w:val="single"/>
                                  </w:rPr>
                                  <w:t>Java Break Example</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b/>
                                  <w:bCs/>
                                  <w:sz w:val="24"/>
                                  <w:szCs w:val="24"/>
                                </w:rP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5" w:history="1">
                                <w:r w:rsidRPr="0030065C">
                                  <w:rPr>
                                    <w:rFonts w:ascii="Arial" w:eastAsia="Times New Roman" w:hAnsi="Arial" w:cs="Arial"/>
                                    <w:b/>
                                    <w:bCs/>
                                    <w:color w:val="D10026"/>
                                    <w:sz w:val="20"/>
                                    <w:u w:val="single"/>
                                  </w:rPr>
                                  <w:t>Java Biginteger</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b/>
                                  <w:bCs/>
                                  <w:sz w:val="24"/>
                                  <w:szCs w:val="24"/>
                                </w:rP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6" w:history="1">
                                <w:r w:rsidRPr="0030065C">
                                  <w:rPr>
                                    <w:rFonts w:ascii="Arial" w:eastAsia="Times New Roman" w:hAnsi="Arial" w:cs="Arial"/>
                                    <w:b/>
                                    <w:bCs/>
                                    <w:color w:val="D10026"/>
                                    <w:sz w:val="20"/>
                                    <w:u w:val="single"/>
                                  </w:rPr>
                                  <w:t>Java Bigdecimal</w:t>
                                </w:r>
                              </w:hyperlink>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7" w:history="1">
                                <w:r w:rsidRPr="0030065C">
                                  <w:rPr>
                                    <w:rFonts w:ascii="Arial" w:eastAsia="Times New Roman" w:hAnsi="Arial" w:cs="Arial"/>
                                    <w:b/>
                                    <w:bCs/>
                                    <w:color w:val="D10026"/>
                                    <w:sz w:val="20"/>
                                    <w:u w:val="single"/>
                                  </w:rPr>
                                  <w:t>JavaScript Array</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b/>
                                  <w:bCs/>
                                  <w:sz w:val="24"/>
                                  <w:szCs w:val="24"/>
                                </w:rP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8" w:history="1">
                                <w:r w:rsidRPr="0030065C">
                                  <w:rPr>
                                    <w:rFonts w:ascii="Arial" w:eastAsia="Times New Roman" w:hAnsi="Arial" w:cs="Arial"/>
                                    <w:b/>
                                    <w:bCs/>
                                    <w:color w:val="D10026"/>
                                    <w:sz w:val="20"/>
                                    <w:u w:val="single"/>
                                  </w:rPr>
                                  <w:t>Java Methods</w:t>
                                </w:r>
                              </w:hyperlink>
                              <w:r w:rsidRPr="0030065C">
                                <w:rPr>
                                  <w:rFonts w:ascii="Times New Roman" w:eastAsia="Times New Roman" w:hAnsi="Times New Roman" w:cs="Times New Roman"/>
                                  <w:b/>
                                  <w:bCs/>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29" w:history="1">
                                <w:r w:rsidRPr="0030065C">
                                  <w:rPr>
                                    <w:rFonts w:ascii="Arial" w:eastAsia="Times New Roman" w:hAnsi="Arial" w:cs="Arial"/>
                                    <w:b/>
                                    <w:bCs/>
                                    <w:color w:val="D10026"/>
                                    <w:sz w:val="20"/>
                                    <w:u w:val="single"/>
                                  </w:rPr>
                                  <w:t>Java Write</w:t>
                                </w:r>
                              </w:hyperlink>
                              <w:r w:rsidRPr="0030065C">
                                <w:rPr>
                                  <w:rFonts w:ascii="Times New Roman" w:eastAsia="Times New Roman" w:hAnsi="Times New Roman" w:cs="Times New Roman"/>
                                  <w:b/>
                                  <w:bCs/>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history="1">
                                <w:r w:rsidRPr="0030065C">
                                  <w:rPr>
                                    <w:rFonts w:ascii="Arial" w:eastAsia="Times New Roman" w:hAnsi="Arial" w:cs="Arial"/>
                                    <w:b/>
                                    <w:bCs/>
                                    <w:color w:val="D10026"/>
                                    <w:sz w:val="20"/>
                                    <w:u w:val="single"/>
                                  </w:rPr>
                                  <w:t>Java Programming Introduction</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sz w:val="24"/>
                                  <w:szCs w:val="24"/>
                                </w:rPr>
                                <w:t>Java programming language is useful for development of enterprise grade applications. Java language comes in light from a language named Oak.</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1" w:history="1">
                                <w:r w:rsidRPr="0030065C">
                                  <w:rPr>
                                    <w:rFonts w:ascii="Arial" w:eastAsia="Times New Roman" w:hAnsi="Arial" w:cs="Arial"/>
                                    <w:b/>
                                    <w:bCs/>
                                    <w:color w:val="D10026"/>
                                    <w:sz w:val="20"/>
                                    <w:u w:val="single"/>
                                  </w:rPr>
                                  <w:t>Learn Java In A Day</w:t>
                                </w:r>
                              </w:hyperlink>
                              <w:r w:rsidRPr="0030065C">
                                <w:rPr>
                                  <w:rFonts w:ascii="Times New Roman" w:eastAsia="Times New Roman" w:hAnsi="Times New Roman" w:cs="Times New Roman"/>
                                  <w:sz w:val="24"/>
                                  <w:szCs w:val="24"/>
                                </w:rPr>
                                <w:br/>
                                <w:t>Java is the most exciting object oriented programming language in computer programming landscape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2" w:history="1">
                                <w:r w:rsidRPr="0030065C">
                                  <w:rPr>
                                    <w:rFonts w:ascii="Arial" w:eastAsia="Times New Roman" w:hAnsi="Arial" w:cs="Arial"/>
                                    <w:b/>
                                    <w:bCs/>
                                    <w:color w:val="D10026"/>
                                    <w:sz w:val="20"/>
                                    <w:u w:val="single"/>
                                  </w:rPr>
                                  <w:t>Learn Java Quickly</w:t>
                                </w:r>
                              </w:hyperlink>
                              <w:r w:rsidRPr="0030065C">
                                <w:rPr>
                                  <w:rFonts w:ascii="Times New Roman" w:eastAsia="Times New Roman" w:hAnsi="Times New Roman" w:cs="Times New Roman"/>
                                  <w:sz w:val="24"/>
                                  <w:szCs w:val="24"/>
                                </w:rPr>
                                <w:br/>
                              </w:r>
                              <w:proofErr w:type="gramStart"/>
                              <w:r w:rsidRPr="0030065C">
                                <w:rPr>
                                  <w:rFonts w:ascii="Times New Roman" w:eastAsia="Times New Roman" w:hAnsi="Times New Roman" w:cs="Times New Roman"/>
                                  <w:sz w:val="24"/>
                                  <w:szCs w:val="24"/>
                                </w:rPr>
                                <w:lastRenderedPageBreak/>
                                <w:t>This</w:t>
                              </w:r>
                              <w:proofErr w:type="gramEnd"/>
                              <w:r w:rsidRPr="0030065C">
                                <w:rPr>
                                  <w:rFonts w:ascii="Times New Roman" w:eastAsia="Times New Roman" w:hAnsi="Times New Roman" w:cs="Times New Roman"/>
                                  <w:sz w:val="24"/>
                                  <w:szCs w:val="24"/>
                                </w:rPr>
                                <w:t xml:space="preserve"> is one page introduction to java, that will teach you the basics of java. In this quick Java tutorial you will download, install and then create very first java program.</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3" w:history="1">
                                <w:r w:rsidRPr="0030065C">
                                  <w:rPr>
                                    <w:rFonts w:ascii="Arial" w:eastAsia="Times New Roman" w:hAnsi="Arial" w:cs="Arial"/>
                                    <w:b/>
                                    <w:bCs/>
                                    <w:color w:val="D10026"/>
                                    <w:sz w:val="20"/>
                                    <w:u w:val="single"/>
                                  </w:rPr>
                                  <w:t>Java Tools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Java Development Kit or </w:t>
                              </w:r>
                              <w:r w:rsidRPr="0030065C">
                                <w:rPr>
                                  <w:rFonts w:ascii="Times New Roman" w:eastAsia="Times New Roman" w:hAnsi="Times New Roman" w:cs="Times New Roman"/>
                                  <w:b/>
                                  <w:bCs/>
                                  <w:sz w:val="24"/>
                                  <w:szCs w:val="24"/>
                                </w:rPr>
                                <w:t>JDK</w:t>
                              </w:r>
                              <w:r w:rsidRPr="0030065C">
                                <w:rPr>
                                  <w:rFonts w:ascii="Times New Roman" w:eastAsia="Times New Roman" w:hAnsi="Times New Roman" w:cs="Times New Roman"/>
                                  <w:sz w:val="24"/>
                                  <w:szCs w:val="24"/>
                                </w:rPr>
                                <w:t xml:space="preserve"> comes with lots of tools for compiling and running the programs. </w:t>
                              </w:r>
                              <w:proofErr w:type="gramStart"/>
                              <w:r w:rsidRPr="0030065C">
                                <w:rPr>
                                  <w:rFonts w:ascii="Times New Roman" w:eastAsia="Times New Roman" w:hAnsi="Times New Roman" w:cs="Times New Roman"/>
                                  <w:sz w:val="24"/>
                                  <w:szCs w:val="24"/>
                                </w:rPr>
                                <w:t>These tools also contains</w:t>
                              </w:r>
                              <w:proofErr w:type="gramEnd"/>
                              <w:r w:rsidRPr="0030065C">
                                <w:rPr>
                                  <w:rFonts w:ascii="Times New Roman" w:eastAsia="Times New Roman" w:hAnsi="Times New Roman" w:cs="Times New Roman"/>
                                  <w:sz w:val="24"/>
                                  <w:szCs w:val="24"/>
                                </w:rPr>
                                <w:t xml:space="preserve"> programs to test and document the programs. In </w:t>
                              </w:r>
                              <w:proofErr w:type="gramStart"/>
                              <w:r w:rsidRPr="0030065C">
                                <w:rPr>
                                  <w:rFonts w:ascii="Times New Roman" w:eastAsia="Times New Roman" w:hAnsi="Times New Roman" w:cs="Times New Roman"/>
                                  <w:sz w:val="24"/>
                                  <w:szCs w:val="24"/>
                                </w:rPr>
                                <w:t>this Java Tools tutorials</w:t>
                              </w:r>
                              <w:proofErr w:type="gramEnd"/>
                              <w:r w:rsidRPr="0030065C">
                                <w:rPr>
                                  <w:rFonts w:ascii="Times New Roman" w:eastAsia="Times New Roman" w:hAnsi="Times New Roman" w:cs="Times New Roman"/>
                                  <w:sz w:val="24"/>
                                  <w:szCs w:val="24"/>
                                </w:rPr>
                                <w:t xml:space="preserve"> we will provide you detailed introduction of these Java Tools.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4" w:history="1">
                                <w:r w:rsidRPr="0030065C">
                                  <w:rPr>
                                    <w:rFonts w:ascii="Arial" w:eastAsia="Times New Roman" w:hAnsi="Arial" w:cs="Arial"/>
                                    <w:b/>
                                    <w:bCs/>
                                    <w:color w:val="D10026"/>
                                    <w:sz w:val="20"/>
                                    <w:u w:val="single"/>
                                  </w:rPr>
                                  <w:t>Beginners Java Tutorials</w:t>
                                </w:r>
                              </w:hyperlink>
                              <w:r w:rsidRPr="0030065C">
                                <w:rPr>
                                  <w:rFonts w:ascii="Times New Roman" w:eastAsia="Times New Roman" w:hAnsi="Times New Roman" w:cs="Times New Roman"/>
                                  <w:sz w:val="24"/>
                                  <w:szCs w:val="24"/>
                                </w:rPr>
                                <w:br/>
                                <w:t>Java Tutorial for beginners.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5" w:history="1">
                                <w:r w:rsidRPr="0030065C">
                                  <w:rPr>
                                    <w:rFonts w:ascii="Arial" w:eastAsia="Times New Roman" w:hAnsi="Arial" w:cs="Arial"/>
                                    <w:b/>
                                    <w:bCs/>
                                    <w:color w:val="D10026"/>
                                    <w:sz w:val="20"/>
                                    <w:u w:val="single"/>
                                  </w:rPr>
                                  <w:t>Java Conversion Tutorials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Java conversion tutorials with example.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6" w:history="1">
                                <w:r w:rsidRPr="0030065C">
                                  <w:rPr>
                                    <w:rFonts w:ascii="Arial" w:eastAsia="Times New Roman" w:hAnsi="Arial" w:cs="Arial"/>
                                    <w:b/>
                                    <w:bCs/>
                                    <w:color w:val="D10026"/>
                                    <w:sz w:val="20"/>
                                    <w:u w:val="single"/>
                                  </w:rPr>
                                  <w:t>Java Comparison</w:t>
                                </w:r>
                              </w:hyperlink>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7" w:history="1">
                                <w:r w:rsidRPr="0030065C">
                                  <w:rPr>
                                    <w:rFonts w:ascii="Arial" w:eastAsia="Times New Roman" w:hAnsi="Arial" w:cs="Arial"/>
                                    <w:b/>
                                    <w:bCs/>
                                    <w:color w:val="D10026"/>
                                    <w:sz w:val="20"/>
                                    <w:u w:val="single"/>
                                  </w:rPr>
                                  <w:t>Java String Examples</w:t>
                                </w:r>
                              </w:hyperlink>
                              <w:r w:rsidRPr="0030065C">
                                <w:rPr>
                                  <w:rFonts w:ascii="Times New Roman" w:eastAsia="Times New Roman" w:hAnsi="Times New Roman" w:cs="Times New Roman"/>
                                  <w:sz w:val="24"/>
                                  <w:szCs w:val="24"/>
                                </w:rPr>
                                <w:br/>
                                <w:t>Java String tutorials with example.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8" w:history="1">
                                <w:r w:rsidRPr="0030065C">
                                  <w:rPr>
                                    <w:rFonts w:ascii="Arial" w:eastAsia="Times New Roman" w:hAnsi="Arial" w:cs="Arial"/>
                                    <w:b/>
                                    <w:bCs/>
                                    <w:color w:val="D10026"/>
                                    <w:sz w:val="20"/>
                                    <w:u w:val="single"/>
                                  </w:rPr>
                                  <w:t>Java Exceptions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Exceptions are nothing but some anomalous conditions that occur during the execution of the program. Exceptions are the conditions or typically an event which may interrupt the normal flow of the program's instructions. </w:t>
                              </w:r>
                              <w:r w:rsidRPr="0030065C">
                                <w:rPr>
                                  <w:rFonts w:ascii="Times New Roman" w:eastAsia="Times New Roman" w:hAnsi="Times New Roman" w:cs="Times New Roman"/>
                                  <w:b/>
                                  <w:bCs/>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9" w:history="1">
                                <w:r w:rsidRPr="0030065C">
                                  <w:rPr>
                                    <w:rFonts w:ascii="Arial" w:eastAsia="Times New Roman" w:hAnsi="Arial" w:cs="Arial"/>
                                    <w:b/>
                                    <w:bCs/>
                                    <w:color w:val="D10026"/>
                                    <w:sz w:val="20"/>
                                    <w:u w:val="single"/>
                                  </w:rPr>
                                  <w:t>Wrapper Class Tutorials and Examples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 xml:space="preserve">Wrapper class is a wrapper around a primitive data type. It represents primitive data types in their corresponding class instances e.g. a </w:t>
                              </w:r>
                              <w:proofErr w:type="gramStart"/>
                              <w:r w:rsidRPr="0030065C">
                                <w:rPr>
                                  <w:rFonts w:ascii="Times New Roman" w:eastAsia="Times New Roman" w:hAnsi="Times New Roman" w:cs="Times New Roman"/>
                                  <w:sz w:val="24"/>
                                  <w:szCs w:val="24"/>
                                </w:rPr>
                                <w:t>boolean</w:t>
                              </w:r>
                              <w:proofErr w:type="gramEnd"/>
                              <w:r w:rsidRPr="0030065C">
                                <w:rPr>
                                  <w:rFonts w:ascii="Times New Roman" w:eastAsia="Times New Roman" w:hAnsi="Times New Roman" w:cs="Times New Roman"/>
                                  <w:sz w:val="24"/>
                                  <w:szCs w:val="24"/>
                                </w:rPr>
                                <w:t xml:space="preserve"> data type can be represented as a Boolean class instance.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0" w:history="1">
                                <w:r w:rsidRPr="0030065C">
                                  <w:rPr>
                                    <w:rFonts w:ascii="Arial" w:eastAsia="Times New Roman" w:hAnsi="Arial" w:cs="Arial"/>
                                    <w:b/>
                                    <w:bCs/>
                                    <w:color w:val="D10026"/>
                                    <w:sz w:val="20"/>
                                    <w:u w:val="single"/>
                                  </w:rPr>
                                  <w:t>Reflection API Tutorials and Examples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 xml:space="preserve">Reflection API is a powerful </w:t>
                              </w:r>
                              <w:r w:rsidRPr="0030065C">
                                <w:rPr>
                                  <w:rFonts w:ascii="Times New Roman" w:eastAsia="Times New Roman" w:hAnsi="Times New Roman" w:cs="Times New Roman"/>
                                  <w:sz w:val="24"/>
                                  <w:szCs w:val="24"/>
                                </w:rPr>
                                <w:lastRenderedPageBreak/>
                                <w:t xml:space="preserve">technique (that provides the facility) to find-out </w:t>
                              </w:r>
                              <w:proofErr w:type="gramStart"/>
                              <w:r w:rsidRPr="0030065C">
                                <w:rPr>
                                  <w:rFonts w:ascii="Times New Roman" w:eastAsia="Times New Roman" w:hAnsi="Times New Roman" w:cs="Times New Roman"/>
                                  <w:sz w:val="24"/>
                                  <w:szCs w:val="24"/>
                                </w:rPr>
                                <w:t>Its</w:t>
                              </w:r>
                              <w:proofErr w:type="gramEnd"/>
                              <w:r w:rsidRPr="0030065C">
                                <w:rPr>
                                  <w:rFonts w:ascii="Times New Roman" w:eastAsia="Times New Roman" w:hAnsi="Times New Roman" w:cs="Times New Roman"/>
                                  <w:sz w:val="24"/>
                                  <w:szCs w:val="24"/>
                                </w:rPr>
                                <w:t xml:space="preserve"> environment as well as to inspect the class itself. Reflection API was included in Java 1.1.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1" w:history="1">
                                <w:r w:rsidRPr="0030065C">
                                  <w:rPr>
                                    <w:rFonts w:ascii="Arial" w:eastAsia="Times New Roman" w:hAnsi="Arial" w:cs="Arial"/>
                                    <w:b/>
                                    <w:bCs/>
                                    <w:color w:val="D10026"/>
                                    <w:sz w:val="20"/>
                                    <w:u w:val="single"/>
                                  </w:rPr>
                                  <w:t>Java Applet Tutorials</w:t>
                                </w:r>
                              </w:hyperlink>
                              <w:r w:rsidRPr="0030065C">
                                <w:rPr>
                                  <w:rFonts w:ascii="Times New Roman" w:eastAsia="Times New Roman" w:hAnsi="Times New Roman" w:cs="Times New Roman"/>
                                  <w:sz w:val="24"/>
                                  <w:szCs w:val="24"/>
                                </w:rPr>
                                <w:br/>
                                <w:t>Introduction to Java Applet and example explaining how to write your first Applet. Java Applet tutorials for beginners, collection many Java Applets example with running code.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2" w:history="1">
                                <w:r w:rsidRPr="0030065C">
                                  <w:rPr>
                                    <w:rFonts w:ascii="Arial" w:eastAsia="Times New Roman" w:hAnsi="Arial" w:cs="Arial"/>
                                    <w:b/>
                                    <w:bCs/>
                                    <w:color w:val="D10026"/>
                                    <w:sz w:val="20"/>
                                    <w:u w:val="single"/>
                                  </w:rPr>
                                  <w:t>Java iText - Open Source PDF Libraries</w:t>
                                </w:r>
                              </w:hyperlink>
                              <w:r w:rsidRPr="0030065C">
                                <w:rPr>
                                  <w:rFonts w:ascii="Times New Roman" w:eastAsia="Times New Roman" w:hAnsi="Times New Roman" w:cs="Times New Roman"/>
                                  <w:sz w:val="24"/>
                                  <w:szCs w:val="24"/>
                                </w:rPr>
                                <w:br/>
                                <w:t>iText is a java library that provides the facilities for generating PDFs. You can improve the look and feel of your html which is the browser independent by using this java library. You can get more about the iText library inside the topic.</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3" w:history="1">
                                <w:r w:rsidRPr="0030065C">
                                  <w:rPr>
                                    <w:rFonts w:ascii="Arial" w:eastAsia="Times New Roman" w:hAnsi="Arial" w:cs="Arial"/>
                                    <w:b/>
                                    <w:bCs/>
                                    <w:color w:val="D10026"/>
                                    <w:sz w:val="20"/>
                                    <w:u w:val="single"/>
                                  </w:rPr>
                                  <w:t>Java Ftp Libraries</w:t>
                                </w:r>
                              </w:hyperlink>
                              <w:r w:rsidRPr="0030065C">
                                <w:rPr>
                                  <w:rFonts w:ascii="Times New Roman" w:eastAsia="Times New Roman" w:hAnsi="Times New Roman" w:cs="Times New Roman"/>
                                  <w:sz w:val="24"/>
                                  <w:szCs w:val="24"/>
                                </w:rPr>
                                <w:br/>
                                <w:t>Here you will get some tutorials related to the java ftp including ftp libraries and some important explained examples.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4" w:history="1">
                                <w:r w:rsidRPr="0030065C">
                                  <w:rPr>
                                    <w:rFonts w:ascii="Arial" w:eastAsia="Times New Roman" w:hAnsi="Arial" w:cs="Arial"/>
                                    <w:b/>
                                    <w:bCs/>
                                    <w:color w:val="D10026"/>
                                    <w:sz w:val="20"/>
                                    <w:u w:val="single"/>
                                  </w:rPr>
                                  <w:t>Various Commands that are used in java are given below</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A Java Compiler javac is a computer program or set of programs which translate java source code into java byte code.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5" w:history="1">
                                <w:r w:rsidRPr="0030065C">
                                  <w:rPr>
                                    <w:rFonts w:ascii="Arial" w:eastAsia="Times New Roman" w:hAnsi="Arial" w:cs="Arial"/>
                                    <w:b/>
                                    <w:bCs/>
                                    <w:color w:val="D10026"/>
                                    <w:sz w:val="20"/>
                                    <w:u w:val="single"/>
                                  </w:rPr>
                                  <w:t>Java ClassPath</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Java is an OOP language. In java programming language for compiling the program we use the compiler that converts the source code into the byte code after that, that byte code is interpreted by JVM that converts the bytecode into the machine independent code.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46" w:history="1">
                                <w:r w:rsidRPr="0030065C">
                                  <w:rPr>
                                    <w:rFonts w:ascii="Arial" w:eastAsia="Times New Roman" w:hAnsi="Arial" w:cs="Arial"/>
                                    <w:b/>
                                    <w:bCs/>
                                    <w:color w:val="D10026"/>
                                    <w:sz w:val="20"/>
                                    <w:u w:val="single"/>
                                  </w:rPr>
                                  <w:t>Task Scheduling in JAVA</w:t>
                                </w:r>
                              </w:hyperlink>
                              <w:r w:rsidRPr="0030065C">
                                <w:rPr>
                                  <w:rFonts w:ascii="Times New Roman" w:eastAsia="Times New Roman" w:hAnsi="Times New Roman" w:cs="Times New Roman"/>
                                  <w:sz w:val="24"/>
                                  <w:szCs w:val="24"/>
                                </w:rPr>
                                <w:br/>
                                <w:t xml:space="preserve">In some applications some task need </w:t>
                              </w:r>
                              <w:r w:rsidRPr="0030065C">
                                <w:rPr>
                                  <w:rFonts w:ascii="Times New Roman" w:eastAsia="Times New Roman" w:hAnsi="Times New Roman" w:cs="Times New Roman"/>
                                  <w:sz w:val="24"/>
                                  <w:szCs w:val="24"/>
                                </w:rPr>
                                <w:lastRenderedPageBreak/>
                                <w:t>to run periodically, for example a application of report generating checks for new database entry after one day and make reports according to the entries then save all entries in company's permanent record.</w:t>
                              </w:r>
                              <w:r w:rsidRPr="0030065C">
                                <w:rPr>
                                  <w:rFonts w:ascii="Times New Roman" w:eastAsia="Times New Roman" w:hAnsi="Times New Roman" w:cs="Times New Roman"/>
                                  <w:sz w:val="24"/>
                                  <w:szCs w:val="24"/>
                                </w:rPr>
                                <w:br/>
                                <w:t> </w:t>
                              </w:r>
                            </w:p>
                          </w:tc>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lastRenderedPageBreak/>
                                <w:t> </w:t>
                              </w:r>
                            </w:p>
                          </w:tc>
                          <w:tc>
                            <w:tcPr>
                              <w:tcW w:w="0" w:type="auto"/>
                              <w:hideMark/>
                            </w:tcPr>
                            <w:p w:rsidR="0030065C" w:rsidRPr="0030065C" w:rsidRDefault="0030065C" w:rsidP="0030065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7" w:history="1">
                                <w:r w:rsidRPr="0030065C">
                                  <w:rPr>
                                    <w:rFonts w:ascii="Arial" w:eastAsia="Times New Roman" w:hAnsi="Arial" w:cs="Arial"/>
                                    <w:b/>
                                    <w:bCs/>
                                    <w:color w:val="D10026"/>
                                    <w:sz w:val="20"/>
                                    <w:u w:val="single"/>
                                  </w:rPr>
                                  <w:t>Master Java Tutorials (TOC</w:t>
                                </w:r>
                                <w:proofErr w:type="gramStart"/>
                                <w:r w:rsidRPr="0030065C">
                                  <w:rPr>
                                    <w:rFonts w:ascii="Arial" w:eastAsia="Times New Roman" w:hAnsi="Arial" w:cs="Arial"/>
                                    <w:b/>
                                    <w:bCs/>
                                    <w:color w:val="D10026"/>
                                    <w:sz w:val="20"/>
                                    <w:u w:val="single"/>
                                  </w:rPr>
                                  <w:t>)</w:t>
                                </w:r>
                                <w:proofErr w:type="gramEnd"/>
                              </w:hyperlink>
                              <w:r w:rsidRPr="0030065C">
                                <w:rPr>
                                  <w:rFonts w:ascii="Times New Roman" w:eastAsia="Times New Roman" w:hAnsi="Times New Roman" w:cs="Times New Roman"/>
                                  <w:sz w:val="24"/>
                                  <w:szCs w:val="24"/>
                                </w:rPr>
                                <w:br/>
                                <w:t>This tutorial will make you perfect in Java i.e. the master of Java. You can be master of Java by going through the Master Java Tutorial.</w:t>
                              </w:r>
                              <w:r w:rsidRPr="0030065C">
                                <w:rPr>
                                  <w:rFonts w:ascii="Times New Roman" w:eastAsia="Times New Roman" w:hAnsi="Times New Roman" w:cs="Times New Roman"/>
                                  <w:sz w:val="24"/>
                                  <w:szCs w:val="24"/>
                                </w:rPr>
                                <w:br/>
                                <w:t> </w:t>
                              </w:r>
                            </w:p>
                            <w:p w:rsidR="0030065C" w:rsidRPr="0030065C" w:rsidRDefault="0030065C" w:rsidP="0030065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8" w:history="1">
                                <w:r w:rsidRPr="0030065C">
                                  <w:rPr>
                                    <w:rFonts w:ascii="Arial" w:eastAsia="Times New Roman" w:hAnsi="Arial" w:cs="Arial"/>
                                    <w:b/>
                                    <w:bCs/>
                                    <w:color w:val="D10026"/>
                                    <w:sz w:val="20"/>
                                    <w:u w:val="single"/>
                                  </w:rPr>
                                  <w:t>Java as a programming language</w:t>
                                </w:r>
                              </w:hyperlink>
                              <w:r w:rsidRPr="0030065C">
                                <w:rPr>
                                  <w:rFonts w:ascii="Times New Roman" w:eastAsia="Times New Roman" w:hAnsi="Times New Roman" w:cs="Times New Roman"/>
                                  <w:sz w:val="24"/>
                                  <w:szCs w:val="24"/>
                                </w:rPr>
                                <w:br/>
                                <w:t xml:space="preserve">Java is an Object oriented application programming </w:t>
                              </w:r>
                              <w:r w:rsidRPr="0030065C">
                                <w:rPr>
                                  <w:rFonts w:ascii="Times New Roman" w:eastAsia="Times New Roman" w:hAnsi="Times New Roman" w:cs="Times New Roman"/>
                                  <w:sz w:val="24"/>
                                  <w:szCs w:val="24"/>
                                </w:rPr>
                                <w:lastRenderedPageBreak/>
                                <w:t>language developed by Sun Microsystems. Java is a very powerful general-purpose programming language.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49" w:history="1">
                                <w:r w:rsidRPr="0030065C">
                                  <w:rPr>
                                    <w:rFonts w:ascii="Arial" w:eastAsia="Times New Roman" w:hAnsi="Arial" w:cs="Arial"/>
                                    <w:b/>
                                    <w:bCs/>
                                    <w:color w:val="D10026"/>
                                    <w:sz w:val="20"/>
                                    <w:u w:val="single"/>
                                  </w:rPr>
                                  <w:t>Java as an Object Oriented Language</w:t>
                                </w:r>
                              </w:hyperlink>
                              <w:r w:rsidRPr="0030065C">
                                <w:rPr>
                                  <w:rFonts w:ascii="Times New Roman" w:eastAsia="Times New Roman" w:hAnsi="Times New Roman" w:cs="Times New Roman"/>
                                  <w:sz w:val="24"/>
                                  <w:szCs w:val="24"/>
                                </w:rPr>
                                <w:br/>
                                <w:t>In this section, we will discuss the OOPs concepts along with</w:t>
                              </w:r>
                              <w:proofErr w:type="gramStart"/>
                              <w:r w:rsidRPr="0030065C">
                                <w:rPr>
                                  <w:rFonts w:ascii="Times New Roman" w:eastAsia="Times New Roman" w:hAnsi="Times New Roman" w:cs="Times New Roman"/>
                                  <w:sz w:val="24"/>
                                  <w:szCs w:val="24"/>
                                </w:rPr>
                                <w:t>  fundamentals</w:t>
                              </w:r>
                              <w:proofErr w:type="gramEnd"/>
                              <w:r w:rsidRPr="0030065C">
                                <w:rPr>
                                  <w:rFonts w:ascii="Times New Roman" w:eastAsia="Times New Roman" w:hAnsi="Times New Roman" w:cs="Times New Roman"/>
                                  <w:sz w:val="24"/>
                                  <w:szCs w:val="24"/>
                                </w:rPr>
                                <w:t>  used to develop the java applications and programs.</w:t>
                              </w:r>
                            </w:p>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pict>
                                  <v:rect id="_x0000_i1025" style="width:0;height:1.5pt" o:hralign="center" o:hrstd="t" o:hrnoshade="t" o:hr="t" fillcolor="#e1eef8" stroked="f"/>
                                </w:pic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0" w:history="1">
                                <w:r w:rsidRPr="0030065C">
                                  <w:rPr>
                                    <w:rFonts w:ascii="Arial" w:eastAsia="Times New Roman" w:hAnsi="Arial" w:cs="Arial"/>
                                    <w:b/>
                                    <w:bCs/>
                                    <w:color w:val="D10026"/>
                                    <w:sz w:val="20"/>
                                    <w:u w:val="single"/>
                                  </w:rPr>
                                  <w:t>JEE 5 Tutorial</w:t>
                                </w:r>
                              </w:hyperlink>
                              <w:r w:rsidRPr="0030065C">
                                <w:rPr>
                                  <w:rFonts w:ascii="Times New Roman" w:eastAsia="Times New Roman" w:hAnsi="Times New Roman" w:cs="Times New Roman"/>
                                  <w:sz w:val="24"/>
                                  <w:szCs w:val="24"/>
                                </w:rPr>
                                <w:br/>
                                <w:t>Welcome to JEE 5 tutorial guide, here you will find everything need to know about Java Enterprise Edition 5 for developing best enterprise application based on JEE technologies.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1" w:history="1">
                                <w:r w:rsidRPr="0030065C">
                                  <w:rPr>
                                    <w:rFonts w:ascii="Arial" w:eastAsia="Times New Roman" w:hAnsi="Arial" w:cs="Arial"/>
                                    <w:b/>
                                    <w:bCs/>
                                    <w:color w:val="D10026"/>
                                    <w:sz w:val="20"/>
                                    <w:u w:val="single"/>
                                  </w:rPr>
                                  <w:t>JDK 6 Tutorial</w:t>
                                </w:r>
                              </w:hyperlink>
                              <w:r w:rsidRPr="0030065C">
                                <w:rPr>
                                  <w:rFonts w:ascii="Times New Roman" w:eastAsia="Times New Roman" w:hAnsi="Times New Roman" w:cs="Times New Roman"/>
                                  <w:sz w:val="24"/>
                                  <w:szCs w:val="24"/>
                                </w:rPr>
                                <w:br/>
                                <w:t>The latest news for the java programmers that the Sun MicroSystems has released the Java SE 6 on Monday December 11. So go and grab your copy.  It has been released with the promises to ease the complexities faced in the jdk 1.5.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2" w:history="1">
                                <w:r w:rsidRPr="0030065C">
                                  <w:rPr>
                                    <w:rFonts w:ascii="Arial" w:eastAsia="Times New Roman" w:hAnsi="Arial" w:cs="Arial"/>
                                    <w:b/>
                                    <w:bCs/>
                                    <w:color w:val="D10026"/>
                                    <w:sz w:val="20"/>
                                    <w:u w:val="single"/>
                                  </w:rPr>
                                  <w:t>Java IO Package Examples</w:t>
                                </w:r>
                              </w:hyperlink>
                              <w:r w:rsidRPr="0030065C">
                                <w:rPr>
                                  <w:rFonts w:ascii="Times New Roman" w:eastAsia="Times New Roman" w:hAnsi="Times New Roman" w:cs="Times New Roman"/>
                                  <w:sz w:val="24"/>
                                  <w:szCs w:val="24"/>
                                </w:rPr>
                                <w:br/>
                                <w:t>The Java I/O is the collection of java classes and interfaces for reading and writing on to stream, byte stream and array of byte stream.</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3" w:history="1">
                                <w:r w:rsidRPr="0030065C">
                                  <w:rPr>
                                    <w:rFonts w:ascii="Arial" w:eastAsia="Times New Roman" w:hAnsi="Arial" w:cs="Arial"/>
                                    <w:b/>
                                    <w:bCs/>
                                    <w:color w:val="D10026"/>
                                    <w:sz w:val="20"/>
                                    <w:u w:val="single"/>
                                  </w:rPr>
                                  <w:t>Java AWT Package Examples</w:t>
                                </w:r>
                              </w:hyperlink>
                              <w:r w:rsidRPr="0030065C">
                                <w:rPr>
                                  <w:rFonts w:ascii="Times New Roman" w:eastAsia="Times New Roman" w:hAnsi="Times New Roman" w:cs="Times New Roman"/>
                                  <w:sz w:val="24"/>
                                  <w:szCs w:val="24"/>
                                </w:rPr>
                                <w:br/>
                                <w:t>In this section you will learn about the AWT package of the Java. Many running examples are provided that will help you master AWT package.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4" w:history="1">
                                <w:r w:rsidRPr="0030065C">
                                  <w:rPr>
                                    <w:rFonts w:ascii="Arial" w:eastAsia="Times New Roman" w:hAnsi="Arial" w:cs="Arial"/>
                                    <w:b/>
                                    <w:bCs/>
                                    <w:color w:val="D10026"/>
                                    <w:sz w:val="20"/>
                                    <w:u w:val="single"/>
                                  </w:rPr>
                                  <w:t>Java UDP Tutorial</w:t>
                                </w:r>
                              </w:hyperlink>
                              <w:r w:rsidRPr="0030065C">
                                <w:rPr>
                                  <w:rFonts w:ascii="Times New Roman" w:eastAsia="Times New Roman" w:hAnsi="Times New Roman" w:cs="Times New Roman"/>
                                  <w:sz w:val="24"/>
                                  <w:szCs w:val="24"/>
                                </w:rPr>
                                <w:br/>
                              </w:r>
                              <w:r w:rsidRPr="0030065C">
                                <w:rPr>
                                  <w:rFonts w:ascii="Times New Roman" w:eastAsia="Times New Roman" w:hAnsi="Times New Roman" w:cs="Times New Roman"/>
                                  <w:sz w:val="24"/>
                                  <w:szCs w:val="24"/>
                                </w:rPr>
                                <w:lastRenderedPageBreak/>
                                <w:t>UDP Tutorial with many examples in Java.</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5" w:history="1">
                                <w:r w:rsidRPr="0030065C">
                                  <w:rPr>
                                    <w:rFonts w:ascii="Arial" w:eastAsia="Times New Roman" w:hAnsi="Arial" w:cs="Arial"/>
                                    <w:b/>
                                    <w:bCs/>
                                    <w:color w:val="D10026"/>
                                    <w:sz w:val="20"/>
                                    <w:u w:val="single"/>
                                  </w:rPr>
                                  <w:t>Swing Example</w:t>
                                </w:r>
                              </w:hyperlink>
                              <w:r w:rsidRPr="0030065C">
                                <w:rPr>
                                  <w:rFonts w:ascii="Times New Roman" w:eastAsia="Times New Roman" w:hAnsi="Times New Roman" w:cs="Times New Roman"/>
                                  <w:sz w:val="24"/>
                                  <w:szCs w:val="24"/>
                                </w:rPr>
                                <w:br/>
                                <w:t>Here you will find many Java Swing examples with running source code. Source code provide here are fully tested and you can use it in your program.</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6" w:history="1">
                                <w:r w:rsidRPr="0030065C">
                                  <w:rPr>
                                    <w:rFonts w:ascii="Arial" w:eastAsia="Times New Roman" w:hAnsi="Arial" w:cs="Arial"/>
                                    <w:b/>
                                    <w:bCs/>
                                    <w:color w:val="D10026"/>
                                    <w:sz w:val="20"/>
                                    <w:u w:val="single"/>
                                  </w:rPr>
                                  <w:t>Java util Examples</w:t>
                                </w:r>
                              </w:hyperlink>
                              <w:r w:rsidRPr="0030065C">
                                <w:rPr>
                                  <w:rFonts w:ascii="Times New Roman" w:eastAsia="Times New Roman" w:hAnsi="Times New Roman" w:cs="Times New Roman"/>
                                  <w:sz w:val="24"/>
                                  <w:szCs w:val="24"/>
                                </w:rPr>
                                <w:br/>
                                <w:t>The util package or java provides many utility interfaces and classes for easy manipulation of in-memory data. The java util package tutorials</w:t>
                              </w:r>
                              <w:proofErr w:type="gramStart"/>
                              <w:r w:rsidRPr="0030065C">
                                <w:rPr>
                                  <w:rFonts w:ascii="Times New Roman" w:eastAsia="Times New Roman" w:hAnsi="Times New Roman" w:cs="Times New Roman"/>
                                  <w:sz w:val="24"/>
                                  <w:szCs w:val="24"/>
                                </w:rPr>
                                <w:t>  at</w:t>
                              </w:r>
                              <w:proofErr w:type="gramEnd"/>
                              <w:r w:rsidRPr="0030065C">
                                <w:rPr>
                                  <w:rFonts w:ascii="Times New Roman" w:eastAsia="Times New Roman" w:hAnsi="Times New Roman" w:cs="Times New Roman"/>
                                  <w:sz w:val="24"/>
                                  <w:szCs w:val="24"/>
                                </w:rPr>
                                <w:t xml:space="preserve"> RoseIndia.net introduces you with the Java util package of JDK.</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7" w:history="1">
                                <w:r w:rsidRPr="0030065C">
                                  <w:rPr>
                                    <w:rFonts w:ascii="Arial" w:eastAsia="Times New Roman" w:hAnsi="Arial" w:cs="Arial"/>
                                    <w:b/>
                                    <w:bCs/>
                                    <w:color w:val="D10026"/>
                                    <w:sz w:val="20"/>
                                    <w:u w:val="single"/>
                                  </w:rPr>
                                  <w:t>Java Threading Tutorial</w:t>
                                </w:r>
                              </w:hyperlink>
                              <w:r w:rsidRPr="0030065C">
                                <w:rPr>
                                  <w:rFonts w:ascii="Times New Roman" w:eastAsia="Times New Roman" w:hAnsi="Times New Roman" w:cs="Times New Roman"/>
                                  <w:sz w:val="24"/>
                                  <w:szCs w:val="24"/>
                                </w:rPr>
                                <w:br/>
                              </w:r>
                              <w:proofErr w:type="gramStart"/>
                              <w:r w:rsidRPr="0030065C">
                                <w:rPr>
                                  <w:rFonts w:ascii="Times New Roman" w:eastAsia="Times New Roman" w:hAnsi="Times New Roman" w:cs="Times New Roman"/>
                                  <w:sz w:val="24"/>
                                  <w:szCs w:val="24"/>
                                </w:rPr>
                                <w:t>Threading</w:t>
                              </w:r>
                              <w:proofErr w:type="gramEnd"/>
                              <w:r w:rsidRPr="0030065C">
                                <w:rPr>
                                  <w:rFonts w:ascii="Times New Roman" w:eastAsia="Times New Roman" w:hAnsi="Times New Roman" w:cs="Times New Roman"/>
                                  <w:sz w:val="24"/>
                                  <w:szCs w:val="24"/>
                                </w:rPr>
                                <w:t xml:space="preserve"> concept is very important in Java Programming language. A thread is a sequential path of code execution within a program. And each thread has its own local variables, program counter and lifetime.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8" w:history="1">
                                <w:r w:rsidRPr="0030065C">
                                  <w:rPr>
                                    <w:rFonts w:ascii="Arial" w:eastAsia="Times New Roman" w:hAnsi="Arial" w:cs="Arial"/>
                                    <w:b/>
                                    <w:bCs/>
                                    <w:color w:val="D10026"/>
                                    <w:sz w:val="20"/>
                                    <w:u w:val="single"/>
                                  </w:rPr>
                                  <w:t>Java 5 Tutorials</w:t>
                                </w:r>
                              </w:hyperlink>
                              <w:r w:rsidRPr="0030065C">
                                <w:rPr>
                                  <w:rFonts w:ascii="Times New Roman" w:eastAsia="Times New Roman" w:hAnsi="Times New Roman" w:cs="Times New Roman"/>
                                  <w:sz w:val="24"/>
                                  <w:szCs w:val="24"/>
                                </w:rPr>
                                <w:br/>
                                <w:t>Java 5.0 tutorials.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59" w:history="1">
                                <w:r w:rsidRPr="0030065C">
                                  <w:rPr>
                                    <w:rFonts w:ascii="Arial" w:eastAsia="Times New Roman" w:hAnsi="Arial" w:cs="Arial"/>
                                    <w:b/>
                                    <w:bCs/>
                                    <w:color w:val="D10026"/>
                                    <w:sz w:val="20"/>
                                    <w:u w:val="single"/>
                                  </w:rPr>
                                  <w:t>Java-Network Tutorials</w:t>
                                </w:r>
                                <w:r w:rsidRPr="0030065C">
                                  <w:rPr>
                                    <w:rFonts w:ascii="Arial" w:eastAsia="Times New Roman" w:hAnsi="Arial" w:cs="Arial"/>
                                    <w:b/>
                                    <w:bCs/>
                                    <w:color w:val="D10026"/>
                                    <w:sz w:val="20"/>
                                    <w:szCs w:val="20"/>
                                    <w:u w:val="single"/>
                                  </w:rPr>
                                  <w:br/>
                                </w:r>
                              </w:hyperlink>
                              <w:proofErr w:type="gramStart"/>
                              <w:r w:rsidRPr="0030065C">
                                <w:rPr>
                                  <w:rFonts w:ascii="Times New Roman" w:eastAsia="Times New Roman" w:hAnsi="Times New Roman" w:cs="Times New Roman"/>
                                  <w:sz w:val="24"/>
                                  <w:szCs w:val="24"/>
                                </w:rPr>
                                <w:t>The</w:t>
                              </w:r>
                              <w:proofErr w:type="gramEnd"/>
                              <w:r w:rsidRPr="0030065C">
                                <w:rPr>
                                  <w:rFonts w:ascii="Times New Roman" w:eastAsia="Times New Roman" w:hAnsi="Times New Roman" w:cs="Times New Roman"/>
                                  <w:sz w:val="24"/>
                                  <w:szCs w:val="24"/>
                                </w:rPr>
                                <w:t xml:space="preserve"> Java platform is extremely preferable to write an application program require to communicate with the resources on network.</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0" w:history="1">
                                <w:r w:rsidRPr="0030065C">
                                  <w:rPr>
                                    <w:rFonts w:ascii="Arial" w:eastAsia="Times New Roman" w:hAnsi="Arial" w:cs="Arial"/>
                                    <w:b/>
                                    <w:bCs/>
                                    <w:color w:val="D10026"/>
                                    <w:sz w:val="20"/>
                                    <w:u w:val="single"/>
                                  </w:rPr>
                                  <w:t>Simple java program</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sz w:val="24"/>
                                  <w:szCs w:val="24"/>
                                </w:rPr>
                                <w:t>Write a simple java program to makes a profit a local store marks up the prices of its items by 25%.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1" w:history="1">
                                <w:r w:rsidRPr="0030065C">
                                  <w:rPr>
                                    <w:rFonts w:ascii="Arial" w:eastAsia="Times New Roman" w:hAnsi="Arial" w:cs="Arial"/>
                                    <w:b/>
                                    <w:bCs/>
                                    <w:color w:val="D10026"/>
                                    <w:sz w:val="20"/>
                                    <w:u w:val="single"/>
                                  </w:rPr>
                                  <w:t>Java Virtual Machine</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JVM is the main component of Java architecture and it is the part of the JRE (Java Runtime Environment</w:t>
                              </w:r>
                              <w:proofErr w:type="gramStart"/>
                              <w:r w:rsidRPr="0030065C">
                                <w:rPr>
                                  <w:rFonts w:ascii="Times New Roman" w:eastAsia="Times New Roman" w:hAnsi="Times New Roman" w:cs="Times New Roman"/>
                                  <w:sz w:val="24"/>
                                  <w:szCs w:val="24"/>
                                </w:rPr>
                                <w:t>) .</w:t>
                              </w:r>
                              <w:proofErr w:type="gramEnd"/>
                              <w:r w:rsidRPr="0030065C">
                                <w:rPr>
                                  <w:rFonts w:ascii="Times New Roman" w:eastAsia="Times New Roman" w:hAnsi="Times New Roman" w:cs="Times New Roman"/>
                                  <w:sz w:val="24"/>
                                  <w:szCs w:val="24"/>
                                </w:rPr>
                                <w:t xml:space="preserve"> It provides the </w:t>
                              </w:r>
                              <w:r w:rsidRPr="0030065C">
                                <w:rPr>
                                  <w:rFonts w:ascii="Times New Roman" w:eastAsia="Times New Roman" w:hAnsi="Times New Roman" w:cs="Times New Roman"/>
                                  <w:sz w:val="24"/>
                                  <w:szCs w:val="24"/>
                                </w:rPr>
                                <w:lastRenderedPageBreak/>
                                <w:t>cross platform functionality to java.</w:t>
                              </w:r>
                              <w:r w:rsidRPr="0030065C">
                                <w:rPr>
                                  <w:rFonts w:ascii="Times New Roman" w:eastAsia="Times New Roman" w:hAnsi="Times New Roman" w:cs="Times New Roman"/>
                                  <w:sz w:val="24"/>
                                  <w:szCs w:val="24"/>
                                </w:rPr>
                                <w:b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2" w:history="1">
                                <w:r w:rsidRPr="0030065C">
                                  <w:rPr>
                                    <w:rFonts w:ascii="Arial" w:eastAsia="Times New Roman" w:hAnsi="Arial" w:cs="Arial"/>
                                    <w:b/>
                                    <w:bCs/>
                                    <w:color w:val="D10026"/>
                                    <w:sz w:val="20"/>
                                    <w:u w:val="single"/>
                                  </w:rPr>
                                  <w:t>Collection</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sz w:val="24"/>
                                  <w:szCs w:val="24"/>
                                </w:rPr>
                                <w:t> </w:t>
                              </w:r>
                            </w:p>
                            <w:p w:rsidR="0030065C" w:rsidRPr="0030065C" w:rsidRDefault="0030065C" w:rsidP="0030065C">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63" w:history="1">
                                <w:r w:rsidRPr="0030065C">
                                  <w:rPr>
                                    <w:rFonts w:ascii="Arial" w:eastAsia="Times New Roman" w:hAnsi="Arial" w:cs="Arial"/>
                                    <w:b/>
                                    <w:bCs/>
                                    <w:color w:val="D10026"/>
                                    <w:sz w:val="20"/>
                                    <w:u w:val="single"/>
                                  </w:rPr>
                                  <w:t>Java Date</w:t>
                                </w:r>
                              </w:hyperlink>
                            </w:p>
                          </w:tc>
                        </w:tr>
                      </w:tbl>
                      <w:p w:rsidR="0030065C" w:rsidRPr="0030065C" w:rsidRDefault="0030065C" w:rsidP="0030065C">
                        <w:pPr>
                          <w:spacing w:after="0" w:line="240" w:lineRule="auto"/>
                          <w:rPr>
                            <w:rFonts w:ascii="Times New Roman" w:eastAsia="Times New Roman" w:hAnsi="Times New Roman" w:cs="Times New Roman"/>
                            <w:sz w:val="24"/>
                            <w:szCs w:val="24"/>
                          </w:rPr>
                        </w:pPr>
                      </w:p>
                    </w:tc>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lastRenderedPageBreak/>
                          <w:t> </w:t>
                        </w:r>
                      </w:p>
                    </w:tc>
                  </w:tr>
                  <w:tr w:rsidR="0030065C" w:rsidRPr="0030065C">
                    <w:trPr>
                      <w:tblCellSpacing w:w="0" w:type="dxa"/>
                    </w:trPr>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7485" cy="156210"/>
                              <wp:effectExtent l="19050" t="0" r="0" b="0"/>
                              <wp:docPr id="4" name="Picture 4" descr="http://www.roseindia.net/java/images/blue_left_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oseindia.net/java/images/blue_left_bottom.gif"/>
                                      <pic:cNvPicPr>
                                        <a:picLocks noChangeAspect="1" noChangeArrowheads="1"/>
                                      </pic:cNvPicPr>
                                    </pic:nvPicPr>
                                    <pic:blipFill>
                                      <a:blip r:embed="rId64"/>
                                      <a:srcRect/>
                                      <a:stretch>
                                        <a:fillRect/>
                                      </a:stretch>
                                    </pic:blipFill>
                                    <pic:spPr bwMode="auto">
                                      <a:xfrm>
                                        <a:off x="0" y="0"/>
                                        <a:ext cx="197485" cy="156210"/>
                                      </a:xfrm>
                                      <a:prstGeom prst="rect">
                                        <a:avLst/>
                                      </a:prstGeom>
                                      <a:noFill/>
                                      <a:ln w="9525">
                                        <a:noFill/>
                                        <a:miter lim="800000"/>
                                        <a:headEnd/>
                                        <a:tailEnd/>
                                      </a:ln>
                                    </pic:spPr>
                                  </pic:pic>
                                </a:graphicData>
                              </a:graphic>
                            </wp:inline>
                          </w:drawing>
                        </w:r>
                      </w:p>
                    </w:tc>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 </w:t>
                        </w:r>
                      </w:p>
                    </w:tc>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230" cy="156210"/>
                              <wp:effectExtent l="19050" t="0" r="1270" b="0"/>
                              <wp:docPr id="5" name="Picture 5" descr="http://www.roseindia.net/java/images/blue_right_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oseindia.net/java/images/blue_right_bottom.gif"/>
                                      <pic:cNvPicPr>
                                        <a:picLocks noChangeAspect="1" noChangeArrowheads="1"/>
                                      </pic:cNvPicPr>
                                    </pic:nvPicPr>
                                    <pic:blipFill>
                                      <a:blip r:embed="rId65"/>
                                      <a:srcRect/>
                                      <a:stretch>
                                        <a:fillRect/>
                                      </a:stretch>
                                    </pic:blipFill>
                                    <pic:spPr bwMode="auto">
                                      <a:xfrm>
                                        <a:off x="0" y="0"/>
                                        <a:ext cx="189230" cy="156210"/>
                                      </a:xfrm>
                                      <a:prstGeom prst="rect">
                                        <a:avLst/>
                                      </a:prstGeom>
                                      <a:noFill/>
                                      <a:ln w="9525">
                                        <a:noFill/>
                                        <a:miter lim="800000"/>
                                        <a:headEnd/>
                                        <a:tailEnd/>
                                      </a:ln>
                                    </pic:spPr>
                                  </pic:pic>
                                </a:graphicData>
                              </a:graphic>
                            </wp:inline>
                          </w:drawing>
                        </w:r>
                      </w:p>
                    </w:tc>
                  </w:tr>
                </w:tbl>
                <w:p w:rsidR="0030065C" w:rsidRPr="0030065C" w:rsidRDefault="0030065C" w:rsidP="0030065C">
                  <w:pPr>
                    <w:spacing w:after="0" w:line="240" w:lineRule="auto"/>
                    <w:rPr>
                      <w:rFonts w:ascii="Times New Roman" w:eastAsia="Times New Roman" w:hAnsi="Times New Roman" w:cs="Times New Roman"/>
                      <w:sz w:val="24"/>
                      <w:szCs w:val="24"/>
                    </w:rPr>
                  </w:pPr>
                </w:p>
              </w:tc>
            </w:tr>
            <w:tr w:rsidR="0030065C" w:rsidRPr="0030065C">
              <w:trPr>
                <w:tblCellSpacing w:w="0" w:type="dxa"/>
              </w:trPr>
              <w:tc>
                <w:tcPr>
                  <w:tcW w:w="0" w:type="auto"/>
                  <w:hideMark/>
                </w:tcPr>
                <w:tbl>
                  <w:tblPr>
                    <w:tblW w:w="5000" w:type="pct"/>
                    <w:tblCellSpacing w:w="0" w:type="dxa"/>
                    <w:tblCellMar>
                      <w:left w:w="0" w:type="dxa"/>
                      <w:right w:w="0" w:type="dxa"/>
                    </w:tblCellMar>
                    <w:tblLook w:val="04A0"/>
                  </w:tblPr>
                  <w:tblGrid>
                    <w:gridCol w:w="341"/>
                    <w:gridCol w:w="8689"/>
                    <w:gridCol w:w="330"/>
                  </w:tblGrid>
                  <w:tr w:rsidR="0030065C" w:rsidRPr="0030065C">
                    <w:trPr>
                      <w:tblCellSpacing w:w="0" w:type="dxa"/>
                    </w:trPr>
                    <w:tc>
                      <w:tcPr>
                        <w:tcW w:w="315" w:type="dxa"/>
                        <w:hideMark/>
                      </w:tcPr>
                      <w:p w:rsidR="0030065C" w:rsidRPr="0030065C" w:rsidRDefault="0030065C" w:rsidP="00300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7485" cy="337820"/>
                              <wp:effectExtent l="19050" t="0" r="0" b="0"/>
                              <wp:docPr id="6" name="Picture 6" descr="http://www.roseindia.net/java/images/blue_left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roseindia.net/java/images/blue_left_top.gif"/>
                                      <pic:cNvPicPr>
                                        <a:picLocks noChangeAspect="1" noChangeArrowheads="1"/>
                                      </pic:cNvPicPr>
                                    </pic:nvPicPr>
                                    <pic:blipFill>
                                      <a:blip r:embed="rId17"/>
                                      <a:srcRect/>
                                      <a:stretch>
                                        <a:fillRect/>
                                      </a:stretch>
                                    </pic:blipFill>
                                    <pic:spPr bwMode="auto">
                                      <a:xfrm>
                                        <a:off x="0" y="0"/>
                                        <a:ext cx="197485" cy="337820"/>
                                      </a:xfrm>
                                      <a:prstGeom prst="rect">
                                        <a:avLst/>
                                      </a:prstGeom>
                                      <a:noFill/>
                                      <a:ln w="9525">
                                        <a:noFill/>
                                        <a:miter lim="800000"/>
                                        <a:headEnd/>
                                        <a:tailEnd/>
                                      </a:ln>
                                    </pic:spPr>
                                  </pic:pic>
                                </a:graphicData>
                              </a:graphic>
                            </wp:inline>
                          </w:drawing>
                        </w:r>
                      </w:p>
                    </w:tc>
                    <w:tc>
                      <w:tcPr>
                        <w:tcW w:w="0" w:type="auto"/>
                        <w:tcMar>
                          <w:top w:w="130" w:type="dxa"/>
                          <w:left w:w="0" w:type="dxa"/>
                          <w:bottom w:w="0" w:type="dxa"/>
                          <w:right w:w="0" w:type="dxa"/>
                        </w:tcMar>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b/>
                            <w:bCs/>
                            <w:sz w:val="24"/>
                            <w:szCs w:val="24"/>
                          </w:rPr>
                          <w:t>Detailed Java Course Material</w:t>
                        </w:r>
                      </w:p>
                    </w:tc>
                    <w:tc>
                      <w:tcPr>
                        <w:tcW w:w="300" w:type="dxa"/>
                        <w:hideMark/>
                      </w:tcPr>
                      <w:p w:rsidR="0030065C" w:rsidRPr="0030065C" w:rsidRDefault="0030065C" w:rsidP="0030065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89230" cy="337820"/>
                              <wp:effectExtent l="19050" t="0" r="1270" b="0"/>
                              <wp:docPr id="7" name="Picture 7" descr="http://www.roseindia.net/java/images/blue_right_to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oseindia.net/java/images/blue_right_top.gif"/>
                                      <pic:cNvPicPr>
                                        <a:picLocks noChangeAspect="1" noChangeArrowheads="1"/>
                                      </pic:cNvPicPr>
                                    </pic:nvPicPr>
                                    <pic:blipFill>
                                      <a:blip r:embed="rId18"/>
                                      <a:srcRect/>
                                      <a:stretch>
                                        <a:fillRect/>
                                      </a:stretch>
                                    </pic:blipFill>
                                    <pic:spPr bwMode="auto">
                                      <a:xfrm>
                                        <a:off x="0" y="0"/>
                                        <a:ext cx="189230" cy="337820"/>
                                      </a:xfrm>
                                      <a:prstGeom prst="rect">
                                        <a:avLst/>
                                      </a:prstGeom>
                                      <a:noFill/>
                                      <a:ln w="9525">
                                        <a:noFill/>
                                        <a:miter lim="800000"/>
                                        <a:headEnd/>
                                        <a:tailEnd/>
                                      </a:ln>
                                    </pic:spPr>
                                  </pic:pic>
                                </a:graphicData>
                              </a:graphic>
                            </wp:inline>
                          </w:drawing>
                        </w:r>
                      </w:p>
                    </w:tc>
                  </w:tr>
                  <w:tr w:rsidR="0030065C" w:rsidRPr="0030065C">
                    <w:trPr>
                      <w:tblCellSpacing w:w="0" w:type="dxa"/>
                    </w:trPr>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 </w:t>
                        </w:r>
                      </w:p>
                    </w:tc>
                    <w:tc>
                      <w:tcPr>
                        <w:tcW w:w="0" w:type="auto"/>
                        <w:hideMark/>
                      </w:tcPr>
                      <w:p w:rsidR="0030065C" w:rsidRPr="0030065C" w:rsidRDefault="0030065C" w:rsidP="0030065C">
                        <w:pPr>
                          <w:spacing w:after="0"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b/>
                            <w:bCs/>
                            <w:sz w:val="36"/>
                            <w:szCs w:val="36"/>
                          </w:rPr>
                          <w:t>Section I - Introduction to Java</w:t>
                        </w:r>
                      </w:p>
                      <w:p w:rsidR="0030065C" w:rsidRPr="0030065C" w:rsidRDefault="0030065C" w:rsidP="0030065C">
                        <w:p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This section introduces you the Java programming language. These days Java programming language is being used for programming web</w:t>
                        </w:r>
                        <w:proofErr w:type="gramStart"/>
                        <w:r w:rsidRPr="0030065C">
                          <w:rPr>
                            <w:rFonts w:ascii="Times New Roman" w:eastAsia="Times New Roman" w:hAnsi="Times New Roman" w:cs="Times New Roman"/>
                            <w:sz w:val="24"/>
                            <w:szCs w:val="24"/>
                          </w:rPr>
                          <w:t>  applications</w:t>
                        </w:r>
                        <w:proofErr w:type="gramEnd"/>
                        <w:r w:rsidRPr="0030065C">
                          <w:rPr>
                            <w:rFonts w:ascii="Times New Roman" w:eastAsia="Times New Roman" w:hAnsi="Times New Roman" w:cs="Times New Roman"/>
                            <w:sz w:val="24"/>
                            <w:szCs w:val="24"/>
                          </w:rPr>
                          <w:t>. It is also widely used for mobile and electronic items.</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6" w:history="1">
                          <w:r w:rsidRPr="0030065C">
                            <w:rPr>
                              <w:rFonts w:ascii="Arial" w:eastAsia="Times New Roman" w:hAnsi="Arial" w:cs="Arial"/>
                              <w:b/>
                              <w:bCs/>
                              <w:color w:val="D10026"/>
                              <w:sz w:val="20"/>
                              <w:u w:val="single"/>
                            </w:rPr>
                            <w:t>What is Java?</w:t>
                          </w:r>
                        </w:hyperlink>
                        <w:r w:rsidRPr="0030065C">
                          <w:rPr>
                            <w:rFonts w:ascii="Times New Roman" w:eastAsia="Times New Roman" w:hAnsi="Times New Roman" w:cs="Times New Roman"/>
                            <w:sz w:val="24"/>
                            <w:szCs w:val="24"/>
                          </w:rPr>
                          <w:br/>
                          <w:t>Java is a high-level object-oriented programming language developed by the Sun Microsystems. Though it is associated with the World Wide Web but it is older than the origin of Web.</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7" w:history="1">
                          <w:r w:rsidRPr="0030065C">
                            <w:rPr>
                              <w:rFonts w:ascii="Arial" w:eastAsia="Times New Roman" w:hAnsi="Arial" w:cs="Arial"/>
                              <w:b/>
                              <w:bCs/>
                              <w:color w:val="D10026"/>
                              <w:sz w:val="20"/>
                              <w:u w:val="single"/>
                            </w:rPr>
                            <w:t>Java as an Internet Language</w:t>
                          </w:r>
                        </w:hyperlink>
                        <w:r w:rsidRPr="0030065C">
                          <w:rPr>
                            <w:rFonts w:ascii="Times New Roman" w:eastAsia="Times New Roman" w:hAnsi="Times New Roman" w:cs="Times New Roman"/>
                            <w:sz w:val="24"/>
                            <w:szCs w:val="24"/>
                          </w:rPr>
                          <w:br/>
                          <w:t>Java is an object oriented language and a very simple language. Because it has no space for complexities. At the initial stages of its development it was called as OAK. OAK was designed for handling set up boxes and devices.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8" w:history="1">
                          <w:r w:rsidRPr="0030065C">
                            <w:rPr>
                              <w:rFonts w:ascii="Arial" w:eastAsia="Times New Roman" w:hAnsi="Arial" w:cs="Arial"/>
                              <w:b/>
                              <w:bCs/>
                              <w:color w:val="D10026"/>
                              <w:sz w:val="20"/>
                              <w:u w:val="single"/>
                            </w:rPr>
                            <w:t>Java as general purpose language</w:t>
                          </w:r>
                        </w:hyperlink>
                        <w:r w:rsidRPr="0030065C">
                          <w:rPr>
                            <w:rFonts w:ascii="Times New Roman" w:eastAsia="Times New Roman" w:hAnsi="Times New Roman" w:cs="Times New Roman"/>
                            <w:sz w:val="24"/>
                            <w:szCs w:val="24"/>
                          </w:rPr>
                          <w:br/>
                          <w:t>Java is an Object oriented application programming language developed by Sun Microsystems.</w:t>
                        </w:r>
                        <w:r w:rsidRPr="0030065C">
                          <w:rPr>
                            <w:rFonts w:ascii="Times New Roman" w:eastAsia="Times New Roman" w:hAnsi="Times New Roman" w:cs="Times New Roman"/>
                            <w:sz w:val="24"/>
                            <w:szCs w:val="24"/>
                          </w:rPr>
                          <w:br/>
                          <w:t>  </w:t>
                        </w:r>
                        <w:r w:rsidRPr="0030065C">
                          <w:rPr>
                            <w:rFonts w:ascii="Times New Roman" w:eastAsia="Times New Roman" w:hAnsi="Times New Roman" w:cs="Times New Roman"/>
                            <w:sz w:val="24"/>
                            <w:szCs w:val="24"/>
                          </w:rPr>
                          <w:br/>
                        </w:r>
                        <w:r w:rsidRPr="0030065C">
                          <w:rPr>
                            <w:rFonts w:ascii="Times New Roman" w:eastAsia="Times New Roman" w:hAnsi="Times New Roman" w:cs="Times New Roman"/>
                            <w:b/>
                            <w:bCs/>
                            <w:sz w:val="24"/>
                            <w:szCs w:val="24"/>
                          </w:rPr>
                          <w:t>Java Features</w:t>
                        </w:r>
                        <w:r w:rsidRPr="0030065C">
                          <w:rPr>
                            <w:rFonts w:ascii="Times New Roman" w:eastAsia="Times New Roman" w:hAnsi="Times New Roman" w:cs="Times New Roman"/>
                            <w:b/>
                            <w:bCs/>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9" w:history="1">
                          <w:r w:rsidRPr="0030065C">
                            <w:rPr>
                              <w:rFonts w:ascii="Arial" w:eastAsia="Times New Roman" w:hAnsi="Arial" w:cs="Arial"/>
                              <w:b/>
                              <w:bCs/>
                              <w:color w:val="D10026"/>
                              <w:sz w:val="20"/>
                              <w:u w:val="single"/>
                            </w:rPr>
                            <w:t>Case sensitivity</w:t>
                          </w:r>
                        </w:hyperlink>
                        <w:r w:rsidRPr="0030065C">
                          <w:rPr>
                            <w:rFonts w:ascii="Times New Roman" w:eastAsia="Times New Roman" w:hAnsi="Times New Roman" w:cs="Times New Roman"/>
                            <w:b/>
                            <w:bCs/>
                            <w:sz w:val="24"/>
                            <w:szCs w:val="24"/>
                          </w:rPr>
                          <w:br/>
                        </w:r>
                        <w:proofErr w:type="gramStart"/>
                        <w:r w:rsidRPr="0030065C">
                          <w:rPr>
                            <w:rFonts w:ascii="Times New Roman" w:eastAsia="Times New Roman" w:hAnsi="Times New Roman" w:cs="Times New Roman"/>
                            <w:sz w:val="24"/>
                            <w:szCs w:val="24"/>
                          </w:rPr>
                          <w:t>What</w:t>
                        </w:r>
                        <w:proofErr w:type="gramEnd"/>
                        <w:r w:rsidRPr="0030065C">
                          <w:rPr>
                            <w:rFonts w:ascii="Times New Roman" w:eastAsia="Times New Roman" w:hAnsi="Times New Roman" w:cs="Times New Roman"/>
                            <w:sz w:val="24"/>
                            <w:szCs w:val="24"/>
                          </w:rPr>
                          <w:t xml:space="preserve"> is case sensitivity:  Case sensitivity is the mechanism in which words can be differ in meaning based on different use of uppercase and lowercase letters.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0" w:history="1">
                          <w:r w:rsidRPr="0030065C">
                            <w:rPr>
                              <w:rFonts w:ascii="Arial" w:eastAsia="Times New Roman" w:hAnsi="Arial" w:cs="Arial"/>
                              <w:b/>
                              <w:bCs/>
                              <w:color w:val="D10026"/>
                              <w:sz w:val="20"/>
                              <w:u w:val="single"/>
                            </w:rPr>
                            <w:t>Java is Simple and platform Independent</w:t>
                          </w:r>
                        </w:hyperlink>
                        <w:r w:rsidRPr="0030065C">
                          <w:rPr>
                            <w:rFonts w:ascii="Times New Roman" w:eastAsia="Times New Roman" w:hAnsi="Times New Roman" w:cs="Times New Roman"/>
                            <w:sz w:val="24"/>
                            <w:szCs w:val="24"/>
                          </w:rPr>
                          <w:br/>
                        </w:r>
                        <w:proofErr w:type="gramStart"/>
                        <w:r w:rsidRPr="0030065C">
                          <w:rPr>
                            <w:rFonts w:ascii="Times New Roman" w:eastAsia="Times New Roman" w:hAnsi="Times New Roman" w:cs="Times New Roman"/>
                            <w:sz w:val="24"/>
                            <w:szCs w:val="24"/>
                          </w:rPr>
                          <w:t>The</w:t>
                        </w:r>
                        <w:proofErr w:type="gramEnd"/>
                        <w:r w:rsidRPr="0030065C">
                          <w:rPr>
                            <w:rFonts w:ascii="Times New Roman" w:eastAsia="Times New Roman" w:hAnsi="Times New Roman" w:cs="Times New Roman"/>
                            <w:sz w:val="24"/>
                            <w:szCs w:val="24"/>
                          </w:rPr>
                          <w:t xml:space="preserve"> concept of Write-once-run-anywhere (known as the Platform independent) is one of the important key feature of java language that makes java as the most powerful language.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1" w:history="1">
                          <w:r w:rsidRPr="0030065C">
                            <w:rPr>
                              <w:rFonts w:ascii="Arial" w:eastAsia="Times New Roman" w:hAnsi="Arial" w:cs="Arial"/>
                              <w:b/>
                              <w:bCs/>
                              <w:color w:val="D10026"/>
                              <w:sz w:val="20"/>
                              <w:u w:val="single"/>
                            </w:rPr>
                            <w:t>Java Enabled browsers</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sz w:val="24"/>
                            <w:szCs w:val="24"/>
                          </w:rPr>
                          <w:t xml:space="preserve">Java language is the most powerful language and is widely used in the web application. Today most of the web </w:t>
                        </w:r>
                        <w:proofErr w:type="gramStart"/>
                        <w:r w:rsidRPr="0030065C">
                          <w:rPr>
                            <w:rFonts w:ascii="Times New Roman" w:eastAsia="Times New Roman" w:hAnsi="Times New Roman" w:cs="Times New Roman"/>
                            <w:sz w:val="24"/>
                            <w:szCs w:val="24"/>
                          </w:rPr>
                          <w:t>browser are</w:t>
                        </w:r>
                        <w:proofErr w:type="gramEnd"/>
                        <w:r w:rsidRPr="0030065C">
                          <w:rPr>
                            <w:rFonts w:ascii="Times New Roman" w:eastAsia="Times New Roman" w:hAnsi="Times New Roman" w:cs="Times New Roman"/>
                            <w:sz w:val="24"/>
                            <w:szCs w:val="24"/>
                          </w:rPr>
                          <w:t xml:space="preserve"> java compatible.</w:t>
                        </w:r>
                        <w:r w:rsidRPr="0030065C">
                          <w:rPr>
                            <w:rFonts w:ascii="Times New Roman" w:eastAsia="Times New Roman" w:hAnsi="Times New Roman" w:cs="Times New Roman"/>
                            <w:sz w:val="24"/>
                            <w:szCs w:val="24"/>
                          </w:rPr>
                          <w:br/>
                          <w:t>  </w:t>
                        </w:r>
                        <w:r w:rsidRPr="0030065C">
                          <w:rPr>
                            <w:rFonts w:ascii="Times New Roman" w:eastAsia="Times New Roman" w:hAnsi="Times New Roman" w:cs="Times New Roman"/>
                            <w:sz w:val="24"/>
                            <w:szCs w:val="24"/>
                          </w:rPr>
                          <w:br/>
                        </w:r>
                        <w:r w:rsidRPr="0030065C">
                          <w:rPr>
                            <w:rFonts w:ascii="Times New Roman" w:eastAsia="Times New Roman" w:hAnsi="Times New Roman" w:cs="Times New Roman"/>
                            <w:b/>
                            <w:bCs/>
                            <w:sz w:val="24"/>
                            <w:szCs w:val="24"/>
                          </w:rPr>
                          <w:lastRenderedPageBreak/>
                          <w:t>Java Tools</w:t>
                        </w:r>
                        <w:r w:rsidRPr="0030065C">
                          <w:rPr>
                            <w:rFonts w:ascii="Times New Roman" w:eastAsia="Times New Roman" w:hAnsi="Times New Roman" w:cs="Times New Roman"/>
                            <w:sz w:val="24"/>
                            <w:szCs w:val="24"/>
                          </w:rPr>
                          <w:t>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2" w:history="1">
                          <w:r w:rsidRPr="0030065C">
                            <w:rPr>
                              <w:rFonts w:ascii="Arial" w:eastAsia="Times New Roman" w:hAnsi="Arial" w:cs="Arial"/>
                              <w:b/>
                              <w:bCs/>
                              <w:color w:val="D10026"/>
                              <w:sz w:val="20"/>
                              <w:u w:val="single"/>
                            </w:rPr>
                            <w:t>Java Compiler</w:t>
                          </w:r>
                          <w:r w:rsidRPr="0030065C">
                            <w:rPr>
                              <w:rFonts w:ascii="Arial" w:eastAsia="Times New Roman" w:hAnsi="Arial" w:cs="Arial"/>
                              <w:b/>
                              <w:bCs/>
                              <w:color w:val="D10026"/>
                              <w:sz w:val="20"/>
                              <w:szCs w:val="20"/>
                              <w:u w:val="single"/>
                            </w:rPr>
                            <w:br/>
                          </w:r>
                        </w:hyperlink>
                        <w:proofErr w:type="gramStart"/>
                        <w:r w:rsidRPr="0030065C">
                          <w:rPr>
                            <w:rFonts w:ascii="Times New Roman" w:eastAsia="Times New Roman" w:hAnsi="Times New Roman" w:cs="Times New Roman"/>
                            <w:sz w:val="24"/>
                            <w:szCs w:val="24"/>
                          </w:rPr>
                          <w:t>To</w:t>
                        </w:r>
                        <w:proofErr w:type="gramEnd"/>
                        <w:r w:rsidRPr="0030065C">
                          <w:rPr>
                            <w:rFonts w:ascii="Times New Roman" w:eastAsia="Times New Roman" w:hAnsi="Times New Roman" w:cs="Times New Roman"/>
                            <w:sz w:val="24"/>
                            <w:szCs w:val="24"/>
                          </w:rPr>
                          <w:t xml:space="preserve"> commence with Java programming, we must know the significance of Java Compiler.</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3" w:history="1">
                          <w:r w:rsidRPr="0030065C">
                            <w:rPr>
                              <w:rFonts w:ascii="Arial" w:eastAsia="Times New Roman" w:hAnsi="Arial" w:cs="Arial"/>
                              <w:b/>
                              <w:bCs/>
                              <w:color w:val="D10026"/>
                              <w:sz w:val="20"/>
                              <w:u w:val="single"/>
                            </w:rPr>
                            <w:t>Java Interpreter</w:t>
                          </w:r>
                        </w:hyperlink>
                        <w:r w:rsidRPr="0030065C">
                          <w:rPr>
                            <w:rFonts w:ascii="Times New Roman" w:eastAsia="Times New Roman" w:hAnsi="Times New Roman" w:cs="Times New Roman"/>
                            <w:b/>
                            <w:bCs/>
                            <w:sz w:val="24"/>
                            <w:szCs w:val="24"/>
                          </w:rPr>
                          <w:t> </w:t>
                        </w:r>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We can run Java on most platforms provided a platform must has a Java interpreter.</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4" w:history="1">
                          <w:r w:rsidRPr="0030065C">
                            <w:rPr>
                              <w:rFonts w:ascii="Arial" w:eastAsia="Times New Roman" w:hAnsi="Arial" w:cs="Arial"/>
                              <w:b/>
                              <w:bCs/>
                              <w:color w:val="D10026"/>
                              <w:sz w:val="20"/>
                              <w:u w:val="single"/>
                            </w:rPr>
                            <w:t>Java Debugger</w:t>
                          </w:r>
                        </w:hyperlink>
                        <w:r w:rsidRPr="0030065C">
                          <w:rPr>
                            <w:rFonts w:ascii="Times New Roman" w:eastAsia="Times New Roman" w:hAnsi="Times New Roman" w:cs="Times New Roman"/>
                            <w:sz w:val="24"/>
                            <w:szCs w:val="24"/>
                          </w:rPr>
                          <w:br/>
                          <w:t>Java debugger helps in finding and the fixing of bugs in Java language programs.</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5" w:history="1">
                          <w:r w:rsidRPr="0030065C">
                            <w:rPr>
                              <w:rFonts w:ascii="Arial" w:eastAsia="Times New Roman" w:hAnsi="Arial" w:cs="Arial"/>
                              <w:b/>
                              <w:bCs/>
                              <w:color w:val="D10026"/>
                              <w:sz w:val="20"/>
                              <w:u w:val="single"/>
                            </w:rPr>
                            <w:t>Java Header File Generator</w:t>
                          </w:r>
                          <w:r w:rsidRPr="0030065C">
                            <w:rPr>
                              <w:rFonts w:ascii="Arial" w:eastAsia="Times New Roman" w:hAnsi="Arial" w:cs="Arial"/>
                              <w:b/>
                              <w:bCs/>
                              <w:color w:val="D10026"/>
                              <w:sz w:val="20"/>
                              <w:szCs w:val="20"/>
                              <w:u w:val="single"/>
                            </w:rPr>
                            <w:br/>
                          </w:r>
                        </w:hyperlink>
                        <w:proofErr w:type="gramStart"/>
                        <w:r w:rsidRPr="0030065C">
                          <w:rPr>
                            <w:rFonts w:ascii="Times New Roman" w:eastAsia="Times New Roman" w:hAnsi="Times New Roman" w:cs="Times New Roman"/>
                            <w:sz w:val="24"/>
                            <w:szCs w:val="24"/>
                          </w:rPr>
                          <w:t>In</w:t>
                        </w:r>
                        <w:proofErr w:type="gramEnd"/>
                        <w:r w:rsidRPr="0030065C">
                          <w:rPr>
                            <w:rFonts w:ascii="Times New Roman" w:eastAsia="Times New Roman" w:hAnsi="Times New Roman" w:cs="Times New Roman"/>
                            <w:sz w:val="24"/>
                            <w:szCs w:val="24"/>
                          </w:rPr>
                          <w:t xml:space="preserve"> Java programming we need to implement some native methods. To implement these methods </w:t>
                        </w:r>
                        <w:r w:rsidRPr="0030065C">
                          <w:rPr>
                            <w:rFonts w:ascii="Times New Roman" w:eastAsia="Times New Roman" w:hAnsi="Times New Roman" w:cs="Times New Roman"/>
                            <w:b/>
                            <w:bCs/>
                            <w:sz w:val="24"/>
                            <w:szCs w:val="24"/>
                          </w:rPr>
                          <w:t>Javah </w:t>
                        </w:r>
                        <w:r w:rsidRPr="0030065C">
                          <w:rPr>
                            <w:rFonts w:ascii="Times New Roman" w:eastAsia="Times New Roman" w:hAnsi="Times New Roman" w:cs="Times New Roman"/>
                            <w:sz w:val="24"/>
                            <w:szCs w:val="24"/>
                          </w:rPr>
                          <w:t>generates C header and source files that are used by C programs to reference an Object's instance variables from native source code.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6" w:history="1">
                          <w:r w:rsidRPr="0030065C">
                            <w:rPr>
                              <w:rFonts w:ascii="Arial" w:eastAsia="Times New Roman" w:hAnsi="Arial" w:cs="Arial"/>
                              <w:b/>
                              <w:bCs/>
                              <w:color w:val="D10026"/>
                              <w:sz w:val="20"/>
                              <w:u w:val="single"/>
                            </w:rPr>
                            <w:t>JavaDoc</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sz w:val="24"/>
                            <w:szCs w:val="24"/>
                          </w:rPr>
                          <w:t>This tool is used to generate API documentation into HTML format from Java source code.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77" w:history="1">
                          <w:r w:rsidRPr="0030065C">
                            <w:rPr>
                              <w:rFonts w:ascii="Arial" w:eastAsia="Times New Roman" w:hAnsi="Arial" w:cs="Arial"/>
                              <w:b/>
                              <w:bCs/>
                              <w:color w:val="D10026"/>
                              <w:sz w:val="20"/>
                              <w:u w:val="single"/>
                            </w:rPr>
                            <w:t>Applet Viewer</w:t>
                          </w:r>
                        </w:hyperlink>
                        <w:r w:rsidRPr="0030065C">
                          <w:rPr>
                            <w:rFonts w:ascii="Times New Roman" w:eastAsia="Times New Roman" w:hAnsi="Times New Roman" w:cs="Times New Roman"/>
                            <w:b/>
                            <w:bCs/>
                            <w:sz w:val="24"/>
                            <w:szCs w:val="24"/>
                          </w:rPr>
                          <w:br/>
                          <w:t>Applet viewer</w:t>
                        </w:r>
                        <w:r w:rsidRPr="0030065C">
                          <w:rPr>
                            <w:rFonts w:ascii="Times New Roman" w:eastAsia="Times New Roman" w:hAnsi="Times New Roman" w:cs="Times New Roman"/>
                            <w:sz w:val="24"/>
                            <w:szCs w:val="24"/>
                          </w:rPr>
                          <w:t> is a command line program to run Java applets.</w:t>
                        </w:r>
                      </w:p>
                      <w:p w:rsidR="0030065C" w:rsidRPr="0030065C" w:rsidRDefault="0030065C" w:rsidP="0030065C">
                        <w:p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 </w:t>
                        </w:r>
                        <w:r w:rsidRPr="0030065C">
                          <w:rPr>
                            <w:rFonts w:ascii="Times New Roman" w:eastAsia="Times New Roman" w:hAnsi="Times New Roman" w:cs="Times New Roman"/>
                            <w:b/>
                            <w:bCs/>
                            <w:sz w:val="36"/>
                            <w:szCs w:val="36"/>
                          </w:rPr>
                          <w:t>Section II- Java Language</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8" w:history="1">
                          <w:r w:rsidRPr="0030065C">
                            <w:rPr>
                              <w:rFonts w:ascii="Arial" w:eastAsia="Times New Roman" w:hAnsi="Arial" w:cs="Arial"/>
                              <w:b/>
                              <w:bCs/>
                              <w:color w:val="D10026"/>
                              <w:sz w:val="20"/>
                              <w:u w:val="single"/>
                            </w:rPr>
                            <w:t>Java Comments</w:t>
                          </w:r>
                        </w:hyperlink>
                        <w:r w:rsidRPr="0030065C">
                          <w:rPr>
                            <w:rFonts w:ascii="Times New Roman" w:eastAsia="Times New Roman" w:hAnsi="Times New Roman" w:cs="Times New Roman"/>
                            <w:b/>
                            <w:bCs/>
                            <w:sz w:val="24"/>
                            <w:szCs w:val="24"/>
                          </w:rPr>
                          <w:br/>
                        </w:r>
                        <w:proofErr w:type="gramStart"/>
                        <w:r w:rsidRPr="0030065C">
                          <w:rPr>
                            <w:rFonts w:ascii="Times New Roman" w:eastAsia="Times New Roman" w:hAnsi="Times New Roman" w:cs="Times New Roman"/>
                            <w:sz w:val="24"/>
                            <w:szCs w:val="24"/>
                          </w:rPr>
                          <w:t>To</w:t>
                        </w:r>
                        <w:proofErr w:type="gramEnd"/>
                        <w:r w:rsidRPr="0030065C">
                          <w:rPr>
                            <w:rFonts w:ascii="Times New Roman" w:eastAsia="Times New Roman" w:hAnsi="Times New Roman" w:cs="Times New Roman"/>
                            <w:sz w:val="24"/>
                            <w:szCs w:val="24"/>
                          </w:rPr>
                          <w:t xml:space="preserve"> comprehend any programming language, there are several kind of comments which are used.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9" w:history="1">
                          <w:r w:rsidRPr="0030065C">
                            <w:rPr>
                              <w:rFonts w:ascii="Arial" w:eastAsia="Times New Roman" w:hAnsi="Arial" w:cs="Arial"/>
                              <w:b/>
                              <w:bCs/>
                              <w:color w:val="D10026"/>
                              <w:sz w:val="20"/>
                              <w:u w:val="single"/>
                            </w:rPr>
                            <w:t>Java Keywords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 xml:space="preserve">There are few keywords in Java programming language. Remember, we cannot use these keywords as identifiers in the program. The keywords "const" and "goto" are reserved </w:t>
                        </w:r>
                        <w:proofErr w:type="gramStart"/>
                        <w:r w:rsidRPr="0030065C">
                          <w:rPr>
                            <w:rFonts w:ascii="Times New Roman" w:eastAsia="Times New Roman" w:hAnsi="Times New Roman" w:cs="Times New Roman"/>
                            <w:sz w:val="24"/>
                            <w:szCs w:val="24"/>
                          </w:rPr>
                          <w:t>though,</w:t>
                        </w:r>
                        <w:proofErr w:type="gramEnd"/>
                        <w:r w:rsidRPr="0030065C">
                          <w:rPr>
                            <w:rFonts w:ascii="Times New Roman" w:eastAsia="Times New Roman" w:hAnsi="Times New Roman" w:cs="Times New Roman"/>
                            <w:sz w:val="24"/>
                            <w:szCs w:val="24"/>
                          </w:rPr>
                          <w:t xml:space="preserve"> they are not being currently used.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0" w:history="1">
                          <w:r w:rsidRPr="0030065C">
                            <w:rPr>
                              <w:rFonts w:ascii="Arial" w:eastAsia="Times New Roman" w:hAnsi="Arial" w:cs="Arial"/>
                              <w:b/>
                              <w:bCs/>
                              <w:color w:val="D10026"/>
                              <w:sz w:val="20"/>
                              <w:u w:val="single"/>
                            </w:rPr>
                            <w:t>Java Data Types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Java programming language is a language in which all the variables must be declared first and then to be used i.e. to specify the name and the type of the variable. This specifies that Java is a strongly-typed programming language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1" w:history="1">
                          <w:r w:rsidRPr="0030065C">
                            <w:rPr>
                              <w:rFonts w:ascii="Arial" w:eastAsia="Times New Roman" w:hAnsi="Arial" w:cs="Arial"/>
                              <w:b/>
                              <w:bCs/>
                              <w:color w:val="D10026"/>
                              <w:sz w:val="20"/>
                              <w:u w:val="single"/>
                            </w:rPr>
                            <w:t>Literals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By literal we mean any number, text, or other information that represents a value. This means what you type is what you get. We will use literals in addition to variables in Java statement. While writing a source code as a character sequence, we can specify any value as a literal such as an integer.</w:t>
                        </w:r>
                        <w:r w:rsidRPr="0030065C">
                          <w:rPr>
                            <w:rFonts w:ascii="Times New Roman" w:eastAsia="Times New Roman" w:hAnsi="Times New Roman" w:cs="Times New Roman"/>
                            <w:sz w:val="24"/>
                            <w:szCs w:val="24"/>
                          </w:rPr>
                          <w:br/>
                        </w:r>
                        <w:r w:rsidRPr="0030065C">
                          <w:rPr>
                            <w:rFonts w:ascii="Times New Roman" w:eastAsia="Times New Roman" w:hAnsi="Times New Roman" w:cs="Times New Roman"/>
                            <w:sz w:val="24"/>
                            <w:szCs w:val="24"/>
                          </w:rPr>
                          <w:lastRenderedPageBreak/>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2" w:history="1">
                          <w:r w:rsidRPr="0030065C">
                            <w:rPr>
                              <w:rFonts w:ascii="Arial" w:eastAsia="Times New Roman" w:hAnsi="Arial" w:cs="Arial"/>
                              <w:b/>
                              <w:bCs/>
                              <w:color w:val="D10026"/>
                              <w:sz w:val="20"/>
                              <w:u w:val="single"/>
                            </w:rPr>
                            <w:t>Arrays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In this section you will be introduced to the concept of Arrays in Java Programming language. You will learn how the Array class in java</w:t>
                        </w:r>
                        <w:proofErr w:type="gramStart"/>
                        <w:r w:rsidRPr="0030065C">
                          <w:rPr>
                            <w:rFonts w:ascii="Times New Roman" w:eastAsia="Times New Roman" w:hAnsi="Times New Roman" w:cs="Times New Roman"/>
                            <w:sz w:val="24"/>
                            <w:szCs w:val="24"/>
                          </w:rPr>
                          <w:t>  helps</w:t>
                        </w:r>
                        <w:proofErr w:type="gramEnd"/>
                        <w:r w:rsidRPr="0030065C">
                          <w:rPr>
                            <w:rFonts w:ascii="Times New Roman" w:eastAsia="Times New Roman" w:hAnsi="Times New Roman" w:cs="Times New Roman"/>
                            <w:sz w:val="24"/>
                            <w:szCs w:val="24"/>
                          </w:rPr>
                          <w:t xml:space="preserve"> the programmer to organize the same type of data into easily manageable format.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3" w:history="1">
                          <w:r w:rsidRPr="0030065C">
                            <w:rPr>
                              <w:rFonts w:ascii="Arial" w:eastAsia="Times New Roman" w:hAnsi="Arial" w:cs="Arial"/>
                              <w:b/>
                              <w:bCs/>
                              <w:color w:val="D10026"/>
                              <w:sz w:val="20"/>
                              <w:u w:val="single"/>
                            </w:rPr>
                            <w:t>Operators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 xml:space="preserve">Operators are </w:t>
                        </w:r>
                        <w:proofErr w:type="gramStart"/>
                        <w:r w:rsidRPr="0030065C">
                          <w:rPr>
                            <w:rFonts w:ascii="Times New Roman" w:eastAsia="Times New Roman" w:hAnsi="Times New Roman" w:cs="Times New Roman"/>
                            <w:sz w:val="24"/>
                            <w:szCs w:val="24"/>
                          </w:rPr>
                          <w:t>symbols that performs</w:t>
                        </w:r>
                        <w:proofErr w:type="gramEnd"/>
                        <w:r w:rsidRPr="0030065C">
                          <w:rPr>
                            <w:rFonts w:ascii="Times New Roman" w:eastAsia="Times New Roman" w:hAnsi="Times New Roman" w:cs="Times New Roman"/>
                            <w:sz w:val="24"/>
                            <w:szCs w:val="24"/>
                          </w:rPr>
                          <w:t xml:space="preserve"> some operations on one or more then one operands. Once we declare and initialize variables, we can use operators to perform certain tasks like addition, subtraction etc.</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4" w:history="1">
                          <w:r w:rsidRPr="0030065C">
                            <w:rPr>
                              <w:rFonts w:ascii="Arial" w:eastAsia="Times New Roman" w:hAnsi="Arial" w:cs="Arial"/>
                              <w:b/>
                              <w:bCs/>
                              <w:color w:val="D10026"/>
                              <w:sz w:val="20"/>
                              <w:u w:val="single"/>
                            </w:rPr>
                            <w:t>Controlling your program</w:t>
                          </w:r>
                        </w:hyperlink>
                        <w:r w:rsidRPr="0030065C">
                          <w:rPr>
                            <w:rFonts w:ascii="Times New Roman" w:eastAsia="Times New Roman" w:hAnsi="Times New Roman" w:cs="Times New Roman"/>
                            <w:b/>
                            <w:bCs/>
                            <w:sz w:val="24"/>
                            <w:szCs w:val="24"/>
                          </w:rPr>
                          <w:br/>
                        </w:r>
                        <w:proofErr w:type="gramStart"/>
                        <w:r w:rsidRPr="0030065C">
                          <w:rPr>
                            <w:rFonts w:ascii="Times New Roman" w:eastAsia="Times New Roman" w:hAnsi="Times New Roman" w:cs="Times New Roman"/>
                            <w:sz w:val="24"/>
                            <w:szCs w:val="24"/>
                          </w:rPr>
                          <w:t>We</w:t>
                        </w:r>
                        <w:proofErr w:type="gramEnd"/>
                        <w:r w:rsidRPr="0030065C">
                          <w:rPr>
                            <w:rFonts w:ascii="Times New Roman" w:eastAsia="Times New Roman" w:hAnsi="Times New Roman" w:cs="Times New Roman"/>
                            <w:sz w:val="24"/>
                            <w:szCs w:val="24"/>
                          </w:rPr>
                          <w:t xml:space="preserve"> all know that the execution of the statements in a program takes place from top to bottom. We will learn how the different kinds of statement have different effects in looping like decision-making statements (if-then, if-then-else, switch), the looping statements (for, while, do-while), and the branching statements (break, continue, return) in Java programming language.</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5" w:history="1">
                          <w:r w:rsidRPr="0030065C">
                            <w:rPr>
                              <w:rFonts w:ascii="Arial" w:eastAsia="Times New Roman" w:hAnsi="Arial" w:cs="Arial"/>
                              <w:b/>
                              <w:bCs/>
                              <w:color w:val="D10026"/>
                              <w:sz w:val="20"/>
                              <w:u w:val="single"/>
                            </w:rPr>
                            <w:t>Java Classes</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In this section you will be introduced to some essential classes in Java like Exceptions, Basic I/O, Concurrency etc. </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6" w:history="1">
                          <w:r w:rsidRPr="0030065C">
                            <w:rPr>
                              <w:rFonts w:ascii="Arial" w:eastAsia="Times New Roman" w:hAnsi="Arial" w:cs="Arial"/>
                              <w:b/>
                              <w:bCs/>
                              <w:color w:val="D10026"/>
                              <w:sz w:val="20"/>
                              <w:u w:val="single"/>
                            </w:rPr>
                            <w:t>Class Inheritance</w:t>
                          </w:r>
                        </w:hyperlink>
                        <w:r w:rsidRPr="0030065C">
                          <w:rPr>
                            <w:rFonts w:ascii="Times New Roman" w:eastAsia="Times New Roman" w:hAnsi="Times New Roman" w:cs="Times New Roman"/>
                            <w:b/>
                            <w:bCs/>
                            <w:sz w:val="24"/>
                            <w:szCs w:val="24"/>
                          </w:rPr>
                          <w:br/>
                        </w:r>
                        <w:r w:rsidRPr="0030065C">
                          <w:rPr>
                            <w:rFonts w:ascii="Times New Roman" w:eastAsia="Times New Roman" w:hAnsi="Times New Roman" w:cs="Times New Roman"/>
                            <w:sz w:val="24"/>
                            <w:szCs w:val="24"/>
                          </w:rPr>
                          <w:t>To know the concept of inheritance clearly you must have the idea of class and its features like methods, data members, access controls, constructors, keywords this, super etc.</w:t>
                        </w:r>
                        <w:r w:rsidRPr="0030065C">
                          <w:rPr>
                            <w:rFonts w:ascii="Times New Roman" w:eastAsia="Times New Roman" w:hAnsi="Times New Roman" w:cs="Times New Roman"/>
                            <w:sz w:val="24"/>
                            <w:szCs w:val="24"/>
                          </w:rPr>
                          <w:br/>
                          <w:t> </w:t>
                        </w:r>
                      </w:p>
                      <w:p w:rsidR="0030065C" w:rsidRPr="0030065C" w:rsidRDefault="0030065C" w:rsidP="0030065C">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87" w:history="1">
                          <w:r w:rsidRPr="0030065C">
                            <w:rPr>
                              <w:rFonts w:ascii="Arial" w:eastAsia="Times New Roman" w:hAnsi="Arial" w:cs="Arial"/>
                              <w:b/>
                              <w:bCs/>
                              <w:color w:val="D10026"/>
                              <w:sz w:val="20"/>
                              <w:u w:val="single"/>
                            </w:rPr>
                            <w:t>Summary</w:t>
                          </w:r>
                        </w:hyperlink>
                        <w:r w:rsidRPr="0030065C">
                          <w:rPr>
                            <w:rFonts w:ascii="Times New Roman" w:eastAsia="Times New Roman" w:hAnsi="Times New Roman" w:cs="Times New Roman"/>
                            <w:b/>
                            <w:bCs/>
                            <w:sz w:val="24"/>
                            <w:szCs w:val="24"/>
                          </w:rPr>
                          <w:br/>
                        </w:r>
                        <w:proofErr w:type="gramStart"/>
                        <w:r w:rsidRPr="0030065C">
                          <w:rPr>
                            <w:rFonts w:ascii="Times New Roman" w:eastAsia="Times New Roman" w:hAnsi="Times New Roman" w:cs="Times New Roman"/>
                            <w:sz w:val="24"/>
                            <w:szCs w:val="24"/>
                          </w:rPr>
                          <w:t>You</w:t>
                        </w:r>
                        <w:proofErr w:type="gramEnd"/>
                        <w:r w:rsidRPr="0030065C">
                          <w:rPr>
                            <w:rFonts w:ascii="Times New Roman" w:eastAsia="Times New Roman" w:hAnsi="Times New Roman" w:cs="Times New Roman"/>
                            <w:sz w:val="24"/>
                            <w:szCs w:val="24"/>
                          </w:rPr>
                          <w:t xml:space="preserve"> have been introduced to the contents of Java language providing a great amount of information. Perhaps it would be a bit arduous to grasp the whole lot of things at one go. However, the implementation of these little basics will make you a substantial programmer. </w:t>
                        </w:r>
                        <w:r w:rsidRPr="0030065C">
                          <w:rPr>
                            <w:rFonts w:ascii="Times New Roman" w:eastAsia="Times New Roman" w:hAnsi="Times New Roman" w:cs="Times New Roman"/>
                            <w:sz w:val="24"/>
                            <w:szCs w:val="24"/>
                          </w:rPr>
                          <w:br/>
                          <w:t> </w:t>
                        </w:r>
                      </w:p>
                      <w:p w:rsidR="0030065C" w:rsidRPr="0030065C" w:rsidRDefault="0030065C" w:rsidP="0030065C">
                        <w:p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b/>
                            <w:bCs/>
                            <w:sz w:val="36"/>
                            <w:szCs w:val="36"/>
                          </w:rPr>
                          <w:t>Related Java Tutorials/Articles</w:t>
                        </w:r>
                      </w:p>
                      <w:p w:rsidR="0030065C" w:rsidRPr="0030065C" w:rsidRDefault="0030065C" w:rsidP="0030065C">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88" w:history="1">
                          <w:r w:rsidRPr="0030065C">
                            <w:rPr>
                              <w:rFonts w:ascii="Arial" w:eastAsia="Times New Roman" w:hAnsi="Arial" w:cs="Arial"/>
                              <w:b/>
                              <w:bCs/>
                              <w:color w:val="D10026"/>
                              <w:sz w:val="20"/>
                              <w:u w:val="single"/>
                            </w:rPr>
                            <w:t>Java Tutorial and articles</w:t>
                          </w:r>
                        </w:hyperlink>
                        <w:r w:rsidRPr="0030065C">
                          <w:rPr>
                            <w:rFonts w:ascii="Times New Roman" w:eastAsia="Times New Roman" w:hAnsi="Times New Roman" w:cs="Times New Roman"/>
                            <w:b/>
                            <w:bCs/>
                            <w:sz w:val="24"/>
                            <w:szCs w:val="24"/>
                          </w:rPr>
                          <w:br/>
                          <w:t>Here you will find articles related to the Java Programming Language. Some of the articles are: </w:t>
                        </w:r>
                        <w:hyperlink r:id="rId89" w:history="1">
                          <w:r w:rsidRPr="0030065C">
                            <w:rPr>
                              <w:rFonts w:ascii="Arial" w:eastAsia="Times New Roman" w:hAnsi="Arial" w:cs="Arial"/>
                              <w:b/>
                              <w:bCs/>
                              <w:color w:val="D10026"/>
                              <w:sz w:val="20"/>
                              <w:szCs w:val="20"/>
                              <w:u w:val="single"/>
                            </w:rPr>
                            <w:br/>
                          </w:r>
                          <w:r w:rsidRPr="0030065C">
                            <w:rPr>
                              <w:rFonts w:ascii="Arial" w:eastAsia="Times New Roman" w:hAnsi="Arial" w:cs="Arial"/>
                              <w:b/>
                              <w:bCs/>
                              <w:color w:val="D10026"/>
                              <w:sz w:val="20"/>
                              <w:u w:val="single"/>
                            </w:rPr>
                            <w:t>Deadlocks in Java</w:t>
                          </w:r>
                        </w:hyperlink>
                        <w:r w:rsidRPr="0030065C">
                          <w:rPr>
                            <w:rFonts w:ascii="Times New Roman" w:eastAsia="Times New Roman" w:hAnsi="Times New Roman" w:cs="Times New Roman"/>
                            <w:b/>
                            <w:bCs/>
                            <w:sz w:val="24"/>
                            <w:szCs w:val="24"/>
                          </w:rPr>
                          <w:t>, </w:t>
                        </w:r>
                        <w:hyperlink r:id="rId90" w:history="1">
                          <w:r w:rsidRPr="0030065C">
                            <w:rPr>
                              <w:rFonts w:ascii="Arial" w:eastAsia="Times New Roman" w:hAnsi="Arial" w:cs="Arial"/>
                              <w:b/>
                              <w:bCs/>
                              <w:color w:val="D10026"/>
                              <w:sz w:val="20"/>
                              <w:u w:val="single"/>
                            </w:rPr>
                            <w:t>Java GC</w:t>
                          </w:r>
                        </w:hyperlink>
                        <w:r w:rsidRPr="0030065C">
                          <w:rPr>
                            <w:rFonts w:ascii="Times New Roman" w:eastAsia="Times New Roman" w:hAnsi="Times New Roman" w:cs="Times New Roman"/>
                            <w:b/>
                            <w:bCs/>
                            <w:sz w:val="24"/>
                            <w:szCs w:val="24"/>
                          </w:rPr>
                          <w:t>, </w:t>
                        </w:r>
                        <w:hyperlink r:id="rId91" w:history="1">
                          <w:r w:rsidRPr="0030065C">
                            <w:rPr>
                              <w:rFonts w:ascii="Arial" w:eastAsia="Times New Roman" w:hAnsi="Arial" w:cs="Arial"/>
                              <w:b/>
                              <w:bCs/>
                              <w:color w:val="D10026"/>
                              <w:sz w:val="20"/>
                              <w:u w:val="single"/>
                            </w:rPr>
                            <w:t>Java Compile Time Constants</w:t>
                          </w:r>
                        </w:hyperlink>
                        <w:r w:rsidRPr="0030065C">
                          <w:rPr>
                            <w:rFonts w:ascii="Times New Roman" w:eastAsia="Times New Roman" w:hAnsi="Times New Roman" w:cs="Times New Roman"/>
                            <w:b/>
                            <w:bCs/>
                            <w:sz w:val="24"/>
                            <w:szCs w:val="24"/>
                          </w:rPr>
                          <w:t>, </w:t>
                        </w:r>
                        <w:hyperlink r:id="rId92" w:history="1">
                          <w:r w:rsidRPr="0030065C">
                            <w:rPr>
                              <w:rFonts w:ascii="Arial" w:eastAsia="Times New Roman" w:hAnsi="Arial" w:cs="Arial"/>
                              <w:b/>
                              <w:bCs/>
                              <w:color w:val="D10026"/>
                              <w:sz w:val="20"/>
                              <w:u w:val="single"/>
                            </w:rPr>
                            <w:t>Enum Inversion Problem</w:t>
                          </w:r>
                        </w:hyperlink>
                        <w:r w:rsidRPr="0030065C">
                          <w:rPr>
                            <w:rFonts w:ascii="Times New Roman" w:eastAsia="Times New Roman" w:hAnsi="Times New Roman" w:cs="Times New Roman"/>
                            <w:b/>
                            <w:bCs/>
                            <w:sz w:val="24"/>
                            <w:szCs w:val="24"/>
                          </w:rPr>
                          <w:t>, </w:t>
                        </w:r>
                        <w:hyperlink r:id="rId93" w:history="1">
                          <w:r w:rsidRPr="0030065C">
                            <w:rPr>
                              <w:rFonts w:ascii="Arial" w:eastAsia="Times New Roman" w:hAnsi="Arial" w:cs="Arial"/>
                              <w:b/>
                              <w:bCs/>
                              <w:color w:val="D10026"/>
                              <w:sz w:val="20"/>
                              <w:u w:val="single"/>
                            </w:rPr>
                            <w:t>Head First Design Pattern</w:t>
                          </w:r>
                        </w:hyperlink>
                        <w:r w:rsidRPr="0030065C">
                          <w:rPr>
                            <w:rFonts w:ascii="Times New Roman" w:eastAsia="Times New Roman" w:hAnsi="Times New Roman" w:cs="Times New Roman"/>
                            <w:b/>
                            <w:bCs/>
                            <w:sz w:val="24"/>
                            <w:szCs w:val="24"/>
                          </w:rPr>
                          <w:t>, </w:t>
                        </w:r>
                        <w:hyperlink r:id="rId94" w:history="1">
                          <w:r w:rsidRPr="0030065C">
                            <w:rPr>
                              <w:rFonts w:ascii="Arial" w:eastAsia="Times New Roman" w:hAnsi="Arial" w:cs="Arial"/>
                              <w:b/>
                              <w:bCs/>
                              <w:color w:val="D10026"/>
                              <w:sz w:val="20"/>
                              <w:u w:val="single"/>
                            </w:rPr>
                            <w:t>LinkedList vs. ArrayList</w:t>
                          </w:r>
                        </w:hyperlink>
                        <w:r w:rsidRPr="0030065C">
                          <w:rPr>
                            <w:rFonts w:ascii="Times New Roman" w:eastAsia="Times New Roman" w:hAnsi="Times New Roman" w:cs="Times New Roman"/>
                            <w:b/>
                            <w:bCs/>
                            <w:sz w:val="24"/>
                            <w:szCs w:val="24"/>
                          </w:rPr>
                          <w:t>, </w:t>
                        </w:r>
                        <w:hyperlink r:id="rId95" w:history="1">
                          <w:r w:rsidRPr="0030065C">
                            <w:rPr>
                              <w:rFonts w:ascii="Arial" w:eastAsia="Times New Roman" w:hAnsi="Arial" w:cs="Arial"/>
                              <w:b/>
                              <w:bCs/>
                              <w:color w:val="D10026"/>
                              <w:sz w:val="20"/>
                              <w:u w:val="single"/>
                            </w:rPr>
                            <w:t>Java Break to Label Statement</w:t>
                          </w:r>
                        </w:hyperlink>
                        <w:r w:rsidRPr="0030065C">
                          <w:rPr>
                            <w:rFonts w:ascii="Times New Roman" w:eastAsia="Times New Roman" w:hAnsi="Times New Roman" w:cs="Times New Roman"/>
                            <w:b/>
                            <w:bCs/>
                            <w:sz w:val="24"/>
                            <w:szCs w:val="24"/>
                          </w:rPr>
                          <w:t>, </w:t>
                        </w:r>
                        <w:hyperlink r:id="rId96" w:history="1">
                          <w:r w:rsidRPr="0030065C">
                            <w:rPr>
                              <w:rFonts w:ascii="Arial" w:eastAsia="Times New Roman" w:hAnsi="Arial" w:cs="Arial"/>
                              <w:b/>
                              <w:bCs/>
                              <w:color w:val="D10026"/>
                              <w:sz w:val="20"/>
                              <w:u w:val="single"/>
                            </w:rPr>
                            <w:t>Strategy Pattern of Hascode Equality</w:t>
                          </w:r>
                        </w:hyperlink>
                        <w:r w:rsidRPr="0030065C">
                          <w:rPr>
                            <w:rFonts w:ascii="Times New Roman" w:eastAsia="Times New Roman" w:hAnsi="Times New Roman" w:cs="Times New Roman"/>
                            <w:b/>
                            <w:bCs/>
                            <w:sz w:val="24"/>
                            <w:szCs w:val="24"/>
                          </w:rPr>
                          <w:t>, </w:t>
                        </w:r>
                        <w:hyperlink r:id="rId97" w:history="1">
                          <w:r w:rsidRPr="0030065C">
                            <w:rPr>
                              <w:rFonts w:ascii="Arial" w:eastAsia="Times New Roman" w:hAnsi="Arial" w:cs="Arial"/>
                              <w:b/>
                              <w:bCs/>
                              <w:color w:val="D10026"/>
                              <w:sz w:val="20"/>
                              <w:u w:val="single"/>
                            </w:rPr>
                            <w:t>Object Adapter based on Dynamic Proxy</w:t>
                          </w:r>
                        </w:hyperlink>
                        <w:r w:rsidRPr="0030065C">
                          <w:rPr>
                            <w:rFonts w:ascii="Times New Roman" w:eastAsia="Times New Roman" w:hAnsi="Times New Roman" w:cs="Times New Roman"/>
                            <w:b/>
                            <w:bCs/>
                            <w:sz w:val="24"/>
                            <w:szCs w:val="24"/>
                          </w:rPr>
                          <w:t>, </w:t>
                        </w:r>
                        <w:hyperlink r:id="rId98" w:history="1">
                          <w:r w:rsidRPr="0030065C">
                            <w:rPr>
                              <w:rFonts w:ascii="Arial" w:eastAsia="Times New Roman" w:hAnsi="Arial" w:cs="Arial"/>
                              <w:b/>
                              <w:bCs/>
                              <w:color w:val="D10026"/>
                              <w:sz w:val="20"/>
                              <w:u w:val="single"/>
                            </w:rPr>
                            <w:t>Making Enumerations Iterable</w:t>
                          </w:r>
                        </w:hyperlink>
                        <w:r w:rsidRPr="0030065C">
                          <w:rPr>
                            <w:rFonts w:ascii="Times New Roman" w:eastAsia="Times New Roman" w:hAnsi="Times New Roman" w:cs="Times New Roman"/>
                            <w:b/>
                            <w:bCs/>
                            <w:sz w:val="24"/>
                            <w:szCs w:val="24"/>
                          </w:rPr>
                          <w:t>, </w:t>
                        </w:r>
                        <w:hyperlink r:id="rId99" w:history="1">
                          <w:r w:rsidRPr="0030065C">
                            <w:rPr>
                              <w:rFonts w:ascii="Arial" w:eastAsia="Times New Roman" w:hAnsi="Arial" w:cs="Arial"/>
                              <w:b/>
                              <w:bCs/>
                              <w:color w:val="D10026"/>
                              <w:sz w:val="20"/>
                              <w:u w:val="single"/>
                            </w:rPr>
                            <w:t>JTable in JDK</w:t>
                          </w:r>
                        </w:hyperlink>
                        <w:r w:rsidRPr="0030065C">
                          <w:rPr>
                            <w:rFonts w:ascii="Times New Roman" w:eastAsia="Times New Roman" w:hAnsi="Times New Roman" w:cs="Times New Roman"/>
                            <w:b/>
                            <w:bCs/>
                            <w:sz w:val="24"/>
                            <w:szCs w:val="24"/>
                          </w:rPr>
                          <w:t>, </w:t>
                        </w:r>
                        <w:hyperlink r:id="rId100" w:history="1">
                          <w:r w:rsidRPr="0030065C">
                            <w:rPr>
                              <w:rFonts w:ascii="Arial" w:eastAsia="Times New Roman" w:hAnsi="Arial" w:cs="Arial"/>
                              <w:b/>
                              <w:bCs/>
                              <w:color w:val="D10026"/>
                              <w:sz w:val="20"/>
                              <w:u w:val="single"/>
                            </w:rPr>
                            <w:t>JDK 1.5 Performance Surprises</w:t>
                          </w:r>
                        </w:hyperlink>
                        <w:r w:rsidRPr="0030065C">
                          <w:rPr>
                            <w:rFonts w:ascii="Times New Roman" w:eastAsia="Times New Roman" w:hAnsi="Times New Roman" w:cs="Times New Roman"/>
                            <w:b/>
                            <w:bCs/>
                            <w:sz w:val="24"/>
                            <w:szCs w:val="24"/>
                          </w:rPr>
                          <w:t> ... </w:t>
                        </w:r>
                        <w:hyperlink r:id="rId101" w:history="1">
                          <w:r w:rsidRPr="0030065C">
                            <w:rPr>
                              <w:rFonts w:ascii="Arial" w:eastAsia="Times New Roman" w:hAnsi="Arial" w:cs="Arial"/>
                              <w:b/>
                              <w:bCs/>
                              <w:color w:val="D10026"/>
                              <w:sz w:val="20"/>
                              <w:u w:val="single"/>
                            </w:rPr>
                            <w:t>Click Here to View all tutorials</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b/>
                            <w:bCs/>
                            <w:sz w:val="24"/>
                            <w:szCs w:val="24"/>
                          </w:rPr>
                          <w:t> </w:t>
                        </w:r>
                      </w:p>
                      <w:p w:rsidR="0030065C" w:rsidRPr="0030065C" w:rsidRDefault="0030065C" w:rsidP="0030065C">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02" w:history="1">
                          <w:r w:rsidRPr="0030065C">
                            <w:rPr>
                              <w:rFonts w:ascii="Arial" w:eastAsia="Times New Roman" w:hAnsi="Arial" w:cs="Arial"/>
                              <w:b/>
                              <w:bCs/>
                              <w:color w:val="D10026"/>
                              <w:sz w:val="20"/>
                              <w:u w:val="single"/>
                            </w:rPr>
                            <w:t>Java Tutorials - Complete Java Tutorial for Beginners and Advance Programmers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lastRenderedPageBreak/>
                          <w:t>Chapter 1: </w:t>
                        </w:r>
                        <w:hyperlink r:id="rId103" w:history="1">
                          <w:r w:rsidRPr="0030065C">
                            <w:rPr>
                              <w:rFonts w:ascii="Arial" w:eastAsia="Times New Roman" w:hAnsi="Arial" w:cs="Arial"/>
                              <w:b/>
                              <w:bCs/>
                              <w:color w:val="D10026"/>
                              <w:sz w:val="20"/>
                              <w:u w:val="single"/>
                            </w:rPr>
                            <w:t>Overview: The Mental Landscape</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2: </w:t>
                        </w:r>
                        <w:hyperlink r:id="rId104" w:history="1">
                          <w:r w:rsidRPr="0030065C">
                            <w:rPr>
                              <w:rFonts w:ascii="Arial" w:eastAsia="Times New Roman" w:hAnsi="Arial" w:cs="Arial"/>
                              <w:b/>
                              <w:bCs/>
                              <w:color w:val="D10026"/>
                              <w:sz w:val="20"/>
                              <w:u w:val="single"/>
                            </w:rPr>
                            <w:t>Programming in the Small I: Names and Things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3: </w:t>
                        </w:r>
                        <w:hyperlink r:id="rId105" w:history="1">
                          <w:r w:rsidRPr="0030065C">
                            <w:rPr>
                              <w:rFonts w:ascii="Arial" w:eastAsia="Times New Roman" w:hAnsi="Arial" w:cs="Arial"/>
                              <w:b/>
                              <w:bCs/>
                              <w:color w:val="D10026"/>
                              <w:sz w:val="20"/>
                              <w:u w:val="single"/>
                            </w:rPr>
                            <w:t>Programming in the Small II: Control</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4: </w:t>
                        </w:r>
                        <w:hyperlink r:id="rId106" w:history="1">
                          <w:r w:rsidRPr="0030065C">
                            <w:rPr>
                              <w:rFonts w:ascii="Arial" w:eastAsia="Times New Roman" w:hAnsi="Arial" w:cs="Arial"/>
                              <w:b/>
                              <w:bCs/>
                              <w:color w:val="D10026"/>
                              <w:sz w:val="20"/>
                              <w:u w:val="single"/>
                            </w:rPr>
                            <w:t>Programming in the Large I: Subroutines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5: </w:t>
                        </w:r>
                        <w:hyperlink r:id="rId107" w:history="1">
                          <w:r w:rsidRPr="0030065C">
                            <w:rPr>
                              <w:rFonts w:ascii="Arial" w:eastAsia="Times New Roman" w:hAnsi="Arial" w:cs="Arial"/>
                              <w:b/>
                              <w:bCs/>
                              <w:color w:val="D10026"/>
                              <w:sz w:val="20"/>
                              <w:u w:val="single"/>
                            </w:rPr>
                            <w:t>Programming in the Large II: Objects and Classes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6: </w:t>
                        </w:r>
                        <w:hyperlink r:id="rId108" w:history="1">
                          <w:r w:rsidRPr="0030065C">
                            <w:rPr>
                              <w:rFonts w:ascii="Arial" w:eastAsia="Times New Roman" w:hAnsi="Arial" w:cs="Arial"/>
                              <w:b/>
                              <w:bCs/>
                              <w:color w:val="D10026"/>
                              <w:sz w:val="20"/>
                              <w:u w:val="single"/>
                            </w:rPr>
                            <w:t>Applets, HTML, and GUI's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7: </w:t>
                        </w:r>
                        <w:hyperlink r:id="rId109" w:history="1">
                          <w:r w:rsidRPr="0030065C">
                            <w:rPr>
                              <w:rFonts w:ascii="Arial" w:eastAsia="Times New Roman" w:hAnsi="Arial" w:cs="Arial"/>
                              <w:b/>
                              <w:bCs/>
                              <w:color w:val="D10026"/>
                              <w:sz w:val="20"/>
                              <w:u w:val="single"/>
                            </w:rPr>
                            <w:t>Advanced GUI Programming</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8: </w:t>
                        </w:r>
                        <w:hyperlink r:id="rId110" w:history="1">
                          <w:r w:rsidRPr="0030065C">
                            <w:rPr>
                              <w:rFonts w:ascii="Arial" w:eastAsia="Times New Roman" w:hAnsi="Arial" w:cs="Arial"/>
                              <w:b/>
                              <w:bCs/>
                              <w:color w:val="D10026"/>
                              <w:sz w:val="20"/>
                              <w:u w:val="single"/>
                            </w:rPr>
                            <w:t>Arrays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9: </w:t>
                        </w:r>
                        <w:hyperlink r:id="rId111" w:history="1">
                          <w:r w:rsidRPr="0030065C">
                            <w:rPr>
                              <w:rFonts w:ascii="Arial" w:eastAsia="Times New Roman" w:hAnsi="Arial" w:cs="Arial"/>
                              <w:b/>
                              <w:bCs/>
                              <w:color w:val="D10026"/>
                              <w:sz w:val="20"/>
                              <w:u w:val="single"/>
                            </w:rPr>
                            <w:t>Correctness and Robustness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10: </w:t>
                        </w:r>
                        <w:hyperlink r:id="rId112" w:history="1">
                          <w:r w:rsidRPr="0030065C">
                            <w:rPr>
                              <w:rFonts w:ascii="Arial" w:eastAsia="Times New Roman" w:hAnsi="Arial" w:cs="Arial"/>
                              <w:b/>
                              <w:bCs/>
                              <w:color w:val="D10026"/>
                              <w:sz w:val="20"/>
                              <w:u w:val="single"/>
                            </w:rPr>
                            <w:t>Advanced Input/Output</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11: </w:t>
                        </w:r>
                        <w:hyperlink r:id="rId113" w:history="1">
                          <w:r w:rsidRPr="0030065C">
                            <w:rPr>
                              <w:rFonts w:ascii="Arial" w:eastAsia="Times New Roman" w:hAnsi="Arial" w:cs="Arial"/>
                              <w:b/>
                              <w:bCs/>
                              <w:color w:val="D10026"/>
                              <w:sz w:val="20"/>
                              <w:u w:val="single"/>
                            </w:rPr>
                            <w:t>Linked Data Structures and Recursion</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Chapter 12: </w:t>
                        </w:r>
                        <w:hyperlink r:id="rId114" w:history="1">
                          <w:r w:rsidRPr="0030065C">
                            <w:rPr>
                              <w:rFonts w:ascii="Arial" w:eastAsia="Times New Roman" w:hAnsi="Arial" w:cs="Arial"/>
                              <w:b/>
                              <w:bCs/>
                              <w:color w:val="D10026"/>
                              <w:sz w:val="20"/>
                              <w:u w:val="single"/>
                            </w:rPr>
                            <w:t>Generic Programming and Collection Classes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Appendix 1: </w:t>
                        </w:r>
                        <w:hyperlink r:id="rId115" w:history="1">
                          <w:r w:rsidRPr="0030065C">
                            <w:rPr>
                              <w:rFonts w:ascii="Arial" w:eastAsia="Times New Roman" w:hAnsi="Arial" w:cs="Arial"/>
                              <w:b/>
                              <w:bCs/>
                              <w:color w:val="D10026"/>
                              <w:sz w:val="20"/>
                              <w:u w:val="single"/>
                            </w:rPr>
                            <w:t>Other Features of Java</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Appendix 2: </w:t>
                        </w:r>
                        <w:hyperlink r:id="rId116" w:history="1">
                          <w:r w:rsidRPr="0030065C">
                            <w:rPr>
                              <w:rFonts w:ascii="Arial" w:eastAsia="Times New Roman" w:hAnsi="Arial" w:cs="Arial"/>
                              <w:b/>
                              <w:bCs/>
                              <w:color w:val="D10026"/>
                              <w:sz w:val="20"/>
                              <w:u w:val="single"/>
                            </w:rPr>
                            <w:t>Some Notes on Java Programming Environments</w:t>
                          </w:r>
                        </w:hyperlink>
                      </w:p>
                      <w:p w:rsidR="0030065C" w:rsidRPr="0030065C" w:rsidRDefault="0030065C" w:rsidP="0030065C">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sz w:val="24"/>
                            <w:szCs w:val="24"/>
                          </w:rPr>
                          <w:t>Appendix 3: </w:t>
                        </w:r>
                        <w:hyperlink r:id="rId117" w:history="1">
                          <w:r w:rsidRPr="0030065C">
                            <w:rPr>
                              <w:rFonts w:ascii="Arial" w:eastAsia="Times New Roman" w:hAnsi="Arial" w:cs="Arial"/>
                              <w:b/>
                              <w:bCs/>
                              <w:color w:val="D10026"/>
                              <w:sz w:val="20"/>
                              <w:u w:val="single"/>
                            </w:rPr>
                            <w:t>Source Code for All Examples in this Book</w:t>
                          </w:r>
                          <w:r w:rsidRPr="0030065C">
                            <w:rPr>
                              <w:rFonts w:ascii="Arial" w:eastAsia="Times New Roman" w:hAnsi="Arial" w:cs="Arial"/>
                              <w:b/>
                              <w:bCs/>
                              <w:color w:val="D10026"/>
                              <w:sz w:val="20"/>
                              <w:szCs w:val="20"/>
                              <w:u w:val="single"/>
                            </w:rPr>
                            <w:br/>
                          </w:r>
                        </w:hyperlink>
                        <w:r w:rsidRPr="0030065C">
                          <w:rPr>
                            <w:rFonts w:ascii="Times New Roman" w:eastAsia="Times New Roman" w:hAnsi="Times New Roman" w:cs="Times New Roman"/>
                            <w:sz w:val="24"/>
                            <w:szCs w:val="24"/>
                          </w:rPr>
                          <w:t>  </w:t>
                        </w:r>
                      </w:p>
                      <w:p w:rsidR="0030065C" w:rsidRPr="0030065C" w:rsidRDefault="0030065C" w:rsidP="0030065C">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18" w:history="1">
                          <w:r w:rsidRPr="0030065C">
                            <w:rPr>
                              <w:rFonts w:ascii="Arial" w:eastAsia="Times New Roman" w:hAnsi="Arial" w:cs="Arial"/>
                              <w:b/>
                              <w:bCs/>
                              <w:color w:val="D10026"/>
                              <w:sz w:val="20"/>
                              <w:u w:val="single"/>
                            </w:rPr>
                            <w:t>Java Security Packages JCA/JCE</w:t>
                          </w:r>
                        </w:hyperlink>
                        <w:r w:rsidRPr="0030065C">
                          <w:rPr>
                            <w:rFonts w:ascii="Times New Roman" w:eastAsia="Times New Roman" w:hAnsi="Times New Roman" w:cs="Times New Roman"/>
                            <w:sz w:val="24"/>
                            <w:szCs w:val="24"/>
                          </w:rPr>
                          <w:br/>
                          <w:t>In this tutorial, the author explains the cryptography-related concepts and packages in JDK, with code examples. Many of the concepts and technical terms thus learnt will be useful in understanding the Cryptography API in MFC also.</w:t>
                        </w:r>
                      </w:p>
                      <w:p w:rsidR="0030065C" w:rsidRPr="0030065C" w:rsidRDefault="0030065C" w:rsidP="0030065C">
                        <w:pPr>
                          <w:spacing w:before="100" w:beforeAutospacing="1" w:after="100" w:afterAutospacing="1" w:line="240" w:lineRule="auto"/>
                          <w:ind w:left="720"/>
                          <w:rPr>
                            <w:rFonts w:ascii="Times New Roman" w:eastAsia="Times New Roman" w:hAnsi="Times New Roman" w:cs="Times New Roman"/>
                            <w:sz w:val="24"/>
                            <w:szCs w:val="24"/>
                          </w:rPr>
                        </w:pPr>
                        <w:hyperlink r:id="rId119" w:history="1">
                          <w:r w:rsidRPr="0030065C">
                            <w:rPr>
                              <w:rFonts w:ascii="Arial" w:eastAsia="Times New Roman" w:hAnsi="Arial" w:cs="Arial"/>
                              <w:b/>
                              <w:bCs/>
                              <w:color w:val="D10026"/>
                              <w:sz w:val="20"/>
                              <w:u w:val="single"/>
                            </w:rPr>
                            <w:t>Browser All Tutorials</w:t>
                          </w:r>
                        </w:hyperlink>
                      </w:p>
                      <w:p w:rsidR="0030065C" w:rsidRPr="0030065C" w:rsidRDefault="0030065C" w:rsidP="0030065C">
                        <w:pPr>
                          <w:spacing w:before="100" w:beforeAutospacing="1" w:after="100" w:afterAutospacing="1" w:line="240" w:lineRule="auto"/>
                          <w:rPr>
                            <w:rFonts w:ascii="Times New Roman" w:eastAsia="Times New Roman" w:hAnsi="Times New Roman" w:cs="Times New Roman"/>
                            <w:sz w:val="24"/>
                            <w:szCs w:val="24"/>
                          </w:rPr>
                        </w:pPr>
                        <w:r w:rsidRPr="0030065C">
                          <w:rPr>
                            <w:rFonts w:ascii="Times New Roman" w:eastAsia="Times New Roman" w:hAnsi="Times New Roman" w:cs="Times New Roman"/>
                            <w:b/>
                            <w:bCs/>
                            <w:color w:val="FF0000"/>
                            <w:sz w:val="27"/>
                            <w:szCs w:val="27"/>
                          </w:rPr>
                          <w:t>Latest</w:t>
                        </w:r>
                        <w:r w:rsidRPr="0030065C">
                          <w:rPr>
                            <w:rFonts w:ascii="Times New Roman" w:eastAsia="Times New Roman" w:hAnsi="Times New Roman" w:cs="Times New Roman"/>
                            <w:b/>
                            <w:bCs/>
                            <w:color w:val="FF0000"/>
                            <w:sz w:val="27"/>
                          </w:rPr>
                          <w:t> </w:t>
                        </w:r>
                        <w:hyperlink r:id="rId120" w:history="1">
                          <w:r w:rsidRPr="0030065C">
                            <w:rPr>
                              <w:rFonts w:ascii="Arial" w:eastAsia="Times New Roman" w:hAnsi="Arial" w:cs="Arial"/>
                              <w:b/>
                              <w:bCs/>
                              <w:color w:val="D10026"/>
                              <w:sz w:val="20"/>
                              <w:u w:val="single"/>
                            </w:rPr>
                            <w:t>Java News</w:t>
                          </w:r>
                        </w:hyperlink>
                      </w:p>
                    </w:tc>
                    <w:tc>
                      <w:tcPr>
                        <w:tcW w:w="0" w:type="auto"/>
                        <w:hideMark/>
                      </w:tcPr>
                      <w:p w:rsidR="0030065C" w:rsidRPr="0030065C" w:rsidRDefault="0030065C" w:rsidP="0030065C">
                        <w:pPr>
                          <w:spacing w:after="0" w:line="240" w:lineRule="auto"/>
                          <w:rPr>
                            <w:rFonts w:ascii="Times New Roman" w:eastAsia="Times New Roman" w:hAnsi="Times New Roman" w:cs="Times New Roman"/>
                            <w:sz w:val="20"/>
                            <w:szCs w:val="20"/>
                          </w:rPr>
                        </w:pPr>
                      </w:p>
                    </w:tc>
                  </w:tr>
                </w:tbl>
                <w:p w:rsidR="0030065C" w:rsidRPr="0030065C" w:rsidRDefault="0030065C" w:rsidP="0030065C">
                  <w:pPr>
                    <w:spacing w:after="0" w:line="240" w:lineRule="auto"/>
                    <w:rPr>
                      <w:rFonts w:ascii="Times New Roman" w:eastAsia="Times New Roman" w:hAnsi="Times New Roman" w:cs="Times New Roman"/>
                      <w:sz w:val="24"/>
                      <w:szCs w:val="24"/>
                    </w:rPr>
                  </w:pPr>
                </w:p>
              </w:tc>
            </w:tr>
          </w:tbl>
          <w:p w:rsidR="0030065C" w:rsidRPr="0030065C" w:rsidRDefault="0030065C" w:rsidP="0030065C">
            <w:pPr>
              <w:spacing w:after="0" w:line="311" w:lineRule="atLeast"/>
              <w:rPr>
                <w:rFonts w:ascii="Arial" w:eastAsia="Times New Roman" w:hAnsi="Arial" w:cs="Arial"/>
                <w:color w:val="000000"/>
                <w:sz w:val="17"/>
                <w:szCs w:val="17"/>
              </w:rPr>
            </w:pPr>
          </w:p>
        </w:tc>
      </w:tr>
    </w:tbl>
    <w:p w:rsidR="0030065C" w:rsidRDefault="0030065C" w:rsidP="0030065C">
      <w:pPr>
        <w:pStyle w:val="Heading1"/>
        <w:shd w:val="clear" w:color="auto" w:fill="FFFFFF"/>
        <w:spacing w:line="311" w:lineRule="atLeast"/>
        <w:rPr>
          <w:rFonts w:ascii="Arial" w:hAnsi="Arial" w:cs="Arial"/>
          <w:color w:val="000000"/>
        </w:rPr>
      </w:pPr>
      <w:proofErr w:type="gramStart"/>
      <w:r>
        <w:rPr>
          <w:rFonts w:ascii="Arial" w:hAnsi="Arial" w:cs="Arial"/>
          <w:color w:val="000000"/>
        </w:rPr>
        <w:lastRenderedPageBreak/>
        <w:t>New to Java?</w:t>
      </w:r>
      <w:proofErr w:type="gramEnd"/>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5" name="Picture 15" descr="http://www.roseindia.net/images/previous.gif">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oseindia.net/images/previous.gif">
                      <a:hlinkClick r:id="rId12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6" name="Picture 16" descr="http://www.roseindia.net/images/bt_home.gif">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roseindia.net/images/bt_home.gif">
                      <a:hlinkClick r:id="rId121"/>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7" name="Picture 17" descr="http://www.roseindia.net/images/next.gif">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oseindia.net/images/next.gif">
                      <a:hlinkClick r:id="rId12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If you are</w:t>
      </w:r>
      <w:r>
        <w:rPr>
          <w:rStyle w:val="apple-converted-space"/>
          <w:rFonts w:ascii="Arial" w:hAnsi="Arial" w:cs="Arial"/>
          <w:color w:val="000000"/>
          <w:sz w:val="17"/>
          <w:szCs w:val="17"/>
        </w:rPr>
        <w:t> </w:t>
      </w:r>
      <w:r>
        <w:rPr>
          <w:rFonts w:ascii="Arial" w:hAnsi="Arial" w:cs="Arial"/>
          <w:color w:val="000000"/>
          <w:sz w:val="17"/>
          <w:szCs w:val="17"/>
        </w:rPr>
        <w:t>new to Java</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technology</w:t>
      </w:r>
      <w:proofErr w:type="gramEnd"/>
      <w:r>
        <w:rPr>
          <w:rFonts w:ascii="Arial" w:hAnsi="Arial" w:cs="Arial"/>
          <w:color w:val="000000"/>
          <w:sz w:val="17"/>
          <w:szCs w:val="17"/>
        </w:rPr>
        <w:t xml:space="preserve"> and you want to learn Java and make career in the Java technology then this page is for you. Here we have explained how to learn Java and master the Java technologies.</w:t>
      </w:r>
      <w:r>
        <w:rPr>
          <w:rFonts w:ascii="Arial" w:hAnsi="Arial" w:cs="Arial"/>
          <w:color w:val="000000"/>
          <w:sz w:val="17"/>
          <w:szCs w:val="17"/>
        </w:rPr>
        <w:br/>
      </w:r>
      <w:r>
        <w:rPr>
          <w:rFonts w:ascii="Arial" w:hAnsi="Arial" w:cs="Arial"/>
          <w:color w:val="000000"/>
          <w:sz w:val="17"/>
          <w:szCs w:val="17"/>
        </w:rPr>
        <w:br/>
        <w:t>Java is a vast language and it requires a lot of effort to learn and master the necessary Java technology to start your real life projects.</w:t>
      </w:r>
      <w:r>
        <w:rPr>
          <w:rFonts w:ascii="Arial" w:hAnsi="Arial" w:cs="Arial"/>
          <w:color w:val="000000"/>
          <w:sz w:val="17"/>
          <w:szCs w:val="17"/>
        </w:rPr>
        <w:br/>
      </w:r>
      <w:r>
        <w:rPr>
          <w:rFonts w:ascii="Arial" w:hAnsi="Arial" w:cs="Arial"/>
          <w:color w:val="000000"/>
          <w:sz w:val="17"/>
          <w:szCs w:val="17"/>
        </w:rPr>
        <w:br/>
        <w:t>Here at RoseIndia.Net, we have developed hundreds of tutorials, examples and articles to help you learn Java quickly and easily. We have tried to put support examples related to each Java technology that will help you master the concepts.</w:t>
      </w:r>
      <w:r>
        <w:rPr>
          <w:rFonts w:ascii="Arial" w:hAnsi="Arial" w:cs="Arial"/>
          <w:color w:val="000000"/>
          <w:sz w:val="17"/>
          <w:szCs w:val="17"/>
        </w:rPr>
        <w:br/>
      </w:r>
      <w:r>
        <w:rPr>
          <w:rFonts w:ascii="Arial" w:hAnsi="Arial" w:cs="Arial"/>
          <w:color w:val="000000"/>
          <w:sz w:val="17"/>
          <w:szCs w:val="17"/>
        </w:rPr>
        <w:br/>
        <w:t>These tutorials and examples are arranged in a sequence, so that you can learn Java step by step and master the Java and JEE technologies.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Basics of Java Technology</w:t>
      </w:r>
      <w:r>
        <w:rPr>
          <w:rFonts w:ascii="Arial" w:hAnsi="Arial" w:cs="Arial"/>
          <w:color w:val="000000"/>
          <w:sz w:val="17"/>
          <w:szCs w:val="17"/>
        </w:rPr>
        <w:br/>
      </w:r>
      <w:proofErr w:type="gramStart"/>
      <w:r>
        <w:rPr>
          <w:rFonts w:ascii="Arial" w:hAnsi="Arial" w:cs="Arial"/>
          <w:color w:val="000000"/>
          <w:sz w:val="17"/>
          <w:szCs w:val="17"/>
        </w:rPr>
        <w:lastRenderedPageBreak/>
        <w:t>This</w:t>
      </w:r>
      <w:proofErr w:type="gramEnd"/>
      <w:r>
        <w:rPr>
          <w:rFonts w:ascii="Arial" w:hAnsi="Arial" w:cs="Arial"/>
          <w:color w:val="000000"/>
          <w:sz w:val="17"/>
          <w:szCs w:val="17"/>
        </w:rPr>
        <w:t xml:space="preserve"> section provides an overview of Java technology as programming language and a platform. Java technology is a simple, secure, robust, complete object oriented and platform independent high level programming language.  It is also portable, high performance, multithreaded and networksavy that enable it in constructing software that can run along in small machines.  The whole technology is based on the concept of</w:t>
      </w:r>
      <w:r>
        <w:rPr>
          <w:rStyle w:val="apple-converted-space"/>
          <w:rFonts w:ascii="Arial" w:hAnsi="Arial" w:cs="Arial"/>
          <w:color w:val="000000"/>
          <w:sz w:val="17"/>
          <w:szCs w:val="17"/>
        </w:rPr>
        <w:t> </w:t>
      </w:r>
      <w:r>
        <w:rPr>
          <w:rFonts w:ascii="Arial" w:hAnsi="Arial" w:cs="Arial"/>
          <w:i/>
          <w:iCs/>
          <w:color w:val="000000"/>
          <w:sz w:val="17"/>
          <w:szCs w:val="17"/>
        </w:rPr>
        <w:t>Java Virtual Machine</w:t>
      </w:r>
      <w:r>
        <w:rPr>
          <w:rStyle w:val="apple-converted-space"/>
          <w:rFonts w:ascii="Arial" w:hAnsi="Arial" w:cs="Arial"/>
          <w:color w:val="000000"/>
          <w:sz w:val="17"/>
          <w:szCs w:val="17"/>
        </w:rPr>
        <w:t> </w:t>
      </w:r>
      <w:r>
        <w:rPr>
          <w:rFonts w:ascii="Arial" w:hAnsi="Arial" w:cs="Arial"/>
          <w:color w:val="000000"/>
          <w:sz w:val="17"/>
          <w:szCs w:val="17"/>
        </w:rPr>
        <w:t>(JVM) that acts as a translators of</w:t>
      </w:r>
      <w:proofErr w:type="gramStart"/>
      <w:r>
        <w:rPr>
          <w:rFonts w:ascii="Arial" w:hAnsi="Arial" w:cs="Arial"/>
          <w:color w:val="000000"/>
          <w:sz w:val="17"/>
          <w:szCs w:val="17"/>
        </w:rPr>
        <w:t>  byte</w:t>
      </w:r>
      <w:proofErr w:type="gramEnd"/>
      <w:r>
        <w:rPr>
          <w:rFonts w:ascii="Arial" w:hAnsi="Arial" w:cs="Arial"/>
          <w:color w:val="000000"/>
          <w:sz w:val="17"/>
          <w:szCs w:val="17"/>
        </w:rPr>
        <w:t xml:space="preserve"> code into machine language. In other words JVM converts the java byte codes into platform specific machine language.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Understanding the Java Technology</w:t>
      </w:r>
      <w:r>
        <w:rPr>
          <w:rFonts w:ascii="Arial" w:hAnsi="Arial" w:cs="Arial"/>
          <w:color w:val="000000"/>
          <w:sz w:val="17"/>
          <w:szCs w:val="17"/>
        </w:rPr>
        <w:br/>
        <w:t>Java technology is high-level, object-oriented, very robust programming language. Java is platform independent programming language and you can run your compiled code on any operating system without recompiling your source code. Java technology is based on the concept of a single Java virtual machine (JVM) -- a translator between the language and the underlying software and hardware. All implementations of the programming language must emulate the JVM, enabling Java programs to run on any system that has a version of the JVM.</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If you want to start java programming then you need to use a text editor to create and edit the source code.  By using the Java complier, you can change the source code into byte code. The byte code can be run on any platform having Java interpreter that can convert the byte code into codes suitable for the operating system.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Why Java Technology is so important?</w:t>
      </w:r>
      <w:r>
        <w:rPr>
          <w:rFonts w:ascii="Arial" w:hAnsi="Arial" w:cs="Arial"/>
          <w:color w:val="000000"/>
          <w:sz w:val="17"/>
          <w:szCs w:val="17"/>
        </w:rPr>
        <w:br/>
        <w:t xml:space="preserve">This high-level powerful programming language provides a powerful software platform as the JVM installed on different platform understand the same byte code. This is ideal for server side web programming and runs in a secured manner over internet. It </w:t>
      </w:r>
      <w:proofErr w:type="gramStart"/>
      <w:r>
        <w:rPr>
          <w:rFonts w:ascii="Arial" w:hAnsi="Arial" w:cs="Arial"/>
          <w:color w:val="000000"/>
          <w:sz w:val="17"/>
          <w:szCs w:val="17"/>
        </w:rPr>
        <w:t>enhance</w:t>
      </w:r>
      <w:proofErr w:type="gramEnd"/>
      <w:r>
        <w:rPr>
          <w:rFonts w:ascii="Arial" w:hAnsi="Arial" w:cs="Arial"/>
          <w:color w:val="000000"/>
          <w:sz w:val="17"/>
          <w:szCs w:val="17"/>
        </w:rPr>
        <w:t xml:space="preserve"> the computing power of the users by taking merely from desktop to the resource of the web. It contains JVM and Java Application Programming Interface (API) that are kinds of readymade software components, and for using any component, the need is just to import a related package in your program use the functionality. It offers development tools that can be used in compiling, running, debugging and documenting the application, making the Java programming fun and easy. The automatic garbage collection mechanism helps in avoiding memory leaks and its coding takes less development time than other programming languages like C++.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Different Editions of Java Technology</w:t>
      </w:r>
      <w:r>
        <w:rPr>
          <w:rFonts w:ascii="Arial" w:hAnsi="Arial" w:cs="Arial"/>
          <w:color w:val="000000"/>
          <w:sz w:val="17"/>
          <w:szCs w:val="17"/>
        </w:rPr>
        <w:br/>
      </w:r>
      <w:r>
        <w:rPr>
          <w:rFonts w:ascii="Arial" w:hAnsi="Arial" w:cs="Arial"/>
          <w:color w:val="000000"/>
          <w:sz w:val="17"/>
          <w:szCs w:val="17"/>
        </w:rPr>
        <w:br/>
        <w:t>a)</w:t>
      </w:r>
      <w:r>
        <w:rPr>
          <w:rStyle w:val="apple-converted-space"/>
          <w:rFonts w:ascii="Arial" w:hAnsi="Arial" w:cs="Arial"/>
          <w:color w:val="000000"/>
          <w:sz w:val="17"/>
          <w:szCs w:val="17"/>
        </w:rPr>
        <w:t> </w:t>
      </w:r>
      <w:r>
        <w:rPr>
          <w:rFonts w:ascii="Arial" w:hAnsi="Arial" w:cs="Arial"/>
          <w:b/>
          <w:bCs/>
          <w:color w:val="000000"/>
          <w:sz w:val="17"/>
          <w:szCs w:val="17"/>
        </w:rPr>
        <w:t>Java SE</w:t>
      </w:r>
      <w:r>
        <w:rPr>
          <w:rStyle w:val="apple-converted-space"/>
          <w:rFonts w:ascii="Arial" w:hAnsi="Arial" w:cs="Arial"/>
          <w:b/>
          <w:bCs/>
          <w:color w:val="000000"/>
          <w:sz w:val="17"/>
          <w:szCs w:val="17"/>
        </w:rPr>
        <w:t> </w:t>
      </w:r>
      <w:r>
        <w:rPr>
          <w:rFonts w:ascii="Arial" w:hAnsi="Arial" w:cs="Arial"/>
          <w:color w:val="000000"/>
          <w:sz w:val="17"/>
          <w:szCs w:val="17"/>
        </w:rPr>
        <w:t>- Java SE or Java Standard Edition provides tools and API's that you can use to create server applications, desktop applications, and even applets. These programs developed using Java SE can be run on almost every popular operating system, including Linux, Macintosh, Solaris, and Windows.</w:t>
      </w:r>
      <w:r>
        <w:rPr>
          <w:rFonts w:ascii="Arial" w:hAnsi="Arial" w:cs="Arial"/>
          <w:color w:val="000000"/>
          <w:sz w:val="17"/>
          <w:szCs w:val="17"/>
        </w:rPr>
        <w:br/>
        <w:t> </w:t>
      </w:r>
      <w:r>
        <w:rPr>
          <w:rFonts w:ascii="Arial" w:hAnsi="Arial" w:cs="Arial"/>
          <w:color w:val="000000"/>
          <w:sz w:val="17"/>
          <w:szCs w:val="17"/>
        </w:rPr>
        <w:br/>
        <w:t>b)</w:t>
      </w:r>
      <w:r>
        <w:rPr>
          <w:rStyle w:val="apple-converted-space"/>
          <w:rFonts w:ascii="Arial" w:hAnsi="Arial" w:cs="Arial"/>
          <w:color w:val="000000"/>
          <w:sz w:val="17"/>
          <w:szCs w:val="17"/>
        </w:rPr>
        <w:t> </w:t>
      </w:r>
      <w:r>
        <w:rPr>
          <w:rFonts w:ascii="Arial" w:hAnsi="Arial" w:cs="Arial"/>
          <w:b/>
          <w:bCs/>
          <w:color w:val="000000"/>
          <w:sz w:val="17"/>
          <w:szCs w:val="17"/>
        </w:rPr>
        <w:t>JEE</w:t>
      </w:r>
      <w:r>
        <w:rPr>
          <w:rStyle w:val="apple-converted-space"/>
          <w:rFonts w:ascii="Arial" w:hAnsi="Arial" w:cs="Arial"/>
          <w:color w:val="000000"/>
          <w:sz w:val="17"/>
          <w:szCs w:val="17"/>
        </w:rPr>
        <w:t> </w:t>
      </w:r>
      <w:r>
        <w:rPr>
          <w:rFonts w:ascii="Arial" w:hAnsi="Arial" w:cs="Arial"/>
          <w:color w:val="000000"/>
          <w:sz w:val="17"/>
          <w:szCs w:val="17"/>
        </w:rPr>
        <w:t>- Based on the foundation framework of the standard edition, Java Enterprise Edition helps in web application service, component model and enterprise class service oriented architecture (SOA). </w:t>
      </w:r>
      <w:r>
        <w:rPr>
          <w:rFonts w:ascii="Arial" w:hAnsi="Arial" w:cs="Arial"/>
          <w:color w:val="000000"/>
          <w:sz w:val="17"/>
          <w:szCs w:val="17"/>
        </w:rPr>
        <w:br/>
      </w:r>
      <w:r>
        <w:rPr>
          <w:rFonts w:ascii="Arial" w:hAnsi="Arial" w:cs="Arial"/>
          <w:color w:val="000000"/>
          <w:sz w:val="17"/>
          <w:szCs w:val="17"/>
        </w:rPr>
        <w:br/>
        <w:t>c)</w:t>
      </w:r>
      <w:r>
        <w:rPr>
          <w:rStyle w:val="apple-converted-space"/>
          <w:rFonts w:ascii="Arial" w:hAnsi="Arial" w:cs="Arial"/>
          <w:color w:val="000000"/>
          <w:sz w:val="17"/>
          <w:szCs w:val="17"/>
        </w:rPr>
        <w:t> </w:t>
      </w:r>
      <w:r>
        <w:rPr>
          <w:rFonts w:ascii="Arial" w:hAnsi="Arial" w:cs="Arial"/>
          <w:b/>
          <w:bCs/>
          <w:color w:val="000000"/>
          <w:sz w:val="17"/>
          <w:szCs w:val="17"/>
        </w:rPr>
        <w:t>JME</w:t>
      </w:r>
      <w:r>
        <w:rPr>
          <w:rStyle w:val="apple-converted-space"/>
          <w:rFonts w:ascii="Arial" w:hAnsi="Arial" w:cs="Arial"/>
          <w:color w:val="000000"/>
          <w:sz w:val="17"/>
          <w:szCs w:val="17"/>
        </w:rPr>
        <w:t> </w:t>
      </w:r>
      <w:r>
        <w:rPr>
          <w:rFonts w:ascii="Arial" w:hAnsi="Arial" w:cs="Arial"/>
          <w:color w:val="000000"/>
          <w:sz w:val="17"/>
          <w:szCs w:val="17"/>
        </w:rPr>
        <w:t>- Java Micro Edition or JME for short is an accumulation of Java APIs that are used for the development of software for devices like mobile phones, PDAs, TV set-top boxes, game programming. The platform of micro edition generally consists of an easy user interface, a robust security model and a wide variety of built-in networks for running Java based application.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7"/>
          <w:szCs w:val="27"/>
        </w:rPr>
        <w:lastRenderedPageBreak/>
        <w:t>Components of each edition</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7"/>
          <w:szCs w:val="27"/>
        </w:rPr>
        <w:t>JSE Components</w:t>
      </w:r>
      <w:r>
        <w:rPr>
          <w:rFonts w:ascii="Arial" w:hAnsi="Arial" w:cs="Arial"/>
          <w:b/>
          <w:bCs/>
          <w:color w:val="000000"/>
          <w:sz w:val="17"/>
          <w:szCs w:val="17"/>
        </w:rPr>
        <w:br/>
      </w:r>
      <w:r>
        <w:rPr>
          <w:rFonts w:ascii="Arial" w:hAnsi="Arial" w:cs="Arial"/>
          <w:color w:val="000000"/>
          <w:sz w:val="17"/>
          <w:szCs w:val="17"/>
        </w:rPr>
        <w:br/>
      </w:r>
      <w:r>
        <w:rPr>
          <w:rFonts w:ascii="Arial" w:hAnsi="Arial" w:cs="Arial"/>
          <w:b/>
          <w:bCs/>
          <w:color w:val="000000"/>
          <w:sz w:val="17"/>
          <w:szCs w:val="17"/>
        </w:rPr>
        <w:t>JavaBeans</w:t>
      </w:r>
      <w:r>
        <w:rPr>
          <w:rStyle w:val="apple-converted-space"/>
          <w:rFonts w:ascii="Arial" w:hAnsi="Arial" w:cs="Arial"/>
          <w:color w:val="000000"/>
          <w:sz w:val="17"/>
          <w:szCs w:val="17"/>
        </w:rPr>
        <w:t> </w:t>
      </w:r>
      <w:r>
        <w:rPr>
          <w:rFonts w:ascii="Arial" w:hAnsi="Arial" w:cs="Arial"/>
          <w:color w:val="000000"/>
          <w:sz w:val="17"/>
          <w:szCs w:val="17"/>
        </w:rPr>
        <w:t xml:space="preserve">- It is the component architecture for J2SE platform and one can develop and assemble these software programs for better web application. It is a reusable software component that can be manipulated visually in a builder tool. This software assists visual builder tools in using reflection, introspection, and also </w:t>
      </w:r>
      <w:proofErr w:type="gramStart"/>
      <w:r>
        <w:rPr>
          <w:rFonts w:ascii="Arial" w:hAnsi="Arial" w:cs="Arial"/>
          <w:color w:val="000000"/>
          <w:sz w:val="17"/>
          <w:szCs w:val="17"/>
        </w:rPr>
        <w:t>analyze</w:t>
      </w:r>
      <w:proofErr w:type="gramEnd"/>
      <w:r>
        <w:rPr>
          <w:rFonts w:ascii="Arial" w:hAnsi="Arial" w:cs="Arial"/>
          <w:color w:val="000000"/>
          <w:sz w:val="17"/>
          <w:szCs w:val="17"/>
        </w:rPr>
        <w:t xml:space="preserve"> and customize JavaBeans.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Java Foundation Classes (JFC)</w:t>
      </w:r>
      <w:r>
        <w:rPr>
          <w:rStyle w:val="apple-converted-space"/>
          <w:rFonts w:ascii="Arial" w:hAnsi="Arial" w:cs="Arial"/>
          <w:color w:val="000000"/>
          <w:sz w:val="17"/>
          <w:szCs w:val="17"/>
        </w:rPr>
        <w:t> </w:t>
      </w:r>
      <w:r>
        <w:rPr>
          <w:rFonts w:ascii="Arial" w:hAnsi="Arial" w:cs="Arial"/>
          <w:color w:val="000000"/>
          <w:sz w:val="17"/>
          <w:szCs w:val="17"/>
        </w:rPr>
        <w:t xml:space="preserve">- It is a part of Java class libraries based on the Java platform used for developing graphical user interface (GUI). JFC helps in 2D graphics, imaging, </w:t>
      </w:r>
      <w:proofErr w:type="gramStart"/>
      <w:r>
        <w:rPr>
          <w:rFonts w:ascii="Arial" w:hAnsi="Arial" w:cs="Arial"/>
          <w:color w:val="000000"/>
          <w:sz w:val="17"/>
          <w:szCs w:val="17"/>
        </w:rPr>
        <w:t>text</w:t>
      </w:r>
      <w:proofErr w:type="gramEnd"/>
      <w:r>
        <w:rPr>
          <w:rFonts w:ascii="Arial" w:hAnsi="Arial" w:cs="Arial"/>
          <w:color w:val="000000"/>
          <w:sz w:val="17"/>
          <w:szCs w:val="17"/>
        </w:rPr>
        <w:t xml:space="preserve"> formatting and printing with the help of Abstract Window Toolkit (AWT), Swing and Java2D. With the help of input method framework, the JFC technology assists in preparing application that can be accessible to all users around the world in different languages. Drag and Drop is another feature of JFC that supports data transfers between different Java applications.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JavaHelp</w:t>
      </w:r>
      <w:r>
        <w:rPr>
          <w:rStyle w:val="apple-converted-space"/>
          <w:rFonts w:ascii="Arial" w:hAnsi="Arial" w:cs="Arial"/>
          <w:color w:val="000000"/>
          <w:sz w:val="17"/>
          <w:szCs w:val="17"/>
        </w:rPr>
        <w:t> </w:t>
      </w:r>
      <w:r>
        <w:rPr>
          <w:rFonts w:ascii="Arial" w:hAnsi="Arial" w:cs="Arial"/>
          <w:color w:val="000000"/>
          <w:sz w:val="17"/>
          <w:szCs w:val="17"/>
        </w:rPr>
        <w:t>- It is a platform independent and a feature oriented software system that offers developer an automated help component. JavaHelp 2.0 API is useful while building online documentation and presenting online information to the application users.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Java Web Start</w:t>
      </w:r>
      <w:r>
        <w:rPr>
          <w:rStyle w:val="apple-converted-space"/>
          <w:rFonts w:ascii="Arial" w:hAnsi="Arial" w:cs="Arial"/>
          <w:color w:val="000000"/>
          <w:sz w:val="17"/>
          <w:szCs w:val="17"/>
        </w:rPr>
        <w:t> </w:t>
      </w:r>
      <w:r>
        <w:rPr>
          <w:rFonts w:ascii="Arial" w:hAnsi="Arial" w:cs="Arial"/>
          <w:color w:val="000000"/>
          <w:sz w:val="17"/>
          <w:szCs w:val="17"/>
        </w:rPr>
        <w:t>- It is framework in the Java platform that assists in starting Application software directly from the internet by using a web browser. As we know Java applet can run in a browser but in case of Java Web Start, it doesn't run inside and solve many complex problems associated with Java</w:t>
      </w:r>
      <w:r>
        <w:rPr>
          <w:rFonts w:ascii="Arial" w:hAnsi="Arial" w:cs="Arial"/>
          <w:i/>
          <w:iCs/>
          <w:color w:val="000000"/>
          <w:sz w:val="17"/>
          <w:szCs w:val="17"/>
        </w:rPr>
        <w:t>plugins</w:t>
      </w:r>
      <w:r>
        <w:rPr>
          <w:rStyle w:val="apple-converted-space"/>
          <w:rFonts w:ascii="Arial" w:hAnsi="Arial" w:cs="Arial"/>
          <w:color w:val="000000"/>
          <w:sz w:val="17"/>
          <w:szCs w:val="17"/>
        </w:rPr>
        <w:t> </w:t>
      </w:r>
      <w:r>
        <w:rPr>
          <w:rFonts w:ascii="Arial" w:hAnsi="Arial" w:cs="Arial"/>
          <w:color w:val="000000"/>
          <w:sz w:val="17"/>
          <w:szCs w:val="17"/>
        </w:rPr>
        <w:t xml:space="preserve">and JVM. It also </w:t>
      </w:r>
      <w:proofErr w:type="gramStart"/>
      <w:r>
        <w:rPr>
          <w:rFonts w:ascii="Arial" w:hAnsi="Arial" w:cs="Arial"/>
          <w:color w:val="000000"/>
          <w:sz w:val="17"/>
          <w:szCs w:val="17"/>
        </w:rPr>
        <w:t>provide</w:t>
      </w:r>
      <w:proofErr w:type="gramEnd"/>
      <w:r>
        <w:rPr>
          <w:rFonts w:ascii="Arial" w:hAnsi="Arial" w:cs="Arial"/>
          <w:color w:val="000000"/>
          <w:sz w:val="17"/>
          <w:szCs w:val="17"/>
        </w:rPr>
        <w:t xml:space="preserve"> many classes that in turn provides various services and allow better access to resources. Version 1.0 was introduced in the year 2001. Now with the release of J2SE 1.4, Java Web Start is included with Java Runtime Environment and does need any separate installation.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Java Database Connectivity (JDBC)</w:t>
      </w:r>
      <w:r>
        <w:rPr>
          <w:rStyle w:val="apple-converted-space"/>
          <w:rFonts w:ascii="Arial" w:hAnsi="Arial" w:cs="Arial"/>
          <w:color w:val="000000"/>
          <w:sz w:val="17"/>
          <w:szCs w:val="17"/>
        </w:rPr>
        <w:t> </w:t>
      </w:r>
      <w:r>
        <w:rPr>
          <w:rFonts w:ascii="Arial" w:hAnsi="Arial" w:cs="Arial"/>
          <w:color w:val="000000"/>
          <w:sz w:val="17"/>
          <w:szCs w:val="17"/>
        </w:rPr>
        <w:t xml:space="preserve">- JDBC API is a part of Java Standard Edition that helps in accessing data from a SQL based database. Besides, it also </w:t>
      </w:r>
      <w:proofErr w:type="gramStart"/>
      <w:r>
        <w:rPr>
          <w:rFonts w:ascii="Arial" w:hAnsi="Arial" w:cs="Arial"/>
          <w:color w:val="000000"/>
          <w:sz w:val="17"/>
          <w:szCs w:val="17"/>
        </w:rPr>
        <w:t>process</w:t>
      </w:r>
      <w:proofErr w:type="gramEnd"/>
      <w:r>
        <w:rPr>
          <w:rFonts w:ascii="Arial" w:hAnsi="Arial" w:cs="Arial"/>
          <w:color w:val="000000"/>
          <w:sz w:val="17"/>
          <w:szCs w:val="17"/>
        </w:rPr>
        <w:t xml:space="preserve"> the result and allows in using the programming language with "Write Once, Run Anywhere" feature. Some of its key features are like full access to metadata, no special installation and database identification.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Java Media Framework (JMF)</w:t>
      </w:r>
      <w:r>
        <w:rPr>
          <w:rStyle w:val="apple-converted-space"/>
          <w:rFonts w:ascii="Arial" w:hAnsi="Arial" w:cs="Arial"/>
          <w:color w:val="000000"/>
          <w:sz w:val="17"/>
          <w:szCs w:val="17"/>
        </w:rPr>
        <w:t> </w:t>
      </w:r>
      <w:r>
        <w:rPr>
          <w:rFonts w:ascii="Arial" w:hAnsi="Arial" w:cs="Arial"/>
          <w:color w:val="000000"/>
          <w:sz w:val="17"/>
          <w:szCs w:val="17"/>
        </w:rPr>
        <w:t xml:space="preserve">- </w:t>
      </w:r>
      <w:proofErr w:type="gramStart"/>
      <w:r>
        <w:rPr>
          <w:rFonts w:ascii="Arial" w:hAnsi="Arial" w:cs="Arial"/>
          <w:color w:val="000000"/>
          <w:sz w:val="17"/>
          <w:szCs w:val="17"/>
        </w:rPr>
        <w:t>Its</w:t>
      </w:r>
      <w:proofErr w:type="gramEnd"/>
      <w:r>
        <w:rPr>
          <w:rFonts w:ascii="Arial" w:hAnsi="Arial" w:cs="Arial"/>
          <w:color w:val="000000"/>
          <w:sz w:val="17"/>
          <w:szCs w:val="17"/>
        </w:rPr>
        <w:t xml:space="preserve"> an advanced API that allows Java developers to process and add audio-video source to Java application and applets. It is useful for multimedia developers to capture, playback, transcode different media formats.  </w:t>
      </w:r>
      <w:r>
        <w:rPr>
          <w:rFonts w:ascii="Arial" w:hAnsi="Arial" w:cs="Arial"/>
          <w:color w:val="000000"/>
          <w:sz w:val="17"/>
          <w:szCs w:val="17"/>
        </w:rPr>
        <w:br/>
        <w:t> </w:t>
      </w:r>
      <w:r>
        <w:rPr>
          <w:rFonts w:ascii="Arial" w:hAnsi="Arial" w:cs="Arial"/>
          <w:color w:val="000000"/>
          <w:sz w:val="17"/>
          <w:szCs w:val="17"/>
        </w:rPr>
        <w:br/>
      </w:r>
      <w:r>
        <w:rPr>
          <w:rFonts w:ascii="Arial" w:hAnsi="Arial" w:cs="Arial"/>
          <w:b/>
          <w:bCs/>
          <w:color w:val="000000"/>
          <w:sz w:val="27"/>
          <w:szCs w:val="27"/>
        </w:rPr>
        <w:t>JEE - Components</w:t>
      </w:r>
      <w:proofErr w:type="gramStart"/>
      <w:r>
        <w:rPr>
          <w:rFonts w:ascii="Arial" w:hAnsi="Arial" w:cs="Arial"/>
          <w:b/>
          <w:bCs/>
          <w:color w:val="000000"/>
          <w:sz w:val="27"/>
          <w:szCs w:val="27"/>
        </w:rPr>
        <w:t>:</w:t>
      </w:r>
      <w:proofErr w:type="gramEnd"/>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Enterprise JavaBeans (EJB) -</w:t>
      </w:r>
      <w:r>
        <w:rPr>
          <w:rStyle w:val="apple-converted-space"/>
          <w:rFonts w:ascii="Arial" w:hAnsi="Arial" w:cs="Arial"/>
          <w:b/>
          <w:bCs/>
          <w:color w:val="000000"/>
          <w:sz w:val="17"/>
          <w:szCs w:val="17"/>
        </w:rPr>
        <w:t> </w:t>
      </w:r>
      <w:r>
        <w:rPr>
          <w:rFonts w:ascii="Arial" w:hAnsi="Arial" w:cs="Arial"/>
          <w:color w:val="000000"/>
          <w:sz w:val="17"/>
          <w:szCs w:val="17"/>
        </w:rPr>
        <w:t>This technology is a server side component of Java platform  used for the construction of enterprise application. It is one of the Java APIs attached with the enterprise edition. By using Java technology, EJB helps in quick development of small, distributed, transactional and secure application.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JavaMail</w:t>
      </w:r>
      <w:r>
        <w:rPr>
          <w:rStyle w:val="apple-converted-space"/>
          <w:rFonts w:ascii="Arial" w:hAnsi="Arial" w:cs="Arial"/>
          <w:b/>
          <w:bCs/>
          <w:color w:val="000000"/>
          <w:sz w:val="17"/>
          <w:szCs w:val="17"/>
        </w:rPr>
        <w:t> </w:t>
      </w:r>
      <w:r>
        <w:rPr>
          <w:rFonts w:ascii="Arial" w:hAnsi="Arial" w:cs="Arial"/>
          <w:color w:val="000000"/>
          <w:sz w:val="17"/>
          <w:szCs w:val="17"/>
        </w:rPr>
        <w:t xml:space="preserve">- This JavaMail API technology allows </w:t>
      </w:r>
      <w:proofErr w:type="gramStart"/>
      <w:r>
        <w:rPr>
          <w:rFonts w:ascii="Arial" w:hAnsi="Arial" w:cs="Arial"/>
          <w:color w:val="000000"/>
          <w:sz w:val="17"/>
          <w:szCs w:val="17"/>
        </w:rPr>
        <w:t>to build</w:t>
      </w:r>
      <w:proofErr w:type="gramEnd"/>
      <w:r>
        <w:rPr>
          <w:rFonts w:ascii="Arial" w:hAnsi="Arial" w:cs="Arial"/>
          <w:color w:val="000000"/>
          <w:sz w:val="17"/>
          <w:szCs w:val="17"/>
        </w:rPr>
        <w:t xml:space="preserve"> mails and messaging application in a platform independent and protocol independent framework. It is both a part of JSE and JEE platform. Thus, JavaMail uses an extensible platform for transferring all kinds of Multimedia Internet Mail Extension (MIME).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Java Message Service (JMS) -</w:t>
      </w:r>
      <w:r>
        <w:rPr>
          <w:rStyle w:val="apple-converted-space"/>
          <w:rFonts w:ascii="Arial" w:hAnsi="Arial" w:cs="Arial"/>
          <w:b/>
          <w:bCs/>
          <w:color w:val="000000"/>
          <w:sz w:val="17"/>
          <w:szCs w:val="17"/>
        </w:rPr>
        <w:t> </w:t>
      </w:r>
      <w:r>
        <w:rPr>
          <w:rFonts w:ascii="Arial" w:hAnsi="Arial" w:cs="Arial"/>
          <w:color w:val="000000"/>
          <w:sz w:val="17"/>
          <w:szCs w:val="17"/>
        </w:rPr>
        <w:t>Developed under Java community process, JMS technology is used for sending messages between users. Basically, it</w:t>
      </w:r>
      <w:proofErr w:type="gramStart"/>
      <w:r>
        <w:rPr>
          <w:rFonts w:ascii="Arial" w:hAnsi="Arial" w:cs="Arial"/>
          <w:color w:val="000000"/>
          <w:sz w:val="17"/>
          <w:szCs w:val="17"/>
        </w:rPr>
        <w:t>  is</w:t>
      </w:r>
      <w:proofErr w:type="gramEnd"/>
      <w:r>
        <w:rPr>
          <w:rFonts w:ascii="Arial" w:hAnsi="Arial" w:cs="Arial"/>
          <w:color w:val="000000"/>
          <w:sz w:val="17"/>
          <w:szCs w:val="17"/>
        </w:rPr>
        <w:t xml:space="preserve"> an enterprising messaging tool used for building enterprising application. The JMS API is a combination of Java technology and enterprising messaging that provides facilities for building small message based application. It functions under two models</w:t>
      </w:r>
      <w:proofErr w:type="gramStart"/>
      <w:r>
        <w:rPr>
          <w:rFonts w:ascii="Arial" w:hAnsi="Arial" w:cs="Arial"/>
          <w:color w:val="000000"/>
          <w:sz w:val="17"/>
          <w:szCs w:val="17"/>
        </w:rPr>
        <w:t>:</w:t>
      </w:r>
      <w:r>
        <w:rPr>
          <w:rFonts w:ascii="Arial" w:hAnsi="Arial" w:cs="Arial"/>
          <w:i/>
          <w:iCs/>
          <w:color w:val="000000"/>
          <w:sz w:val="17"/>
          <w:szCs w:val="17"/>
        </w:rPr>
        <w:t>Point</w:t>
      </w:r>
      <w:proofErr w:type="gramEnd"/>
      <w:r>
        <w:rPr>
          <w:rFonts w:ascii="Arial" w:hAnsi="Arial" w:cs="Arial"/>
          <w:i/>
          <w:iCs/>
          <w:color w:val="000000"/>
          <w:sz w:val="17"/>
          <w:szCs w:val="17"/>
        </w:rPr>
        <w:t>-to-Point</w:t>
      </w:r>
      <w:r>
        <w:rPr>
          <w:rStyle w:val="apple-converted-space"/>
          <w:rFonts w:ascii="Arial" w:hAnsi="Arial" w:cs="Arial"/>
          <w:i/>
          <w:iCs/>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i/>
          <w:iCs/>
          <w:color w:val="000000"/>
          <w:sz w:val="17"/>
          <w:szCs w:val="17"/>
        </w:rPr>
        <w:t>Publishing &amp; Subscribing</w:t>
      </w:r>
      <w:r>
        <w:rPr>
          <w:rStyle w:val="apple-converted-space"/>
          <w:rFonts w:ascii="Arial" w:hAnsi="Arial" w:cs="Arial"/>
          <w:color w:val="000000"/>
          <w:sz w:val="17"/>
          <w:szCs w:val="17"/>
        </w:rPr>
        <w:t> </w:t>
      </w:r>
      <w:r>
        <w:rPr>
          <w:rFonts w:ascii="Arial" w:hAnsi="Arial" w:cs="Arial"/>
          <w:color w:val="000000"/>
          <w:sz w:val="17"/>
          <w:szCs w:val="17"/>
        </w:rPr>
        <w:t>model.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JavaServer Pages (JSP)</w:t>
      </w:r>
      <w:r>
        <w:rPr>
          <w:rStyle w:val="apple-converted-space"/>
          <w:rFonts w:ascii="Arial" w:hAnsi="Arial" w:cs="Arial"/>
          <w:color w:val="000000"/>
          <w:sz w:val="17"/>
          <w:szCs w:val="17"/>
        </w:rPr>
        <w:t> </w:t>
      </w:r>
      <w:r>
        <w:rPr>
          <w:rFonts w:ascii="Arial" w:hAnsi="Arial" w:cs="Arial"/>
          <w:color w:val="000000"/>
          <w:sz w:val="17"/>
          <w:szCs w:val="17"/>
        </w:rPr>
        <w:t xml:space="preserve">- The JSP technology enables web developers in developing and maintaining web content pages in formats like HTML and XML. With the help of JSP, it becomes very easy to build server and platform independent web based application. This uses </w:t>
      </w:r>
      <w:proofErr w:type="gramStart"/>
      <w:r>
        <w:rPr>
          <w:rFonts w:ascii="Arial" w:hAnsi="Arial" w:cs="Arial"/>
          <w:color w:val="000000"/>
          <w:sz w:val="17"/>
          <w:szCs w:val="17"/>
        </w:rPr>
        <w:t>HTML and XML tags that offers</w:t>
      </w:r>
      <w:proofErr w:type="gramEnd"/>
      <w:r>
        <w:rPr>
          <w:rFonts w:ascii="Arial" w:hAnsi="Arial" w:cs="Arial"/>
          <w:color w:val="000000"/>
          <w:sz w:val="17"/>
          <w:szCs w:val="17"/>
        </w:rPr>
        <w:t xml:space="preserve"> logical solution for the content. </w:t>
      </w:r>
      <w:proofErr w:type="gramStart"/>
      <w:r>
        <w:rPr>
          <w:rFonts w:ascii="Arial" w:hAnsi="Arial" w:cs="Arial"/>
          <w:color w:val="000000"/>
          <w:sz w:val="17"/>
          <w:szCs w:val="17"/>
        </w:rPr>
        <w:t>This separately user interface and content development from each other, which allows the designer to change page layout without changing the content.</w:t>
      </w:r>
      <w:proofErr w:type="gramEnd"/>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Java Servlets -</w:t>
      </w:r>
      <w:r>
        <w:rPr>
          <w:rStyle w:val="apple-converted-space"/>
          <w:rFonts w:ascii="Arial" w:hAnsi="Arial" w:cs="Arial"/>
          <w:b/>
          <w:bCs/>
          <w:color w:val="000000"/>
          <w:sz w:val="17"/>
          <w:szCs w:val="17"/>
        </w:rPr>
        <w:t> </w:t>
      </w:r>
      <w:r>
        <w:rPr>
          <w:rFonts w:ascii="Arial" w:hAnsi="Arial" w:cs="Arial"/>
          <w:color w:val="000000"/>
          <w:sz w:val="17"/>
          <w:szCs w:val="17"/>
        </w:rPr>
        <w:t>This enables a developer in adding content to a web server by using Java platform. This provides the mechanism for enhancing the functionality of web server. In short, servlets provides platform independent and component based web based application without the performance limiting of CGI program.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27"/>
          <w:szCs w:val="27"/>
        </w:rPr>
        <w:t>JME - Components: </w:t>
      </w:r>
      <w:r>
        <w:rPr>
          <w:rFonts w:ascii="Arial" w:hAnsi="Arial" w:cs="Arial"/>
          <w:color w:val="000000"/>
          <w:sz w:val="17"/>
          <w:szCs w:val="17"/>
        </w:rPr>
        <w:br/>
      </w:r>
      <w:r>
        <w:rPr>
          <w:rFonts w:ascii="Arial" w:hAnsi="Arial" w:cs="Arial"/>
          <w:b/>
          <w:bCs/>
          <w:color w:val="000000"/>
          <w:sz w:val="17"/>
          <w:szCs w:val="17"/>
        </w:rPr>
        <w:t>Connected Limited Device Configuration (CLDC) -</w:t>
      </w:r>
      <w:r>
        <w:rPr>
          <w:rStyle w:val="apple-converted-space"/>
          <w:rFonts w:ascii="Arial" w:hAnsi="Arial" w:cs="Arial"/>
          <w:b/>
          <w:bCs/>
          <w:color w:val="000000"/>
          <w:sz w:val="17"/>
          <w:szCs w:val="17"/>
        </w:rPr>
        <w:t> </w:t>
      </w:r>
      <w:r>
        <w:rPr>
          <w:rFonts w:ascii="Arial" w:hAnsi="Arial" w:cs="Arial"/>
          <w:color w:val="000000"/>
          <w:sz w:val="17"/>
          <w:szCs w:val="17"/>
        </w:rPr>
        <w:t>It is one of the configurations of Java Micro Edition. 'Configuration' describes minimal features of a complete Java. The CLDC specifies the capabilities of JVM, the base set of API for resource limited devices like pager and mobile phones. There are two version of CLDC: version 1.0 was released in 2000 and came to be known as Java Specification Request (JSR</w:t>
      </w:r>
      <w:proofErr w:type="gramStart"/>
      <w:r>
        <w:rPr>
          <w:rFonts w:ascii="Arial" w:hAnsi="Arial" w:cs="Arial"/>
          <w:color w:val="000000"/>
          <w:sz w:val="17"/>
          <w:szCs w:val="17"/>
        </w:rPr>
        <w:t>)30</w:t>
      </w:r>
      <w:proofErr w:type="gramEnd"/>
      <w:r>
        <w:rPr>
          <w:rFonts w:ascii="Arial" w:hAnsi="Arial" w:cs="Arial"/>
          <w:color w:val="000000"/>
          <w:sz w:val="17"/>
          <w:szCs w:val="17"/>
        </w:rPr>
        <w:t>. Later version 1.1 or JSR 139 but 1.0 is more widely used. The Connected Limited Device Configuration and the Mobile Information Device Profile (MIDP) together provides solid Java platform for developing application to run on less processing power devices.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Mobile Information Device Profile (MIDP)</w:t>
      </w:r>
      <w:r>
        <w:rPr>
          <w:rStyle w:val="apple-converted-space"/>
          <w:rFonts w:ascii="Arial" w:hAnsi="Arial" w:cs="Arial"/>
          <w:b/>
          <w:bCs/>
          <w:color w:val="000000"/>
          <w:sz w:val="17"/>
          <w:szCs w:val="17"/>
        </w:rPr>
        <w:t> </w:t>
      </w:r>
      <w:r>
        <w:rPr>
          <w:rFonts w:ascii="Arial" w:hAnsi="Arial" w:cs="Arial"/>
          <w:color w:val="000000"/>
          <w:sz w:val="17"/>
          <w:szCs w:val="17"/>
        </w:rPr>
        <w:t>- This is another configuration of Java Micro Edition and coupled with CLDC, it provides a farm Java Runtime Environment for various mobile devices and other personal digital assistance (PDA). With the help of MIDP, developers can develop application once and then redistribute them into various mobile information devices in a very small period of time. Its principal functions include the user interface, network connectivity data storage and overall application process management. There are two versions of MIDP: one is MIDP 2.0 or JSR 118 and the second one is the MIDP 1.0 or JSR 37.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Connected Device Configuration (CDC) -</w:t>
      </w:r>
      <w:r>
        <w:rPr>
          <w:rStyle w:val="apple-converted-space"/>
          <w:rFonts w:ascii="Arial" w:hAnsi="Arial" w:cs="Arial"/>
          <w:color w:val="000000"/>
          <w:sz w:val="17"/>
          <w:szCs w:val="17"/>
        </w:rPr>
        <w:t> </w:t>
      </w:r>
      <w:r>
        <w:rPr>
          <w:rFonts w:ascii="Arial" w:hAnsi="Arial" w:cs="Arial"/>
          <w:color w:val="000000"/>
          <w:sz w:val="17"/>
          <w:szCs w:val="17"/>
        </w:rPr>
        <w:t>Developed under the Java Community Process (JCP), it is a standard framework of Java technology used for building and delivering application that can be shared in a wide range of networks and devices ranging from pagers, mobile phones, set top box and other PDA devices. It is in two versions: the JSR 36 (CDC 1.0) and the latest one is the JSR 218 (CDC 1.1).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27"/>
          <w:szCs w:val="27"/>
        </w:rPr>
        <w:t xml:space="preserve">What should be my learning </w:t>
      </w:r>
      <w:proofErr w:type="gramStart"/>
      <w:r>
        <w:rPr>
          <w:rFonts w:ascii="Arial" w:hAnsi="Arial" w:cs="Arial"/>
          <w:b/>
          <w:bCs/>
          <w:color w:val="000000"/>
          <w:sz w:val="27"/>
          <w:szCs w:val="27"/>
        </w:rPr>
        <w:t>path:</w:t>
      </w:r>
      <w:proofErr w:type="gramEnd"/>
      <w:r>
        <w:rPr>
          <w:rFonts w:ascii="Arial" w:hAnsi="Arial" w:cs="Arial"/>
          <w:b/>
          <w:bCs/>
          <w:color w:val="000000"/>
          <w:sz w:val="27"/>
          <w:szCs w:val="27"/>
        </w:rPr>
        <w:t> </w:t>
      </w:r>
    </w:p>
    <w:p w:rsidR="0030065C" w:rsidRDefault="0030065C" w:rsidP="0030065C">
      <w:pPr>
        <w:numPr>
          <w:ilvl w:val="0"/>
          <w:numId w:val="8"/>
        </w:numPr>
        <w:shd w:val="clear" w:color="auto" w:fill="FFFFFF"/>
        <w:spacing w:before="100" w:beforeAutospacing="1" w:after="100" w:afterAutospacing="1" w:line="311" w:lineRule="atLeast"/>
        <w:rPr>
          <w:rFonts w:ascii="Arial" w:hAnsi="Arial" w:cs="Arial"/>
          <w:color w:val="000000"/>
          <w:sz w:val="17"/>
          <w:szCs w:val="17"/>
        </w:rPr>
      </w:pPr>
      <w:hyperlink r:id="rId125" w:history="1">
        <w:r>
          <w:rPr>
            <w:rStyle w:val="Hyperlink"/>
            <w:rFonts w:ascii="Arial" w:hAnsi="Arial" w:cs="Arial"/>
            <w:b/>
            <w:bCs/>
            <w:color w:val="D10026"/>
            <w:sz w:val="20"/>
            <w:szCs w:val="20"/>
          </w:rPr>
          <w:t>Learn Core Java</w:t>
        </w:r>
      </w:hyperlink>
      <w:r>
        <w:rPr>
          <w:rStyle w:val="apple-converted-space"/>
          <w:rFonts w:ascii="Arial" w:hAnsi="Arial" w:cs="Arial"/>
          <w:color w:val="000000"/>
          <w:sz w:val="17"/>
          <w:szCs w:val="17"/>
        </w:rPr>
        <w:t> </w:t>
      </w:r>
      <w:r>
        <w:rPr>
          <w:rFonts w:ascii="Arial" w:hAnsi="Arial" w:cs="Arial"/>
          <w:color w:val="000000"/>
          <w:sz w:val="17"/>
          <w:szCs w:val="17"/>
        </w:rPr>
        <w:t xml:space="preserve">- The Core Java Technology is the foundation of Java Platform of JSE. It is used in all classes of Java programming from desktop to Java Enterprise Edition. </w:t>
      </w:r>
      <w:proofErr w:type="gramStart"/>
      <w:r>
        <w:rPr>
          <w:rFonts w:ascii="Arial" w:hAnsi="Arial" w:cs="Arial"/>
          <w:color w:val="000000"/>
          <w:sz w:val="17"/>
          <w:szCs w:val="17"/>
        </w:rPr>
        <w:t>This include</w:t>
      </w:r>
      <w:proofErr w:type="gramEnd"/>
      <w:r>
        <w:rPr>
          <w:rFonts w:ascii="Arial" w:hAnsi="Arial" w:cs="Arial"/>
          <w:color w:val="000000"/>
          <w:sz w:val="17"/>
          <w:szCs w:val="17"/>
        </w:rPr>
        <w:t xml:space="preserve"> Java APIs, Java Application, JVM, JavaBeans, JavaScript, JSP etc.  </w:t>
      </w:r>
    </w:p>
    <w:p w:rsidR="0030065C" w:rsidRDefault="0030065C" w:rsidP="0030065C">
      <w:pPr>
        <w:numPr>
          <w:ilvl w:val="0"/>
          <w:numId w:val="9"/>
        </w:numPr>
        <w:shd w:val="clear" w:color="auto" w:fill="FFFFFF"/>
        <w:spacing w:before="100" w:beforeAutospacing="1" w:after="100" w:afterAutospacing="1" w:line="311" w:lineRule="atLeast"/>
        <w:ind w:left="720" w:hanging="360"/>
        <w:rPr>
          <w:rFonts w:ascii="Arial" w:hAnsi="Arial" w:cs="Arial"/>
          <w:color w:val="000000"/>
          <w:sz w:val="17"/>
          <w:szCs w:val="17"/>
        </w:rPr>
      </w:pPr>
      <w:hyperlink r:id="rId126" w:history="1">
        <w:r>
          <w:rPr>
            <w:rStyle w:val="Hyperlink"/>
            <w:rFonts w:ascii="Arial" w:hAnsi="Arial" w:cs="Arial"/>
            <w:b/>
            <w:bCs/>
            <w:color w:val="D10026"/>
            <w:sz w:val="20"/>
            <w:szCs w:val="20"/>
          </w:rPr>
          <w:t>Learn JSP</w:t>
        </w:r>
      </w:hyperlink>
      <w:r>
        <w:rPr>
          <w:rStyle w:val="apple-converted-space"/>
          <w:rFonts w:ascii="Arial" w:hAnsi="Arial" w:cs="Arial"/>
          <w:color w:val="000000"/>
          <w:sz w:val="17"/>
          <w:szCs w:val="17"/>
        </w:rPr>
        <w:t> </w:t>
      </w:r>
      <w:r>
        <w:rPr>
          <w:rFonts w:ascii="Arial" w:hAnsi="Arial" w:cs="Arial"/>
          <w:color w:val="000000"/>
          <w:sz w:val="17"/>
          <w:szCs w:val="17"/>
        </w:rPr>
        <w:t xml:space="preserve">- JSP technology assists developers in generating HTML, XML web pages. It uses Java code and some predefined actions while creating web content. This helps in the creation of JSP tag libraries that acts as </w:t>
      </w:r>
      <w:r>
        <w:rPr>
          <w:rFonts w:ascii="Arial" w:hAnsi="Arial" w:cs="Arial"/>
          <w:color w:val="000000"/>
          <w:sz w:val="17"/>
          <w:szCs w:val="17"/>
        </w:rPr>
        <w:lastRenderedPageBreak/>
        <w:t>extensions to HTML and XML tags. </w:t>
      </w:r>
      <w:r>
        <w:rPr>
          <w:rFonts w:ascii="Arial" w:hAnsi="Arial" w:cs="Arial"/>
          <w:color w:val="000000"/>
          <w:sz w:val="17"/>
          <w:szCs w:val="17"/>
        </w:rPr>
        <w:br/>
        <w:t>  </w:t>
      </w:r>
    </w:p>
    <w:p w:rsidR="0030065C" w:rsidRDefault="0030065C" w:rsidP="0030065C">
      <w:pPr>
        <w:numPr>
          <w:ilvl w:val="0"/>
          <w:numId w:val="9"/>
        </w:numPr>
        <w:shd w:val="clear" w:color="auto" w:fill="FFFFFF"/>
        <w:spacing w:before="100" w:beforeAutospacing="1" w:after="100" w:afterAutospacing="1" w:line="311" w:lineRule="atLeast"/>
        <w:ind w:left="720" w:hanging="360"/>
        <w:rPr>
          <w:rFonts w:ascii="Arial" w:hAnsi="Arial" w:cs="Arial"/>
          <w:color w:val="000000"/>
          <w:sz w:val="17"/>
          <w:szCs w:val="17"/>
        </w:rPr>
      </w:pPr>
      <w:hyperlink r:id="rId127" w:history="1">
        <w:r>
          <w:rPr>
            <w:rStyle w:val="Hyperlink"/>
            <w:rFonts w:ascii="Arial" w:hAnsi="Arial" w:cs="Arial"/>
            <w:b/>
            <w:bCs/>
            <w:color w:val="D10026"/>
            <w:sz w:val="20"/>
            <w:szCs w:val="20"/>
          </w:rPr>
          <w:t>Learn Servlets</w:t>
        </w:r>
      </w:hyperlink>
      <w:r>
        <w:rPr>
          <w:rStyle w:val="apple-converted-space"/>
          <w:rFonts w:ascii="Arial" w:hAnsi="Arial" w:cs="Arial"/>
          <w:color w:val="000000"/>
          <w:sz w:val="17"/>
          <w:szCs w:val="17"/>
        </w:rPr>
        <w:t> </w:t>
      </w:r>
      <w:r>
        <w:rPr>
          <w:rFonts w:ascii="Arial" w:hAnsi="Arial" w:cs="Arial"/>
          <w:color w:val="000000"/>
          <w:sz w:val="17"/>
          <w:szCs w:val="17"/>
        </w:rPr>
        <w:t xml:space="preserve">- In a Java Platform, Servlets assists developers in adding content to a web server. Servlets with Java server pages acts as a competitor to various dynamic web content technologies like CGI, ASP.NET, </w:t>
      </w:r>
      <w:proofErr w:type="gramStart"/>
      <w:r>
        <w:rPr>
          <w:rFonts w:ascii="Arial" w:hAnsi="Arial" w:cs="Arial"/>
          <w:color w:val="000000"/>
          <w:sz w:val="17"/>
          <w:szCs w:val="17"/>
        </w:rPr>
        <w:t>JavaScript</w:t>
      </w:r>
      <w:proofErr w:type="gramEnd"/>
      <w:r>
        <w:rPr>
          <w:rFonts w:ascii="Arial" w:hAnsi="Arial" w:cs="Arial"/>
          <w:color w:val="000000"/>
          <w:sz w:val="17"/>
          <w:szCs w:val="17"/>
        </w:rPr>
        <w:t xml:space="preserve"> etc.  </w:t>
      </w:r>
    </w:p>
    <w:p w:rsidR="0030065C" w:rsidRDefault="0030065C" w:rsidP="0030065C">
      <w:pPr>
        <w:numPr>
          <w:ilvl w:val="0"/>
          <w:numId w:val="9"/>
        </w:numPr>
        <w:shd w:val="clear" w:color="auto" w:fill="FFFFFF"/>
        <w:spacing w:before="100" w:beforeAutospacing="1" w:after="100" w:afterAutospacing="1" w:line="311" w:lineRule="atLeast"/>
        <w:ind w:left="720" w:hanging="360"/>
        <w:rPr>
          <w:rFonts w:ascii="Arial" w:hAnsi="Arial" w:cs="Arial"/>
          <w:color w:val="000000"/>
          <w:sz w:val="17"/>
          <w:szCs w:val="17"/>
        </w:rPr>
      </w:pPr>
      <w:r>
        <w:rPr>
          <w:rFonts w:ascii="Arial" w:hAnsi="Arial" w:cs="Arial"/>
          <w:b/>
          <w:bCs/>
          <w:color w:val="000000"/>
          <w:sz w:val="17"/>
          <w:szCs w:val="17"/>
        </w:rPr>
        <w:t>Learn about Tomcat and other servers</w:t>
      </w:r>
      <w:r>
        <w:rPr>
          <w:rStyle w:val="apple-converted-space"/>
          <w:rFonts w:ascii="Arial" w:hAnsi="Arial" w:cs="Arial"/>
          <w:color w:val="000000"/>
          <w:sz w:val="17"/>
          <w:szCs w:val="17"/>
        </w:rPr>
        <w:t> </w:t>
      </w:r>
      <w:r>
        <w:rPr>
          <w:rFonts w:ascii="Arial" w:hAnsi="Arial" w:cs="Arial"/>
          <w:color w:val="000000"/>
          <w:sz w:val="17"/>
          <w:szCs w:val="17"/>
        </w:rPr>
        <w:t>- Developed by Apache Software Foundation Tomcat is a Java based web application server used to run Servlet and JSP. It is not merely limited to application server and provides an open platform to develop extensible web and content management service. </w:t>
      </w:r>
    </w:p>
    <w:p w:rsidR="0030065C" w:rsidRDefault="0030065C" w:rsidP="0030065C">
      <w:pPr>
        <w:numPr>
          <w:ilvl w:val="0"/>
          <w:numId w:val="9"/>
        </w:numPr>
        <w:shd w:val="clear" w:color="auto" w:fill="FFFFFF"/>
        <w:spacing w:before="100" w:beforeAutospacing="1" w:after="100" w:afterAutospacing="1" w:line="311" w:lineRule="atLeast"/>
        <w:ind w:left="720" w:hanging="360"/>
        <w:rPr>
          <w:rFonts w:ascii="Arial" w:hAnsi="Arial" w:cs="Arial"/>
          <w:color w:val="000000"/>
          <w:sz w:val="17"/>
          <w:szCs w:val="17"/>
        </w:rPr>
      </w:pPr>
      <w:r>
        <w:rPr>
          <w:rFonts w:ascii="Arial" w:hAnsi="Arial" w:cs="Arial"/>
          <w:b/>
          <w:bCs/>
          <w:color w:val="000000"/>
          <w:sz w:val="17"/>
          <w:szCs w:val="17"/>
        </w:rPr>
        <w:t>Learn Open Source technologies</w:t>
      </w:r>
      <w:r>
        <w:rPr>
          <w:rStyle w:val="apple-converted-space"/>
          <w:rFonts w:ascii="Arial" w:hAnsi="Arial" w:cs="Arial"/>
          <w:color w:val="000000"/>
          <w:sz w:val="17"/>
          <w:szCs w:val="17"/>
        </w:rPr>
        <w:t> </w:t>
      </w:r>
      <w:r>
        <w:rPr>
          <w:rFonts w:ascii="Arial" w:hAnsi="Arial" w:cs="Arial"/>
          <w:color w:val="000000"/>
          <w:sz w:val="17"/>
          <w:szCs w:val="17"/>
        </w:rPr>
        <w:t>(</w:t>
      </w:r>
      <w:hyperlink r:id="rId128" w:history="1">
        <w:r>
          <w:rPr>
            <w:rStyle w:val="Hyperlink"/>
            <w:rFonts w:ascii="Arial" w:hAnsi="Arial" w:cs="Arial"/>
            <w:b/>
            <w:bCs/>
            <w:color w:val="D10026"/>
            <w:sz w:val="20"/>
            <w:szCs w:val="20"/>
          </w:rPr>
          <w:t>Struts</w:t>
        </w:r>
      </w:hyperlink>
      <w:r>
        <w:rPr>
          <w:rFonts w:ascii="Arial" w:hAnsi="Arial" w:cs="Arial"/>
          <w:color w:val="000000"/>
          <w:sz w:val="17"/>
          <w:szCs w:val="17"/>
        </w:rPr>
        <w:t>,</w:t>
      </w:r>
      <w:r>
        <w:rPr>
          <w:rStyle w:val="apple-converted-space"/>
          <w:rFonts w:ascii="Arial" w:hAnsi="Arial" w:cs="Arial"/>
          <w:color w:val="000000"/>
          <w:sz w:val="17"/>
          <w:szCs w:val="17"/>
        </w:rPr>
        <w:t> </w:t>
      </w:r>
      <w:hyperlink r:id="rId129" w:history="1">
        <w:r>
          <w:rPr>
            <w:rStyle w:val="Hyperlink"/>
            <w:rFonts w:ascii="Arial" w:hAnsi="Arial" w:cs="Arial"/>
            <w:b/>
            <w:bCs/>
            <w:color w:val="D10026"/>
            <w:sz w:val="20"/>
            <w:szCs w:val="20"/>
          </w:rPr>
          <w:t>Hibernate</w:t>
        </w:r>
      </w:hyperlink>
      <w:r>
        <w:rPr>
          <w:rFonts w:ascii="Arial" w:hAnsi="Arial" w:cs="Arial"/>
          <w:color w:val="000000"/>
          <w:sz w:val="17"/>
          <w:szCs w:val="17"/>
        </w:rPr>
        <w:t>,</w:t>
      </w:r>
      <w:r>
        <w:rPr>
          <w:rStyle w:val="apple-converted-space"/>
          <w:rFonts w:ascii="Arial" w:hAnsi="Arial" w:cs="Arial"/>
          <w:color w:val="000000"/>
          <w:sz w:val="17"/>
          <w:szCs w:val="17"/>
        </w:rPr>
        <w:t> </w:t>
      </w:r>
      <w:hyperlink r:id="rId130" w:history="1">
        <w:proofErr w:type="gramStart"/>
        <w:r>
          <w:rPr>
            <w:rStyle w:val="Hyperlink"/>
            <w:rFonts w:ascii="Arial" w:hAnsi="Arial" w:cs="Arial"/>
            <w:b/>
            <w:bCs/>
            <w:color w:val="D10026"/>
            <w:sz w:val="20"/>
            <w:szCs w:val="20"/>
          </w:rPr>
          <w:t>Spring</w:t>
        </w:r>
        <w:proofErr w:type="gramEnd"/>
      </w:hyperlink>
      <w:r>
        <w:rPr>
          <w:rFonts w:ascii="Arial" w:hAnsi="Arial" w:cs="Arial"/>
          <w:color w:val="000000"/>
          <w:sz w:val="17"/>
          <w:szCs w:val="17"/>
        </w:rPr>
        <w:t xml:space="preserve">) - Basically in Java there are three open source technologies known as frameworks; these are Spring, Hibernate and Struts. </w:t>
      </w:r>
      <w:proofErr w:type="gramStart"/>
      <w:r>
        <w:rPr>
          <w:rFonts w:ascii="Arial" w:hAnsi="Arial" w:cs="Arial"/>
          <w:color w:val="000000"/>
          <w:sz w:val="17"/>
          <w:szCs w:val="17"/>
        </w:rPr>
        <w:t>These open source application frameworks solves</w:t>
      </w:r>
      <w:proofErr w:type="gramEnd"/>
      <w:r>
        <w:rPr>
          <w:rFonts w:ascii="Arial" w:hAnsi="Arial" w:cs="Arial"/>
          <w:color w:val="000000"/>
          <w:sz w:val="17"/>
          <w:szCs w:val="17"/>
        </w:rPr>
        <w:t xml:space="preserve"> many problems related to JSE and J2EE, and helps in effective development of web application.  </w:t>
      </w:r>
    </w:p>
    <w:p w:rsidR="0030065C" w:rsidRDefault="0030065C" w:rsidP="0030065C">
      <w:pPr>
        <w:numPr>
          <w:ilvl w:val="0"/>
          <w:numId w:val="9"/>
        </w:numPr>
        <w:shd w:val="clear" w:color="auto" w:fill="FFFFFF"/>
        <w:spacing w:before="100" w:beforeAutospacing="1" w:after="100" w:afterAutospacing="1" w:line="311" w:lineRule="atLeast"/>
        <w:ind w:left="720" w:hanging="360"/>
        <w:rPr>
          <w:rFonts w:ascii="Arial" w:hAnsi="Arial" w:cs="Arial"/>
          <w:color w:val="000000"/>
          <w:sz w:val="17"/>
          <w:szCs w:val="17"/>
        </w:rPr>
      </w:pPr>
      <w:hyperlink r:id="rId131" w:history="1">
        <w:r>
          <w:rPr>
            <w:rStyle w:val="Hyperlink"/>
            <w:rFonts w:ascii="Arial" w:hAnsi="Arial" w:cs="Arial"/>
            <w:b/>
            <w:bCs/>
            <w:color w:val="D10026"/>
            <w:sz w:val="20"/>
            <w:szCs w:val="20"/>
          </w:rPr>
          <w:t>Learn EJB</w:t>
        </w:r>
      </w:hyperlink>
      <w:r>
        <w:rPr>
          <w:rStyle w:val="apple-converted-space"/>
          <w:rFonts w:ascii="Arial" w:hAnsi="Arial" w:cs="Arial"/>
          <w:color w:val="000000"/>
          <w:sz w:val="17"/>
          <w:szCs w:val="17"/>
        </w:rPr>
        <w:t> </w:t>
      </w:r>
      <w:r>
        <w:rPr>
          <w:rFonts w:ascii="Arial" w:hAnsi="Arial" w:cs="Arial"/>
          <w:color w:val="000000"/>
          <w:sz w:val="17"/>
          <w:szCs w:val="17"/>
        </w:rPr>
        <w:t>- Enterprise Java Beans are a part of J2EE and also a server sided component used mostly in large projects. It helps in easy and rapid development of distributed, transactional and small application based on Java technology. </w:t>
      </w:r>
    </w:p>
    <w:p w:rsidR="0030065C" w:rsidRDefault="0030065C" w:rsidP="0030065C">
      <w:pPr>
        <w:numPr>
          <w:ilvl w:val="0"/>
          <w:numId w:val="9"/>
        </w:numPr>
        <w:shd w:val="clear" w:color="auto" w:fill="FFFFFF"/>
        <w:spacing w:before="100" w:beforeAutospacing="1" w:after="100" w:afterAutospacing="1" w:line="311" w:lineRule="atLeast"/>
        <w:ind w:left="720" w:hanging="360"/>
        <w:rPr>
          <w:rFonts w:ascii="Arial" w:hAnsi="Arial" w:cs="Arial"/>
          <w:color w:val="000000"/>
          <w:sz w:val="17"/>
          <w:szCs w:val="17"/>
        </w:rPr>
      </w:pPr>
      <w:r>
        <w:rPr>
          <w:rFonts w:ascii="Arial" w:hAnsi="Arial" w:cs="Arial"/>
          <w:b/>
          <w:bCs/>
          <w:color w:val="000000"/>
          <w:sz w:val="17"/>
          <w:szCs w:val="17"/>
        </w:rPr>
        <w:t>Learn about Database Management System</w:t>
      </w:r>
      <w:r>
        <w:rPr>
          <w:rStyle w:val="apple-converted-space"/>
          <w:rFonts w:ascii="Arial" w:hAnsi="Arial" w:cs="Arial"/>
          <w:color w:val="000000"/>
          <w:sz w:val="17"/>
          <w:szCs w:val="17"/>
        </w:rPr>
        <w:t> </w:t>
      </w:r>
      <w:r>
        <w:rPr>
          <w:rFonts w:ascii="Arial" w:hAnsi="Arial" w:cs="Arial"/>
          <w:color w:val="000000"/>
          <w:sz w:val="17"/>
          <w:szCs w:val="17"/>
        </w:rPr>
        <w:t xml:space="preserve">- It is </w:t>
      </w:r>
      <w:proofErr w:type="gramStart"/>
      <w:r>
        <w:rPr>
          <w:rFonts w:ascii="Arial" w:hAnsi="Arial" w:cs="Arial"/>
          <w:color w:val="000000"/>
          <w:sz w:val="17"/>
          <w:szCs w:val="17"/>
        </w:rPr>
        <w:t>a software</w:t>
      </w:r>
      <w:proofErr w:type="gramEnd"/>
      <w:r>
        <w:rPr>
          <w:rFonts w:ascii="Arial" w:hAnsi="Arial" w:cs="Arial"/>
          <w:color w:val="000000"/>
          <w:sz w:val="17"/>
          <w:szCs w:val="17"/>
        </w:rPr>
        <w:t xml:space="preserve"> designed to manage and run a database. Generally, it is used in company back office work, accounting, customer support system and several other purposes.  </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 xml:space="preserve">What is Java, </w:t>
      </w:r>
      <w:proofErr w:type="gramStart"/>
      <w:r>
        <w:rPr>
          <w:rFonts w:ascii="Arial" w:hAnsi="Arial" w:cs="Arial"/>
          <w:color w:val="000000"/>
        </w:rPr>
        <w:t>it’s</w:t>
      </w:r>
      <w:proofErr w:type="gramEnd"/>
      <w:r>
        <w:rPr>
          <w:rFonts w:ascii="Arial" w:hAnsi="Arial" w:cs="Arial"/>
          <w:color w:val="000000"/>
        </w:rPr>
        <w:t xml:space="preserve"> history?</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2" name="Picture 22" descr="http://www.roseindia.net/images/previous.gif">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oseindia.net/images/previous.gif">
                      <a:hlinkClick r:id="rId13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3" name="Picture 23"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4" name="Picture 24" descr="http://www.roseindia.net/images/next.gif">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roseindia.net/images/next.gif">
                      <a:hlinkClick r:id="rId13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Java is a high-level object-oriented programming language developed by the Sun Microsystems. Though it is associated with the World Wide Web but it is older than the origin of Web. It was only developed keeping in mind the consumer electronics and communication equipments. It came into existence as a part of web application, web services and a platform independent programming language in the 1990s.</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Earlier, C++ was widely used to write object oriented programming </w:t>
      </w:r>
      <w:proofErr w:type="gramStart"/>
      <w:r>
        <w:rPr>
          <w:rFonts w:ascii="Arial" w:hAnsi="Arial" w:cs="Arial"/>
          <w:color w:val="000000"/>
          <w:sz w:val="17"/>
          <w:szCs w:val="17"/>
        </w:rPr>
        <w:t>languages,</w:t>
      </w:r>
      <w:proofErr w:type="gramEnd"/>
      <w:r>
        <w:rPr>
          <w:rFonts w:ascii="Arial" w:hAnsi="Arial" w:cs="Arial"/>
          <w:color w:val="000000"/>
          <w:sz w:val="17"/>
          <w:szCs w:val="17"/>
        </w:rPr>
        <w:t xml:space="preserve"> however, it was not a platform independent and needed to be recompiled for each different CPUs. A team of Sun Microsystems including Patrick Naughton, Mike Sheridan in the guidance of James Goslings decided to develop an advanced programming language for the betterment of consumer electronic devices. They wanted to make it new software based on the power of networks that can run on different application areas, such as computers and electronic devices. In the year 1991 they make platform independent software and named it Oak. But later due to some patent conflicts, it was renamed as Java and in 1995 the Java 1.0 was officially released to the world.</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Java is influenced by C, C++, </w:t>
      </w:r>
      <w:proofErr w:type="gramStart"/>
      <w:r>
        <w:rPr>
          <w:rFonts w:ascii="Arial" w:hAnsi="Arial" w:cs="Arial"/>
          <w:color w:val="000000"/>
          <w:sz w:val="17"/>
          <w:szCs w:val="17"/>
        </w:rPr>
        <w:t>Smalltalk</w:t>
      </w:r>
      <w:proofErr w:type="gramEnd"/>
      <w:r>
        <w:rPr>
          <w:rFonts w:ascii="Arial" w:hAnsi="Arial" w:cs="Arial"/>
          <w:color w:val="000000"/>
          <w:sz w:val="17"/>
          <w:szCs w:val="17"/>
        </w:rPr>
        <w:t xml:space="preserve"> and borrowed some advanced features from some other languages. The company promoted this software product with a slogan named “Write Once Run Anywhere” that means it can develop and run on any device equipped with Java Virtual Machine (JVM). This language is applicable in all kinds of operating systems including Linux, Windows, Solaris, and HP-UX etc.</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lastRenderedPageBreak/>
        <w:t xml:space="preserve">Where is Java being </w:t>
      </w:r>
      <w:proofErr w:type="gramStart"/>
      <w:r>
        <w:rPr>
          <w:rFonts w:ascii="Arial" w:hAnsi="Arial" w:cs="Arial"/>
          <w:color w:val="000000"/>
        </w:rPr>
        <w:t>Used</w:t>
      </w:r>
      <w:proofErr w:type="gramEnd"/>
      <w:r>
        <w:rPr>
          <w:rFonts w:ascii="Arial" w:hAnsi="Arial" w:cs="Arial"/>
          <w:color w:val="000000"/>
        </w:rPr>
        <w:t>?</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9" name="Picture 49" descr="http://www.roseindia.net/images/previous.gif">
              <a:hlinkClick xmlns:a="http://schemas.openxmlformats.org/drawingml/2006/main" r:id="rId1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roseindia.net/images/previous.gif">
                      <a:hlinkClick r:id="rId13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0" name="Picture 5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1" name="Picture 51" descr="http://www.roseindia.net/images/next.gif">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roseindia.net/images/next.gif">
                      <a:hlinkClick r:id="rId13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programming language Java was developed by Sun Microsystems in the year 1995. Earlier, it was only used to design and program small computing devices but later adopted as one of the platform independent programming language. The most important feature of Java is its byte code that can be interpreted on any platform including windows, Linux etc. One can also download it freely from the official website of Sun. </w:t>
      </w:r>
      <w:r>
        <w:rPr>
          <w:rFonts w:ascii="Arial" w:hAnsi="Arial" w:cs="Arial"/>
          <w:color w:val="000000"/>
          <w:sz w:val="17"/>
          <w:szCs w:val="17"/>
        </w:rPr>
        <w:br/>
      </w:r>
      <w:r>
        <w:rPr>
          <w:rFonts w:ascii="Arial" w:hAnsi="Arial" w:cs="Arial"/>
          <w:color w:val="000000"/>
          <w:sz w:val="17"/>
          <w:szCs w:val="17"/>
        </w:rPr>
        <w:br/>
        <w:t>As we have mentioned above that java-programming language was only developed for the small devices but now it can be found in a variety of devices like cell phones, e-commerce application, PCs and almost all network or computing devices. </w:t>
      </w:r>
      <w:r>
        <w:rPr>
          <w:rFonts w:ascii="Arial" w:hAnsi="Arial" w:cs="Arial"/>
          <w:color w:val="000000"/>
          <w:sz w:val="17"/>
          <w:szCs w:val="17"/>
        </w:rPr>
        <w:br/>
      </w:r>
      <w:r>
        <w:rPr>
          <w:rFonts w:ascii="Arial" w:hAnsi="Arial" w:cs="Arial"/>
          <w:color w:val="000000"/>
          <w:sz w:val="17"/>
          <w:szCs w:val="17"/>
        </w:rPr>
        <w:br/>
        <w:t>Java is available in different form</w:t>
      </w:r>
      <w:proofErr w:type="gramStart"/>
      <w:r>
        <w:rPr>
          <w:rFonts w:ascii="Arial" w:hAnsi="Arial" w:cs="Arial"/>
          <w:color w:val="000000"/>
          <w:sz w:val="17"/>
          <w:szCs w:val="17"/>
        </w:rPr>
        <w:t>:</w:t>
      </w:r>
      <w:proofErr w:type="gramEnd"/>
      <w:r>
        <w:rPr>
          <w:rFonts w:ascii="Arial" w:hAnsi="Arial" w:cs="Arial"/>
          <w:color w:val="000000"/>
          <w:sz w:val="17"/>
          <w:szCs w:val="17"/>
        </w:rPr>
        <w:br/>
      </w:r>
      <w:r>
        <w:rPr>
          <w:rFonts w:ascii="Arial" w:hAnsi="Arial" w:cs="Arial"/>
          <w:b/>
          <w:bCs/>
          <w:color w:val="000000"/>
          <w:sz w:val="17"/>
          <w:szCs w:val="17"/>
        </w:rPr>
        <w:t>JSP</w:t>
      </w:r>
      <w:r>
        <w:rPr>
          <w:rStyle w:val="apple-converted-space"/>
          <w:rFonts w:ascii="Arial" w:hAnsi="Arial" w:cs="Arial"/>
          <w:b/>
          <w:bCs/>
          <w:color w:val="000000"/>
          <w:sz w:val="17"/>
          <w:szCs w:val="17"/>
        </w:rPr>
        <w:t> </w:t>
      </w:r>
      <w:r>
        <w:rPr>
          <w:rFonts w:ascii="Arial" w:hAnsi="Arial" w:cs="Arial"/>
          <w:color w:val="000000"/>
          <w:sz w:val="17"/>
          <w:szCs w:val="17"/>
        </w:rPr>
        <w:t>? Like PHP and ASP, Java Server Pages based on a code with normal HTML tags, which helps in creating dynamic web pages.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 xml:space="preserve">Java </w:t>
      </w:r>
      <w:proofErr w:type="gramStart"/>
      <w:r>
        <w:rPr>
          <w:rFonts w:ascii="Arial" w:hAnsi="Arial" w:cs="Arial"/>
          <w:b/>
          <w:bCs/>
          <w:color w:val="000000"/>
          <w:sz w:val="17"/>
          <w:szCs w:val="17"/>
        </w:rPr>
        <w:t>Applets</w:t>
      </w:r>
      <w:r>
        <w:rPr>
          <w:rStyle w:val="apple-converted-space"/>
          <w:rFonts w:ascii="Arial" w:hAnsi="Arial" w:cs="Arial"/>
          <w:color w:val="000000"/>
          <w:sz w:val="17"/>
          <w:szCs w:val="17"/>
        </w:rPr>
        <w:t> </w:t>
      </w:r>
      <w:r>
        <w:rPr>
          <w:rFonts w:ascii="Arial" w:hAnsi="Arial" w:cs="Arial"/>
          <w:color w:val="000000"/>
          <w:sz w:val="17"/>
          <w:szCs w:val="17"/>
        </w:rPr>
        <w:t>?</w:t>
      </w:r>
      <w:proofErr w:type="gramEnd"/>
      <w:r>
        <w:rPr>
          <w:rFonts w:ascii="Arial" w:hAnsi="Arial" w:cs="Arial"/>
          <w:color w:val="000000"/>
          <w:sz w:val="17"/>
          <w:szCs w:val="17"/>
        </w:rPr>
        <w:t xml:space="preserve"> This is another type of Java program that used within a web page to add many new features to a web browser. These are small program used in the programming of instant messaging, chat service, solving some complex calculation and for many other purposes. </w:t>
      </w:r>
      <w:r>
        <w:rPr>
          <w:rFonts w:ascii="Arial" w:hAnsi="Arial" w:cs="Arial"/>
          <w:color w:val="000000"/>
          <w:sz w:val="17"/>
          <w:szCs w:val="17"/>
        </w:rPr>
        <w:br/>
      </w:r>
      <w:r>
        <w:rPr>
          <w:rFonts w:ascii="Arial" w:hAnsi="Arial" w:cs="Arial"/>
          <w:color w:val="000000"/>
          <w:sz w:val="17"/>
          <w:szCs w:val="17"/>
        </w:rPr>
        <w:br/>
      </w:r>
      <w:proofErr w:type="gramStart"/>
      <w:r>
        <w:rPr>
          <w:rFonts w:ascii="Arial" w:hAnsi="Arial" w:cs="Arial"/>
          <w:b/>
          <w:bCs/>
          <w:color w:val="000000"/>
          <w:sz w:val="17"/>
          <w:szCs w:val="17"/>
        </w:rPr>
        <w:t>J2EE</w:t>
      </w:r>
      <w:r>
        <w:rPr>
          <w:rStyle w:val="apple-converted-space"/>
          <w:rFonts w:ascii="Arial" w:hAnsi="Arial" w:cs="Arial"/>
          <w:color w:val="000000"/>
          <w:sz w:val="17"/>
          <w:szCs w:val="17"/>
        </w:rPr>
        <w:t> </w:t>
      </w:r>
      <w:r>
        <w:rPr>
          <w:rFonts w:ascii="Arial" w:hAnsi="Arial" w:cs="Arial"/>
          <w:color w:val="000000"/>
          <w:sz w:val="17"/>
          <w:szCs w:val="17"/>
        </w:rPr>
        <w:t>?</w:t>
      </w:r>
      <w:proofErr w:type="gramEnd"/>
      <w:r>
        <w:rPr>
          <w:rFonts w:ascii="Arial" w:hAnsi="Arial" w:cs="Arial"/>
          <w:color w:val="000000"/>
          <w:sz w:val="17"/>
          <w:szCs w:val="17"/>
        </w:rPr>
        <w:t xml:space="preserve"> The software Java 2 Enterprise Edition are used by various companies to transfer data based on XML structured documents between one another. </w:t>
      </w:r>
      <w:r>
        <w:rPr>
          <w:rFonts w:ascii="Arial" w:hAnsi="Arial" w:cs="Arial"/>
          <w:color w:val="000000"/>
          <w:sz w:val="17"/>
          <w:szCs w:val="17"/>
        </w:rPr>
        <w:br/>
      </w:r>
      <w:r>
        <w:rPr>
          <w:rFonts w:ascii="Arial" w:hAnsi="Arial" w:cs="Arial"/>
          <w:color w:val="000000"/>
          <w:sz w:val="17"/>
          <w:szCs w:val="17"/>
        </w:rPr>
        <w:br/>
      </w:r>
      <w:proofErr w:type="gramStart"/>
      <w:r>
        <w:rPr>
          <w:rFonts w:ascii="Arial" w:hAnsi="Arial" w:cs="Arial"/>
          <w:b/>
          <w:bCs/>
          <w:color w:val="000000"/>
          <w:sz w:val="17"/>
          <w:szCs w:val="17"/>
        </w:rPr>
        <w:t>JavaBeans</w:t>
      </w:r>
      <w:r>
        <w:rPr>
          <w:rStyle w:val="apple-converted-space"/>
          <w:rFonts w:ascii="Arial" w:hAnsi="Arial" w:cs="Arial"/>
          <w:color w:val="000000"/>
          <w:sz w:val="17"/>
          <w:szCs w:val="17"/>
        </w:rPr>
        <w:t> </w:t>
      </w:r>
      <w:r>
        <w:rPr>
          <w:rFonts w:ascii="Arial" w:hAnsi="Arial" w:cs="Arial"/>
          <w:color w:val="000000"/>
          <w:sz w:val="17"/>
          <w:szCs w:val="17"/>
        </w:rPr>
        <w:t>?</w:t>
      </w:r>
      <w:proofErr w:type="gramEnd"/>
      <w:r>
        <w:rPr>
          <w:rFonts w:ascii="Arial" w:hAnsi="Arial" w:cs="Arial"/>
          <w:color w:val="000000"/>
          <w:sz w:val="17"/>
          <w:szCs w:val="17"/>
        </w:rPr>
        <w:t xml:space="preserve"> This is something like Visual Basic and a reusable software component that can be easily assemble to create some new and advanced application.</w:t>
      </w:r>
      <w:r>
        <w:rPr>
          <w:rFonts w:ascii="Arial" w:hAnsi="Arial" w:cs="Arial"/>
          <w:color w:val="000000"/>
          <w:sz w:val="17"/>
          <w:szCs w:val="17"/>
        </w:rPr>
        <w:br/>
      </w:r>
      <w:r>
        <w:rPr>
          <w:rFonts w:ascii="Arial" w:hAnsi="Arial" w:cs="Arial"/>
          <w:color w:val="000000"/>
          <w:sz w:val="17"/>
          <w:szCs w:val="17"/>
        </w:rPr>
        <w:br/>
        <w:t xml:space="preserve">As far as syntax is concerned, Java is similar as the C programming language but a distinct style of coding. It follows all the general programming features like loops, data types, conditions, curly braces, semi-colon etc. </w:t>
      </w:r>
      <w:proofErr w:type="gramStart"/>
      <w:r>
        <w:rPr>
          <w:rFonts w:ascii="Arial" w:hAnsi="Arial" w:cs="Arial"/>
          <w:color w:val="000000"/>
          <w:sz w:val="17"/>
          <w:szCs w:val="17"/>
        </w:rPr>
        <w:t>Its</w:t>
      </w:r>
      <w:proofErr w:type="gramEnd"/>
      <w:r>
        <w:rPr>
          <w:rFonts w:ascii="Arial" w:hAnsi="Arial" w:cs="Arial"/>
          <w:color w:val="000000"/>
          <w:sz w:val="17"/>
          <w:szCs w:val="17"/>
        </w:rPr>
        <w:t xml:space="preserve"> a fully featured Object Oriented Programming (OOP) language as it supports all OOP features including classes, modules, inheritance, Polymorphism etc. </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Mobile Java -</w:t>
      </w:r>
      <w:r>
        <w:rPr>
          <w:rStyle w:val="apple-converted-space"/>
          <w:rFonts w:ascii="Arial" w:hAnsi="Arial" w:cs="Arial"/>
          <w:b/>
          <w:bCs/>
          <w:color w:val="000000"/>
          <w:sz w:val="17"/>
          <w:szCs w:val="17"/>
        </w:rPr>
        <w:t> </w:t>
      </w:r>
      <w:r>
        <w:rPr>
          <w:rFonts w:ascii="Arial" w:hAnsi="Arial" w:cs="Arial"/>
          <w:color w:val="000000"/>
          <w:sz w:val="17"/>
          <w:szCs w:val="17"/>
        </w:rPr>
        <w:t xml:space="preserve">Besides the above technology, Java is also used for various entertainment devices especially mobile phone. Mobile Information Devices Profile (MIDP) uses Java run time environment in cell phones, mobile tracking systems and other traditional PDA devices. Java technology enabled application is </w:t>
      </w:r>
      <w:proofErr w:type="gramStart"/>
      <w:r>
        <w:rPr>
          <w:rFonts w:ascii="Arial" w:hAnsi="Arial" w:cs="Arial"/>
          <w:color w:val="000000"/>
          <w:sz w:val="17"/>
          <w:szCs w:val="17"/>
        </w:rPr>
        <w:t>key</w:t>
      </w:r>
      <w:proofErr w:type="gramEnd"/>
      <w:r>
        <w:rPr>
          <w:rFonts w:ascii="Arial" w:hAnsi="Arial" w:cs="Arial"/>
          <w:color w:val="000000"/>
          <w:sz w:val="17"/>
          <w:szCs w:val="17"/>
        </w:rPr>
        <w:t xml:space="preserve"> to the games and services available in the mobile world. This also plays an important role in the field of telemedicine such as PulseMeter. As far as mobile technology is concerned, it offers offline facility, so that users can get service even if they face loss of connection. Today, all leading mobile service provider like Nokia, Siemens, Vodafone are using Java technology. Sun Java Wireless Toolkit offers complete support for developing different MIDP application.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Java technology is enabled with healthy content ecosystem by offering a healthy development and deployment environment, protecting users and operators from down time and viruses. The increase volume of users </w:t>
      </w:r>
      <w:proofErr w:type="gramStart"/>
      <w:r>
        <w:rPr>
          <w:rFonts w:ascii="Arial" w:hAnsi="Arial" w:cs="Arial"/>
          <w:color w:val="000000"/>
          <w:sz w:val="17"/>
          <w:szCs w:val="17"/>
        </w:rPr>
        <w:t>now encouraging</w:t>
      </w:r>
      <w:proofErr w:type="gramEnd"/>
      <w:r>
        <w:rPr>
          <w:rFonts w:ascii="Arial" w:hAnsi="Arial" w:cs="Arial"/>
          <w:color w:val="000000"/>
          <w:sz w:val="17"/>
          <w:szCs w:val="17"/>
        </w:rPr>
        <w:t xml:space="preserve"> manufactures </w:t>
      </w:r>
      <w:r>
        <w:rPr>
          <w:rFonts w:ascii="Arial" w:hAnsi="Arial" w:cs="Arial"/>
          <w:color w:val="000000"/>
          <w:sz w:val="17"/>
          <w:szCs w:val="17"/>
        </w:rPr>
        <w:lastRenderedPageBreak/>
        <w:t>and developers to apply Java technology in numerous other productive and functional ways including MP3 players, digital TV, video, 3D, simplifying games, etc.   </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Java Releases</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6" name="Picture 76" descr="http://www.roseindia.net/images/previous.gif">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roseindia.net/images/previous.gif">
                      <a:hlinkClick r:id="rId13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7" name="Picture 77"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8" name="Picture 78" descr="http://www.roseindia.net/images/next.gif">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roseindia.net/images/next.gif">
                      <a:hlinkClick r:id="rId13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Java is developed by Sun Microsystems in 1996. Now the Java is powerful tools for the development of robust and scalable enterprise applications.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tables given below provide information about the name and time of releases for different versions of Java technology.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tbl>
      <w:tblPr>
        <w:tblW w:w="38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4353"/>
        <w:gridCol w:w="1713"/>
        <w:gridCol w:w="1070"/>
      </w:tblGrid>
      <w:tr w:rsidR="0030065C" w:rsidTr="0030065C">
        <w:trPr>
          <w:trHeight w:val="28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Releases Event</w:t>
            </w:r>
          </w:p>
        </w:tc>
        <w:tc>
          <w:tcPr>
            <w:tcW w:w="12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Month</w:t>
            </w:r>
          </w:p>
        </w:tc>
        <w:tc>
          <w:tcPr>
            <w:tcW w:w="7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Year</w:t>
            </w:r>
          </w:p>
        </w:tc>
      </w:tr>
      <w:tr w:rsidR="0030065C" w:rsidTr="0030065C">
        <w:trPr>
          <w:trHeight w:val="90"/>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90" w:lineRule="atLeast"/>
              <w:rPr>
                <w:rFonts w:ascii="Arial" w:hAnsi="Arial" w:cs="Arial"/>
                <w:color w:val="000000"/>
                <w:sz w:val="17"/>
                <w:szCs w:val="17"/>
              </w:rPr>
            </w:pPr>
            <w:r>
              <w:rPr>
                <w:rFonts w:ascii="Arial" w:hAnsi="Arial" w:cs="Arial"/>
                <w:b/>
                <w:bCs/>
                <w:color w:val="000000"/>
                <w:sz w:val="17"/>
                <w:szCs w:val="17"/>
              </w:rPr>
              <w:t>Java 1.5.0_09</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90" w:lineRule="atLeast"/>
              <w:rPr>
                <w:rFonts w:ascii="Arial" w:hAnsi="Arial" w:cs="Arial"/>
                <w:color w:val="000000"/>
                <w:sz w:val="17"/>
                <w:szCs w:val="17"/>
              </w:rPr>
            </w:pPr>
            <w:r>
              <w:rPr>
                <w:rFonts w:ascii="Arial" w:hAnsi="Arial" w:cs="Arial"/>
                <w:b/>
                <w:bCs/>
                <w:color w:val="000000"/>
                <w:sz w:val="17"/>
                <w:szCs w:val="17"/>
              </w:rPr>
              <w:t>October</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90" w:lineRule="atLeast"/>
              <w:rPr>
                <w:rFonts w:ascii="Arial" w:hAnsi="Arial" w:cs="Arial"/>
                <w:color w:val="000000"/>
                <w:sz w:val="17"/>
                <w:szCs w:val="17"/>
              </w:rPr>
            </w:pPr>
            <w:r>
              <w:rPr>
                <w:rFonts w:ascii="Arial" w:hAnsi="Arial" w:cs="Arial"/>
                <w:b/>
                <w:bCs/>
                <w:color w:val="000000"/>
                <w:sz w:val="17"/>
                <w:szCs w:val="17"/>
              </w:rPr>
              <w:t>2006</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1.5.0_08</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August</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2006</w:t>
            </w:r>
          </w:p>
        </w:tc>
      </w:tr>
      <w:tr w:rsidR="0030065C" w:rsidTr="0030065C">
        <w:trPr>
          <w:trHeight w:val="60"/>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60" w:lineRule="atLeast"/>
              <w:rPr>
                <w:rFonts w:ascii="Arial" w:hAnsi="Arial" w:cs="Arial"/>
                <w:color w:val="000000"/>
                <w:sz w:val="17"/>
                <w:szCs w:val="17"/>
              </w:rPr>
            </w:pPr>
            <w:r>
              <w:rPr>
                <w:rFonts w:ascii="Arial" w:hAnsi="Arial" w:cs="Arial"/>
                <w:b/>
                <w:bCs/>
                <w:color w:val="000000"/>
                <w:sz w:val="17"/>
                <w:szCs w:val="17"/>
              </w:rPr>
              <w:t>Java 1.5.0_06</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60" w:lineRule="atLeast"/>
              <w:rPr>
                <w:rFonts w:ascii="Arial" w:hAnsi="Arial" w:cs="Arial"/>
                <w:color w:val="000000"/>
                <w:sz w:val="17"/>
                <w:szCs w:val="17"/>
              </w:rPr>
            </w:pPr>
            <w:r>
              <w:rPr>
                <w:rFonts w:ascii="Arial" w:hAnsi="Arial" w:cs="Arial"/>
                <w:b/>
                <w:bCs/>
                <w:color w:val="000000"/>
                <w:sz w:val="17"/>
                <w:szCs w:val="17"/>
              </w:rPr>
              <w:t>December</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60" w:lineRule="atLeast"/>
              <w:rPr>
                <w:rFonts w:ascii="Arial" w:hAnsi="Arial" w:cs="Arial"/>
                <w:color w:val="000000"/>
                <w:sz w:val="17"/>
                <w:szCs w:val="17"/>
              </w:rPr>
            </w:pPr>
            <w:r>
              <w:rPr>
                <w:rFonts w:ascii="Arial" w:hAnsi="Arial" w:cs="Arial"/>
                <w:b/>
                <w:bCs/>
                <w:color w:val="000000"/>
                <w:sz w:val="17"/>
                <w:szCs w:val="17"/>
              </w:rPr>
              <w:t>2005</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1.5.0_05</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October</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2005</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1_5_0_04</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July</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2005</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1_5_0_01</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February</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2005</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2 Platform, Standard Edition 1.4 (J2SE 1.4)</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February</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2002</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2 Platform, Standard Edition 1.3 (J2SE 1.3)</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May</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2000</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2 Platform, Enterprise Edition (J2EE)</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December </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1999</w:t>
            </w:r>
          </w:p>
        </w:tc>
      </w:tr>
      <w:tr w:rsidR="0030065C" w:rsidTr="0030065C">
        <w:trPr>
          <w:trHeight w:val="1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Java 2 Platform, Standard Edition (J2SE)</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August</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15" w:lineRule="atLeast"/>
              <w:rPr>
                <w:rFonts w:ascii="Arial" w:hAnsi="Arial" w:cs="Arial"/>
                <w:color w:val="000000"/>
                <w:sz w:val="17"/>
                <w:szCs w:val="17"/>
              </w:rPr>
            </w:pPr>
            <w:r>
              <w:rPr>
                <w:rFonts w:ascii="Arial" w:hAnsi="Arial" w:cs="Arial"/>
                <w:b/>
                <w:bCs/>
                <w:color w:val="000000"/>
                <w:sz w:val="17"/>
                <w:szCs w:val="17"/>
              </w:rPr>
              <w:t>1999</w:t>
            </w:r>
          </w:p>
        </w:tc>
      </w:tr>
      <w:tr w:rsidR="0030065C" w:rsidTr="0030065C">
        <w:trPr>
          <w:trHeight w:val="28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Java Development Kit 1.2 (JDK 1.2)</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December</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1998</w:t>
            </w:r>
          </w:p>
        </w:tc>
      </w:tr>
      <w:tr w:rsidR="0030065C" w:rsidTr="0030065C">
        <w:trPr>
          <w:trHeight w:val="28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Java Development Kit 1.1 (JDK 1.1)</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February</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1997</w:t>
            </w:r>
          </w:p>
        </w:tc>
      </w:tr>
      <w:tr w:rsidR="0030065C" w:rsidTr="0030065C">
        <w:trPr>
          <w:trHeight w:val="285"/>
          <w:tblCellSpacing w:w="0" w:type="dxa"/>
        </w:trPr>
        <w:tc>
          <w:tcPr>
            <w:tcW w:w="30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lastRenderedPageBreak/>
              <w:t>Java Development Kit 1.0 (JDK 1.0)</w:t>
            </w:r>
          </w:p>
        </w:tc>
        <w:tc>
          <w:tcPr>
            <w:tcW w:w="12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January</w:t>
            </w:r>
          </w:p>
        </w:tc>
        <w:tc>
          <w:tcPr>
            <w:tcW w:w="75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b/>
                <w:bCs/>
                <w:color w:val="000000"/>
                <w:sz w:val="17"/>
                <w:szCs w:val="17"/>
              </w:rPr>
              <w:t>1996</w:t>
            </w:r>
          </w:p>
        </w:tc>
      </w:tr>
    </w:tbl>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Download JDK</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3" name="Picture 103" descr="http://www.roseindia.net/images/previous.gif">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roseindia.net/images/previous.gif">
                      <a:hlinkClick r:id="rId13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04" name="Picture 10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05" name="Picture 105" descr="http://www.roseindia.net/images/next.gif">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roseindia.net/images/next.gif">
                      <a:hlinkClick r:id="rId13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27"/>
          <w:szCs w:val="27"/>
        </w:rPr>
        <w:t xml:space="preserve">What is JDK (Java Development </w:t>
      </w:r>
      <w:proofErr w:type="gramStart"/>
      <w:r>
        <w:rPr>
          <w:rFonts w:ascii="Arial" w:hAnsi="Arial" w:cs="Arial"/>
          <w:color w:val="000000"/>
          <w:sz w:val="27"/>
          <w:szCs w:val="27"/>
        </w:rPr>
        <w:t>Kit</w:t>
      </w:r>
      <w:proofErr w:type="gramEnd"/>
      <w:r>
        <w:rPr>
          <w:rFonts w:ascii="Arial" w:hAnsi="Arial" w:cs="Arial"/>
          <w:color w:val="000000"/>
          <w:sz w:val="27"/>
          <w:szCs w:val="27"/>
        </w:rPr>
        <w:t>)</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rPr>
        <w:t xml:space="preserve">JDK is a software development program provided by sun Microsystems. Java Development Kit or JDK comes in various </w:t>
      </w:r>
      <w:proofErr w:type="gramStart"/>
      <w:r>
        <w:rPr>
          <w:rFonts w:ascii="Arial" w:hAnsi="Arial" w:cs="Arial"/>
          <w:color w:val="000000"/>
        </w:rPr>
        <w:t>version</w:t>
      </w:r>
      <w:proofErr w:type="gramEnd"/>
      <w:r>
        <w:rPr>
          <w:rFonts w:ascii="Arial" w:hAnsi="Arial" w:cs="Arial"/>
          <w:color w:val="000000"/>
        </w:rPr>
        <w:t xml:space="preserve"> and can be downloaded free from the sun Microsystems. JVM compiler, debugger and</w:t>
      </w:r>
      <w:proofErr w:type="gramStart"/>
      <w:r>
        <w:rPr>
          <w:rFonts w:ascii="Arial" w:hAnsi="Arial" w:cs="Arial"/>
          <w:color w:val="000000"/>
        </w:rPr>
        <w:t>  other</w:t>
      </w:r>
      <w:proofErr w:type="gramEnd"/>
      <w:r>
        <w:rPr>
          <w:rFonts w:ascii="Arial" w:hAnsi="Arial" w:cs="Arial"/>
          <w:color w:val="000000"/>
        </w:rPr>
        <w:t xml:space="preserve"> tools are used with JDK for developing java based application &amp; java applets. So make sure that your JVM compiler &amp; JDK versions are same.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rPr>
        <w:t xml:space="preserve">JDK also known as Java 2 </w:t>
      </w:r>
      <w:proofErr w:type="gramStart"/>
      <w:r>
        <w:rPr>
          <w:rFonts w:ascii="Arial" w:hAnsi="Arial" w:cs="Arial"/>
          <w:color w:val="000000"/>
        </w:rPr>
        <w:t>Platform, That</w:t>
      </w:r>
      <w:proofErr w:type="gramEnd"/>
      <w:r>
        <w:rPr>
          <w:rFonts w:ascii="Arial" w:hAnsi="Arial" w:cs="Arial"/>
          <w:color w:val="000000"/>
        </w:rPr>
        <w:t xml:space="preserve"> comes in three editions J2ME, J2SE &amp; J2EE. </w:t>
      </w:r>
      <w:proofErr w:type="gramStart"/>
      <w:r>
        <w:rPr>
          <w:rFonts w:ascii="Arial" w:hAnsi="Arial" w:cs="Arial"/>
          <w:color w:val="000000"/>
        </w:rPr>
        <w:t>If you are beginner or learning Java then start by downloading J2SE.</w:t>
      </w:r>
      <w:proofErr w:type="gramEnd"/>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rPr>
        <w:t>Acronyms</w:t>
      </w:r>
      <w:proofErr w:type="gramStart"/>
      <w:r>
        <w:rPr>
          <w:rFonts w:ascii="Arial" w:hAnsi="Arial" w:cs="Arial"/>
          <w:b/>
          <w:bCs/>
          <w:color w:val="000000"/>
        </w:rPr>
        <w:t>:</w:t>
      </w:r>
      <w:proofErr w:type="gramEnd"/>
      <w:r>
        <w:rPr>
          <w:rFonts w:ascii="Arial" w:hAnsi="Arial" w:cs="Arial"/>
          <w:color w:val="000000"/>
        </w:rPr>
        <w:br/>
      </w:r>
      <w:r>
        <w:rPr>
          <w:rFonts w:ascii="Arial" w:hAnsi="Arial" w:cs="Arial"/>
          <w:b/>
          <w:bCs/>
          <w:color w:val="000000"/>
        </w:rPr>
        <w:t>JDK</w:t>
      </w:r>
      <w:r>
        <w:rPr>
          <w:rFonts w:ascii="Arial" w:hAnsi="Arial" w:cs="Arial"/>
          <w:color w:val="000000"/>
        </w:rPr>
        <w:t>  Java Development Kit</w:t>
      </w:r>
      <w:r>
        <w:rPr>
          <w:rFonts w:ascii="Arial" w:hAnsi="Arial" w:cs="Arial"/>
          <w:color w:val="000000"/>
        </w:rPr>
        <w:br/>
      </w:r>
      <w:r>
        <w:rPr>
          <w:rFonts w:ascii="Arial" w:hAnsi="Arial" w:cs="Arial"/>
          <w:b/>
          <w:bCs/>
          <w:color w:val="000000"/>
        </w:rPr>
        <w:t>JVM</w:t>
      </w:r>
      <w:r>
        <w:rPr>
          <w:rFonts w:ascii="Arial" w:hAnsi="Arial" w:cs="Arial"/>
          <w:color w:val="000000"/>
        </w:rPr>
        <w:t>  Java virtual machine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rPr>
        <w:t>Download JDK</w:t>
      </w:r>
      <w:r>
        <w:rPr>
          <w:rFonts w:ascii="Arial" w:hAnsi="Arial" w:cs="Arial"/>
          <w:b/>
          <w:bCs/>
          <w:color w:val="000000"/>
        </w:rPr>
        <w:br/>
      </w:r>
      <w:proofErr w:type="gramStart"/>
      <w:r>
        <w:rPr>
          <w:rFonts w:ascii="Arial" w:hAnsi="Arial" w:cs="Arial"/>
          <w:b/>
          <w:bCs/>
          <w:color w:val="000000"/>
        </w:rPr>
        <w:t>You</w:t>
      </w:r>
      <w:proofErr w:type="gramEnd"/>
      <w:r>
        <w:rPr>
          <w:rFonts w:ascii="Arial" w:hAnsi="Arial" w:cs="Arial"/>
          <w:b/>
          <w:bCs/>
          <w:color w:val="000000"/>
        </w:rPr>
        <w:t xml:space="preserve"> can download JDK from</w:t>
      </w:r>
      <w:r>
        <w:rPr>
          <w:rStyle w:val="apple-converted-space"/>
          <w:rFonts w:ascii="Arial" w:hAnsi="Arial" w:cs="Arial"/>
          <w:b/>
          <w:bCs/>
          <w:color w:val="000000"/>
        </w:rPr>
        <w:t> </w:t>
      </w:r>
      <w:hyperlink r:id="rId138" w:history="1">
        <w:r>
          <w:rPr>
            <w:rStyle w:val="Hyperlink"/>
            <w:rFonts w:ascii="Arial" w:hAnsi="Arial" w:cs="Arial"/>
            <w:b/>
            <w:bCs/>
            <w:color w:val="D10026"/>
            <w:sz w:val="20"/>
            <w:szCs w:val="20"/>
          </w:rPr>
          <w:t>www.javasoft.com/j2se</w:t>
        </w:r>
      </w:hyperlink>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rPr>
        <w:t>Latest version of JDK</w:t>
      </w:r>
    </w:p>
    <w:p w:rsidR="0030065C" w:rsidRDefault="0030065C" w:rsidP="0030065C">
      <w:pPr>
        <w:pStyle w:val="NormalWeb"/>
        <w:numPr>
          <w:ilvl w:val="0"/>
          <w:numId w:val="10"/>
        </w:numPr>
        <w:shd w:val="clear" w:color="auto" w:fill="FFFFFF"/>
        <w:spacing w:line="311" w:lineRule="atLeast"/>
        <w:rPr>
          <w:rFonts w:ascii="Arial" w:hAnsi="Arial" w:cs="Arial"/>
          <w:color w:val="000000"/>
          <w:sz w:val="17"/>
          <w:szCs w:val="17"/>
        </w:rPr>
      </w:pPr>
      <w:r>
        <w:rPr>
          <w:rFonts w:ascii="Arial" w:hAnsi="Arial" w:cs="Arial"/>
          <w:b/>
          <w:bCs/>
          <w:color w:val="000000"/>
        </w:rPr>
        <w:t>JDK 5.0 Update 6</w:t>
      </w:r>
      <w:r>
        <w:rPr>
          <w:rFonts w:ascii="Arial" w:hAnsi="Arial" w:cs="Arial"/>
          <w:color w:val="000000"/>
        </w:rPr>
        <w:br/>
      </w:r>
      <w:proofErr w:type="gramStart"/>
      <w:r>
        <w:rPr>
          <w:rFonts w:ascii="Arial" w:hAnsi="Arial" w:cs="Arial"/>
          <w:color w:val="000000"/>
        </w:rPr>
        <w:t>The</w:t>
      </w:r>
      <w:proofErr w:type="gramEnd"/>
      <w:r>
        <w:rPr>
          <w:rFonts w:ascii="Arial" w:hAnsi="Arial" w:cs="Arial"/>
          <w:color w:val="000000"/>
        </w:rPr>
        <w:t xml:space="preserve"> full internal version number for this update release is 1.5.0_06-b05 (where "b" means "build"). The external version number is 5.0u6. Java Version 1.5.0_06 introduces various security enhancements in Java Plug-in and Java Web Start to better protect users and enterprises. For more information please visit:</w:t>
      </w:r>
      <w:hyperlink r:id="rId139" w:history="1">
        <w:r>
          <w:rPr>
            <w:rStyle w:val="Hyperlink"/>
            <w:rFonts w:ascii="Arial" w:hAnsi="Arial" w:cs="Arial"/>
            <w:b/>
            <w:bCs/>
            <w:color w:val="D10026"/>
            <w:sz w:val="20"/>
            <w:szCs w:val="20"/>
          </w:rPr>
          <w:t>http://java.sun.com/j2se/1.5.0/ReleaseNotes.html</w:t>
        </w:r>
      </w:hyperlink>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Beginners Java Tutorials - Installing JDK</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9" name="Picture 109" descr="http://www.roseindia.net/images/previous.gif">
              <a:hlinkClick xmlns:a="http://schemas.openxmlformats.org/drawingml/2006/main" r:id="rId1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www.roseindia.net/images/previous.gif">
                      <a:hlinkClick r:id="rId13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10" name="Picture 11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11" name="Picture 111" descr="http://www.roseindia.net/images/next.gif">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roseindia.net/images/next.gif">
                      <a:hlinkClick r:id="rId14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beginners java </w:t>
      </w:r>
      <w:proofErr w:type="gramStart"/>
      <w:r>
        <w:rPr>
          <w:rFonts w:ascii="Arial" w:hAnsi="Arial" w:cs="Arial"/>
          <w:color w:val="000000"/>
          <w:sz w:val="17"/>
          <w:szCs w:val="17"/>
        </w:rPr>
        <w:t>Tutorial ,We</w:t>
      </w:r>
      <w:proofErr w:type="gramEnd"/>
      <w:r>
        <w:rPr>
          <w:rFonts w:ascii="Arial" w:hAnsi="Arial" w:cs="Arial"/>
          <w:color w:val="000000"/>
          <w:sz w:val="17"/>
          <w:szCs w:val="17"/>
        </w:rPr>
        <w:t xml:space="preserve"> will first download, install and configure the J2SE development environment.</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Downloading and Installing J2SE Software on Windows Platform</w:t>
      </w:r>
      <w:r>
        <w:rPr>
          <w:rFonts w:ascii="Arial" w:hAnsi="Arial" w:cs="Arial"/>
          <w:color w:val="000000"/>
          <w:sz w:val="17"/>
          <w:szCs w:val="17"/>
        </w:rPr>
        <w:br/>
      </w:r>
      <w:proofErr w:type="gramStart"/>
      <w:r>
        <w:rPr>
          <w:rFonts w:ascii="Arial" w:hAnsi="Arial" w:cs="Arial"/>
          <w:color w:val="000000"/>
          <w:sz w:val="17"/>
          <w:szCs w:val="17"/>
        </w:rPr>
        <w:t>To</w:t>
      </w:r>
      <w:proofErr w:type="gramEnd"/>
      <w:r>
        <w:rPr>
          <w:rFonts w:ascii="Arial" w:hAnsi="Arial" w:cs="Arial"/>
          <w:color w:val="000000"/>
          <w:sz w:val="17"/>
          <w:szCs w:val="17"/>
        </w:rPr>
        <w:t xml:space="preserve"> download J2SE for development visit</w:t>
      </w:r>
      <w:r>
        <w:rPr>
          <w:rStyle w:val="apple-converted-space"/>
          <w:rFonts w:ascii="Arial" w:hAnsi="Arial" w:cs="Arial"/>
          <w:color w:val="000000"/>
          <w:sz w:val="17"/>
          <w:szCs w:val="17"/>
        </w:rPr>
        <w:t> </w:t>
      </w:r>
      <w:hyperlink r:id="rId141" w:history="1">
        <w:r>
          <w:rPr>
            <w:rStyle w:val="Hyperlink"/>
            <w:rFonts w:ascii="Arial" w:hAnsi="Arial" w:cs="Arial"/>
            <w:b/>
            <w:bCs/>
            <w:color w:val="D10026"/>
            <w:sz w:val="20"/>
            <w:szCs w:val="20"/>
          </w:rPr>
          <w:t>http://www.java.sun.com/j2se</w:t>
        </w:r>
      </w:hyperlink>
      <w:r>
        <w:rPr>
          <w:rStyle w:val="apple-converted-space"/>
          <w:rFonts w:ascii="Arial" w:hAnsi="Arial" w:cs="Arial"/>
          <w:color w:val="000000"/>
          <w:sz w:val="17"/>
          <w:szCs w:val="17"/>
        </w:rPr>
        <w:t> </w:t>
      </w:r>
      <w:r>
        <w:rPr>
          <w:rFonts w:ascii="Arial" w:hAnsi="Arial" w:cs="Arial"/>
          <w:color w:val="000000"/>
          <w:sz w:val="17"/>
          <w:szCs w:val="17"/>
        </w:rPr>
        <w:t xml:space="preserve">and download J2SE on your machine. In this tutorial we have used jdk-1_5_0_06-windows-i586.exe.The java 2Platform or (JDK) can be downloaded from the sun. Formerly Known as the java Development </w:t>
      </w:r>
      <w:proofErr w:type="gramStart"/>
      <w:r>
        <w:rPr>
          <w:rFonts w:ascii="Arial" w:hAnsi="Arial" w:cs="Arial"/>
          <w:color w:val="000000"/>
          <w:sz w:val="17"/>
          <w:szCs w:val="17"/>
        </w:rPr>
        <w:t>kit ,or</w:t>
      </w:r>
      <w:proofErr w:type="gramEnd"/>
      <w:r>
        <w:rPr>
          <w:rFonts w:ascii="Arial" w:hAnsi="Arial" w:cs="Arial"/>
          <w:color w:val="000000"/>
          <w:sz w:val="17"/>
          <w:szCs w:val="17"/>
        </w:rPr>
        <w:t xml:space="preserve"> JDK, Downloading java is really about downloading the java 2 plat form that comes in three editions , J2ME, J2SE and J2EE , if you are learning  java, then, you should start by downloading  J2EE.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Once you have downloaded the j2se on your system, you are ready to </w:t>
      </w:r>
      <w:proofErr w:type="gramStart"/>
      <w:r>
        <w:rPr>
          <w:rFonts w:ascii="Arial" w:hAnsi="Arial" w:cs="Arial"/>
          <w:color w:val="000000"/>
          <w:sz w:val="17"/>
          <w:szCs w:val="17"/>
        </w:rPr>
        <w:t>install .</w:t>
      </w:r>
      <w:proofErr w:type="gramEnd"/>
      <w:r>
        <w:rPr>
          <w:rFonts w:ascii="Arial" w:hAnsi="Arial" w:cs="Arial"/>
          <w:color w:val="000000"/>
          <w:sz w:val="17"/>
          <w:szCs w:val="17"/>
        </w:rPr>
        <w:t xml:space="preserve"> In the following section we will learn how to install</w:t>
      </w:r>
      <w:proofErr w:type="gramStart"/>
      <w:r>
        <w:rPr>
          <w:rFonts w:ascii="Arial" w:hAnsi="Arial" w:cs="Arial"/>
          <w:color w:val="000000"/>
          <w:sz w:val="17"/>
          <w:szCs w:val="17"/>
        </w:rPr>
        <w:t>  jdk</w:t>
      </w:r>
      <w:proofErr w:type="gramEnd"/>
      <w:r>
        <w:rPr>
          <w:rFonts w:ascii="Arial" w:hAnsi="Arial" w:cs="Arial"/>
          <w:color w:val="000000"/>
          <w:sz w:val="17"/>
          <w:szCs w:val="17"/>
        </w:rPr>
        <w:t xml:space="preserve"> development environment on your machine. </w:t>
      </w:r>
      <w:proofErr w:type="gramStart"/>
      <w:r>
        <w:rPr>
          <w:rFonts w:ascii="Arial" w:hAnsi="Arial" w:cs="Arial"/>
          <w:color w:val="000000"/>
          <w:sz w:val="17"/>
          <w:szCs w:val="17"/>
        </w:rPr>
        <w:t>here</w:t>
      </w:r>
      <w:proofErr w:type="gramEnd"/>
      <w:r>
        <w:rPr>
          <w:rFonts w:ascii="Arial" w:hAnsi="Arial" w:cs="Arial"/>
          <w:color w:val="000000"/>
          <w:sz w:val="17"/>
          <w:szCs w:val="17"/>
        </w:rPr>
        <w:t xml:space="preserve"> are the step to install JDK on your windows machine.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Step 1</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Double click the JDK down loaded file, the executable extracts the required Contents to the temporary directory and then License agreement screen</w:t>
      </w:r>
      <w:proofErr w:type="gramStart"/>
      <w:r>
        <w:rPr>
          <w:rFonts w:ascii="Arial" w:hAnsi="Arial" w:cs="Arial"/>
          <w:color w:val="000000"/>
          <w:sz w:val="17"/>
          <w:szCs w:val="17"/>
        </w:rPr>
        <w:t>  appears</w:t>
      </w:r>
      <w:proofErr w:type="gramEnd"/>
      <w:r>
        <w:rPr>
          <w:rFonts w:ascii="Arial" w:hAnsi="Arial" w:cs="Arial"/>
          <w:color w:val="000000"/>
          <w:sz w:val="17"/>
          <w:szCs w:val="17"/>
        </w:rPr>
        <w:t xml:space="preserve">. On the license agreement page read and accept the license and the click the next </w:t>
      </w:r>
      <w:proofErr w:type="gramStart"/>
      <w:r>
        <w:rPr>
          <w:rFonts w:ascii="Arial" w:hAnsi="Arial" w:cs="Arial"/>
          <w:color w:val="000000"/>
          <w:sz w:val="17"/>
          <w:szCs w:val="17"/>
        </w:rPr>
        <w:t>button .</w:t>
      </w:r>
      <w:proofErr w:type="gramEnd"/>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819015" cy="3641090"/>
            <wp:effectExtent l="19050" t="0" r="635" b="0"/>
            <wp:docPr id="112" name="Picture 112" descr="http://www.roseindia.net/java/beginners/agreeme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roseindia.net/java/beginners/agreement.gif"/>
                    <pic:cNvPicPr>
                      <a:picLocks noChangeAspect="1" noChangeArrowheads="1"/>
                    </pic:cNvPicPr>
                  </pic:nvPicPr>
                  <pic:blipFill>
                    <a:blip r:embed="rId142"/>
                    <a:srcRect/>
                    <a:stretch>
                      <a:fillRect/>
                    </a:stretch>
                  </pic:blipFill>
                  <pic:spPr bwMode="auto">
                    <a:xfrm>
                      <a:off x="0" y="0"/>
                      <a:ext cx="4819015" cy="364109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Step 2</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custom setup screen appears as follows.</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4777740" cy="3608070"/>
            <wp:effectExtent l="19050" t="0" r="3810" b="0"/>
            <wp:docPr id="113" name="Picture 113" descr="http://www.roseindia.net/java/beginners/customset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www.roseindia.net/java/beginners/customsetup.gif"/>
                    <pic:cNvPicPr>
                      <a:picLocks noChangeAspect="1" noChangeArrowheads="1"/>
                    </pic:cNvPicPr>
                  </pic:nvPicPr>
                  <pic:blipFill>
                    <a:blip r:embed="rId143"/>
                    <a:srcRect/>
                    <a:stretch>
                      <a:fillRect/>
                    </a:stretch>
                  </pic:blipFill>
                  <pic:spPr bwMode="auto">
                    <a:xfrm>
                      <a:off x="0" y="0"/>
                      <a:ext cx="4777740" cy="360807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Step 3</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Click on the change button to change the installation directory to "</w:t>
      </w:r>
      <w:r>
        <w:rPr>
          <w:rFonts w:ascii="Arial" w:hAnsi="Arial" w:cs="Arial"/>
          <w:b/>
          <w:bCs/>
          <w:color w:val="000000"/>
          <w:sz w:val="17"/>
          <w:szCs w:val="17"/>
        </w:rPr>
        <w:t>c:\jdk1.5.0_06</w:t>
      </w:r>
      <w:r>
        <w:rPr>
          <w:rFonts w:ascii="Arial" w:hAnsi="Arial" w:cs="Arial"/>
          <w:color w:val="000000"/>
          <w:sz w:val="17"/>
          <w:szCs w:val="17"/>
        </w:rPr>
        <w:t>" as shown in the following screen.</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810760" cy="3632835"/>
            <wp:effectExtent l="19050" t="0" r="8890" b="0"/>
            <wp:docPr id="114" name="Picture 114" descr="http://www.roseindia.net/java/beginners/installation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www.roseindia.net/java/beginners/installationpath.gif"/>
                    <pic:cNvPicPr>
                      <a:picLocks noChangeAspect="1" noChangeArrowheads="1"/>
                    </pic:cNvPicPr>
                  </pic:nvPicPr>
                  <pic:blipFill>
                    <a:blip r:embed="rId144"/>
                    <a:srcRect/>
                    <a:stretch>
                      <a:fillRect/>
                    </a:stretch>
                  </pic:blipFill>
                  <pic:spPr bwMode="auto">
                    <a:xfrm>
                      <a:off x="0" y="0"/>
                      <a:ext cx="4810760" cy="3632835"/>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lastRenderedPageBreak/>
        <w:t>and</w:t>
      </w:r>
      <w:proofErr w:type="gramEnd"/>
      <w:r>
        <w:rPr>
          <w:rFonts w:ascii="Arial" w:hAnsi="Arial" w:cs="Arial"/>
          <w:color w:val="000000"/>
          <w:sz w:val="17"/>
          <w:szCs w:val="17"/>
        </w:rPr>
        <w:t xml:space="preserve"> click on the "OK" button. After clicking on the "OK" button installation begins:</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810760" cy="3641090"/>
            <wp:effectExtent l="19050" t="0" r="8890" b="0"/>
            <wp:docPr id="115" name="Picture 115" descr="http://www.roseindia.net/java/beginners/instal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roseindia.net/java/beginners/installing.gif"/>
                    <pic:cNvPicPr>
                      <a:picLocks noChangeAspect="1" noChangeArrowheads="1"/>
                    </pic:cNvPicPr>
                  </pic:nvPicPr>
                  <pic:blipFill>
                    <a:blip r:embed="rId145"/>
                    <a:srcRect/>
                    <a:stretch>
                      <a:fillRect/>
                    </a:stretch>
                  </pic:blipFill>
                  <pic:spPr bwMode="auto">
                    <a:xfrm>
                      <a:off x="0" y="0"/>
                      <a:ext cx="4810760" cy="364109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Step 4</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next window installer asks for the installing the runtime as shown in the following screen:</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4777740" cy="3583305"/>
            <wp:effectExtent l="19050" t="0" r="3810" b="0"/>
            <wp:docPr id="116" name="Picture 116" descr="http://www.roseindia.net/java/beginners/intallingj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roseindia.net/java/beginners/intallingjre.gif"/>
                    <pic:cNvPicPr>
                      <a:picLocks noChangeAspect="1" noChangeArrowheads="1"/>
                    </pic:cNvPicPr>
                  </pic:nvPicPr>
                  <pic:blipFill>
                    <a:blip r:embed="rId146"/>
                    <a:srcRect/>
                    <a:stretch>
                      <a:fillRect/>
                    </a:stretch>
                  </pic:blipFill>
                  <pic:spPr bwMode="auto">
                    <a:xfrm>
                      <a:off x="0" y="0"/>
                      <a:ext cx="4777740" cy="3583305"/>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Step 5</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Click on next button install the J2SE runtime on your machine. Next screen shows the browser selection:</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802505" cy="3632835"/>
            <wp:effectExtent l="19050" t="0" r="0" b="0"/>
            <wp:docPr id="117" name="Picture 117" descr="http://www.roseindia.net/java/beginners/browserregistr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roseindia.net/java/beginners/browserregistration.gif"/>
                    <pic:cNvPicPr>
                      <a:picLocks noChangeAspect="1" noChangeArrowheads="1"/>
                    </pic:cNvPicPr>
                  </pic:nvPicPr>
                  <pic:blipFill>
                    <a:blip r:embed="rId147"/>
                    <a:srcRect/>
                    <a:stretch>
                      <a:fillRect/>
                    </a:stretch>
                  </pic:blipFill>
                  <pic:spPr bwMode="auto">
                    <a:xfrm>
                      <a:off x="0" y="0"/>
                      <a:ext cx="4802505" cy="3632835"/>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Click on the "Next" button.</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Step 6</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Once the installation is finished it shows you the final screen indications the success. Now you have successfully installed J2SE on your machine. Installer shows the following final confirmation window as shown below:</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843780" cy="3674110"/>
            <wp:effectExtent l="19050" t="0" r="0" b="0"/>
            <wp:docPr id="118" name="Picture 118" descr="http://www.roseindia.net/java/beginners/installationconfi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roseindia.net/java/beginners/installationconfirmation.gif"/>
                    <pic:cNvPicPr>
                      <a:picLocks noChangeAspect="1" noChangeArrowheads="1"/>
                    </pic:cNvPicPr>
                  </pic:nvPicPr>
                  <pic:blipFill>
                    <a:blip r:embed="rId148"/>
                    <a:srcRect/>
                    <a:stretch>
                      <a:fillRect/>
                    </a:stretch>
                  </pic:blipFill>
                  <pic:spPr bwMode="auto">
                    <a:xfrm>
                      <a:off x="0" y="0"/>
                      <a:ext cx="4843780" cy="36741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Click on the "Finish" button to exit from the installer.</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Configuring the installation on windows machine: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we will add some settings to the windows environment so that the java compiler and runtime becomes available for compiling and running the java application.</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Go to the control panel and double click on "System Properties" and to to the advance tab.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3912870" cy="4391025"/>
            <wp:effectExtent l="19050" t="0" r="0" b="0"/>
            <wp:docPr id="119" name="Picture 119" descr="http://www.roseindia.net/java/beginners/systemproperti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roseindia.net/java/beginners/systemproperties.gif"/>
                    <pic:cNvPicPr>
                      <a:picLocks noChangeAspect="1" noChangeArrowheads="1"/>
                    </pic:cNvPicPr>
                  </pic:nvPicPr>
                  <pic:blipFill>
                    <a:blip r:embed="rId149"/>
                    <a:srcRect/>
                    <a:stretch>
                      <a:fillRect/>
                    </a:stretch>
                  </pic:blipFill>
                  <pic:spPr bwMode="auto">
                    <a:xfrm>
                      <a:off x="0" y="0"/>
                      <a:ext cx="3912870" cy="4391025"/>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and</w:t>
      </w:r>
      <w:proofErr w:type="gramEnd"/>
      <w:r>
        <w:rPr>
          <w:rFonts w:ascii="Arial" w:hAnsi="Arial" w:cs="Arial"/>
          <w:color w:val="000000"/>
          <w:sz w:val="17"/>
          <w:szCs w:val="17"/>
        </w:rPr>
        <w:t xml:space="preserve"> add "</w:t>
      </w:r>
      <w:r>
        <w:rPr>
          <w:rFonts w:ascii="Arial" w:hAnsi="Arial" w:cs="Arial"/>
          <w:b/>
          <w:bCs/>
          <w:color w:val="000000"/>
          <w:sz w:val="17"/>
          <w:szCs w:val="17"/>
        </w:rPr>
        <w:t>c:\jdk1.5.0_06</w:t>
      </w:r>
      <w:r>
        <w:rPr>
          <w:rFonts w:ascii="Arial" w:hAnsi="Arial" w:cs="Arial"/>
          <w:color w:val="000000"/>
          <w:sz w:val="17"/>
          <w:szCs w:val="17"/>
        </w:rPr>
        <w:t>" to path variable: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lastRenderedPageBreak/>
        <w:drawing>
          <wp:inline distT="0" distB="0" distL="0" distR="0">
            <wp:extent cx="3896360" cy="4522470"/>
            <wp:effectExtent l="19050" t="0" r="8890" b="0"/>
            <wp:docPr id="120" name="Picture 120" descr="http://www.roseindia.net/java/beginners/set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www.roseindia.net/java/beginners/setpath.gif"/>
                    <pic:cNvPicPr>
                      <a:picLocks noChangeAspect="1" noChangeArrowheads="1"/>
                    </pic:cNvPicPr>
                  </pic:nvPicPr>
                  <pic:blipFill>
                    <a:blip r:embed="rId150"/>
                    <a:srcRect/>
                    <a:stretch>
                      <a:fillRect/>
                    </a:stretch>
                  </pic:blipFill>
                  <pic:spPr bwMode="auto">
                    <a:xfrm>
                      <a:off x="0" y="0"/>
                      <a:ext cx="3896360" cy="452247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and</w:t>
      </w:r>
      <w:proofErr w:type="gramEnd"/>
      <w:r>
        <w:rPr>
          <w:rFonts w:ascii="Arial" w:hAnsi="Arial" w:cs="Arial"/>
          <w:color w:val="000000"/>
          <w:sz w:val="17"/>
          <w:szCs w:val="17"/>
        </w:rPr>
        <w:t xml:space="preserve"> click on ok button. </w:t>
      </w:r>
      <w:proofErr w:type="gramStart"/>
      <w:r>
        <w:rPr>
          <w:rFonts w:ascii="Arial" w:hAnsi="Arial" w:cs="Arial"/>
          <w:color w:val="000000"/>
          <w:sz w:val="17"/>
          <w:szCs w:val="17"/>
        </w:rPr>
        <w:t>To save the setting click on "OK" button.</w:t>
      </w:r>
      <w:proofErr w:type="gramEnd"/>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will make the java environment available for development. Open the dos prompt and type</w:t>
      </w:r>
      <w:r>
        <w:rPr>
          <w:rStyle w:val="apple-converted-space"/>
          <w:rFonts w:ascii="Arial" w:hAnsi="Arial" w:cs="Arial"/>
          <w:color w:val="000000"/>
          <w:sz w:val="17"/>
          <w:szCs w:val="17"/>
        </w:rPr>
        <w:t> </w:t>
      </w:r>
      <w:r>
        <w:rPr>
          <w:rFonts w:ascii="Arial" w:hAnsi="Arial" w:cs="Arial"/>
          <w:b/>
          <w:bCs/>
          <w:color w:val="000000"/>
          <w:sz w:val="17"/>
          <w:szCs w:val="17"/>
        </w:rPr>
        <w:t>javac</w:t>
      </w:r>
      <w:r>
        <w:rPr>
          <w:rStyle w:val="apple-converted-space"/>
          <w:rFonts w:ascii="Arial" w:hAnsi="Arial" w:cs="Arial"/>
          <w:color w:val="000000"/>
          <w:sz w:val="17"/>
          <w:szCs w:val="17"/>
        </w:rPr>
        <w:t> </w:t>
      </w:r>
      <w:r>
        <w:rPr>
          <w:rFonts w:ascii="Arial" w:hAnsi="Arial" w:cs="Arial"/>
          <w:color w:val="000000"/>
          <w:sz w:val="17"/>
          <w:szCs w:val="17"/>
        </w:rPr>
        <w:t xml:space="preserve">on the </w:t>
      </w:r>
      <w:proofErr w:type="gramStart"/>
      <w:r>
        <w:rPr>
          <w:rFonts w:ascii="Arial" w:hAnsi="Arial" w:cs="Arial"/>
          <w:color w:val="000000"/>
          <w:sz w:val="17"/>
          <w:szCs w:val="17"/>
        </w:rPr>
        <w:t>console,</w:t>
      </w:r>
      <w:proofErr w:type="gramEnd"/>
      <w:r>
        <w:rPr>
          <w:rFonts w:ascii="Arial" w:hAnsi="Arial" w:cs="Arial"/>
          <w:color w:val="000000"/>
          <w:sz w:val="17"/>
          <w:szCs w:val="17"/>
        </w:rPr>
        <w:t xml:space="preserve"> it should show the following output:</w:t>
      </w:r>
    </w:p>
    <w:tbl>
      <w:tblPr>
        <w:tblW w:w="2600" w:type="pct"/>
        <w:tblCellSpacing w:w="7" w:type="dxa"/>
        <w:shd w:val="clear" w:color="auto" w:fill="000000"/>
        <w:tblCellMar>
          <w:top w:w="15" w:type="dxa"/>
          <w:left w:w="15" w:type="dxa"/>
          <w:bottom w:w="15" w:type="dxa"/>
          <w:right w:w="15" w:type="dxa"/>
        </w:tblCellMar>
        <w:tblLook w:val="04A0"/>
      </w:tblPr>
      <w:tblGrid>
        <w:gridCol w:w="4897"/>
      </w:tblGrid>
      <w:tr w:rsidR="0030065C" w:rsidTr="0030065C">
        <w:trPr>
          <w:trHeight w:val="14265"/>
          <w:tblCellSpacing w:w="7" w:type="dxa"/>
        </w:trPr>
        <w:tc>
          <w:tcPr>
            <w:tcW w:w="5000" w:type="pct"/>
            <w:shd w:val="clear" w:color="auto" w:fill="000000"/>
            <w:vAlign w:val="center"/>
            <w:hideMark/>
          </w:tcPr>
          <w:p w:rsidR="0030065C" w:rsidRDefault="0030065C">
            <w:pPr>
              <w:spacing w:line="311" w:lineRule="atLeast"/>
              <w:rPr>
                <w:rFonts w:ascii="Arial" w:hAnsi="Arial" w:cs="Arial"/>
                <w:color w:val="000000"/>
                <w:sz w:val="17"/>
                <w:szCs w:val="17"/>
              </w:rPr>
            </w:pPr>
            <w:r>
              <w:rPr>
                <w:rFonts w:ascii="Arial" w:hAnsi="Arial" w:cs="Arial"/>
                <w:color w:val="FFFFFF"/>
                <w:sz w:val="17"/>
                <w:szCs w:val="17"/>
              </w:rPr>
              <w:lastRenderedPageBreak/>
              <w:t>Microsoft Windows 2000 [Version 5.00.2195</w:t>
            </w:r>
            <w:proofErr w:type="gramStart"/>
            <w:r>
              <w:rPr>
                <w:rFonts w:ascii="Arial" w:hAnsi="Arial" w:cs="Arial"/>
                <w:color w:val="FFFFFF"/>
                <w:sz w:val="17"/>
                <w:szCs w:val="17"/>
              </w:rPr>
              <w:t>]</w:t>
            </w:r>
            <w:proofErr w:type="gramEnd"/>
            <w:r>
              <w:rPr>
                <w:rFonts w:ascii="Arial" w:hAnsi="Arial" w:cs="Arial"/>
                <w:color w:val="FFFFFF"/>
                <w:sz w:val="17"/>
                <w:szCs w:val="17"/>
              </w:rPr>
              <w:br/>
              <w:t>(C) Copyright 1985-2000 Microsoft Corp.</w:t>
            </w:r>
            <w:r>
              <w:rPr>
                <w:rFonts w:ascii="Arial" w:hAnsi="Arial" w:cs="Arial"/>
                <w:color w:val="FFFFFF"/>
                <w:sz w:val="17"/>
                <w:szCs w:val="17"/>
              </w:rPr>
              <w:br/>
            </w:r>
            <w:r>
              <w:rPr>
                <w:rFonts w:ascii="Arial" w:hAnsi="Arial" w:cs="Arial"/>
                <w:color w:val="FFFFFF"/>
                <w:sz w:val="17"/>
                <w:szCs w:val="17"/>
              </w:rPr>
              <w:br/>
              <w:t>C:\Documents and Settings\Administrator&gt;java</w:t>
            </w:r>
            <w:r>
              <w:rPr>
                <w:rFonts w:ascii="Arial" w:hAnsi="Arial" w:cs="Arial"/>
                <w:color w:val="FFFFFF"/>
                <w:sz w:val="17"/>
                <w:szCs w:val="17"/>
              </w:rPr>
              <w:br/>
              <w:t>Usage: java [-options] class [args...</w:t>
            </w:r>
            <w:proofErr w:type="gramStart"/>
            <w:r>
              <w:rPr>
                <w:rFonts w:ascii="Arial" w:hAnsi="Arial" w:cs="Arial"/>
                <w:color w:val="FFFFFF"/>
                <w:sz w:val="17"/>
                <w:szCs w:val="17"/>
              </w:rPr>
              <w:t>]</w:t>
            </w:r>
            <w:proofErr w:type="gramEnd"/>
            <w:r>
              <w:rPr>
                <w:rFonts w:ascii="Arial" w:hAnsi="Arial" w:cs="Arial"/>
                <w:color w:val="FFFFFF"/>
                <w:sz w:val="17"/>
                <w:szCs w:val="17"/>
              </w:rPr>
              <w:br/>
              <w:t>(to execute a class)</w:t>
            </w:r>
            <w:r>
              <w:rPr>
                <w:rFonts w:ascii="Arial" w:hAnsi="Arial" w:cs="Arial"/>
                <w:color w:val="FFFFFF"/>
                <w:sz w:val="17"/>
                <w:szCs w:val="17"/>
              </w:rPr>
              <w:br/>
              <w:t>or java [-options] -jar jarfile [args...]</w:t>
            </w:r>
            <w:r>
              <w:rPr>
                <w:rFonts w:ascii="Arial" w:hAnsi="Arial" w:cs="Arial"/>
                <w:color w:val="FFFFFF"/>
                <w:sz w:val="17"/>
                <w:szCs w:val="17"/>
              </w:rPr>
              <w:br/>
              <w:t>(to execute a jar file)</w:t>
            </w:r>
            <w:r>
              <w:rPr>
                <w:rFonts w:ascii="Arial" w:hAnsi="Arial" w:cs="Arial"/>
                <w:color w:val="FFFFFF"/>
                <w:sz w:val="17"/>
                <w:szCs w:val="17"/>
              </w:rPr>
              <w:br/>
            </w:r>
            <w:r>
              <w:rPr>
                <w:rFonts w:ascii="Arial" w:hAnsi="Arial" w:cs="Arial"/>
                <w:color w:val="FFFFFF"/>
                <w:sz w:val="17"/>
                <w:szCs w:val="17"/>
              </w:rPr>
              <w:br/>
              <w:t>where options include:</w:t>
            </w:r>
            <w:r>
              <w:rPr>
                <w:rFonts w:ascii="Arial" w:hAnsi="Arial" w:cs="Arial"/>
                <w:color w:val="FFFFFF"/>
                <w:sz w:val="17"/>
                <w:szCs w:val="17"/>
              </w:rPr>
              <w:br/>
              <w:t>-client to select the "client" VM</w:t>
            </w:r>
            <w:r>
              <w:rPr>
                <w:rFonts w:ascii="Arial" w:hAnsi="Arial" w:cs="Arial"/>
                <w:color w:val="FFFFFF"/>
                <w:sz w:val="17"/>
                <w:szCs w:val="17"/>
              </w:rPr>
              <w:br/>
              <w:t>-server to select the "server" VM</w:t>
            </w:r>
            <w:r>
              <w:rPr>
                <w:rFonts w:ascii="Arial" w:hAnsi="Arial" w:cs="Arial"/>
                <w:color w:val="FFFFFF"/>
                <w:sz w:val="17"/>
                <w:szCs w:val="17"/>
              </w:rPr>
              <w:br/>
              <w:t>-hotspot is a synonym for the "client" VM [deprecated]</w:t>
            </w:r>
            <w:r>
              <w:rPr>
                <w:rFonts w:ascii="Arial" w:hAnsi="Arial" w:cs="Arial"/>
                <w:color w:val="FFFFFF"/>
                <w:sz w:val="17"/>
                <w:szCs w:val="17"/>
              </w:rPr>
              <w:br/>
              <w:t>The default VM is client.</w:t>
            </w:r>
            <w:r>
              <w:rPr>
                <w:rFonts w:ascii="Arial" w:hAnsi="Arial" w:cs="Arial"/>
                <w:color w:val="FFFFFF"/>
                <w:sz w:val="17"/>
                <w:szCs w:val="17"/>
              </w:rPr>
              <w:br/>
            </w:r>
            <w:r>
              <w:rPr>
                <w:rFonts w:ascii="Arial" w:hAnsi="Arial" w:cs="Arial"/>
                <w:color w:val="FFFFFF"/>
                <w:sz w:val="17"/>
                <w:szCs w:val="17"/>
              </w:rPr>
              <w:br/>
              <w:t>-</w:t>
            </w:r>
            <w:proofErr w:type="gramStart"/>
            <w:r>
              <w:rPr>
                <w:rFonts w:ascii="Arial" w:hAnsi="Arial" w:cs="Arial"/>
                <w:color w:val="FFFFFF"/>
                <w:sz w:val="17"/>
                <w:szCs w:val="17"/>
              </w:rPr>
              <w:t>cp</w:t>
            </w:r>
            <w:proofErr w:type="gramEnd"/>
            <w:r>
              <w:rPr>
                <w:rFonts w:ascii="Arial" w:hAnsi="Arial" w:cs="Arial"/>
                <w:color w:val="FFFFFF"/>
                <w:sz w:val="17"/>
                <w:szCs w:val="17"/>
              </w:rPr>
              <w:t xml:space="preserve"> &lt;class search path of directories and zip/jar files&gt;</w:t>
            </w:r>
            <w:r>
              <w:rPr>
                <w:rFonts w:ascii="Arial" w:hAnsi="Arial" w:cs="Arial"/>
                <w:color w:val="FFFFFF"/>
                <w:sz w:val="17"/>
                <w:szCs w:val="17"/>
              </w:rPr>
              <w:br/>
              <w:t>-classpath &lt;class search path of directories and zip/jar files&gt;</w:t>
            </w:r>
            <w:r>
              <w:rPr>
                <w:rFonts w:ascii="Arial" w:hAnsi="Arial" w:cs="Arial"/>
                <w:color w:val="FFFFFF"/>
                <w:sz w:val="17"/>
                <w:szCs w:val="17"/>
              </w:rPr>
              <w:br/>
              <w:t>A ; separated list of directories, JAR archives,</w:t>
            </w:r>
            <w:r>
              <w:rPr>
                <w:rFonts w:ascii="Arial" w:hAnsi="Arial" w:cs="Arial"/>
                <w:color w:val="FFFFFF"/>
                <w:sz w:val="17"/>
                <w:szCs w:val="17"/>
              </w:rPr>
              <w:br/>
              <w:t>and ZIP archives to search for class files.</w:t>
            </w:r>
            <w:r>
              <w:rPr>
                <w:rFonts w:ascii="Arial" w:hAnsi="Arial" w:cs="Arial"/>
                <w:color w:val="FFFFFF"/>
                <w:sz w:val="17"/>
                <w:szCs w:val="17"/>
              </w:rPr>
              <w:br/>
              <w:t>-D&lt;name&gt;=&lt;value&gt;</w:t>
            </w:r>
            <w:r>
              <w:rPr>
                <w:rFonts w:ascii="Arial" w:hAnsi="Arial" w:cs="Arial"/>
                <w:color w:val="FFFFFF"/>
                <w:sz w:val="17"/>
                <w:szCs w:val="17"/>
              </w:rPr>
              <w:br/>
              <w:t>set a system property</w:t>
            </w:r>
            <w:r>
              <w:rPr>
                <w:rFonts w:ascii="Arial" w:hAnsi="Arial" w:cs="Arial"/>
                <w:color w:val="FFFFFF"/>
                <w:sz w:val="17"/>
                <w:szCs w:val="17"/>
              </w:rPr>
              <w:br/>
              <w:t>-</w:t>
            </w:r>
            <w:proofErr w:type="gramStart"/>
            <w:r>
              <w:rPr>
                <w:rFonts w:ascii="Arial" w:hAnsi="Arial" w:cs="Arial"/>
                <w:color w:val="FFFFFF"/>
                <w:sz w:val="17"/>
                <w:szCs w:val="17"/>
              </w:rPr>
              <w:t>verbose[</w:t>
            </w:r>
            <w:proofErr w:type="gramEnd"/>
            <w:r>
              <w:rPr>
                <w:rFonts w:ascii="Arial" w:hAnsi="Arial" w:cs="Arial"/>
                <w:color w:val="FFFFFF"/>
                <w:sz w:val="17"/>
                <w:szCs w:val="17"/>
              </w:rPr>
              <w:t>:class|gc|jni]</w:t>
            </w:r>
            <w:r>
              <w:rPr>
                <w:rFonts w:ascii="Arial" w:hAnsi="Arial" w:cs="Arial"/>
                <w:color w:val="FFFFFF"/>
                <w:sz w:val="17"/>
                <w:szCs w:val="17"/>
              </w:rPr>
              <w:br/>
              <w:t>enable verbose output</w:t>
            </w:r>
            <w:r>
              <w:rPr>
                <w:rFonts w:ascii="Arial" w:hAnsi="Arial" w:cs="Arial"/>
                <w:color w:val="FFFFFF"/>
                <w:sz w:val="17"/>
                <w:szCs w:val="17"/>
              </w:rPr>
              <w:br/>
              <w:t>-version print product version and exit</w:t>
            </w:r>
            <w:r>
              <w:rPr>
                <w:rFonts w:ascii="Arial" w:hAnsi="Arial" w:cs="Arial"/>
                <w:color w:val="FFFFFF"/>
                <w:sz w:val="17"/>
                <w:szCs w:val="17"/>
              </w:rPr>
              <w:br/>
              <w:t>-version:&lt;value&gt;</w:t>
            </w:r>
            <w:r>
              <w:rPr>
                <w:rFonts w:ascii="Arial" w:hAnsi="Arial" w:cs="Arial"/>
                <w:color w:val="FFFFFF"/>
                <w:sz w:val="17"/>
                <w:szCs w:val="17"/>
              </w:rPr>
              <w:br/>
              <w:t>require the specified version to run</w:t>
            </w:r>
            <w:r>
              <w:rPr>
                <w:rFonts w:ascii="Arial" w:hAnsi="Arial" w:cs="Arial"/>
                <w:color w:val="FFFFFF"/>
                <w:sz w:val="17"/>
                <w:szCs w:val="17"/>
              </w:rPr>
              <w:br/>
              <w:t>-showversion print product version and continue</w:t>
            </w:r>
            <w:r>
              <w:rPr>
                <w:rFonts w:ascii="Arial" w:hAnsi="Arial" w:cs="Arial"/>
                <w:color w:val="FFFFFF"/>
                <w:sz w:val="17"/>
                <w:szCs w:val="17"/>
              </w:rPr>
              <w:br/>
              <w:t>-jre-restrict-search | -jre-no-restrict-search</w:t>
            </w:r>
            <w:r>
              <w:rPr>
                <w:rFonts w:ascii="Arial" w:hAnsi="Arial" w:cs="Arial"/>
                <w:color w:val="FFFFFF"/>
                <w:sz w:val="17"/>
                <w:szCs w:val="17"/>
              </w:rPr>
              <w:br/>
              <w:t>include/exclude user private JREs in the version search</w:t>
            </w:r>
            <w:r>
              <w:rPr>
                <w:rFonts w:ascii="Arial" w:hAnsi="Arial" w:cs="Arial"/>
                <w:color w:val="FFFFFF"/>
                <w:sz w:val="17"/>
                <w:szCs w:val="17"/>
              </w:rPr>
              <w:br/>
              <w:t>-? -help print this help message</w:t>
            </w:r>
            <w:r>
              <w:rPr>
                <w:rFonts w:ascii="Arial" w:hAnsi="Arial" w:cs="Arial"/>
                <w:color w:val="FFFFFF"/>
                <w:sz w:val="17"/>
                <w:szCs w:val="17"/>
              </w:rPr>
              <w:br/>
              <w:t>-X print help on non-standard options</w:t>
            </w:r>
            <w:r>
              <w:rPr>
                <w:rFonts w:ascii="Arial" w:hAnsi="Arial" w:cs="Arial"/>
                <w:color w:val="FFFFFF"/>
                <w:sz w:val="17"/>
                <w:szCs w:val="17"/>
              </w:rPr>
              <w:br/>
              <w:t>-ea[:&lt;packagename&gt;...|:&lt;classname&gt;]</w:t>
            </w:r>
            <w:r>
              <w:rPr>
                <w:rFonts w:ascii="Arial" w:hAnsi="Arial" w:cs="Arial"/>
                <w:color w:val="FFFFFF"/>
                <w:sz w:val="17"/>
                <w:szCs w:val="17"/>
              </w:rPr>
              <w:br/>
              <w:t>-enableassertions[:&lt;packagename&gt;...|:&lt;classname&gt;]</w:t>
            </w:r>
            <w:r>
              <w:rPr>
                <w:rFonts w:ascii="Arial" w:hAnsi="Arial" w:cs="Arial"/>
                <w:color w:val="FFFFFF"/>
                <w:sz w:val="17"/>
                <w:szCs w:val="17"/>
              </w:rPr>
              <w:br/>
              <w:t>enable assertions</w:t>
            </w:r>
            <w:r>
              <w:rPr>
                <w:rFonts w:ascii="Arial" w:hAnsi="Arial" w:cs="Arial"/>
                <w:color w:val="FFFFFF"/>
                <w:sz w:val="17"/>
                <w:szCs w:val="17"/>
              </w:rPr>
              <w:br/>
              <w:t>-da[:&lt;packagename&gt;...|:&lt;classname&gt;]</w:t>
            </w:r>
            <w:r>
              <w:rPr>
                <w:rFonts w:ascii="Arial" w:hAnsi="Arial" w:cs="Arial"/>
                <w:color w:val="FFFFFF"/>
                <w:sz w:val="17"/>
                <w:szCs w:val="17"/>
              </w:rPr>
              <w:br/>
              <w:t>-disableassertions[:&lt;packagename&gt;...|:&lt;classname&gt;]</w:t>
            </w:r>
            <w:r>
              <w:rPr>
                <w:rFonts w:ascii="Arial" w:hAnsi="Arial" w:cs="Arial"/>
                <w:color w:val="FFFFFF"/>
                <w:sz w:val="17"/>
                <w:szCs w:val="17"/>
              </w:rPr>
              <w:br/>
              <w:t>disable assertions</w:t>
            </w:r>
            <w:r>
              <w:rPr>
                <w:rFonts w:ascii="Arial" w:hAnsi="Arial" w:cs="Arial"/>
                <w:color w:val="FFFFFF"/>
                <w:sz w:val="17"/>
                <w:szCs w:val="17"/>
              </w:rPr>
              <w:br/>
              <w:t>-esa | -enablesystemassertions</w:t>
            </w:r>
            <w:r>
              <w:rPr>
                <w:rFonts w:ascii="Arial" w:hAnsi="Arial" w:cs="Arial"/>
                <w:color w:val="FFFFFF"/>
                <w:sz w:val="17"/>
                <w:szCs w:val="17"/>
              </w:rPr>
              <w:br/>
              <w:t>enable system assertions</w:t>
            </w:r>
            <w:r>
              <w:rPr>
                <w:rFonts w:ascii="Arial" w:hAnsi="Arial" w:cs="Arial"/>
                <w:color w:val="FFFFFF"/>
                <w:sz w:val="17"/>
                <w:szCs w:val="17"/>
              </w:rPr>
              <w:br/>
              <w:t>-dsa | -disablesystemassertions</w:t>
            </w:r>
            <w:r>
              <w:rPr>
                <w:rFonts w:ascii="Arial" w:hAnsi="Arial" w:cs="Arial"/>
                <w:color w:val="FFFFFF"/>
                <w:sz w:val="17"/>
                <w:szCs w:val="17"/>
              </w:rPr>
              <w:br/>
              <w:t>disable system assertions</w:t>
            </w:r>
            <w:r>
              <w:rPr>
                <w:rFonts w:ascii="Arial" w:hAnsi="Arial" w:cs="Arial"/>
                <w:color w:val="FFFFFF"/>
                <w:sz w:val="17"/>
                <w:szCs w:val="17"/>
              </w:rPr>
              <w:br/>
            </w:r>
            <w:r>
              <w:rPr>
                <w:rFonts w:ascii="Arial" w:hAnsi="Arial" w:cs="Arial"/>
                <w:color w:val="FFFFFF"/>
                <w:sz w:val="17"/>
                <w:szCs w:val="17"/>
              </w:rPr>
              <w:lastRenderedPageBreak/>
              <w:t>-agentlib:&lt;libname&gt;[=&lt;options&gt;]</w:t>
            </w:r>
            <w:r>
              <w:rPr>
                <w:rFonts w:ascii="Arial" w:hAnsi="Arial" w:cs="Arial"/>
                <w:color w:val="FFFFFF"/>
                <w:sz w:val="17"/>
                <w:szCs w:val="17"/>
              </w:rPr>
              <w:br/>
              <w:t>load native agent library &lt;libname&gt;, e.g. -agentlib:hprof</w:t>
            </w:r>
            <w:r>
              <w:rPr>
                <w:rFonts w:ascii="Arial" w:hAnsi="Arial" w:cs="Arial"/>
                <w:color w:val="FFFFFF"/>
                <w:sz w:val="17"/>
                <w:szCs w:val="17"/>
              </w:rPr>
              <w:br/>
              <w:t>see also, -agentlib:jdwp=help and -agentlib:hprof=help</w:t>
            </w:r>
            <w:r>
              <w:rPr>
                <w:rFonts w:ascii="Arial" w:hAnsi="Arial" w:cs="Arial"/>
                <w:color w:val="FFFFFF"/>
                <w:sz w:val="17"/>
                <w:szCs w:val="17"/>
              </w:rPr>
              <w:br/>
              <w:t>-agentpath:&lt;pathname&gt;[=&lt;options&gt;]</w:t>
            </w:r>
            <w:r>
              <w:rPr>
                <w:rFonts w:ascii="Arial" w:hAnsi="Arial" w:cs="Arial"/>
                <w:color w:val="FFFFFF"/>
                <w:sz w:val="17"/>
                <w:szCs w:val="17"/>
              </w:rPr>
              <w:br/>
              <w:t>load native agent library by full pathname</w:t>
            </w:r>
            <w:r>
              <w:rPr>
                <w:rFonts w:ascii="Arial" w:hAnsi="Arial" w:cs="Arial"/>
                <w:color w:val="FFFFFF"/>
                <w:sz w:val="17"/>
                <w:szCs w:val="17"/>
              </w:rPr>
              <w:br/>
              <w:t>-javaagent:&lt;jarpath&gt;[=&lt;options&gt;]</w:t>
            </w:r>
            <w:r>
              <w:rPr>
                <w:rFonts w:ascii="Arial" w:hAnsi="Arial" w:cs="Arial"/>
                <w:color w:val="FFFFFF"/>
                <w:sz w:val="17"/>
                <w:szCs w:val="17"/>
              </w:rPr>
              <w:br/>
              <w:t>load Java programming language agent, see java.lang.instrument</w:t>
            </w:r>
            <w:r>
              <w:rPr>
                <w:rFonts w:ascii="Arial" w:hAnsi="Arial" w:cs="Arial"/>
                <w:color w:val="FFFFFF"/>
                <w:sz w:val="17"/>
                <w:szCs w:val="17"/>
              </w:rPr>
              <w:br/>
            </w:r>
            <w:r>
              <w:rPr>
                <w:rFonts w:ascii="Arial" w:hAnsi="Arial" w:cs="Arial"/>
                <w:color w:val="FFFFFF"/>
                <w:sz w:val="17"/>
                <w:szCs w:val="17"/>
              </w:rPr>
              <w:br/>
            </w:r>
            <w:r>
              <w:rPr>
                <w:rFonts w:ascii="Arial" w:hAnsi="Arial" w:cs="Arial"/>
                <w:color w:val="FFFFFF"/>
                <w:sz w:val="17"/>
                <w:szCs w:val="17"/>
              </w:rPr>
              <w:br/>
              <w:t>C:\Documents and Settings\Administrator&gt;</w:t>
            </w:r>
          </w:p>
        </w:tc>
      </w:tr>
    </w:tbl>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Now your development environment is ready for development.</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Java SDK Directory Structure</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33" name="Picture 133" descr="http://www.roseindia.net/images/previous.gif">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roseindia.net/images/previous.gif">
                      <a:hlinkClick r:id="rId13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34" name="Picture 13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35" name="Picture 135" descr="http://www.roseindia.net/images/next.gif">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roseindia.net/images/next.gif">
                      <a:hlinkClick r:id="rId15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section introduces the Directory and file structure of</w:t>
      </w:r>
      <w:r>
        <w:rPr>
          <w:rStyle w:val="apple-converted-space"/>
          <w:rFonts w:ascii="Arial" w:hAnsi="Arial" w:cs="Arial"/>
          <w:color w:val="000000"/>
          <w:sz w:val="17"/>
          <w:szCs w:val="17"/>
        </w:rPr>
        <w:t> </w:t>
      </w:r>
      <w:r>
        <w:rPr>
          <w:rFonts w:ascii="Arial" w:hAnsi="Arial" w:cs="Arial"/>
          <w:b/>
          <w:bCs/>
          <w:color w:val="000000"/>
          <w:sz w:val="17"/>
          <w:szCs w:val="17"/>
        </w:rPr>
        <w:t>SDK</w:t>
      </w:r>
      <w:r>
        <w:rPr>
          <w:rStyle w:val="apple-converted-space"/>
          <w:rFonts w:ascii="Arial" w:hAnsi="Arial" w:cs="Arial"/>
          <w:color w:val="000000"/>
          <w:sz w:val="17"/>
          <w:szCs w:val="17"/>
        </w:rPr>
        <w:t> </w:t>
      </w:r>
      <w:r>
        <w:rPr>
          <w:rFonts w:ascii="Arial" w:hAnsi="Arial" w:cs="Arial"/>
          <w:color w:val="000000"/>
          <w:sz w:val="17"/>
          <w:szCs w:val="17"/>
        </w:rPr>
        <w:t>(Software Development Kit). The following figure shows jdk1.5.0 software stored in 'c' directory that has multiple subdirectories like bin, demo, include and jre etc. to hold all important developing and testing tools. See detail information bellow.</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SDK Directory Structure: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267200" cy="1779270"/>
            <wp:effectExtent l="19050" t="0" r="0" b="0"/>
            <wp:docPr id="136" name="Picture 136" descr="http://www.roseindia.net/tutorialfiles/18606.sdk-dirstru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roseindia.net/tutorialfiles/18606.sdk-dirstruct.gif"/>
                    <pic:cNvPicPr>
                      <a:picLocks noChangeAspect="1" noChangeArrowheads="1"/>
                    </pic:cNvPicPr>
                  </pic:nvPicPr>
                  <pic:blipFill>
                    <a:blip r:embed="rId152"/>
                    <a:srcRect/>
                    <a:stretch>
                      <a:fillRect/>
                    </a:stretch>
                  </pic:blipFill>
                  <pic:spPr bwMode="auto">
                    <a:xfrm>
                      <a:off x="0" y="0"/>
                      <a:ext cx="4267200" cy="177927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Subdirectories of the SDK:</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i/>
          <w:iCs/>
          <w:color w:val="000000"/>
          <w:sz w:val="17"/>
          <w:szCs w:val="17"/>
        </w:rPr>
        <w:t>The jdk1.5.0 has following directory:</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Bin directory</w:t>
      </w:r>
      <w:r>
        <w:rPr>
          <w:rStyle w:val="apple-converted-space"/>
          <w:rFonts w:ascii="Arial" w:hAnsi="Arial" w:cs="Arial"/>
          <w:color w:val="000000"/>
          <w:sz w:val="17"/>
          <w:szCs w:val="17"/>
        </w:rPr>
        <w:t> </w:t>
      </w:r>
      <w:r>
        <w:rPr>
          <w:rFonts w:ascii="Arial" w:hAnsi="Arial" w:cs="Arial"/>
          <w:color w:val="000000"/>
          <w:sz w:val="17"/>
          <w:szCs w:val="17"/>
        </w:rPr>
        <w:t>- The bin directory provides all inessential tools for developing and testing the program through the help of command provided by Java compiler.</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Demo directory -</w:t>
      </w:r>
      <w:r>
        <w:rPr>
          <w:rStyle w:val="apple-converted-space"/>
          <w:rFonts w:ascii="Arial" w:hAnsi="Arial" w:cs="Arial"/>
          <w:b/>
          <w:bCs/>
          <w:color w:val="000000"/>
          <w:sz w:val="17"/>
          <w:szCs w:val="17"/>
        </w:rPr>
        <w:t> </w:t>
      </w:r>
      <w:r>
        <w:rPr>
          <w:rFonts w:ascii="Arial" w:hAnsi="Arial" w:cs="Arial"/>
          <w:color w:val="000000"/>
          <w:sz w:val="17"/>
          <w:szCs w:val="17"/>
        </w:rPr>
        <w:t xml:space="preserve">This directory </w:t>
      </w:r>
      <w:proofErr w:type="gramStart"/>
      <w:r>
        <w:rPr>
          <w:rFonts w:ascii="Arial" w:hAnsi="Arial" w:cs="Arial"/>
          <w:color w:val="000000"/>
          <w:sz w:val="17"/>
          <w:szCs w:val="17"/>
        </w:rPr>
        <w:t>consists</w:t>
      </w:r>
      <w:proofErr w:type="gramEnd"/>
      <w:r>
        <w:rPr>
          <w:rFonts w:ascii="Arial" w:hAnsi="Arial" w:cs="Arial"/>
          <w:color w:val="000000"/>
          <w:sz w:val="17"/>
          <w:szCs w:val="17"/>
        </w:rPr>
        <w:t xml:space="preserve"> many applications and applets with source code.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Include directory</w:t>
      </w:r>
      <w:r>
        <w:rPr>
          <w:rStyle w:val="apple-converted-space"/>
          <w:rFonts w:ascii="Arial" w:hAnsi="Arial" w:cs="Arial"/>
          <w:b/>
          <w:bCs/>
          <w:color w:val="000000"/>
          <w:sz w:val="17"/>
          <w:szCs w:val="17"/>
        </w:rPr>
        <w:t> </w:t>
      </w:r>
      <w:r>
        <w:rPr>
          <w:rFonts w:ascii="Arial" w:hAnsi="Arial" w:cs="Arial"/>
          <w:color w:val="000000"/>
          <w:sz w:val="17"/>
          <w:szCs w:val="17"/>
        </w:rPr>
        <w:t>- It contains all header files like for 'C' programming language that enables you to combine C code into a Java program.</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Jre directory</w:t>
      </w:r>
      <w:r>
        <w:rPr>
          <w:rStyle w:val="apple-converted-space"/>
          <w:rFonts w:ascii="Arial" w:hAnsi="Arial" w:cs="Arial"/>
          <w:color w:val="000000"/>
          <w:sz w:val="17"/>
          <w:szCs w:val="17"/>
        </w:rPr>
        <w:t> </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When you run any java program then you have to compile it by the help of</w:t>
      </w:r>
      <w:proofErr w:type="gramStart"/>
      <w:r>
        <w:rPr>
          <w:rFonts w:ascii="Arial" w:hAnsi="Arial" w:cs="Arial"/>
          <w:color w:val="000000"/>
          <w:sz w:val="17"/>
          <w:szCs w:val="17"/>
        </w:rPr>
        <w:t>  Java</w:t>
      </w:r>
      <w:proofErr w:type="gramEnd"/>
      <w:r>
        <w:rPr>
          <w:rFonts w:ascii="Arial" w:hAnsi="Arial" w:cs="Arial"/>
          <w:color w:val="000000"/>
          <w:sz w:val="17"/>
          <w:szCs w:val="17"/>
        </w:rPr>
        <w:t xml:space="preserve"> interpreter or Java Runtime Environment (JRE). The SDK uses the internal adaptation of JRE, which containing in the jre root directory.</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Lib directory</w:t>
      </w:r>
      <w:r>
        <w:rPr>
          <w:rStyle w:val="apple-converted-space"/>
          <w:rFonts w:ascii="Arial" w:hAnsi="Arial" w:cs="Arial"/>
          <w:b/>
          <w:bCs/>
          <w:color w:val="000000"/>
          <w:sz w:val="17"/>
          <w:szCs w:val="17"/>
        </w:rPr>
        <w:t> </w:t>
      </w:r>
      <w:r>
        <w:rPr>
          <w:rFonts w:ascii="Arial" w:hAnsi="Arial" w:cs="Arial"/>
          <w:color w:val="000000"/>
          <w:sz w:val="17"/>
          <w:szCs w:val="17"/>
        </w:rPr>
        <w:t xml:space="preserve">- This is a most important directory for development tools that contains libraries and </w:t>
      </w:r>
      <w:proofErr w:type="gramStart"/>
      <w:r>
        <w:rPr>
          <w:rFonts w:ascii="Arial" w:hAnsi="Arial" w:cs="Arial"/>
          <w:color w:val="000000"/>
          <w:sz w:val="17"/>
          <w:szCs w:val="17"/>
        </w:rPr>
        <w:t>it's</w:t>
      </w:r>
      <w:proofErr w:type="gramEnd"/>
      <w:r>
        <w:rPr>
          <w:rFonts w:ascii="Arial" w:hAnsi="Arial" w:cs="Arial"/>
          <w:color w:val="000000"/>
          <w:sz w:val="17"/>
          <w:szCs w:val="17"/>
        </w:rPr>
        <w:t xml:space="preserve"> supported files.</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Docs</w:t>
      </w:r>
      <w:proofErr w:type="gramEnd"/>
      <w:r>
        <w:rPr>
          <w:rFonts w:ascii="Arial" w:hAnsi="Arial" w:cs="Arial"/>
          <w:b/>
          <w:bCs/>
          <w:color w:val="000000"/>
          <w:sz w:val="17"/>
          <w:szCs w:val="17"/>
        </w:rPr>
        <w:t xml:space="preserve"> directory</w:t>
      </w:r>
      <w:r>
        <w:rPr>
          <w:rStyle w:val="apple-converted-space"/>
          <w:rFonts w:ascii="Arial" w:hAnsi="Arial" w:cs="Arial"/>
          <w:b/>
          <w:bCs/>
          <w:color w:val="000000"/>
          <w:sz w:val="17"/>
          <w:szCs w:val="17"/>
        </w:rPr>
        <w:t> </w:t>
      </w:r>
      <w:r>
        <w:rPr>
          <w:rFonts w:ascii="Arial" w:hAnsi="Arial" w:cs="Arial"/>
          <w:color w:val="000000"/>
          <w:sz w:val="17"/>
          <w:szCs w:val="17"/>
        </w:rPr>
        <w:t xml:space="preserve">- It is the last directory of Software Development Kit that assists you to store the Java documents. The </w:t>
      </w:r>
      <w:proofErr w:type="gramStart"/>
      <w:r>
        <w:rPr>
          <w:rFonts w:ascii="Arial" w:hAnsi="Arial" w:cs="Arial"/>
          <w:color w:val="000000"/>
          <w:sz w:val="17"/>
          <w:szCs w:val="17"/>
        </w:rPr>
        <w:t>docs</w:t>
      </w:r>
      <w:proofErr w:type="gramEnd"/>
      <w:r>
        <w:rPr>
          <w:rFonts w:ascii="Arial" w:hAnsi="Arial" w:cs="Arial"/>
          <w:color w:val="000000"/>
          <w:sz w:val="17"/>
          <w:szCs w:val="17"/>
        </w:rPr>
        <w:t xml:space="preserve"> directory is an optional directory.</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Files of the SDK:</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i/>
          <w:iCs/>
          <w:color w:val="000000"/>
          <w:sz w:val="17"/>
          <w:szCs w:val="17"/>
        </w:rPr>
        <w:t>JDK1.5.0 directory has following files that provide the detail information about it.</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README.html :</w:t>
      </w:r>
      <w:proofErr w:type="gramEnd"/>
      <w:r>
        <w:rPr>
          <w:rStyle w:val="apple-converted-space"/>
          <w:rFonts w:ascii="Arial" w:hAnsi="Arial" w:cs="Arial"/>
          <w:b/>
          <w:bCs/>
          <w:color w:val="000000"/>
          <w:sz w:val="17"/>
          <w:szCs w:val="17"/>
        </w:rPr>
        <w:t> </w:t>
      </w:r>
      <w:r>
        <w:rPr>
          <w:rFonts w:ascii="Arial" w:hAnsi="Arial" w:cs="Arial"/>
          <w:color w:val="000000"/>
          <w:sz w:val="17"/>
          <w:szCs w:val="17"/>
        </w:rPr>
        <w:t>The jdk1.5.0 directory provides an html file that contains the detail information of SDK shown on the web browser. This file contains all system requirements, features and documentation links to represents all information's about the jdk1.5.0.</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scr.zip:</w:t>
      </w:r>
      <w:r>
        <w:rPr>
          <w:rStyle w:val="apple-converted-space"/>
          <w:rFonts w:ascii="Arial" w:hAnsi="Arial" w:cs="Arial"/>
          <w:b/>
          <w:bCs/>
          <w:color w:val="000000"/>
          <w:sz w:val="17"/>
          <w:szCs w:val="17"/>
        </w:rPr>
        <w:t> </w:t>
      </w:r>
      <w:r>
        <w:rPr>
          <w:rFonts w:ascii="Arial" w:hAnsi="Arial" w:cs="Arial"/>
          <w:color w:val="000000"/>
          <w:sz w:val="17"/>
          <w:szCs w:val="17"/>
        </w:rPr>
        <w:t xml:space="preserve">The zip file is a collection of one of more files that has been compressed or stored to '.zip' extension. Similarly, the scr.sip file contains the source code of SDK. It </w:t>
      </w:r>
      <w:proofErr w:type="gramStart"/>
      <w:r>
        <w:rPr>
          <w:rFonts w:ascii="Arial" w:hAnsi="Arial" w:cs="Arial"/>
          <w:color w:val="000000"/>
          <w:sz w:val="17"/>
          <w:szCs w:val="17"/>
        </w:rPr>
        <w:t>become</w:t>
      </w:r>
      <w:proofErr w:type="gramEnd"/>
      <w:r>
        <w:rPr>
          <w:rFonts w:ascii="Arial" w:hAnsi="Arial" w:cs="Arial"/>
          <w:color w:val="000000"/>
          <w:sz w:val="17"/>
          <w:szCs w:val="17"/>
        </w:rPr>
        <w:t xml:space="preserve"> necessary to extract the file that contain the source code from the ZIP file.  </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Hello world (First java program)</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77" name="Picture 177" descr="http://www.roseindia.net/images/previous.gif">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roseindia.net/images/previous.gif">
                      <a:hlinkClick r:id="rId14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78" name="Picture 17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79" name="Picture 179" descr="http://www.roseindia.net/images/next.gif">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roseindia.net/images/next.gif">
                      <a:hlinkClick r:id="rId15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Java is a high level programming language and it is used to develop the robust application. Java application program is platform independent and can be run on any operating System. Writing Hello World program is very simple. To write the Hello world program you need</w:t>
      </w:r>
      <w:proofErr w:type="gramStart"/>
      <w:r>
        <w:rPr>
          <w:rFonts w:ascii="Arial" w:hAnsi="Arial" w:cs="Arial"/>
          <w:color w:val="000000"/>
          <w:sz w:val="17"/>
          <w:szCs w:val="17"/>
        </w:rPr>
        <w:t>  simple</w:t>
      </w:r>
      <w:proofErr w:type="gramEnd"/>
      <w:r>
        <w:rPr>
          <w:rFonts w:ascii="Arial" w:hAnsi="Arial" w:cs="Arial"/>
          <w:color w:val="000000"/>
          <w:sz w:val="17"/>
          <w:szCs w:val="17"/>
        </w:rPr>
        <w:t xml:space="preserve"> text editor like note pad and  jdk must be install in your machine for compiling and running. Hello world program is the first step of java programming</w:t>
      </w:r>
      <w:proofErr w:type="gramStart"/>
      <w:r>
        <w:rPr>
          <w:rFonts w:ascii="Arial" w:hAnsi="Arial" w:cs="Arial"/>
          <w:color w:val="000000"/>
          <w:sz w:val="17"/>
          <w:szCs w:val="17"/>
        </w:rPr>
        <w:t>  language</w:t>
      </w:r>
      <w:proofErr w:type="gramEnd"/>
      <w:r>
        <w:rPr>
          <w:rFonts w:ascii="Arial" w:hAnsi="Arial" w:cs="Arial"/>
          <w:color w:val="000000"/>
          <w:sz w:val="17"/>
          <w:szCs w:val="17"/>
        </w:rPr>
        <w:t>. Be careful when you write the java code in your text pad because java is a case sensitive programming language.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Fonts w:ascii="Arial" w:hAnsi="Arial" w:cs="Arial"/>
          <w:b/>
          <w:bCs/>
          <w:color w:val="000000"/>
          <w:sz w:val="17"/>
          <w:szCs w:val="17"/>
        </w:rPr>
        <w:t>For Example</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hello</w:t>
      </w:r>
      <w:proofErr w:type="gramEnd"/>
      <w:r>
        <w:rPr>
          <w:rFonts w:ascii="Arial" w:hAnsi="Arial" w:cs="Arial"/>
          <w:b/>
          <w:bCs/>
          <w:color w:val="000000"/>
          <w:sz w:val="17"/>
          <w:szCs w:val="17"/>
        </w:rPr>
        <w:t xml:space="preserve"> world   !=(not equal to) Hello World</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Write the following code into your note pad to run the Hello World </w:t>
      </w:r>
      <w:proofErr w:type="gramStart"/>
      <w:r>
        <w:rPr>
          <w:rFonts w:ascii="Arial" w:hAnsi="Arial" w:cs="Arial"/>
          <w:color w:val="000000"/>
          <w:sz w:val="17"/>
          <w:szCs w:val="17"/>
        </w:rPr>
        <w:t>program .</w:t>
      </w:r>
      <w:proofErr w:type="gramEnd"/>
    </w:p>
    <w:tbl>
      <w:tblPr>
        <w:tblW w:w="2500" w:type="pct"/>
        <w:tblCellSpacing w:w="0" w:type="dxa"/>
        <w:tblCellMar>
          <w:left w:w="0" w:type="dxa"/>
          <w:right w:w="0" w:type="dxa"/>
        </w:tblCellMar>
        <w:tblLook w:val="04A0"/>
      </w:tblPr>
      <w:tblGrid>
        <w:gridCol w:w="4680"/>
      </w:tblGrid>
      <w:tr w:rsidR="0030065C" w:rsidTr="0030065C">
        <w:trPr>
          <w:tblCellSpacing w:w="0" w:type="dxa"/>
        </w:trPr>
        <w:tc>
          <w:tcPr>
            <w:tcW w:w="5000" w:type="pct"/>
            <w:shd w:val="clear" w:color="auto" w:fill="BEEFEF"/>
            <w:vAlign w:val="center"/>
            <w:hideMark/>
          </w:tcPr>
          <w:p w:rsidR="0030065C" w:rsidRDefault="0030065C">
            <w:pPr>
              <w:rPr>
                <w:sz w:val="24"/>
                <w:szCs w:val="24"/>
              </w:rPr>
            </w:pPr>
            <w:proofErr w:type="gramStart"/>
            <w:r>
              <w:t>class</w:t>
            </w:r>
            <w:proofErr w:type="gramEnd"/>
            <w:r>
              <w:t xml:space="preserve"> HelloWorld {</w:t>
            </w:r>
            <w:r>
              <w:br/>
              <w:t>   public static void main(String[] args){</w:t>
            </w:r>
            <w:r>
              <w:br/>
              <w:t>   System.out.println("Hello World!");</w:t>
            </w:r>
            <w:r>
              <w:br/>
              <w:t>   }</w:t>
            </w:r>
            <w:r>
              <w:br/>
              <w:t>}</w:t>
            </w:r>
          </w:p>
        </w:tc>
      </w:tr>
    </w:tbl>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Save the file and </w:t>
      </w:r>
      <w:proofErr w:type="gramStart"/>
      <w:r>
        <w:rPr>
          <w:rFonts w:ascii="Arial" w:hAnsi="Arial" w:cs="Arial"/>
          <w:color w:val="000000"/>
          <w:sz w:val="17"/>
          <w:szCs w:val="17"/>
        </w:rPr>
        <w:t>Please</w:t>
      </w:r>
      <w:proofErr w:type="gramEnd"/>
      <w:r>
        <w:rPr>
          <w:rFonts w:ascii="Arial" w:hAnsi="Arial" w:cs="Arial"/>
          <w:color w:val="000000"/>
          <w:sz w:val="17"/>
          <w:szCs w:val="17"/>
        </w:rPr>
        <w:t xml:space="preserve"> remember the location where you save your file. In this example we have saved the file in the "</w:t>
      </w:r>
      <w:r>
        <w:rPr>
          <w:rFonts w:ascii="Arial" w:hAnsi="Arial" w:cs="Arial"/>
          <w:b/>
          <w:bCs/>
          <w:color w:val="000000"/>
          <w:sz w:val="17"/>
          <w:szCs w:val="17"/>
        </w:rPr>
        <w:t>C:\javatutorial\example</w:t>
      </w:r>
      <w:r>
        <w:rPr>
          <w:rFonts w:ascii="Arial" w:hAnsi="Arial" w:cs="Arial"/>
          <w:color w:val="000000"/>
          <w:sz w:val="17"/>
          <w:szCs w:val="17"/>
        </w:rPr>
        <w:t xml:space="preserve">" directory. The file name should be </w:t>
      </w:r>
      <w:proofErr w:type="gramStart"/>
      <w:r>
        <w:rPr>
          <w:rFonts w:ascii="Arial" w:hAnsi="Arial" w:cs="Arial"/>
          <w:color w:val="000000"/>
          <w:sz w:val="17"/>
          <w:szCs w:val="17"/>
        </w:rPr>
        <w:t>match</w:t>
      </w:r>
      <w:proofErr w:type="gramEnd"/>
      <w:r>
        <w:rPr>
          <w:rFonts w:ascii="Arial" w:hAnsi="Arial" w:cs="Arial"/>
          <w:color w:val="000000"/>
          <w:sz w:val="17"/>
          <w:szCs w:val="17"/>
        </w:rPr>
        <w:t xml:space="preserve"> the class name and to save the file give the .java extension. </w:t>
      </w:r>
      <w:proofErr w:type="gramStart"/>
      <w:r>
        <w:rPr>
          <w:rFonts w:ascii="Arial" w:hAnsi="Arial" w:cs="Arial"/>
          <w:color w:val="000000"/>
          <w:sz w:val="17"/>
          <w:szCs w:val="17"/>
        </w:rPr>
        <w:t>e.g.</w:t>
      </w:r>
      <w:proofErr w:type="gramEnd"/>
      <w:r>
        <w:rPr>
          <w:rFonts w:ascii="Arial" w:hAnsi="Arial" w:cs="Arial"/>
          <w:color w:val="000000"/>
          <w:sz w:val="17"/>
          <w:szCs w:val="17"/>
        </w:rPr>
        <w:t> </w:t>
      </w:r>
      <w:r>
        <w:rPr>
          <w:rStyle w:val="apple-converted-space"/>
          <w:rFonts w:ascii="Arial" w:hAnsi="Arial" w:cs="Arial"/>
          <w:b/>
          <w:bCs/>
          <w:color w:val="000000"/>
          <w:sz w:val="17"/>
          <w:szCs w:val="17"/>
        </w:rPr>
        <w:t> </w:t>
      </w:r>
      <w:r>
        <w:rPr>
          <w:rFonts w:ascii="Arial" w:hAnsi="Arial" w:cs="Arial"/>
          <w:b/>
          <w:bCs/>
          <w:color w:val="000000"/>
          <w:sz w:val="17"/>
          <w:szCs w:val="17"/>
        </w:rPr>
        <w:t>HelloWorld.java</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Now open the command prompt to compile the HelloWorld.java program. Go to the directory where you have saved the file </w:t>
      </w:r>
      <w:proofErr w:type="gramStart"/>
      <w:r>
        <w:rPr>
          <w:rFonts w:ascii="Arial" w:hAnsi="Arial" w:cs="Arial"/>
          <w:color w:val="000000"/>
          <w:sz w:val="17"/>
          <w:szCs w:val="17"/>
        </w:rPr>
        <w:t>( in</w:t>
      </w:r>
      <w:proofErr w:type="gramEnd"/>
      <w:r>
        <w:rPr>
          <w:rFonts w:ascii="Arial" w:hAnsi="Arial" w:cs="Arial"/>
          <w:color w:val="000000"/>
          <w:sz w:val="17"/>
          <w:szCs w:val="17"/>
        </w:rPr>
        <w:t xml:space="preserve"> our case C:\javatutorial\example&gt;) and issue the following command to compile the program:</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C:\javatutorial\example&gt;javac HelloWorld.java</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javac</w:t>
      </w:r>
      <w:proofErr w:type="gramEnd"/>
      <w:r>
        <w:rPr>
          <w:rStyle w:val="apple-converted-space"/>
          <w:rFonts w:ascii="Arial" w:hAnsi="Arial" w:cs="Arial"/>
          <w:color w:val="000000"/>
          <w:sz w:val="17"/>
          <w:szCs w:val="17"/>
        </w:rPr>
        <w:t> </w:t>
      </w:r>
      <w:r>
        <w:rPr>
          <w:rFonts w:ascii="Arial" w:hAnsi="Arial" w:cs="Arial"/>
          <w:color w:val="000000"/>
          <w:sz w:val="17"/>
          <w:szCs w:val="17"/>
        </w:rPr>
        <w:t xml:space="preserve">is a compiler in the java Language. </w:t>
      </w:r>
      <w:proofErr w:type="gramStart"/>
      <w:r>
        <w:rPr>
          <w:rFonts w:ascii="Arial" w:hAnsi="Arial" w:cs="Arial"/>
          <w:color w:val="000000"/>
          <w:sz w:val="17"/>
          <w:szCs w:val="17"/>
        </w:rPr>
        <w:t>Java compiler change the programming Language into machinery language.</w:t>
      </w:r>
      <w:proofErr w:type="gramEnd"/>
      <w:r>
        <w:rPr>
          <w:rFonts w:ascii="Arial" w:hAnsi="Arial" w:cs="Arial"/>
          <w:color w:val="000000"/>
          <w:sz w:val="17"/>
          <w:szCs w:val="17"/>
        </w:rPr>
        <w:t xml:space="preserve"> So that the java virtual can understand it. Once the compilation is successful a new file will be created with the name</w:t>
      </w:r>
      <w:r>
        <w:rPr>
          <w:rStyle w:val="apple-converted-space"/>
          <w:rFonts w:ascii="Arial" w:hAnsi="Arial" w:cs="Arial"/>
          <w:color w:val="000000"/>
          <w:sz w:val="17"/>
          <w:szCs w:val="17"/>
        </w:rPr>
        <w:t> </w:t>
      </w:r>
      <w:r>
        <w:rPr>
          <w:rFonts w:ascii="Arial" w:hAnsi="Arial" w:cs="Arial"/>
          <w:b/>
          <w:bCs/>
          <w:color w:val="000000"/>
          <w:sz w:val="17"/>
          <w:szCs w:val="17"/>
        </w:rPr>
        <w:t>HelloWorld.class. </w:t>
      </w:r>
      <w:r>
        <w:rPr>
          <w:rStyle w:val="apple-converted-space"/>
          <w:rFonts w:ascii="Arial" w:hAnsi="Arial" w:cs="Arial"/>
          <w:color w:val="000000"/>
          <w:sz w:val="17"/>
          <w:szCs w:val="17"/>
        </w:rPr>
        <w:t> </w:t>
      </w:r>
      <w:r>
        <w:rPr>
          <w:rFonts w:ascii="Arial" w:hAnsi="Arial" w:cs="Arial"/>
          <w:color w:val="000000"/>
          <w:sz w:val="17"/>
          <w:szCs w:val="17"/>
        </w:rPr>
        <w:t>To run the program issue the following command on command prompt:</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C:\javatutorial\example&gt;java HelloWorld</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You will see the following result on the command prompt.</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Hello World!</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Here is the screen shot of the above steps:</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901565" cy="2734945"/>
            <wp:effectExtent l="19050" t="0" r="0" b="0"/>
            <wp:docPr id="180" name="Picture 180" descr="http://www.roseindia.net/java/beginners/hellowor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roseindia.net/java/beginners/helloworld.gif"/>
                    <pic:cNvPicPr>
                      <a:picLocks noChangeAspect="1" noChangeArrowheads="1"/>
                    </pic:cNvPicPr>
                  </pic:nvPicPr>
                  <pic:blipFill>
                    <a:blip r:embed="rId154"/>
                    <a:srcRect/>
                    <a:stretch>
                      <a:fillRect/>
                    </a:stretch>
                  </pic:blipFill>
                  <pic:spPr bwMode="auto">
                    <a:xfrm>
                      <a:off x="0" y="0"/>
                      <a:ext cx="4901565" cy="2734945"/>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lesson you have learned how to write and then test the Hello World! </w:t>
      </w:r>
      <w:proofErr w:type="gramStart"/>
      <w:r>
        <w:rPr>
          <w:rFonts w:ascii="Arial" w:hAnsi="Arial" w:cs="Arial"/>
          <w:color w:val="000000"/>
          <w:sz w:val="17"/>
          <w:szCs w:val="17"/>
        </w:rPr>
        <w:t>java</w:t>
      </w:r>
      <w:proofErr w:type="gramEnd"/>
      <w:r>
        <w:rPr>
          <w:rFonts w:ascii="Arial" w:hAnsi="Arial" w:cs="Arial"/>
          <w:color w:val="000000"/>
          <w:sz w:val="17"/>
          <w:szCs w:val="17"/>
        </w:rPr>
        <w:t xml:space="preserve"> program.</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Understanding Hello World Java Program</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21" name="Picture 221" descr="http://www.roseindia.net/images/previous.gif">
              <a:hlinkClick xmlns:a="http://schemas.openxmlformats.org/drawingml/2006/main" r:id="rId1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http://www.roseindia.net/images/previous.gif">
                      <a:hlinkClick r:id="rId15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22" name="Picture 22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23" name="Picture 223" descr="http://www.roseindia.net/images/next.gif">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www.roseindia.net/images/next.gif">
                      <a:hlinkClick r:id="rId15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Now you are familiar with the Java program. In the last lesson you learned how to compile and run the Java program. Before start hard programming in Java, its necessary to understand each and every part of the program. Lets understand the meaning of</w:t>
      </w:r>
      <w:proofErr w:type="gramStart"/>
      <w:r>
        <w:rPr>
          <w:rFonts w:ascii="Arial" w:hAnsi="Arial" w:cs="Arial"/>
          <w:color w:val="000000"/>
          <w:sz w:val="17"/>
          <w:szCs w:val="17"/>
        </w:rPr>
        <w:t>  public</w:t>
      </w:r>
      <w:proofErr w:type="gramEnd"/>
      <w:r>
        <w:rPr>
          <w:rFonts w:ascii="Arial" w:hAnsi="Arial" w:cs="Arial"/>
          <w:color w:val="000000"/>
          <w:sz w:val="17"/>
          <w:szCs w:val="17"/>
        </w:rPr>
        <w:t>, class, main, String[] args, System.out, and so on.</w:t>
      </w:r>
    </w:p>
    <w:tbl>
      <w:tblPr>
        <w:tblW w:w="6120" w:type="dxa"/>
        <w:tblCellSpacing w:w="0" w:type="dxa"/>
        <w:tblBorders>
          <w:top w:val="outset" w:sz="6" w:space="0" w:color="FF0000"/>
          <w:left w:val="outset" w:sz="6" w:space="0" w:color="FF0000"/>
          <w:bottom w:val="outset" w:sz="6" w:space="0" w:color="FF0000"/>
          <w:right w:val="outset" w:sz="6" w:space="0" w:color="FF0000"/>
        </w:tblBorders>
        <w:shd w:val="clear" w:color="auto" w:fill="FFFF99"/>
        <w:tblCellMar>
          <w:left w:w="0" w:type="dxa"/>
          <w:right w:w="0" w:type="dxa"/>
        </w:tblCellMar>
        <w:tblLook w:val="04A0"/>
      </w:tblPr>
      <w:tblGrid>
        <w:gridCol w:w="6120"/>
      </w:tblGrid>
      <w:tr w:rsidR="0030065C" w:rsidTr="0030065C">
        <w:trPr>
          <w:trHeight w:val="2355"/>
          <w:tblCellSpacing w:w="0" w:type="dxa"/>
        </w:trPr>
        <w:tc>
          <w:tcPr>
            <w:tcW w:w="6120" w:type="dxa"/>
            <w:tcBorders>
              <w:top w:val="outset" w:sz="6" w:space="0" w:color="FF0000"/>
              <w:left w:val="outset" w:sz="6" w:space="0" w:color="FF0000"/>
              <w:bottom w:val="outset" w:sz="6" w:space="0" w:color="FF0000"/>
              <w:right w:val="outset" w:sz="6" w:space="0" w:color="FF0000"/>
            </w:tcBorders>
            <w:shd w:val="clear" w:color="auto" w:fill="FFFF99"/>
            <w:vAlign w:val="center"/>
            <w:hideMark/>
          </w:tcPr>
          <w:p w:rsidR="0030065C" w:rsidRDefault="0030065C">
            <w:pPr>
              <w:rPr>
                <w:sz w:val="24"/>
                <w:szCs w:val="24"/>
              </w:rPr>
            </w:pPr>
            <w:r>
              <w:lastRenderedPageBreak/>
              <w:t>  </w:t>
            </w:r>
            <w:r>
              <w:rPr>
                <w:rStyle w:val="apple-converted-space"/>
                <w:sz w:val="27"/>
                <w:szCs w:val="27"/>
              </w:rPr>
              <w:t> </w:t>
            </w:r>
            <w:r>
              <w:rPr>
                <w:sz w:val="27"/>
                <w:szCs w:val="27"/>
              </w:rPr>
              <w:t>public class HelloWorld { </w:t>
            </w:r>
            <w:r>
              <w:rPr>
                <w:sz w:val="27"/>
                <w:szCs w:val="27"/>
              </w:rPr>
              <w:br/>
              <w:t>  public static void main(String[] args) { </w:t>
            </w:r>
            <w:r>
              <w:rPr>
                <w:sz w:val="27"/>
                <w:szCs w:val="27"/>
              </w:rPr>
              <w:br/>
              <w:t>  System.out.println("Hello, World");</w:t>
            </w:r>
            <w:r>
              <w:rPr>
                <w:sz w:val="27"/>
                <w:szCs w:val="27"/>
              </w:rPr>
              <w:br/>
              <w:t>   }</w:t>
            </w:r>
            <w:r>
              <w:rPr>
                <w:sz w:val="27"/>
                <w:szCs w:val="27"/>
              </w:rPr>
              <w:br/>
              <w:t>   }</w:t>
            </w:r>
          </w:p>
        </w:tc>
      </w:tr>
    </w:tbl>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Class Declaration:</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Class is the building block in Java, each and every methods &amp; variable exists within the class or object. (</w:t>
      </w:r>
      <w:proofErr w:type="gramStart"/>
      <w:r>
        <w:rPr>
          <w:rFonts w:ascii="Arial" w:hAnsi="Arial" w:cs="Arial"/>
          <w:color w:val="000000"/>
          <w:sz w:val="17"/>
          <w:szCs w:val="17"/>
        </w:rPr>
        <w:t>instance</w:t>
      </w:r>
      <w:proofErr w:type="gramEnd"/>
      <w:r>
        <w:rPr>
          <w:rFonts w:ascii="Arial" w:hAnsi="Arial" w:cs="Arial"/>
          <w:color w:val="000000"/>
          <w:sz w:val="17"/>
          <w:szCs w:val="17"/>
        </w:rPr>
        <w:t xml:space="preserve"> of program is called object ). The</w:t>
      </w:r>
      <w:r>
        <w:rPr>
          <w:rStyle w:val="apple-converted-space"/>
          <w:rFonts w:ascii="Arial" w:hAnsi="Arial" w:cs="Arial"/>
          <w:color w:val="000000"/>
          <w:sz w:val="17"/>
          <w:szCs w:val="17"/>
        </w:rPr>
        <w:t> </w:t>
      </w:r>
      <w:r>
        <w:rPr>
          <w:rFonts w:ascii="Arial" w:hAnsi="Arial" w:cs="Arial"/>
          <w:i/>
          <w:iCs/>
          <w:color w:val="000000"/>
          <w:sz w:val="17"/>
          <w:szCs w:val="17"/>
        </w:rPr>
        <w:t>public</w:t>
      </w:r>
      <w:r>
        <w:rPr>
          <w:rStyle w:val="apple-converted-space"/>
          <w:rFonts w:ascii="Arial" w:hAnsi="Arial" w:cs="Arial"/>
          <w:color w:val="000000"/>
          <w:sz w:val="17"/>
          <w:szCs w:val="17"/>
        </w:rPr>
        <w:t> </w:t>
      </w:r>
      <w:r>
        <w:rPr>
          <w:rFonts w:ascii="Arial" w:hAnsi="Arial" w:cs="Arial"/>
          <w:color w:val="000000"/>
          <w:sz w:val="17"/>
          <w:szCs w:val="17"/>
        </w:rPr>
        <w:t>word specifies the accessibility of the class. The visibility of the class or function can be public, private, etc. The following code declares a new class "HelloWorld" with the public accessibility:</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FF"/>
          <w:sz w:val="17"/>
          <w:szCs w:val="17"/>
        </w:rPr>
        <w:t>public</w:t>
      </w:r>
      <w:proofErr w:type="gramEnd"/>
      <w:r>
        <w:rPr>
          <w:rFonts w:ascii="Arial" w:hAnsi="Arial" w:cs="Arial"/>
          <w:color w:val="0000FF"/>
          <w:sz w:val="17"/>
          <w:szCs w:val="17"/>
        </w:rPr>
        <w:t xml:space="preserve"> class HelloWorld {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27"/>
          <w:szCs w:val="27"/>
        </w:rPr>
        <w:t>The main Method:</w:t>
      </w: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main method is the entry point in the Java program and java program can't run without main method. JVM calls the main method of the class. This method is always first thing that is executed in a java program. Here is the main method:</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FF"/>
          <w:sz w:val="17"/>
          <w:szCs w:val="17"/>
        </w:rPr>
        <w:t>public</w:t>
      </w:r>
      <w:proofErr w:type="gramEnd"/>
      <w:r>
        <w:rPr>
          <w:rFonts w:ascii="Arial" w:hAnsi="Arial" w:cs="Arial"/>
          <w:color w:val="0000FF"/>
          <w:sz w:val="17"/>
          <w:szCs w:val="17"/>
        </w:rPr>
        <w:t xml:space="preserve"> static void main(String[] args)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FF"/>
          <w:sz w:val="17"/>
          <w:szCs w:val="17"/>
        </w:rPr>
        <w:t>......</w:t>
      </w:r>
      <w:r>
        <w:rPr>
          <w:rFonts w:ascii="Arial" w:hAnsi="Arial" w:cs="Arial"/>
          <w:color w:val="0000FF"/>
          <w:sz w:val="17"/>
          <w:szCs w:val="17"/>
        </w:rPr>
        <w:br/>
        <w:t>.....</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FF"/>
          <w:sz w:val="17"/>
          <w:szCs w:val="17"/>
        </w:rPr>
        <w:t>}</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 and</w:t>
      </w:r>
      <w:proofErr w:type="gramEnd"/>
      <w:r>
        <w:rPr>
          <w:rFonts w:ascii="Arial" w:hAnsi="Arial" w:cs="Arial"/>
          <w:color w:val="000000"/>
          <w:sz w:val="17"/>
          <w:szCs w:val="17"/>
        </w:rPr>
        <w:t xml:space="preserve"> is used to start the beginning of main block and } ends the main block. Every thing in the main block is executed by the JVM.</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code:</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FF"/>
          <w:sz w:val="17"/>
          <w:szCs w:val="17"/>
        </w:rPr>
        <w:t>System.out.println(</w:t>
      </w:r>
      <w:proofErr w:type="gramEnd"/>
      <w:r>
        <w:rPr>
          <w:rFonts w:ascii="Arial" w:hAnsi="Arial" w:cs="Arial"/>
          <w:color w:val="0000FF"/>
          <w:sz w:val="17"/>
          <w:szCs w:val="17"/>
        </w:rPr>
        <w:t>"Hello, World");</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prints</w:t>
      </w:r>
      <w:proofErr w:type="gramEnd"/>
      <w:r>
        <w:rPr>
          <w:rFonts w:ascii="Arial" w:hAnsi="Arial" w:cs="Arial"/>
          <w:color w:val="000000"/>
          <w:sz w:val="17"/>
          <w:szCs w:val="17"/>
        </w:rPr>
        <w:t xml:space="preserve"> the "Hello World" on the console. The above line calls the</w:t>
      </w:r>
      <w:r>
        <w:rPr>
          <w:rStyle w:val="apple-converted-space"/>
          <w:rFonts w:ascii="Arial" w:hAnsi="Arial" w:cs="Arial"/>
          <w:color w:val="000000"/>
          <w:sz w:val="17"/>
          <w:szCs w:val="17"/>
        </w:rPr>
        <w:t> </w:t>
      </w:r>
      <w:r>
        <w:rPr>
          <w:rFonts w:ascii="Arial" w:hAnsi="Arial" w:cs="Arial"/>
          <w:i/>
          <w:iCs/>
          <w:color w:val="000000"/>
          <w:sz w:val="17"/>
          <w:szCs w:val="17"/>
        </w:rPr>
        <w:t>println</w:t>
      </w:r>
      <w:r>
        <w:rPr>
          <w:rStyle w:val="apple-converted-space"/>
          <w:rFonts w:ascii="Arial" w:hAnsi="Arial" w:cs="Arial"/>
          <w:color w:val="000000"/>
          <w:sz w:val="17"/>
          <w:szCs w:val="17"/>
        </w:rPr>
        <w:t> </w:t>
      </w:r>
      <w:r>
        <w:rPr>
          <w:rFonts w:ascii="Arial" w:hAnsi="Arial" w:cs="Arial"/>
          <w:color w:val="000000"/>
          <w:sz w:val="17"/>
          <w:szCs w:val="17"/>
        </w:rPr>
        <w:t>method of</w:t>
      </w:r>
      <w:r>
        <w:rPr>
          <w:rStyle w:val="apple-converted-space"/>
          <w:rFonts w:ascii="Arial" w:hAnsi="Arial" w:cs="Arial"/>
          <w:color w:val="000000"/>
          <w:sz w:val="17"/>
          <w:szCs w:val="17"/>
        </w:rPr>
        <w:t> </w:t>
      </w:r>
      <w:r>
        <w:rPr>
          <w:rFonts w:ascii="Arial" w:hAnsi="Arial" w:cs="Arial"/>
          <w:i/>
          <w:iCs/>
          <w:color w:val="000000"/>
          <w:sz w:val="17"/>
          <w:szCs w:val="17"/>
        </w:rPr>
        <w:t>System.out</w:t>
      </w:r>
      <w:r>
        <w:rPr>
          <w:rStyle w:val="apple-converted-space"/>
          <w:rFonts w:ascii="Arial" w:hAnsi="Arial" w:cs="Arial"/>
          <w:color w:val="000000"/>
          <w:sz w:val="17"/>
          <w:szCs w:val="17"/>
        </w:rPr>
        <w:t> </w:t>
      </w:r>
      <w:r>
        <w:rPr>
          <w:rFonts w:ascii="Arial" w:hAnsi="Arial" w:cs="Arial"/>
          <w:color w:val="000000"/>
          <w:sz w:val="17"/>
          <w:szCs w:val="17"/>
        </w:rPr>
        <w:t>class.</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keyword static:</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keyword</w:t>
      </w:r>
      <w:r>
        <w:rPr>
          <w:rStyle w:val="apple-converted-space"/>
          <w:rFonts w:ascii="Arial" w:hAnsi="Arial" w:cs="Arial"/>
          <w:color w:val="000000"/>
          <w:sz w:val="17"/>
          <w:szCs w:val="17"/>
        </w:rPr>
        <w:t> </w:t>
      </w:r>
      <w:r>
        <w:rPr>
          <w:rFonts w:ascii="Arial" w:hAnsi="Arial" w:cs="Arial"/>
          <w:b/>
          <w:bCs/>
          <w:color w:val="000000"/>
          <w:sz w:val="17"/>
          <w:szCs w:val="17"/>
        </w:rPr>
        <w:t>static</w:t>
      </w:r>
      <w:r>
        <w:rPr>
          <w:rStyle w:val="apple-converted-space"/>
          <w:rFonts w:ascii="Arial" w:hAnsi="Arial" w:cs="Arial"/>
          <w:color w:val="000000"/>
          <w:sz w:val="17"/>
          <w:szCs w:val="17"/>
        </w:rPr>
        <w:t> </w:t>
      </w:r>
      <w:r>
        <w:rPr>
          <w:rFonts w:ascii="Arial" w:hAnsi="Arial" w:cs="Arial"/>
          <w:color w:val="000000"/>
          <w:sz w:val="17"/>
          <w:szCs w:val="17"/>
        </w:rPr>
        <w:t>indicates that the method is a</w:t>
      </w:r>
      <w:r>
        <w:rPr>
          <w:rStyle w:val="apple-converted-space"/>
          <w:rFonts w:ascii="Arial" w:hAnsi="Arial" w:cs="Arial"/>
          <w:color w:val="000000"/>
          <w:sz w:val="17"/>
          <w:szCs w:val="17"/>
        </w:rPr>
        <w:t> </w:t>
      </w:r>
      <w:r>
        <w:rPr>
          <w:rFonts w:ascii="Arial" w:hAnsi="Arial" w:cs="Arial"/>
          <w:i/>
          <w:iCs/>
          <w:color w:val="000000"/>
          <w:sz w:val="17"/>
          <w:szCs w:val="17"/>
        </w:rPr>
        <w:t>class</w:t>
      </w:r>
      <w:r>
        <w:rPr>
          <w:rStyle w:val="apple-converted-space"/>
          <w:rFonts w:ascii="Arial" w:hAnsi="Arial" w:cs="Arial"/>
          <w:color w:val="000000"/>
          <w:sz w:val="17"/>
          <w:szCs w:val="17"/>
        </w:rPr>
        <w:t> </w:t>
      </w:r>
      <w:r>
        <w:rPr>
          <w:rFonts w:ascii="Arial" w:hAnsi="Arial" w:cs="Arial"/>
          <w:color w:val="000000"/>
          <w:sz w:val="17"/>
          <w:szCs w:val="17"/>
        </w:rPr>
        <w:t>method, which can be called without the requirement to instantiate an object of the class. This is used by the Java interpreter to launch the program by invoking the</w:t>
      </w:r>
      <w:r>
        <w:rPr>
          <w:rStyle w:val="apple-converted-space"/>
          <w:rFonts w:ascii="Arial" w:hAnsi="Arial" w:cs="Arial"/>
          <w:color w:val="000000"/>
          <w:sz w:val="17"/>
          <w:szCs w:val="17"/>
        </w:rPr>
        <w:t> </w:t>
      </w:r>
      <w:r>
        <w:rPr>
          <w:rFonts w:ascii="Arial" w:hAnsi="Arial" w:cs="Arial"/>
          <w:b/>
          <w:bCs/>
          <w:color w:val="000000"/>
          <w:sz w:val="17"/>
          <w:szCs w:val="17"/>
        </w:rPr>
        <w:t>main</w:t>
      </w:r>
      <w:r>
        <w:rPr>
          <w:rStyle w:val="apple-converted-space"/>
          <w:rFonts w:ascii="Arial" w:hAnsi="Arial" w:cs="Arial"/>
          <w:color w:val="000000"/>
          <w:sz w:val="17"/>
          <w:szCs w:val="17"/>
        </w:rPr>
        <w:t> </w:t>
      </w:r>
      <w:r>
        <w:rPr>
          <w:rFonts w:ascii="Arial" w:hAnsi="Arial" w:cs="Arial"/>
          <w:color w:val="000000"/>
          <w:sz w:val="17"/>
          <w:szCs w:val="17"/>
        </w:rPr>
        <w:t>method of the class identified in the command to start the program.</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lastRenderedPageBreak/>
        <w:t>Comparing Two Numbers</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48" name="Picture 248" descr="http://www.roseindia.net/images/previous.gif">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www.roseindia.net/images/previous.gif">
                      <a:hlinkClick r:id="rId15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49" name="Picture 249"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50" name="Picture 250" descr="http://www.roseindia.net/images/next.gif">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www.roseindia.net/images/next.gif">
                      <a:hlinkClick r:id="rId15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is a very simple example of Java that teaches you the method of comparing two numbers and finding out the greater one. First of all, name a class "Comparing" and take two numbers in this class. Here we have taken a=24 and b=25, now we have to find out whether a=b, a&gt;b or b&gt;a. To find out this apply if and else condition one by one. Now apply the condition "if (a=b)", if this satisfies then type that both are equal in the system class. If this doesn't satisfy, then check whether a&gt;b by applying the "else if" condition and type the message "</w:t>
      </w:r>
      <w:proofErr w:type="gramStart"/>
      <w:r>
        <w:rPr>
          <w:rFonts w:ascii="Arial" w:hAnsi="Arial" w:cs="Arial"/>
          <w:color w:val="000000"/>
          <w:sz w:val="17"/>
          <w:szCs w:val="17"/>
        </w:rPr>
        <w:t>a is</w:t>
      </w:r>
      <w:proofErr w:type="gramEnd"/>
      <w:r>
        <w:rPr>
          <w:rFonts w:ascii="Arial" w:hAnsi="Arial" w:cs="Arial"/>
          <w:color w:val="000000"/>
          <w:sz w:val="17"/>
          <w:szCs w:val="17"/>
        </w:rPr>
        <w:t xml:space="preserve"> greater than b" in the system class. Again this doesn't satisfy then 'else' condition as shown in the example will show that b is greater than a.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Now compile and run the program and you will find the desired output. If you are getting any error then check the whole program thoroughly and surely you will get correct result. By compiling and running this exact program, you will find that b is greater than a.</w:t>
      </w:r>
    </w:p>
    <w:tbl>
      <w:tblPr>
        <w:tblW w:w="0" w:type="auto"/>
        <w:tblCellSpacing w:w="0" w:type="dxa"/>
        <w:shd w:val="clear" w:color="auto" w:fill="FFFFCC"/>
        <w:tblCellMar>
          <w:top w:w="45" w:type="dxa"/>
          <w:left w:w="45" w:type="dxa"/>
          <w:bottom w:w="45" w:type="dxa"/>
          <w:right w:w="45" w:type="dxa"/>
        </w:tblCellMar>
        <w:tblLook w:val="04A0"/>
      </w:tblPr>
      <w:tblGrid>
        <w:gridCol w:w="5371"/>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class  </w:t>
            </w:r>
            <w:r>
              <w:rPr>
                <w:rStyle w:val="HTMLCode"/>
                <w:rFonts w:eastAsiaTheme="minorHAnsi"/>
                <w:color w:val="000000"/>
              </w:rPr>
              <w:t>Comparing{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w:t>
            </w:r>
            <w:r>
              <w:rPr>
                <w:rStyle w:val="HTMLCode"/>
                <w:rFonts w:eastAsiaTheme="minorHAnsi"/>
                <w:color w:val="990000"/>
              </w:rPr>
              <w:t>24</w:t>
            </w:r>
            <w:r>
              <w:rPr>
                <w:rStyle w:val="HTMLCode"/>
                <w:rFonts w:eastAsiaTheme="minorHAnsi"/>
                <w:color w:val="000000"/>
              </w:rPr>
              <w:t>, b=</w:t>
            </w:r>
            <w:r>
              <w:rPr>
                <w:rStyle w:val="HTMLCode"/>
                <w:rFonts w:eastAsiaTheme="minorHAnsi"/>
                <w:color w:val="990000"/>
              </w:rPr>
              <w:t>25</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(a == 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"Both are equal"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 if</w:t>
            </w:r>
            <w:r>
              <w:rPr>
                <w:rStyle w:val="HTMLCode"/>
                <w:rFonts w:eastAsiaTheme="minorHAnsi"/>
                <w:color w:val="000000"/>
              </w:rPr>
              <w:t>(a&gt;b){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 is greater than b"</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"b is greater than a"</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Determining the largest number</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54" name="Picture 254" descr="http://www.roseindia.net/images/previous.gif">
              <a:hlinkClick xmlns:a="http://schemas.openxmlformats.org/drawingml/2006/main" r:id="rId1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www.roseindia.net/images/previous.gif">
                      <a:hlinkClick r:id="rId15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55" name="Picture 255"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56" name="Picture 256" descr="http://www.roseindia.net/images/next.gif">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www.roseindia.net/images/next.gif">
                      <a:hlinkClick r:id="rId15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rPr>
          <w:rFonts w:ascii="Times New Roman" w:hAnsi="Times New Roman" w:cs="Times New Roman"/>
          <w:sz w:val="24"/>
          <w:szCs w:val="24"/>
        </w:rPr>
      </w:pPr>
      <w:r>
        <w:rPr>
          <w:rFonts w:ascii="Arial" w:hAnsi="Arial" w:cs="Arial"/>
          <w:color w:val="000000"/>
          <w:shd w:val="clear" w:color="auto" w:fill="FFFFFF"/>
        </w:rPr>
        <w:t>This example of Java programming will teach you the coding for determining the largest number amongst three. Here we have taken three integers as x = 500, y = 70 and z = 3000. After defining these three integers under the class "largernumber" apply "if" and "else" conditions that can help you in finding the largest value one by one. </w:t>
      </w:r>
    </w:p>
    <w:p w:rsidR="0030065C" w:rsidRDefault="0030065C" w:rsidP="0030065C">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rPr>
        <w:t>First check if "x&gt;y".</w:t>
      </w:r>
      <w:proofErr w:type="gramEnd"/>
      <w:r>
        <w:rPr>
          <w:rFonts w:ascii="Arial" w:hAnsi="Arial" w:cs="Arial"/>
          <w:color w:val="000000"/>
        </w:rPr>
        <w:t xml:space="preserve"> If this satisfies then check whether x&gt;z or not. Again if this satisfies then write in the system class that "x is greater". Again the term "else" comes when "x" is not greater than "z". So check again, if "z" is greater than "y" or not. If this satisfies </w:t>
      </w:r>
      <w:r>
        <w:rPr>
          <w:rFonts w:ascii="Arial" w:hAnsi="Arial" w:cs="Arial"/>
          <w:color w:val="000000"/>
        </w:rPr>
        <w:lastRenderedPageBreak/>
        <w:t>then type in the system class as "z is greater" otherwise (in the else condition) "y" is greater. Now check whether "y" is greater than "z" or not.</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rPr>
        <w:t> </w:t>
      </w:r>
      <w:proofErr w:type="gramStart"/>
      <w:r>
        <w:rPr>
          <w:rFonts w:ascii="Arial" w:hAnsi="Arial" w:cs="Arial"/>
          <w:color w:val="000000"/>
        </w:rPr>
        <w:t>If "x" is not greater than "y" as per the first condition, then the condition "else" comes and now you have to check if "y&gt;z" or not.</w:t>
      </w:r>
      <w:proofErr w:type="gramEnd"/>
      <w:r>
        <w:rPr>
          <w:rFonts w:ascii="Arial" w:hAnsi="Arial" w:cs="Arial"/>
          <w:color w:val="000000"/>
        </w:rPr>
        <w:t xml:space="preserve"> If this satisfies then the output comes as "y is greater".</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rPr>
        <w:t>Don't get confuse and analyze every condition one by one and follow this example.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tbl>
      <w:tblPr>
        <w:tblW w:w="0" w:type="auto"/>
        <w:tblCellSpacing w:w="0" w:type="dxa"/>
        <w:shd w:val="clear" w:color="auto" w:fill="FFFFCC"/>
        <w:tblCellMar>
          <w:top w:w="45" w:type="dxa"/>
          <w:left w:w="45" w:type="dxa"/>
          <w:bottom w:w="45" w:type="dxa"/>
          <w:right w:w="45" w:type="dxa"/>
        </w:tblCellMar>
        <w:tblLook w:val="04A0"/>
      </w:tblPr>
      <w:tblGrid>
        <w:gridCol w:w="5131"/>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class </w:t>
            </w:r>
            <w:r>
              <w:rPr>
                <w:rStyle w:val="HTMLCode"/>
                <w:rFonts w:eastAsiaTheme="minorHAnsi"/>
                <w:color w:val="000000"/>
              </w:rPr>
              <w:t>largernumber{</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x=</w:t>
            </w:r>
            <w:r>
              <w:rPr>
                <w:rStyle w:val="HTMLCode"/>
                <w:rFonts w:eastAsiaTheme="minorHAnsi"/>
                <w:color w:val="990000"/>
              </w:rPr>
              <w:t>500</w:t>
            </w:r>
            <w:r>
              <w:rPr>
                <w:rStyle w:val="HTMLCode"/>
                <w:rFonts w:eastAsiaTheme="minorHAnsi"/>
                <w:color w:val="000000"/>
              </w:rPr>
              <w:t>, y=</w:t>
            </w:r>
            <w:r>
              <w:rPr>
                <w:rStyle w:val="HTMLCode"/>
                <w:rFonts w:eastAsiaTheme="minorHAnsi"/>
                <w:color w:val="990000"/>
              </w:rPr>
              <w:t>70</w:t>
            </w:r>
            <w:r>
              <w:rPr>
                <w:rStyle w:val="HTMLCode"/>
                <w:rFonts w:eastAsiaTheme="minorHAnsi"/>
                <w:color w:val="000000"/>
              </w:rPr>
              <w:t>, z=</w:t>
            </w:r>
            <w:r>
              <w:rPr>
                <w:rStyle w:val="HTMLCode"/>
                <w:rFonts w:eastAsiaTheme="minorHAnsi"/>
                <w:color w:val="990000"/>
              </w:rPr>
              <w:t>3000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(x&gt;y){</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(x&gt;z){</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"x is greater"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(z&gt;y){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"z is greater"</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"y is greater"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(y&gt;z){</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"y is greater"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shd w:val="clear" w:color="auto" w:fill="EBEBEB"/>
        <w:rPr>
          <w:rFonts w:ascii="Georgia" w:hAnsi="Georgia"/>
          <w:b/>
          <w:bCs/>
          <w:color w:val="D10026"/>
          <w:sz w:val="40"/>
          <w:szCs w:val="40"/>
        </w:rPr>
      </w:pPr>
      <w:r>
        <w:rPr>
          <w:rFonts w:ascii="Georgia" w:hAnsi="Georgia"/>
          <w:b/>
          <w:bCs/>
          <w:color w:val="D10026"/>
          <w:sz w:val="40"/>
          <w:szCs w:val="40"/>
        </w:rPr>
        <w:br/>
        <w:t>Write a program to list all even numbers between two numbers</w:t>
      </w:r>
      <w:r>
        <w:rPr>
          <w:rFonts w:ascii="Georgia" w:hAnsi="Georgia"/>
          <w:b/>
          <w:bCs/>
          <w:color w:val="D10026"/>
          <w:sz w:val="40"/>
          <w:szCs w:val="40"/>
        </w:rPr>
        <w:br w:type="textWrapping" w:clear="all"/>
      </w:r>
      <w:r>
        <w:rPr>
          <w:rStyle w:val="pagetopicpostsinfo"/>
          <w:rFonts w:ascii="Arial" w:hAnsi="Arial" w:cs="Arial"/>
          <w:color w:val="000000"/>
          <w:sz w:val="18"/>
          <w:szCs w:val="18"/>
        </w:rPr>
        <w:t>Posted on: June 2, 2007 at 12:00 AM</w:t>
      </w:r>
    </w:p>
    <w:p w:rsidR="0030065C" w:rsidRDefault="0030065C" w:rsidP="0030065C">
      <w:pPr>
        <w:shd w:val="clear" w:color="auto" w:fill="FFFFFF"/>
        <w:spacing w:line="360" w:lineRule="atLeast"/>
        <w:rPr>
          <w:ins w:id="0" w:author="Unknown"/>
          <w:rFonts w:ascii="Arial" w:hAnsi="Arial" w:cs="Arial"/>
          <w:color w:val="000000"/>
          <w:sz w:val="17"/>
          <w:szCs w:val="17"/>
        </w:rPr>
      </w:pPr>
      <w:ins w:id="1" w:author="Unknown">
        <w:r>
          <w:rPr>
            <w:rFonts w:ascii="Arial" w:hAnsi="Arial" w:cs="Arial"/>
            <w:b/>
            <w:bCs/>
            <w:color w:val="000000"/>
            <w:sz w:val="17"/>
            <w:szCs w:val="17"/>
          </w:rPr>
          <w:t>Here you will learn to write a program for listing out all the even numbers between two numbers.</w:t>
        </w:r>
      </w:ins>
    </w:p>
    <w:p w:rsidR="0030065C" w:rsidRDefault="0030065C" w:rsidP="0030065C">
      <w:pPr>
        <w:pStyle w:val="Heading1"/>
        <w:shd w:val="clear" w:color="auto" w:fill="FFFFFF"/>
        <w:spacing w:line="360" w:lineRule="atLeast"/>
        <w:rPr>
          <w:ins w:id="2" w:author="Unknown"/>
          <w:rFonts w:ascii="Arial" w:hAnsi="Arial" w:cs="Arial"/>
          <w:color w:val="000000"/>
          <w:sz w:val="48"/>
          <w:szCs w:val="48"/>
        </w:rPr>
      </w:pPr>
      <w:ins w:id="3" w:author="Unknown">
        <w:r>
          <w:rPr>
            <w:rFonts w:ascii="Arial" w:hAnsi="Arial" w:cs="Arial"/>
            <w:color w:val="000000"/>
          </w:rPr>
          <w:lastRenderedPageBreak/>
          <w:t>Write a program to list all even numbers between two numbers</w:t>
        </w:r>
      </w:ins>
    </w:p>
    <w:p w:rsidR="0030065C" w:rsidRDefault="0030065C" w:rsidP="0030065C">
      <w:pPr>
        <w:pStyle w:val="NormalWeb"/>
        <w:shd w:val="clear" w:color="auto" w:fill="FFFFFF"/>
        <w:spacing w:line="360" w:lineRule="atLeast"/>
        <w:jc w:val="center"/>
        <w:rPr>
          <w:ins w:id="4" w:author="Unknown"/>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60" name="Picture 260" descr="http://www.roseindia.net/images/previous.gif">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www.roseindia.net/images/previous.gif">
                      <a:hlinkClick r:id="rId15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5" w:author="Unknown">
        <w:r>
          <w:rPr>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0" t="0" r="0" b="0"/>
            <wp:docPr id="261" name="Picture 261"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6" w:author="Unknown">
        <w:r>
          <w:rPr>
            <w:rFonts w:ascii="Arial" w:hAnsi="Arial" w:cs="Arial"/>
            <w:color w:val="000000"/>
            <w:sz w:val="17"/>
            <w:szCs w:val="17"/>
          </w:rPr>
          <w:t> </w:t>
        </w:r>
        <w:r>
          <w:rPr>
            <w:rStyle w:val="apple-converted-space"/>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19050" t="0" r="0" b="0"/>
            <wp:docPr id="262" name="Picture 262" descr="http://www.roseindia.net/images/next.gif">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www.roseindia.net/images/next.gif">
                      <a:hlinkClick r:id="rId15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60" w:lineRule="atLeast"/>
        <w:rPr>
          <w:ins w:id="7" w:author="Unknown"/>
          <w:rFonts w:ascii="Arial" w:hAnsi="Arial" w:cs="Arial"/>
          <w:color w:val="000000"/>
          <w:sz w:val="17"/>
          <w:szCs w:val="17"/>
        </w:rPr>
      </w:pPr>
      <w:ins w:id="8" w:author="Unknown">
        <w:r>
          <w:rPr>
            <w:rFonts w:ascii="Arial" w:hAnsi="Arial" w:cs="Arial"/>
            <w:b/>
            <w:bCs/>
            <w:color w:val="000000"/>
            <w:sz w:val="17"/>
            <w:szCs w:val="17"/>
          </w:rPr>
          <w:t>Java Even Numbers - Even Numbers Example in Java</w:t>
        </w:r>
        <w:proofErr w:type="gramStart"/>
        <w:r>
          <w:rPr>
            <w:rFonts w:ascii="Arial" w:hAnsi="Arial" w:cs="Arial"/>
            <w:b/>
            <w:bCs/>
            <w:color w:val="000000"/>
            <w:sz w:val="17"/>
            <w:szCs w:val="17"/>
          </w:rPr>
          <w:t>:</w:t>
        </w:r>
        <w:proofErr w:type="gramEnd"/>
        <w:r>
          <w:rPr>
            <w:rFonts w:ascii="Arial" w:hAnsi="Arial" w:cs="Arial"/>
            <w:color w:val="000000"/>
            <w:sz w:val="17"/>
            <w:szCs w:val="17"/>
          </w:rPr>
          <w:br/>
          <w:t>Here you will learn to write a program for listing out all the even numbers between two numbers. For this first create a class named</w:t>
        </w:r>
        <w:r>
          <w:rPr>
            <w:rStyle w:val="apple-converted-space"/>
            <w:rFonts w:ascii="Arial" w:hAnsi="Arial" w:cs="Arial"/>
            <w:color w:val="000000"/>
            <w:sz w:val="17"/>
            <w:szCs w:val="17"/>
          </w:rPr>
          <w:t> </w:t>
        </w:r>
        <w:r>
          <w:rPr>
            <w:rStyle w:val="HTMLCode"/>
            <w:b/>
            <w:bCs/>
            <w:color w:val="000000"/>
          </w:rPr>
          <w:t>AllEvenNum</w:t>
        </w:r>
        <w:r>
          <w:rPr>
            <w:rFonts w:ascii="Arial" w:hAnsi="Arial" w:cs="Arial"/>
            <w:color w:val="000000"/>
            <w:sz w:val="17"/>
            <w:szCs w:val="17"/>
          </w:rPr>
          <w:t xml:space="preserve">under the java.io package. Now use the try/catch exception to avoid any kind of input error. After </w:t>
        </w:r>
        <w:proofErr w:type="gramStart"/>
        <w:r>
          <w:rPr>
            <w:rFonts w:ascii="Arial" w:hAnsi="Arial" w:cs="Arial"/>
            <w:color w:val="000000"/>
            <w:sz w:val="17"/>
            <w:szCs w:val="17"/>
          </w:rPr>
          <w:t>this create</w:t>
        </w:r>
        <w:proofErr w:type="gramEnd"/>
        <w:r>
          <w:rPr>
            <w:rFonts w:ascii="Arial" w:hAnsi="Arial" w:cs="Arial"/>
            <w:color w:val="000000"/>
            <w:sz w:val="17"/>
            <w:szCs w:val="17"/>
          </w:rPr>
          <w:t xml:space="preserve"> a buffer class in which all the input data are stored and modified. Then give message as to "Enter number" in the System method. </w:t>
        </w:r>
      </w:ins>
    </w:p>
    <w:p w:rsidR="0030065C" w:rsidRDefault="0030065C" w:rsidP="0030065C">
      <w:pPr>
        <w:pStyle w:val="NormalWeb"/>
        <w:shd w:val="clear" w:color="auto" w:fill="FFFFFF"/>
        <w:spacing w:line="360" w:lineRule="atLeast"/>
        <w:rPr>
          <w:ins w:id="9" w:author="Unknown"/>
          <w:rFonts w:ascii="Arial" w:hAnsi="Arial" w:cs="Arial"/>
          <w:color w:val="000000"/>
          <w:sz w:val="17"/>
          <w:szCs w:val="17"/>
        </w:rPr>
      </w:pPr>
      <w:ins w:id="10" w:author="Unknown">
        <w:r>
          <w:rPr>
            <w:rFonts w:ascii="Arial" w:hAnsi="Arial" w:cs="Arial"/>
            <w:color w:val="000000"/>
            <w:sz w:val="17"/>
            <w:szCs w:val="17"/>
          </w:rPr>
          <w:t>As we have to find out all the even numbers between 1 and the input number, define an integer variable 'num'. Now apply</w:t>
        </w:r>
        <w:r>
          <w:rPr>
            <w:rStyle w:val="apple-converted-space"/>
            <w:rFonts w:ascii="Arial" w:hAnsi="Arial" w:cs="Arial"/>
            <w:color w:val="000000"/>
            <w:sz w:val="17"/>
            <w:szCs w:val="17"/>
          </w:rPr>
          <w:t> </w:t>
        </w:r>
        <w:r>
          <w:rPr>
            <w:rFonts w:ascii="Arial" w:hAnsi="Arial" w:cs="Arial"/>
            <w:i/>
            <w:iCs/>
            <w:color w:val="000000"/>
            <w:sz w:val="17"/>
            <w:szCs w:val="17"/>
          </w:rPr>
          <w:t>ParseInt</w:t>
        </w:r>
        <w:r>
          <w:rPr>
            <w:rStyle w:val="apple-converted-space"/>
            <w:rFonts w:ascii="Arial" w:hAnsi="Arial" w:cs="Arial"/>
            <w:color w:val="000000"/>
            <w:sz w:val="17"/>
            <w:szCs w:val="17"/>
          </w:rPr>
          <w:t> </w:t>
        </w:r>
        <w:r>
          <w:rPr>
            <w:rFonts w:ascii="Arial" w:hAnsi="Arial" w:cs="Arial"/>
            <w:color w:val="000000"/>
            <w:sz w:val="17"/>
            <w:szCs w:val="17"/>
          </w:rPr>
          <w:t>method that parses the string character into decimal integer. Again apply</w:t>
        </w:r>
        <w:r>
          <w:rPr>
            <w:rStyle w:val="apple-converted-space"/>
            <w:rFonts w:ascii="Arial" w:hAnsi="Arial" w:cs="Arial"/>
            <w:color w:val="000000"/>
            <w:sz w:val="17"/>
            <w:szCs w:val="17"/>
          </w:rPr>
          <w:t> </w:t>
        </w:r>
        <w:r>
          <w:rPr>
            <w:rFonts w:ascii="Arial" w:hAnsi="Arial" w:cs="Arial"/>
            <w:b/>
            <w:bCs/>
            <w:i/>
            <w:iCs/>
            <w:color w:val="000000"/>
            <w:sz w:val="17"/>
            <w:szCs w:val="17"/>
          </w:rPr>
          <w:t>for</w:t>
        </w:r>
        <w:r>
          <w:rPr>
            <w:rFonts w:ascii="Arial" w:hAnsi="Arial" w:cs="Arial"/>
            <w:color w:val="000000"/>
            <w:sz w:val="17"/>
            <w:szCs w:val="17"/>
          </w:rPr>
          <w:t>loop in which define an integer i=1 and i&lt;=</w:t>
        </w:r>
        <w:proofErr w:type="gramStart"/>
        <w:r>
          <w:rPr>
            <w:rFonts w:ascii="Arial" w:hAnsi="Arial" w:cs="Arial"/>
            <w:color w:val="000000"/>
            <w:sz w:val="17"/>
            <w:szCs w:val="17"/>
          </w:rPr>
          <w:t>  num</w:t>
        </w:r>
        <w:proofErr w:type="gramEnd"/>
        <w:r>
          <w:rPr>
            <w:rFonts w:ascii="Arial" w:hAnsi="Arial" w:cs="Arial"/>
            <w:color w:val="000000"/>
            <w:sz w:val="17"/>
            <w:szCs w:val="17"/>
          </w:rPr>
          <w:t xml:space="preserve"> also with an increment operator. Then apply the</w:t>
        </w:r>
        <w:r>
          <w:rPr>
            <w:rStyle w:val="apple-converted-space"/>
            <w:rFonts w:ascii="Arial" w:hAnsi="Arial" w:cs="Arial"/>
            <w:color w:val="000000"/>
            <w:sz w:val="17"/>
            <w:szCs w:val="17"/>
          </w:rPr>
          <w:t> </w:t>
        </w:r>
        <w:r>
          <w:rPr>
            <w:rFonts w:ascii="Arial" w:hAnsi="Arial" w:cs="Arial"/>
            <w:b/>
            <w:bCs/>
            <w:color w:val="000000"/>
            <w:sz w:val="17"/>
            <w:szCs w:val="17"/>
          </w:rPr>
          <w:t>if</w:t>
        </w:r>
        <w:r>
          <w:rPr>
            <w:rFonts w:ascii="Arial" w:hAnsi="Arial" w:cs="Arial"/>
            <w:color w:val="000000"/>
            <w:sz w:val="17"/>
            <w:szCs w:val="17"/>
          </w:rPr>
          <w:t>condition that i/2=0 i.e. to find even numbers which are divided by the integer 2. In the end apply the catch exception. </w:t>
        </w:r>
      </w:ins>
    </w:p>
    <w:p w:rsidR="0030065C" w:rsidRDefault="0030065C" w:rsidP="0030065C">
      <w:pPr>
        <w:pStyle w:val="NormalWeb"/>
        <w:shd w:val="clear" w:color="auto" w:fill="FFFFFF"/>
        <w:spacing w:line="360" w:lineRule="atLeast"/>
        <w:rPr>
          <w:ins w:id="11" w:author="Unknown"/>
          <w:rFonts w:ascii="Arial" w:hAnsi="Arial" w:cs="Arial"/>
          <w:color w:val="000000"/>
          <w:sz w:val="17"/>
          <w:szCs w:val="17"/>
        </w:rPr>
      </w:pPr>
      <w:ins w:id="12" w:author="Unknown">
        <w:r>
          <w:rPr>
            <w:rFonts w:ascii="Arial" w:hAnsi="Arial" w:cs="Arial"/>
            <w:color w:val="000000"/>
            <w:sz w:val="17"/>
            <w:szCs w:val="17"/>
          </w:rPr>
          <w:t>Now and compile and run the program, and enter your desired number to get all even numbers between 1 and this numbers. </w:t>
        </w:r>
      </w:ins>
    </w:p>
    <w:p w:rsidR="0030065C" w:rsidRDefault="0030065C" w:rsidP="0030065C">
      <w:pPr>
        <w:pStyle w:val="NormalWeb"/>
        <w:shd w:val="clear" w:color="auto" w:fill="FFFFFF"/>
        <w:spacing w:line="360" w:lineRule="atLeast"/>
        <w:rPr>
          <w:ins w:id="13" w:author="Unknown"/>
          <w:rFonts w:ascii="Arial" w:hAnsi="Arial" w:cs="Arial"/>
          <w:color w:val="000000"/>
          <w:sz w:val="17"/>
          <w:szCs w:val="17"/>
        </w:rPr>
      </w:pPr>
      <w:ins w:id="14" w:author="Unknown">
        <w:r>
          <w:rPr>
            <w:rFonts w:ascii="Arial" w:hAnsi="Arial" w:cs="Arial"/>
            <w:b/>
            <w:bCs/>
            <w:color w:val="000000"/>
            <w:sz w:val="17"/>
            <w:szCs w:val="17"/>
          </w:rPr>
          <w:t>Here is the code of the program:</w:t>
        </w:r>
      </w:ins>
    </w:p>
    <w:tbl>
      <w:tblPr>
        <w:tblW w:w="0" w:type="auto"/>
        <w:tblCellSpacing w:w="0" w:type="dxa"/>
        <w:shd w:val="clear" w:color="auto" w:fill="FFFFCC"/>
        <w:tblCellMar>
          <w:top w:w="45" w:type="dxa"/>
          <w:left w:w="45" w:type="dxa"/>
          <w:bottom w:w="45" w:type="dxa"/>
          <w:right w:w="45" w:type="dxa"/>
        </w:tblCellMar>
        <w:tblLook w:val="04A0"/>
      </w:tblPr>
      <w:tblGrid>
        <w:gridCol w:w="9212"/>
      </w:tblGrid>
      <w:tr w:rsidR="0030065C" w:rsidTr="0030065C">
        <w:trPr>
          <w:tblCellSpacing w:w="0" w:type="dxa"/>
        </w:trPr>
        <w:tc>
          <w:tcPr>
            <w:tcW w:w="6992" w:type="dxa"/>
            <w:shd w:val="clear" w:color="auto" w:fill="FFFFCC"/>
            <w:noWrap/>
            <w:hideMark/>
          </w:tcPr>
          <w:p w:rsidR="0030065C" w:rsidRDefault="0030065C">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class </w:t>
            </w:r>
            <w:r>
              <w:rPr>
                <w:rStyle w:val="HTMLCode"/>
                <w:rFonts w:eastAsiaTheme="minorHAnsi"/>
                <w:color w:val="000000"/>
              </w:rPr>
              <w:t>AllEvenNum{</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br1 = </w:t>
            </w:r>
            <w:r>
              <w:rPr>
                <w:rStyle w:val="HTMLCode"/>
                <w:rFonts w:eastAsiaTheme="minorHAnsi"/>
                <w:b/>
                <w:bCs/>
                <w:color w:val="7F0055"/>
              </w:rPr>
              <w:t>new </w:t>
            </w:r>
            <w:r>
              <w:rPr>
                <w:rStyle w:val="HTMLCode"/>
                <w:rFonts w:eastAsiaTheme="minorHAnsi"/>
                <w:color w:val="000000"/>
              </w:rPr>
              <w:t>BufferedReader(</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"Enter number :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 = Integer.parseInt(br1.readLine());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"Even Numbers:"</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1</w:t>
            </w:r>
            <w:r>
              <w:rPr>
                <w:rStyle w:val="HTMLCode"/>
                <w:rFonts w:eastAsiaTheme="minorHAnsi"/>
                <w:color w:val="000000"/>
              </w:rPr>
              <w:t>;i &lt;=num ;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(i%</w:t>
            </w:r>
            <w:r>
              <w:rPr>
                <w:rStyle w:val="HTMLCode"/>
                <w:rFonts w:eastAsiaTheme="minorHAnsi"/>
                <w:color w:val="990000"/>
              </w:rPr>
              <w:t>2</w:t>
            </w:r>
            <w:r>
              <w:rPr>
                <w:rStyle w:val="HTMLCode"/>
                <w:rFonts w:eastAsiaTheme="minorHAnsi"/>
                <w:color w:val="000000"/>
              </w:rPr>
              <w:t>==</w:t>
            </w:r>
            <w:r>
              <w:rPr>
                <w:rStyle w:val="HTMLCode"/>
                <w:rFonts w:eastAsiaTheme="minorHAnsi"/>
                <w:color w:val="990000"/>
              </w:rPr>
              <w:t>0 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System.out.print(i+</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color w:val="000000"/>
              </w:rPr>
              <w:t>(Exception e){}</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pStyle w:val="NormalWeb"/>
        <w:shd w:val="clear" w:color="auto" w:fill="FFFFFF"/>
        <w:spacing w:line="360" w:lineRule="atLeast"/>
        <w:rPr>
          <w:ins w:id="15" w:author="Unknown"/>
          <w:rFonts w:ascii="Arial" w:hAnsi="Arial" w:cs="Arial"/>
          <w:color w:val="000000"/>
          <w:sz w:val="17"/>
          <w:szCs w:val="17"/>
        </w:rPr>
      </w:pPr>
      <w:ins w:id="16" w:author="Unknown">
        <w:r>
          <w:rPr>
            <w:rStyle w:val="HTMLCode"/>
            <w:color w:val="000000"/>
          </w:rPr>
          <w:fldChar w:fldCharType="begin"/>
        </w:r>
        <w:r>
          <w:rPr>
            <w:rStyle w:val="HTMLCode"/>
            <w:color w:val="000000"/>
          </w:rPr>
          <w:instrText xml:space="preserve"> HYPERLINK "http://www.roseindia.net/java/beginners/AllEvenNum.java" </w:instrText>
        </w:r>
        <w:r>
          <w:rPr>
            <w:rStyle w:val="HTMLCode"/>
            <w:color w:val="000000"/>
          </w:rPr>
          <w:fldChar w:fldCharType="separate"/>
        </w:r>
        <w:r>
          <w:rPr>
            <w:rStyle w:val="Hyperlink"/>
            <w:rFonts w:ascii="Arial" w:hAnsi="Arial" w:cs="Arial"/>
            <w:b/>
            <w:bCs/>
            <w:color w:val="D10026"/>
            <w:sz w:val="20"/>
            <w:szCs w:val="20"/>
          </w:rPr>
          <w:t>Download this example.</w:t>
        </w:r>
        <w:r>
          <w:rPr>
            <w:rStyle w:val="HTMLCode"/>
            <w:color w:val="000000"/>
          </w:rPr>
          <w:fldChar w:fldCharType="end"/>
        </w:r>
      </w:ins>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lastRenderedPageBreak/>
        <w:t>Write a program to calculate area and perimeter of a circle</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66" name="Picture 266" descr="http://www.roseindia.net/images/previous.gif">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www.roseindia.net/images/previous.gif">
                      <a:hlinkClick r:id="rId15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67" name="Picture 267"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68" name="Picture 268" descr="http://www.roseindia.net/images/next.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www.roseindia.net/images/next.gif">
                      <a:hlinkClick r:id="rId15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given example will teach you the method for preparing a program to</w:t>
      </w:r>
      <w:r>
        <w:rPr>
          <w:rFonts w:ascii="Arial" w:hAnsi="Arial" w:cs="Arial"/>
          <w:b/>
          <w:bCs/>
          <w:color w:val="000000"/>
          <w:sz w:val="17"/>
          <w:szCs w:val="17"/>
        </w:rPr>
        <w:t>calculate the area and perimeter of a circle</w:t>
      </w:r>
      <w:r>
        <w:rPr>
          <w:rFonts w:ascii="Arial" w:hAnsi="Arial" w:cs="Arial"/>
          <w:color w:val="000000"/>
          <w:sz w:val="17"/>
          <w:szCs w:val="17"/>
        </w:rPr>
        <w:t>. First of all name a class as "CircleArea" under Java I/O package and define and integer r=o, which is the radius of the circle. Now use</w:t>
      </w:r>
      <w:r>
        <w:rPr>
          <w:rStyle w:val="apple-converted-space"/>
          <w:rFonts w:ascii="Arial" w:hAnsi="Arial" w:cs="Arial"/>
          <w:color w:val="000000"/>
          <w:sz w:val="17"/>
          <w:szCs w:val="17"/>
        </w:rPr>
        <w:t> </w:t>
      </w:r>
      <w:r>
        <w:rPr>
          <w:rFonts w:ascii="Arial" w:hAnsi="Arial" w:cs="Arial"/>
          <w:i/>
          <w:iCs/>
          <w:color w:val="000000"/>
          <w:sz w:val="17"/>
          <w:szCs w:val="17"/>
        </w:rPr>
        <w:t>try</w:t>
      </w:r>
      <w:r>
        <w:rPr>
          <w:rStyle w:val="apple-converted-space"/>
          <w:rFonts w:ascii="Arial" w:hAnsi="Arial" w:cs="Arial"/>
          <w:color w:val="000000"/>
          <w:sz w:val="17"/>
          <w:szCs w:val="17"/>
        </w:rPr>
        <w:t> </w:t>
      </w:r>
      <w:r>
        <w:rPr>
          <w:rFonts w:ascii="Arial" w:hAnsi="Arial" w:cs="Arial"/>
          <w:color w:val="000000"/>
          <w:sz w:val="17"/>
          <w:szCs w:val="17"/>
        </w:rPr>
        <w:t xml:space="preserve">exception to handle errors and other exceptional events. As we have to input the value of radius here create a buffered class with an object as 'br1'. </w:t>
      </w:r>
      <w:proofErr w:type="gramStart"/>
      <w:r>
        <w:rPr>
          <w:rFonts w:ascii="Arial" w:hAnsi="Arial" w:cs="Arial"/>
          <w:color w:val="000000"/>
          <w:sz w:val="17"/>
          <w:szCs w:val="17"/>
        </w:rPr>
        <w:t>This create</w:t>
      </w:r>
      <w:proofErr w:type="gramEnd"/>
      <w:r>
        <w:rPr>
          <w:rFonts w:ascii="Arial" w:hAnsi="Arial" w:cs="Arial"/>
          <w:color w:val="000000"/>
          <w:sz w:val="17"/>
          <w:szCs w:val="17"/>
        </w:rPr>
        <w:t xml:space="preserve"> a buffering character input stream that uses a default sized input buffer. The InputStreamReader here works as a translator that converts byte stream to character stream. Now </w:t>
      </w:r>
      <w:proofErr w:type="gramStart"/>
      <w:r>
        <w:rPr>
          <w:rFonts w:ascii="Arial" w:hAnsi="Arial" w:cs="Arial"/>
          <w:color w:val="000000"/>
          <w:sz w:val="17"/>
          <w:szCs w:val="17"/>
        </w:rPr>
        <w:t>type message</w:t>
      </w:r>
      <w:proofErr w:type="gramEnd"/>
      <w:r>
        <w:rPr>
          <w:rFonts w:ascii="Arial" w:hAnsi="Arial" w:cs="Arial"/>
          <w:color w:val="000000"/>
          <w:sz w:val="17"/>
          <w:szCs w:val="17"/>
        </w:rPr>
        <w:t xml:space="preserve"> that "Enter radius of circle" in the System.out.println method.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Now use the </w:t>
      </w:r>
      <w:proofErr w:type="gramStart"/>
      <w:r>
        <w:rPr>
          <w:rFonts w:ascii="Arial" w:hAnsi="Arial" w:cs="Arial"/>
          <w:color w:val="000000"/>
          <w:sz w:val="17"/>
          <w:szCs w:val="17"/>
        </w:rPr>
        <w:t>parseInt(</w:t>
      </w:r>
      <w:proofErr w:type="gramEnd"/>
      <w:r>
        <w:rPr>
          <w:rFonts w:ascii="Arial" w:hAnsi="Arial" w:cs="Arial"/>
          <w:color w:val="000000"/>
          <w:sz w:val="17"/>
          <w:szCs w:val="17"/>
        </w:rPr>
        <w:t>) method of the Integer class in order to convert from external numeric format to internal format. Now create the Math class in which all the mathematical functions are defined. This Math class can be imported from the java.lang.* package. Write the program for both the cases: radius and perimeter.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Before ending the program use the</w:t>
      </w:r>
      <w:r>
        <w:rPr>
          <w:rStyle w:val="apple-converted-space"/>
          <w:rFonts w:ascii="Arial" w:hAnsi="Arial" w:cs="Arial"/>
          <w:color w:val="000000"/>
          <w:sz w:val="17"/>
          <w:szCs w:val="17"/>
        </w:rPr>
        <w:t> </w:t>
      </w:r>
      <w:r>
        <w:rPr>
          <w:rFonts w:ascii="Arial" w:hAnsi="Arial" w:cs="Arial"/>
          <w:i/>
          <w:iCs/>
          <w:color w:val="000000"/>
          <w:sz w:val="17"/>
          <w:szCs w:val="17"/>
        </w:rPr>
        <w:t>Catch</w:t>
      </w:r>
      <w:r>
        <w:rPr>
          <w:rStyle w:val="apple-converted-space"/>
          <w:rFonts w:ascii="Arial" w:hAnsi="Arial" w:cs="Arial"/>
          <w:color w:val="000000"/>
          <w:sz w:val="17"/>
          <w:szCs w:val="17"/>
        </w:rPr>
        <w:t> </w:t>
      </w:r>
      <w:r>
        <w:rPr>
          <w:rFonts w:ascii="Arial" w:hAnsi="Arial" w:cs="Arial"/>
          <w:color w:val="000000"/>
          <w:sz w:val="17"/>
          <w:szCs w:val="17"/>
        </w:rPr>
        <w:t>mechanism that detects and catch user input errors. In the end compile and run the program and enter your desired value as radius for calculating the radius and perimeter of the circle.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 </w:t>
      </w:r>
    </w:p>
    <w:tbl>
      <w:tblPr>
        <w:tblW w:w="0" w:type="auto"/>
        <w:tblCellSpacing w:w="0" w:type="dxa"/>
        <w:shd w:val="clear" w:color="auto" w:fill="FFFFCC"/>
        <w:tblCellMar>
          <w:top w:w="45" w:type="dxa"/>
          <w:left w:w="45" w:type="dxa"/>
          <w:bottom w:w="45" w:type="dxa"/>
          <w:right w:w="45" w:type="dxa"/>
        </w:tblCellMar>
        <w:tblLook w:val="04A0"/>
      </w:tblPr>
      <w:tblGrid>
        <w:gridCol w:w="9212"/>
      </w:tblGrid>
      <w:tr w:rsidR="0030065C" w:rsidTr="0030065C">
        <w:trPr>
          <w:tblCellSpacing w:w="0" w:type="dxa"/>
        </w:trPr>
        <w:tc>
          <w:tcPr>
            <w:tcW w:w="7252" w:type="dxa"/>
            <w:shd w:val="clear" w:color="auto" w:fill="FFFFCC"/>
            <w:noWrap/>
            <w:hideMark/>
          </w:tcPr>
          <w:p w:rsidR="0030065C" w:rsidRDefault="0030065C">
            <w:pPr>
              <w:rPr>
                <w:sz w:val="24"/>
                <w:szCs w:val="24"/>
              </w:rPr>
            </w:pPr>
            <w:r>
              <w:rPr>
                <w:rStyle w:val="HTMLCode"/>
                <w:rFonts w:eastAsiaTheme="minorHAnsi"/>
                <w:b/>
                <w:bCs/>
              </w:rPr>
              <w:t>import </w:t>
            </w:r>
            <w:r>
              <w:rPr>
                <w:rStyle w:val="HTMLCode"/>
                <w:rFonts w:eastAsiaTheme="minorHAnsi"/>
              </w:rPr>
              <w:t>java.io.*;</w:t>
            </w:r>
            <w:r>
              <w:rPr>
                <w:rFonts w:ascii="Courier New" w:hAnsi="Courier New" w:cs="Courier New"/>
                <w:sz w:val="20"/>
                <w:szCs w:val="20"/>
              </w:rPr>
              <w:br/>
            </w:r>
            <w:r>
              <w:rPr>
                <w:rStyle w:val="HTMLCode"/>
                <w:rFonts w:eastAsiaTheme="minorHAnsi"/>
                <w:b/>
                <w:bCs/>
              </w:rPr>
              <w:t>class </w:t>
            </w:r>
            <w:r>
              <w:rPr>
                <w:rStyle w:val="HTMLCode"/>
                <w:rFonts w:eastAsiaTheme="minorHAnsi"/>
              </w:rPr>
              <w:t>CircleArea{</w:t>
            </w:r>
            <w:r>
              <w:rPr>
                <w:rFonts w:ascii="Courier New" w:hAnsi="Courier New" w:cs="Courier New"/>
                <w:sz w:val="20"/>
                <w:szCs w:val="20"/>
              </w:rPr>
              <w:br/>
            </w:r>
            <w:r>
              <w:rPr>
                <w:rStyle w:val="HTMLCode"/>
                <w:rFonts w:eastAsiaTheme="minorHAnsi"/>
              </w:rPr>
              <w:t>  </w:t>
            </w:r>
            <w:r>
              <w:rPr>
                <w:rStyle w:val="HTMLCode"/>
                <w:rFonts w:eastAsiaTheme="minorHAnsi"/>
                <w:b/>
                <w:bCs/>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rPr>
              <w:t>  </w:t>
            </w:r>
            <w:r>
              <w:rPr>
                <w:rStyle w:val="HTMLCode"/>
                <w:rFonts w:eastAsiaTheme="minorHAnsi"/>
                <w:b/>
                <w:bCs/>
              </w:rPr>
              <w:t>int </w:t>
            </w:r>
            <w:r>
              <w:rPr>
                <w:rStyle w:val="HTMLCode"/>
                <w:rFonts w:eastAsiaTheme="minorHAnsi"/>
              </w:rPr>
              <w:t>r=0;</w:t>
            </w:r>
            <w:r>
              <w:rPr>
                <w:rFonts w:ascii="Courier New" w:hAnsi="Courier New" w:cs="Courier New"/>
                <w:sz w:val="20"/>
                <w:szCs w:val="20"/>
              </w:rPr>
              <w:br/>
            </w:r>
            <w:r>
              <w:rPr>
                <w:rStyle w:val="HTMLCode"/>
                <w:rFonts w:eastAsiaTheme="minorHAnsi"/>
              </w:rPr>
              <w:t> </w:t>
            </w:r>
            <w:r>
              <w:rPr>
                <w:rStyle w:val="HTMLCode"/>
                <w:rFonts w:eastAsiaTheme="minorHAnsi"/>
                <w:b/>
                <w:bCs/>
              </w:rPr>
              <w:t>try</w:t>
            </w:r>
            <w:r>
              <w:rPr>
                <w:rStyle w:val="HTMLCode"/>
                <w:rFonts w:eastAsiaTheme="minorHAnsi"/>
              </w:rPr>
              <w:t>{</w:t>
            </w:r>
            <w:r>
              <w:rPr>
                <w:rFonts w:ascii="Courier New" w:hAnsi="Courier New" w:cs="Courier New"/>
                <w:sz w:val="20"/>
                <w:szCs w:val="20"/>
              </w:rPr>
              <w:br/>
            </w:r>
            <w:r>
              <w:rPr>
                <w:rStyle w:val="HTMLCode"/>
                <w:rFonts w:eastAsiaTheme="minorHAnsi"/>
              </w:rPr>
              <w:t>  BufferedReader br1 = </w:t>
            </w:r>
            <w:r>
              <w:rPr>
                <w:rStyle w:val="HTMLCode"/>
                <w:rFonts w:eastAsiaTheme="minorHAnsi"/>
                <w:b/>
                <w:bCs/>
              </w:rPr>
              <w:t>new </w:t>
            </w:r>
            <w:r>
              <w:rPr>
                <w:rStyle w:val="HTMLCode"/>
                <w:rFonts w:eastAsiaTheme="minorHAnsi"/>
              </w:rPr>
              <w:t>BufferedReader(</w:t>
            </w:r>
            <w:r>
              <w:rPr>
                <w:rStyle w:val="HTMLCode"/>
                <w:rFonts w:eastAsiaTheme="minorHAnsi"/>
                <w:b/>
                <w:bCs/>
              </w:rPr>
              <w:t>new </w:t>
            </w:r>
            <w:r>
              <w:rPr>
                <w:rStyle w:val="HTMLCode"/>
                <w:rFonts w:eastAsiaTheme="minorHAnsi"/>
              </w:rPr>
              <w:t>InputStreamReader(System.in));</w:t>
            </w:r>
            <w:r>
              <w:rPr>
                <w:rFonts w:ascii="Courier New" w:hAnsi="Courier New" w:cs="Courier New"/>
                <w:sz w:val="20"/>
                <w:szCs w:val="20"/>
              </w:rPr>
              <w:br/>
            </w:r>
            <w:r>
              <w:rPr>
                <w:rStyle w:val="HTMLCode"/>
                <w:rFonts w:eastAsiaTheme="minorHAnsi"/>
              </w:rPr>
              <w:t>  System.out.println("Enter Radius of Circle  : ");</w:t>
            </w:r>
            <w:r>
              <w:rPr>
                <w:rFonts w:ascii="Courier New" w:hAnsi="Courier New" w:cs="Courier New"/>
                <w:sz w:val="20"/>
                <w:szCs w:val="20"/>
              </w:rPr>
              <w:br/>
            </w:r>
            <w:r>
              <w:rPr>
                <w:rStyle w:val="HTMLCode"/>
                <w:rFonts w:eastAsiaTheme="minorHAnsi"/>
              </w:rPr>
              <w:t>  r = Integer.parseInt(br1.readLine());</w:t>
            </w:r>
            <w:r>
              <w:rPr>
                <w:rFonts w:ascii="Courier New" w:hAnsi="Courier New" w:cs="Courier New"/>
                <w:sz w:val="20"/>
                <w:szCs w:val="20"/>
              </w:rPr>
              <w:br/>
            </w:r>
            <w:r>
              <w:rPr>
                <w:rStyle w:val="HTMLCode"/>
                <w:rFonts w:eastAsiaTheme="minorHAnsi"/>
              </w:rPr>
              <w:t>  </w:t>
            </w:r>
            <w:r>
              <w:rPr>
                <w:rStyle w:val="HTMLCode"/>
                <w:rFonts w:eastAsiaTheme="minorHAnsi"/>
                <w:b/>
                <w:bCs/>
              </w:rPr>
              <w:t>double </w:t>
            </w:r>
            <w:r>
              <w:rPr>
                <w:rStyle w:val="HTMLCode"/>
                <w:rFonts w:eastAsiaTheme="minorHAnsi"/>
              </w:rPr>
              <w:t>area = java.lang.Math.PI*r*r;</w:t>
            </w:r>
            <w:r>
              <w:rPr>
                <w:rFonts w:ascii="Courier New" w:hAnsi="Courier New" w:cs="Courier New"/>
                <w:sz w:val="20"/>
                <w:szCs w:val="20"/>
              </w:rPr>
              <w:br/>
            </w:r>
            <w:r>
              <w:rPr>
                <w:rStyle w:val="HTMLCode"/>
                <w:rFonts w:eastAsiaTheme="minorHAnsi"/>
              </w:rPr>
              <w:t>  System.out.println("Area of Circle : "+area);</w:t>
            </w:r>
            <w:r>
              <w:rPr>
                <w:rFonts w:ascii="Courier New" w:hAnsi="Courier New" w:cs="Courier New"/>
                <w:sz w:val="20"/>
                <w:szCs w:val="20"/>
              </w:rPr>
              <w:br/>
            </w:r>
            <w:r>
              <w:rPr>
                <w:rStyle w:val="HTMLCode"/>
                <w:rFonts w:eastAsiaTheme="minorHAnsi"/>
              </w:rPr>
              <w:t>  </w:t>
            </w:r>
            <w:r>
              <w:rPr>
                <w:rStyle w:val="HTMLCode"/>
                <w:rFonts w:eastAsiaTheme="minorHAnsi"/>
                <w:b/>
                <w:bCs/>
              </w:rPr>
              <w:t>double  </w:t>
            </w:r>
            <w:r>
              <w:rPr>
                <w:rStyle w:val="HTMLCode"/>
                <w:rFonts w:eastAsiaTheme="minorHAnsi"/>
              </w:rPr>
              <w:t>perimeter =2*java.lang.Math.PI*r ;</w:t>
            </w:r>
            <w:r>
              <w:rPr>
                <w:rFonts w:ascii="Courier New" w:hAnsi="Courier New" w:cs="Courier New"/>
                <w:sz w:val="20"/>
                <w:szCs w:val="20"/>
              </w:rPr>
              <w:br/>
            </w:r>
            <w:r>
              <w:rPr>
                <w:rStyle w:val="HTMLCode"/>
                <w:rFonts w:eastAsiaTheme="minorHAnsi"/>
              </w:rPr>
              <w:t>  System.out.println("Perimeter of Circle : "+perimeter);</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catch</w:t>
            </w:r>
            <w:r>
              <w:rPr>
                <w:rStyle w:val="HTMLCode"/>
                <w:rFonts w:eastAsiaTheme="minorHAnsi"/>
              </w:rPr>
              <w:t>(Exception e){</w:t>
            </w:r>
            <w:r>
              <w:rPr>
                <w:rFonts w:ascii="Courier New" w:hAnsi="Courier New" w:cs="Courier New"/>
                <w:sz w:val="20"/>
                <w:szCs w:val="20"/>
              </w:rPr>
              <w:br/>
            </w:r>
            <w:r>
              <w:rPr>
                <w:rStyle w:val="HTMLCode"/>
                <w:rFonts w:eastAsiaTheme="minorHAnsi"/>
              </w:rPr>
              <w:t>  System.out.println("Error : "+e);</w:t>
            </w:r>
            <w:r>
              <w:rPr>
                <w:rFonts w:ascii="Courier New" w:hAnsi="Courier New" w:cs="Courier New"/>
                <w:sz w:val="20"/>
                <w:szCs w:val="20"/>
              </w:rPr>
              <w:br/>
            </w:r>
            <w:r>
              <w:rPr>
                <w:rStyle w:val="HTMLCode"/>
                <w:rFonts w:eastAsiaTheme="minorHAnsi"/>
              </w:rPr>
              <w:t>  }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0065C" w:rsidRDefault="0030065C" w:rsidP="0030065C">
      <w:pPr>
        <w:pStyle w:val="NormalWeb"/>
        <w:shd w:val="clear" w:color="auto" w:fill="FFFFFF"/>
        <w:spacing w:line="311" w:lineRule="atLeast"/>
        <w:rPr>
          <w:rFonts w:ascii="Arial" w:hAnsi="Arial" w:cs="Arial"/>
          <w:color w:val="000000"/>
          <w:sz w:val="17"/>
          <w:szCs w:val="17"/>
        </w:rPr>
      </w:pPr>
      <w:hyperlink r:id="rId160" w:history="1">
        <w:r>
          <w:rPr>
            <w:rStyle w:val="Hyperlink"/>
            <w:rFonts w:ascii="Arial" w:hAnsi="Arial" w:cs="Arial"/>
            <w:b/>
            <w:bCs/>
            <w:color w:val="D10026"/>
            <w:sz w:val="20"/>
            <w:szCs w:val="20"/>
          </w:rPr>
          <w:t>Download this example.</w:t>
        </w:r>
      </w:hyperlink>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lastRenderedPageBreak/>
        <w:t>Palindrome Number Example in Java </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72" name="Picture 272" descr="http://www.roseindia.net/images/previous.gif">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www.roseindia.net/images/previous.gif">
                      <a:hlinkClick r:id="rId15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73" name="Picture 273"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74" name="Picture 274" descr="http://www.roseindia.net/images/next.gif">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www.roseindia.net/images/next.gif">
                      <a:hlinkClick r:id="rId16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about the palindrome number and how to determine any number is palindrome or not. First of all we are going to read about the palindrome number.  This is the number that the actual number and after reversing this, in both cases the number is same that is called palindrome number otherwise not. Brief description below:</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With the help of this program, we are going to determine whether the given number is palindrome or not.  To achieve the desired result, firstly we have to define a class named "Palindrome". After that we will ask the user to enter any integer type number and then we will reverse it. After reversing the number we will check whether the given number is palindrome or not. If the given number is larger, then it will display a message "Out of range!</w:t>
      </w:r>
      <w:proofErr w:type="gramStart"/>
      <w:r>
        <w:rPr>
          <w:rFonts w:ascii="Arial" w:hAnsi="Arial" w:cs="Arial"/>
          <w:color w:val="000000"/>
          <w:sz w:val="17"/>
          <w:szCs w:val="17"/>
        </w:rPr>
        <w:t>".</w:t>
      </w:r>
      <w:proofErr w:type="gramEnd"/>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Palindrome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object = </w:t>
            </w:r>
            <w:r>
              <w:rPr>
                <w:rStyle w:val="HTMLCode"/>
                <w:rFonts w:eastAsiaTheme="minorHAnsi"/>
                <w:b/>
                <w:bCs/>
                <w:color w:val="7F0055"/>
              </w:rPr>
              <w:t>new </w:t>
            </w:r>
            <w:r>
              <w:rPr>
                <w:rStyle w:val="HTMLCode"/>
                <w:rFonts w:eastAsiaTheme="minorHAnsi"/>
                <w:color w:val="000000"/>
              </w:rPr>
              <w:t>BufferedReader(</w:t>
            </w:r>
            <w:r>
              <w:rPr>
                <w:rFonts w:ascii="Courier New" w:hAnsi="Courier New" w:cs="Courier New"/>
                <w:b/>
                <w:bCs/>
                <w:color w:val="7F0055"/>
                <w:sz w:val="20"/>
                <w:szCs w:val="20"/>
              </w:rPr>
              <w:br/>
            </w:r>
            <w:r>
              <w:rPr>
                <w:rStyle w:val="HTMLCode"/>
                <w:rFonts w:eastAsiaTheme="minorHAnsi"/>
                <w:b/>
                <w:bCs/>
                <w:color w:val="7F0055"/>
              </w:rPr>
              <w:t>  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"Enter number"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 Integer.parseInt(object.readLine());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 = num;</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rev=</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"Number: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w:t>
            </w:r>
            <w:r>
              <w:rPr>
                <w:rStyle w:val="HTMLCode"/>
                <w:rFonts w:eastAsiaTheme="minorHAnsi"/>
                <w:color w:val="000000"/>
              </w:rPr>
              <w:t>+ num);</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 i&lt;=num;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r=num%</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num=num/</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rev=rev*</w:t>
            </w:r>
            <w:r>
              <w:rPr>
                <w:rStyle w:val="HTMLCode"/>
                <w:rFonts w:eastAsiaTheme="minorHAnsi"/>
                <w:color w:val="990000"/>
              </w:rPr>
              <w:t>10</w:t>
            </w:r>
            <w:r>
              <w:rPr>
                <w:rStyle w:val="HTMLCode"/>
                <w:rFonts w:eastAsiaTheme="minorHAnsi"/>
                <w:color w:val="000000"/>
              </w:rPr>
              <w:t>+r;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"After reversing the number: "</w:t>
            </w:r>
            <w:r>
              <w:rPr>
                <w:rStyle w:val="HTMLCode"/>
                <w:rFonts w:eastAsiaTheme="minorHAnsi"/>
                <w:color w:val="000000"/>
              </w:rPr>
              <w:t>+ </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w:t>
            </w:r>
            <w:r>
              <w:rPr>
                <w:rStyle w:val="HTMLCode"/>
                <w:rFonts w:eastAsiaTheme="minorHAnsi"/>
                <w:color w:val="000000"/>
              </w:rPr>
              <w:t>+ rev);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(n == rev){</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"Number is palindrome!"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"Number is not palindrome!"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color w:val="000000"/>
              </w:rPr>
              <w:t>(Exception e){</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System.out.println(</w:t>
            </w:r>
            <w:r>
              <w:rPr>
                <w:rStyle w:val="HTMLCode"/>
                <w:rFonts w:eastAsiaTheme="minorHAnsi"/>
                <w:color w:val="2A00FF"/>
              </w:rPr>
              <w:t>"Out of range!"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 </w:t>
            </w:r>
          </w:p>
        </w:tc>
      </w:tr>
    </w:tbl>
    <w:p w:rsidR="0030065C" w:rsidRDefault="0030065C" w:rsidP="0030065C">
      <w:pPr>
        <w:pStyle w:val="NormalWeb"/>
        <w:shd w:val="clear" w:color="auto" w:fill="FFFFFF"/>
        <w:spacing w:line="311" w:lineRule="atLeast"/>
        <w:rPr>
          <w:rFonts w:ascii="Arial" w:hAnsi="Arial" w:cs="Arial"/>
          <w:color w:val="000000"/>
          <w:sz w:val="17"/>
          <w:szCs w:val="17"/>
        </w:rPr>
      </w:pPr>
      <w:hyperlink r:id="rId162" w:history="1">
        <w:r>
          <w:rPr>
            <w:rStyle w:val="Hyperlink"/>
            <w:rFonts w:ascii="Arial" w:hAnsi="Arial" w:cs="Arial"/>
            <w:b/>
            <w:bCs/>
            <w:color w:val="D10026"/>
            <w:sz w:val="20"/>
            <w:szCs w:val="20"/>
          </w:rPr>
          <w:t>Download this example</w:t>
        </w:r>
      </w:hyperlink>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Write a program for calculating area and perimeter of a rectangle</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78" name="Picture 278" descr="http://www.roseindia.net/images/previous.gif">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www.roseindia.net/images/previous.gif">
                      <a:hlinkClick r:id="rId16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79" name="Picture 279"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80" name="Picture 280" descr="http://www.roseindia.net/images/next.gif">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www.roseindia.net/images/next.gif">
                      <a:hlinkClick r:id="rId16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If you are a newbie in Java programming then our tutorials and examples will be helpful in understanding Java programming in the </w:t>
      </w:r>
      <w:proofErr w:type="gramStart"/>
      <w:r>
        <w:rPr>
          <w:rFonts w:ascii="Arial" w:hAnsi="Arial" w:cs="Arial"/>
          <w:color w:val="000000"/>
          <w:sz w:val="17"/>
          <w:szCs w:val="17"/>
        </w:rPr>
        <w:t>most simplest</w:t>
      </w:r>
      <w:proofErr w:type="gramEnd"/>
      <w:r>
        <w:rPr>
          <w:rFonts w:ascii="Arial" w:hAnsi="Arial" w:cs="Arial"/>
          <w:color w:val="000000"/>
          <w:sz w:val="17"/>
          <w:szCs w:val="17"/>
        </w:rPr>
        <w:t xml:space="preserve"> way. Here after reading this lesson, you will be able to write program for calculating the area and perimeter of a rectangle.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First of all create a class named</w:t>
      </w:r>
      <w:r>
        <w:rPr>
          <w:rStyle w:val="apple-converted-space"/>
          <w:rFonts w:ascii="Arial" w:hAnsi="Arial" w:cs="Arial"/>
          <w:color w:val="000000"/>
          <w:sz w:val="17"/>
          <w:szCs w:val="17"/>
        </w:rPr>
        <w:t> </w:t>
      </w:r>
      <w:r>
        <w:rPr>
          <w:rFonts w:ascii="Arial" w:hAnsi="Arial" w:cs="Arial"/>
          <w:b/>
          <w:bCs/>
          <w:color w:val="000000"/>
          <w:sz w:val="17"/>
          <w:szCs w:val="17"/>
        </w:rPr>
        <w:t>RecArea</w:t>
      </w:r>
      <w:r>
        <w:rPr>
          <w:rStyle w:val="apple-converted-space"/>
          <w:rFonts w:ascii="Arial" w:hAnsi="Arial" w:cs="Arial"/>
          <w:color w:val="000000"/>
          <w:sz w:val="17"/>
          <w:szCs w:val="17"/>
        </w:rPr>
        <w:t> </w:t>
      </w:r>
      <w:r>
        <w:rPr>
          <w:rFonts w:ascii="Arial" w:hAnsi="Arial" w:cs="Arial"/>
          <w:color w:val="000000"/>
          <w:sz w:val="17"/>
          <w:szCs w:val="17"/>
        </w:rPr>
        <w:t>under Java.io package. Now define two integer variable '</w:t>
      </w:r>
      <w:r>
        <w:rPr>
          <w:rFonts w:ascii="Arial" w:hAnsi="Arial" w:cs="Arial"/>
          <w:b/>
          <w:bCs/>
          <w:color w:val="000000"/>
          <w:sz w:val="17"/>
          <w:szCs w:val="17"/>
        </w:rPr>
        <w:t>l'</w:t>
      </w:r>
      <w:r>
        <w:rPr>
          <w:rStyle w:val="apple-converted-space"/>
          <w:rFonts w:ascii="Arial" w:hAnsi="Arial" w:cs="Arial"/>
          <w:color w:val="000000"/>
          <w:sz w:val="17"/>
          <w:szCs w:val="17"/>
        </w:rPr>
        <w:t> </w:t>
      </w:r>
      <w:r>
        <w:rPr>
          <w:rFonts w:ascii="Arial" w:hAnsi="Arial" w:cs="Arial"/>
          <w:color w:val="000000"/>
          <w:sz w:val="17"/>
          <w:szCs w:val="17"/>
        </w:rPr>
        <w:t>and '</w:t>
      </w:r>
      <w:r>
        <w:rPr>
          <w:rFonts w:ascii="Arial" w:hAnsi="Arial" w:cs="Arial"/>
          <w:b/>
          <w:bCs/>
          <w:color w:val="000000"/>
          <w:sz w:val="17"/>
          <w:szCs w:val="17"/>
        </w:rPr>
        <w:t>w'.</w:t>
      </w:r>
      <w:r>
        <w:rPr>
          <w:rStyle w:val="apple-converted-space"/>
          <w:rFonts w:ascii="Arial" w:hAnsi="Arial" w:cs="Arial"/>
          <w:color w:val="000000"/>
          <w:sz w:val="17"/>
          <w:szCs w:val="17"/>
        </w:rPr>
        <w:t> </w:t>
      </w:r>
      <w:r>
        <w:rPr>
          <w:rFonts w:ascii="Arial" w:hAnsi="Arial" w:cs="Arial"/>
          <w:color w:val="000000"/>
          <w:sz w:val="17"/>
          <w:szCs w:val="17"/>
        </w:rPr>
        <w:t xml:space="preserve">As the program will be based on keyboard numerical input, it is important for every programmer to use correct data without any mistake. </w:t>
      </w:r>
      <w:proofErr w:type="gramStart"/>
      <w:r>
        <w:rPr>
          <w:rFonts w:ascii="Arial" w:hAnsi="Arial" w:cs="Arial"/>
          <w:color w:val="000000"/>
          <w:sz w:val="17"/>
          <w:szCs w:val="17"/>
        </w:rPr>
        <w:t>In this case the exception methods like</w:t>
      </w:r>
      <w:r>
        <w:rPr>
          <w:rStyle w:val="apple-converted-space"/>
          <w:rFonts w:ascii="Arial" w:hAnsi="Arial" w:cs="Arial"/>
          <w:color w:val="000000"/>
          <w:sz w:val="17"/>
          <w:szCs w:val="17"/>
        </w:rPr>
        <w:t> </w:t>
      </w:r>
      <w:r>
        <w:rPr>
          <w:rFonts w:ascii="Arial" w:hAnsi="Arial" w:cs="Arial"/>
          <w:b/>
          <w:bCs/>
          <w:color w:val="000000"/>
          <w:sz w:val="17"/>
          <w:szCs w:val="17"/>
        </w:rPr>
        <w:t>try/catch</w:t>
      </w:r>
      <w:r>
        <w:rPr>
          <w:rStyle w:val="apple-converted-space"/>
          <w:rFonts w:ascii="Arial" w:hAnsi="Arial" w:cs="Arial"/>
          <w:color w:val="000000"/>
          <w:sz w:val="17"/>
          <w:szCs w:val="17"/>
        </w:rPr>
        <w:t> </w:t>
      </w:r>
      <w:r>
        <w:rPr>
          <w:rFonts w:ascii="Arial" w:hAnsi="Arial" w:cs="Arial"/>
          <w:color w:val="000000"/>
          <w:sz w:val="17"/>
          <w:szCs w:val="17"/>
        </w:rPr>
        <w:t>mechanism helps in detecting user input errors.</w:t>
      </w:r>
      <w:proofErr w:type="gramEnd"/>
      <w:r>
        <w:rPr>
          <w:rFonts w:ascii="Arial" w:hAnsi="Arial" w:cs="Arial"/>
          <w:color w:val="000000"/>
          <w:sz w:val="17"/>
          <w:szCs w:val="17"/>
        </w:rPr>
        <w:t xml:space="preserve"> So before starting the functional </w:t>
      </w:r>
      <w:proofErr w:type="gramStart"/>
      <w:r>
        <w:rPr>
          <w:rFonts w:ascii="Arial" w:hAnsi="Arial" w:cs="Arial"/>
          <w:color w:val="000000"/>
          <w:sz w:val="17"/>
          <w:szCs w:val="17"/>
        </w:rPr>
        <w:t>code,</w:t>
      </w:r>
      <w:proofErr w:type="gramEnd"/>
      <w:r>
        <w:rPr>
          <w:rFonts w:ascii="Arial" w:hAnsi="Arial" w:cs="Arial"/>
          <w:color w:val="000000"/>
          <w:sz w:val="17"/>
          <w:szCs w:val="17"/>
        </w:rPr>
        <w:t xml:space="preserve"> enclosed it with</w:t>
      </w:r>
      <w:r>
        <w:rPr>
          <w:rStyle w:val="apple-converted-space"/>
          <w:rFonts w:ascii="Arial" w:hAnsi="Arial" w:cs="Arial"/>
          <w:color w:val="000000"/>
          <w:sz w:val="17"/>
          <w:szCs w:val="17"/>
        </w:rPr>
        <w:t> </w:t>
      </w:r>
      <w:r>
        <w:rPr>
          <w:rFonts w:ascii="Arial" w:hAnsi="Arial" w:cs="Arial"/>
          <w:i/>
          <w:iCs/>
          <w:color w:val="000000"/>
          <w:sz w:val="17"/>
          <w:szCs w:val="17"/>
        </w:rPr>
        <w:t>try</w:t>
      </w:r>
      <w:r>
        <w:rPr>
          <w:rStyle w:val="apple-converted-space"/>
          <w:rFonts w:ascii="Arial" w:hAnsi="Arial" w:cs="Arial"/>
          <w:i/>
          <w:iCs/>
          <w:color w:val="000000"/>
          <w:sz w:val="17"/>
          <w:szCs w:val="17"/>
        </w:rPr>
        <w:t> </w:t>
      </w:r>
      <w:r>
        <w:rPr>
          <w:rFonts w:ascii="Arial" w:hAnsi="Arial" w:cs="Arial"/>
          <w:color w:val="000000"/>
          <w:sz w:val="17"/>
          <w:szCs w:val="17"/>
        </w:rPr>
        <w:t>clause so that any error in the statement causes the execution of the catch clauses.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Now create an abstract buffer class which is the super class of all classes and represents a stream of input bytes.  The InputSreamReader reads the character stream and stores it in the buffer class. Now use</w:t>
      </w:r>
      <w:r>
        <w:rPr>
          <w:rStyle w:val="apple-converted-space"/>
          <w:rFonts w:ascii="Arial" w:hAnsi="Arial" w:cs="Arial"/>
          <w:color w:val="000000"/>
          <w:sz w:val="17"/>
          <w:szCs w:val="17"/>
        </w:rPr>
        <w:t> </w:t>
      </w:r>
      <w:r>
        <w:rPr>
          <w:rFonts w:ascii="Arial" w:hAnsi="Arial" w:cs="Arial"/>
          <w:b/>
          <w:bCs/>
          <w:i/>
          <w:iCs/>
          <w:color w:val="000000"/>
          <w:sz w:val="17"/>
          <w:szCs w:val="17"/>
        </w:rPr>
        <w:t>parseInt</w:t>
      </w:r>
      <w:r>
        <w:rPr>
          <w:rStyle w:val="apple-converted-space"/>
          <w:rFonts w:ascii="Arial" w:hAnsi="Arial" w:cs="Arial"/>
          <w:color w:val="000000"/>
          <w:sz w:val="17"/>
          <w:szCs w:val="17"/>
        </w:rPr>
        <w:t> </w:t>
      </w:r>
      <w:r>
        <w:rPr>
          <w:rFonts w:ascii="Arial" w:hAnsi="Arial" w:cs="Arial"/>
          <w:color w:val="000000"/>
          <w:sz w:val="17"/>
          <w:szCs w:val="17"/>
        </w:rPr>
        <w:t>for both length and width of the rectangle. This is an instance of class method and is used to convert a string to an integer. Define the area as l*w and perimeter as 2*(l+w) and in the end use the catch exception.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Now compile and run the program and input the value as you see the message and get the ultimate result. If you find any kind of error, then check the whole program again.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9212"/>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rPr>
              <w:t>import </w:t>
            </w:r>
            <w:r>
              <w:rPr>
                <w:rStyle w:val="HTMLCode"/>
                <w:rFonts w:eastAsiaTheme="minorHAnsi"/>
              </w:rPr>
              <w:t>java.io.*;</w:t>
            </w:r>
            <w:r>
              <w:rPr>
                <w:rFonts w:ascii="Courier New" w:hAnsi="Courier New" w:cs="Courier New"/>
                <w:sz w:val="20"/>
                <w:szCs w:val="20"/>
              </w:rPr>
              <w:br/>
            </w:r>
            <w:r>
              <w:rPr>
                <w:rStyle w:val="HTMLCode"/>
                <w:rFonts w:eastAsiaTheme="minorHAnsi"/>
                <w:b/>
                <w:bCs/>
              </w:rPr>
              <w:t>class </w:t>
            </w:r>
            <w:r>
              <w:rPr>
                <w:rStyle w:val="HTMLCode"/>
                <w:rFonts w:eastAsiaTheme="minorHAnsi"/>
              </w:rPr>
              <w:t>RecArea </w:t>
            </w:r>
            <w:r>
              <w:rPr>
                <w:rFonts w:ascii="Courier New" w:hAnsi="Courier New" w:cs="Courier New"/>
                <w:sz w:val="20"/>
                <w:szCs w:val="20"/>
              </w:rPr>
              <w:br/>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b/>
                <w:bCs/>
              </w:rPr>
              <w:t>public static void </w:t>
            </w:r>
            <w:r>
              <w:rPr>
                <w:rStyle w:val="HTMLCode"/>
                <w:rFonts w:eastAsiaTheme="minorHAnsi"/>
              </w:rPr>
              <w:t>main(String[] args)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w:t>
            </w:r>
            <w:r>
              <w:rPr>
                <w:rStyle w:val="HTMLCode"/>
                <w:rFonts w:eastAsiaTheme="minorHAnsi"/>
                <w:b/>
                <w:bCs/>
              </w:rPr>
              <w:t>int </w:t>
            </w:r>
            <w:r>
              <w:rPr>
                <w:rStyle w:val="HTMLCode"/>
                <w:rFonts w:eastAsiaTheme="minorHAnsi"/>
              </w:rPr>
              <w:t>l=0;</w:t>
            </w:r>
            <w:r>
              <w:rPr>
                <w:rFonts w:ascii="Courier New" w:hAnsi="Courier New" w:cs="Courier New"/>
                <w:sz w:val="20"/>
                <w:szCs w:val="20"/>
              </w:rPr>
              <w:br/>
            </w:r>
            <w:r>
              <w:rPr>
                <w:rStyle w:val="HTMLCode"/>
                <w:rFonts w:eastAsiaTheme="minorHAnsi"/>
              </w:rPr>
              <w:t>  </w:t>
            </w:r>
            <w:r>
              <w:rPr>
                <w:rStyle w:val="HTMLCode"/>
                <w:rFonts w:eastAsiaTheme="minorHAnsi"/>
                <w:b/>
                <w:bCs/>
              </w:rPr>
              <w:t>int </w:t>
            </w:r>
            <w:r>
              <w:rPr>
                <w:rStyle w:val="HTMLCode"/>
                <w:rFonts w:eastAsiaTheme="minorHAnsi"/>
              </w:rPr>
              <w:t>w=0;</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w:t>
            </w:r>
            <w:r>
              <w:rPr>
                <w:rStyle w:val="HTMLCode"/>
                <w:rFonts w:eastAsiaTheme="minorHAnsi"/>
                <w:b/>
                <w:bCs/>
              </w:rPr>
              <w:t>try</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BufferedReader br1 = </w:t>
            </w:r>
            <w:r>
              <w:rPr>
                <w:rStyle w:val="HTMLCode"/>
                <w:rFonts w:eastAsiaTheme="minorHAnsi"/>
                <w:b/>
                <w:bCs/>
              </w:rPr>
              <w:t>new </w:t>
            </w:r>
            <w:r>
              <w:rPr>
                <w:rStyle w:val="HTMLCode"/>
                <w:rFonts w:eastAsiaTheme="minorHAnsi"/>
              </w:rPr>
              <w:t>BufferedReader(</w:t>
            </w:r>
            <w:r>
              <w:rPr>
                <w:rStyle w:val="HTMLCode"/>
                <w:rFonts w:eastAsiaTheme="minorHAnsi"/>
                <w:b/>
                <w:bCs/>
              </w:rPr>
              <w:t>new </w:t>
            </w:r>
            <w:r>
              <w:rPr>
                <w:rStyle w:val="HTMLCode"/>
                <w:rFonts w:eastAsiaTheme="minorHAnsi"/>
              </w:rPr>
              <w:t>InputStreamReader(System.in));</w:t>
            </w:r>
            <w:r>
              <w:rPr>
                <w:rFonts w:ascii="Courier New" w:hAnsi="Courier New" w:cs="Courier New"/>
                <w:sz w:val="20"/>
                <w:szCs w:val="20"/>
              </w:rPr>
              <w:br/>
            </w:r>
            <w:r>
              <w:rPr>
                <w:rStyle w:val="HTMLCode"/>
                <w:rFonts w:eastAsiaTheme="minorHAnsi"/>
              </w:rPr>
              <w:lastRenderedPageBreak/>
              <w:t>  System.out.println("Enter length of rectangle : ");</w:t>
            </w:r>
            <w:r>
              <w:rPr>
                <w:rFonts w:ascii="Courier New" w:hAnsi="Courier New" w:cs="Courier New"/>
                <w:sz w:val="20"/>
                <w:szCs w:val="20"/>
              </w:rPr>
              <w:br/>
            </w:r>
            <w:r>
              <w:rPr>
                <w:rStyle w:val="HTMLCode"/>
                <w:rFonts w:eastAsiaTheme="minorHAnsi"/>
              </w:rPr>
              <w:t>  l = Integer.parseInt(br1.readLine());</w:t>
            </w:r>
            <w:r>
              <w:rPr>
                <w:rFonts w:ascii="Courier New" w:hAnsi="Courier New" w:cs="Courier New"/>
                <w:sz w:val="20"/>
                <w:szCs w:val="20"/>
              </w:rPr>
              <w:br/>
            </w:r>
            <w:r>
              <w:rPr>
                <w:rStyle w:val="HTMLCode"/>
                <w:rFonts w:eastAsiaTheme="minorHAnsi"/>
              </w:rPr>
              <w:t>  System.out.println("Enter width of rectangle : ");</w:t>
            </w:r>
            <w:r>
              <w:rPr>
                <w:rFonts w:ascii="Courier New" w:hAnsi="Courier New" w:cs="Courier New"/>
                <w:sz w:val="20"/>
                <w:szCs w:val="20"/>
              </w:rPr>
              <w:br/>
            </w:r>
            <w:r>
              <w:rPr>
                <w:rStyle w:val="HTMLCode"/>
                <w:rFonts w:eastAsiaTheme="minorHAnsi"/>
              </w:rPr>
              <w:t>  w = Integer.parseInt(br1.readLine());</w:t>
            </w:r>
            <w:r>
              <w:rPr>
                <w:rFonts w:ascii="Courier New" w:hAnsi="Courier New" w:cs="Courier New"/>
                <w:sz w:val="20"/>
                <w:szCs w:val="20"/>
              </w:rPr>
              <w:br/>
            </w:r>
            <w:r>
              <w:rPr>
                <w:rStyle w:val="HTMLCode"/>
                <w:rFonts w:eastAsiaTheme="minorHAnsi"/>
              </w:rPr>
              <w:t>  </w:t>
            </w:r>
            <w:r>
              <w:rPr>
                <w:rStyle w:val="HTMLCode"/>
                <w:rFonts w:eastAsiaTheme="minorHAnsi"/>
                <w:b/>
                <w:bCs/>
              </w:rPr>
              <w:t>int </w:t>
            </w:r>
            <w:r>
              <w:rPr>
                <w:rStyle w:val="HTMLCode"/>
                <w:rFonts w:eastAsiaTheme="minorHAnsi"/>
              </w:rPr>
              <w:t>area = l*w;</w:t>
            </w:r>
            <w:r>
              <w:rPr>
                <w:rFonts w:ascii="Courier New" w:hAnsi="Courier New" w:cs="Courier New"/>
                <w:sz w:val="20"/>
                <w:szCs w:val="20"/>
              </w:rPr>
              <w:br/>
            </w:r>
            <w:r>
              <w:rPr>
                <w:rStyle w:val="HTMLCode"/>
                <w:rFonts w:eastAsiaTheme="minorHAnsi"/>
              </w:rPr>
              <w:t>  System.out.println("Area of Rectangle : "+area);</w:t>
            </w:r>
            <w:r>
              <w:rPr>
                <w:rFonts w:ascii="Courier New" w:hAnsi="Courier New" w:cs="Courier New"/>
                <w:sz w:val="20"/>
                <w:szCs w:val="20"/>
              </w:rPr>
              <w:br/>
            </w:r>
            <w:r>
              <w:rPr>
                <w:rStyle w:val="HTMLCode"/>
                <w:rFonts w:eastAsiaTheme="minorHAnsi"/>
              </w:rPr>
              <w:t>  </w:t>
            </w:r>
            <w:r>
              <w:rPr>
                <w:rStyle w:val="HTMLCode"/>
                <w:rFonts w:eastAsiaTheme="minorHAnsi"/>
                <w:b/>
                <w:bCs/>
              </w:rPr>
              <w:t>int </w:t>
            </w:r>
            <w:r>
              <w:rPr>
                <w:rStyle w:val="HTMLCode"/>
                <w:rFonts w:eastAsiaTheme="minorHAnsi"/>
              </w:rPr>
              <w:t>perimiter = 2*(l+w);</w:t>
            </w:r>
            <w:r>
              <w:rPr>
                <w:rFonts w:ascii="Courier New" w:hAnsi="Courier New" w:cs="Courier New"/>
                <w:sz w:val="20"/>
                <w:szCs w:val="20"/>
              </w:rPr>
              <w:br/>
            </w:r>
            <w:r>
              <w:rPr>
                <w:rStyle w:val="HTMLCode"/>
                <w:rFonts w:eastAsiaTheme="minorHAnsi"/>
              </w:rPr>
              <w:t>  System.out.println("Perimeter: " + perimiter);</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w:t>
            </w:r>
            <w:r>
              <w:rPr>
                <w:rStyle w:val="HTMLCode"/>
                <w:rFonts w:eastAsiaTheme="minorHAnsi"/>
                <w:b/>
                <w:bCs/>
              </w:rPr>
              <w:t>catch</w:t>
            </w:r>
            <w:r>
              <w:rPr>
                <w:rStyle w:val="HTMLCode"/>
                <w:rFonts w:eastAsiaTheme="minorHAnsi"/>
              </w:rPr>
              <w:t>(Exception e){System.out.println("Error : "+e);}</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p>
        </w:tc>
      </w:tr>
    </w:tbl>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lastRenderedPageBreak/>
        <w:t>Checking whether a year is leap or not</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84" name="Picture 284" descr="http://www.roseindia.net/images/previous.gif">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www.roseindia.net/images/previous.gif">
                      <a:hlinkClick r:id="rId16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85" name="Picture 285"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86" name="Picture 286" descr="http://www.roseindia.net/images/next.gif">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www.roseindia.net/images/next.gif">
                      <a:hlinkClick r:id="rId16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tutorial is going to teach you the coding for checking whether a year is a leap year or not. Here, we have taken the year 2000. So define an integer n=2000 in the class "Leapyear" and now apply "if else" condition. As we know leap year is divided by the integer 4 and so applying if condition as n/4=0, then "n" is a leap year. </w:t>
      </w:r>
      <w:proofErr w:type="gramStart"/>
      <w:r>
        <w:rPr>
          <w:rFonts w:ascii="Arial" w:hAnsi="Arial" w:cs="Arial"/>
          <w:color w:val="000000"/>
          <w:sz w:val="17"/>
          <w:szCs w:val="17"/>
        </w:rPr>
        <w:t>Now in the System.out.println write the message that the year is a leap year.</w:t>
      </w:r>
      <w:proofErr w:type="gramEnd"/>
      <w:r>
        <w:rPr>
          <w:rFonts w:ascii="Arial" w:hAnsi="Arial" w:cs="Arial"/>
          <w:color w:val="000000"/>
          <w:sz w:val="17"/>
          <w:szCs w:val="17"/>
        </w:rPr>
        <w:t xml:space="preserve"> Again applying "else" condition the output will be that the year is not a leap year.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6572"/>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class  </w:t>
            </w:r>
            <w:r>
              <w:rPr>
                <w:rStyle w:val="HTMLCode"/>
                <w:rFonts w:eastAsiaTheme="minorHAnsi"/>
                <w:color w:val="000000"/>
              </w:rPr>
              <w:t>Leapyear</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w:t>
            </w:r>
            <w:r>
              <w:rPr>
                <w:rStyle w:val="HTMLCode"/>
                <w:rFonts w:eastAsiaTheme="minorHAnsi"/>
                <w:color w:val="990000"/>
              </w:rPr>
              <w:t>2000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(n%</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given year is a leap year"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"This is not a leap year"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pStyle w:val="NormalWeb"/>
        <w:shd w:val="clear" w:color="auto" w:fill="FFFFFF"/>
        <w:spacing w:line="311" w:lineRule="atLeast"/>
        <w:rPr>
          <w:rFonts w:ascii="Arial" w:hAnsi="Arial" w:cs="Arial"/>
          <w:color w:val="000000"/>
          <w:sz w:val="17"/>
          <w:szCs w:val="17"/>
        </w:rPr>
      </w:pPr>
      <w:hyperlink r:id="rId166" w:history="1">
        <w:r>
          <w:rPr>
            <w:rStyle w:val="Hyperlink"/>
            <w:rFonts w:ascii="Arial" w:hAnsi="Arial" w:cs="Arial"/>
            <w:b/>
            <w:bCs/>
            <w:color w:val="D10026"/>
            <w:sz w:val="20"/>
            <w:szCs w:val="20"/>
          </w:rPr>
          <w:t>Download the program:</w:t>
        </w:r>
      </w:hyperlink>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Listing out leap years between certain period</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90" name="Picture 290" descr="http://www.roseindia.net/images/previous.gif">
              <a:hlinkClick xmlns:a="http://schemas.openxmlformats.org/drawingml/2006/main" r:id="rId1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http://www.roseindia.net/images/previous.gif">
                      <a:hlinkClick r:id="rId16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91" name="Picture 291"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92" name="Picture 292" descr="http://www.roseindia.net/images/next.gif">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http://www.roseindia.net/images/next.gif">
                      <a:hlinkClick r:id="rId16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rPr>
          <w:rFonts w:ascii="Times New Roman" w:hAnsi="Times New Roman" w:cs="Times New Roman"/>
          <w:sz w:val="24"/>
          <w:szCs w:val="24"/>
        </w:rPr>
      </w:pPr>
      <w:r>
        <w:rPr>
          <w:rFonts w:ascii="Arial" w:hAnsi="Arial" w:cs="Arial"/>
          <w:color w:val="000000"/>
          <w:sz w:val="17"/>
          <w:szCs w:val="17"/>
          <w:shd w:val="clear" w:color="auto" w:fill="FFFFFF"/>
        </w:rPr>
        <w:t>The programming lesson will teach you the coding for finding and listing out the leap years between two years. In the following example we have to find out the leap years between 1990 and 2006. First define the two years under a class "leapyears". Let i = 2006 and n=1990. Now with the help of for loop method initialize the year as n=1990 and n&lt;=i. Also apply the increment statement in the loop as we have to check one by one.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As we know a leap year is divisible by 4, define an integer l=n%4. So if 'n' is divisible by 4 or l=0, then the particular year can be a leap year. For checking this, apply </w:t>
      </w:r>
      <w:proofErr w:type="gramStart"/>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b/>
          <w:bCs/>
          <w:color w:val="000000"/>
          <w:sz w:val="17"/>
          <w:szCs w:val="17"/>
        </w:rPr>
        <w:t>if</w:t>
      </w:r>
      <w:proofErr w:type="gramEnd"/>
      <w:r>
        <w:rPr>
          <w:rStyle w:val="apple-converted-space"/>
          <w:rFonts w:ascii="Arial" w:hAnsi="Arial" w:cs="Arial"/>
          <w:color w:val="000000"/>
          <w:sz w:val="17"/>
          <w:szCs w:val="17"/>
        </w:rPr>
        <w:t> </w:t>
      </w:r>
      <w:r>
        <w:rPr>
          <w:rFonts w:ascii="Arial" w:hAnsi="Arial" w:cs="Arial"/>
          <w:color w:val="000000"/>
          <w:sz w:val="17"/>
          <w:szCs w:val="17"/>
        </w:rPr>
        <w:t xml:space="preserve">statement and if this satisfies then, the year will be a leap year. </w:t>
      </w:r>
      <w:proofErr w:type="gramStart"/>
      <w:r>
        <w:rPr>
          <w:rFonts w:ascii="Arial" w:hAnsi="Arial" w:cs="Arial"/>
          <w:color w:val="000000"/>
          <w:sz w:val="17"/>
          <w:szCs w:val="17"/>
        </w:rPr>
        <w:t>For listing out each year write "+n" in the System.out.println.</w:t>
      </w:r>
      <w:proofErr w:type="gramEnd"/>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Now compile and run the program in the command window and see the result. If you find any error, check the whole program and find out the </w:t>
      </w:r>
      <w:r>
        <w:rPr>
          <w:rStyle w:val="apple-converted-space"/>
          <w:rFonts w:ascii="Arial" w:hAnsi="Arial" w:cs="Arial"/>
          <w:color w:val="000000"/>
          <w:sz w:val="17"/>
          <w:szCs w:val="17"/>
        </w:rPr>
        <w:t> </w:t>
      </w:r>
      <w:r>
        <w:rPr>
          <w:rStyle w:val="HTMLCode"/>
          <w:color w:val="000000"/>
        </w:rPr>
        <w:t> </w:t>
      </w:r>
      <w:r>
        <w:rPr>
          <w:rFonts w:ascii="Courier New" w:hAnsi="Courier New" w:cs="Courier New"/>
          <w:color w:val="000000"/>
          <w:sz w:val="20"/>
          <w:szCs w:val="20"/>
        </w:rPr>
        <w:br/>
      </w:r>
      <w:r>
        <w:rPr>
          <w:rFonts w:ascii="Arial" w:hAnsi="Arial" w:cs="Arial"/>
          <w:b/>
          <w:bCs/>
          <w:color w:val="000000"/>
          <w:sz w:val="17"/>
          <w:szCs w:val="17"/>
        </w:rPr>
        <w:b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5011"/>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class </w:t>
            </w:r>
            <w:r>
              <w:rPr>
                <w:rStyle w:val="HTMLCode"/>
                <w:rFonts w:eastAsiaTheme="minorHAnsi"/>
                <w:color w:val="000000"/>
              </w:rPr>
              <w:t>leapyears </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2006</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(n=</w:t>
            </w:r>
            <w:r>
              <w:rPr>
                <w:rStyle w:val="HTMLCode"/>
                <w:rFonts w:eastAsiaTheme="minorHAnsi"/>
                <w:color w:val="990000"/>
              </w:rPr>
              <w:t>1990</w:t>
            </w:r>
            <w:r>
              <w:rPr>
                <w:rStyle w:val="HTMLCode"/>
                <w:rFonts w:eastAsiaTheme="minorHAnsi"/>
                <w:color w:val="000000"/>
              </w:rPr>
              <w:t>; n&lt;=i ; 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l=n%</w:t>
            </w:r>
            <w:r>
              <w:rPr>
                <w:rStyle w:val="HTMLCode"/>
                <w:rFonts w:eastAsiaTheme="minorHAnsi"/>
                <w:color w:val="990000"/>
              </w:rPr>
              <w:t>4</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(l==</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"leap year: "</w:t>
            </w:r>
            <w:r>
              <w:rPr>
                <w:rStyle w:val="HTMLCode"/>
                <w:rFonts w:eastAsiaTheme="minorHAnsi"/>
                <w:color w:val="000000"/>
              </w:rPr>
              <w:t>+n);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Preparing table of a number by using loop</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296" name="Picture 296" descr="http://www.roseindia.net/images/previous.gif">
              <a:hlinkClick xmlns:a="http://schemas.openxmlformats.org/drawingml/2006/main" r:id="rId1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http://www.roseindia.net/images/previous.gif">
                      <a:hlinkClick r:id="rId16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297" name="Picture 297"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298" name="Picture 298" descr="http://www.roseindia.net/images/next.gif">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http://www.roseindia.net/images/next.gif">
                      <a:hlinkClick r:id="rId16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rPr>
        <w:t xml:space="preserve">This tutorial will teach you the methods of preparing the table of a given number by using loop condition. As we know the loop statements are used to repeat a statement or process multiple times according to a specified condition. Loop checks certain condition </w:t>
      </w:r>
      <w:r>
        <w:rPr>
          <w:rFonts w:ascii="Arial" w:hAnsi="Arial" w:cs="Arial"/>
          <w:color w:val="000000"/>
        </w:rPr>
        <w:lastRenderedPageBreak/>
        <w:t>and if it finds the condition is valuable then all the statements written under loop are executed.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rPr>
        <w:t>Here we will take a number a=25 of which we have to prepare a table. Define the integer a=25 and b=1 as the initial point. Now apply "while" condition of loop and confine b&lt;=10 as we have to make a table of 25. Again define another integer as c=a*b, this will be the result when we multiply 'a' with 'b'. Here we have to multiply 'a' with 'b' up to 10 times like a*1, a*2....................a*9, a*10. So make define b=b+1 as increment operator.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rPr>
        <w:t>Now compile and run the program on the command window.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rPr>
        <w:t>Here is the code of the prorgram:</w:t>
      </w:r>
    </w:p>
    <w:tbl>
      <w:tblPr>
        <w:tblW w:w="0" w:type="auto"/>
        <w:tblCellSpacing w:w="0" w:type="dxa"/>
        <w:shd w:val="clear" w:color="auto" w:fill="FFFFCC"/>
        <w:tblCellMar>
          <w:top w:w="45" w:type="dxa"/>
          <w:left w:w="45" w:type="dxa"/>
          <w:bottom w:w="45" w:type="dxa"/>
          <w:right w:w="45" w:type="dxa"/>
        </w:tblCellMar>
        <w:tblLook w:val="04A0"/>
      </w:tblPr>
      <w:tblGrid>
        <w:gridCol w:w="5491"/>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class  </w:t>
            </w:r>
            <w:r>
              <w:rPr>
                <w:rStyle w:val="HTMLCode"/>
                <w:rFonts w:eastAsiaTheme="minorHAnsi"/>
                <w:color w:val="000000"/>
              </w:rPr>
              <w:t>PreparingTable{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w:t>
            </w:r>
            <w:r>
              <w:rPr>
                <w:rStyle w:val="HTMLCode"/>
                <w:rFonts w:eastAsiaTheme="minorHAnsi"/>
                <w:color w:val="990000"/>
              </w:rPr>
              <w:t>25</w:t>
            </w:r>
            <w:r>
              <w:rPr>
                <w:rStyle w:val="HTMLCode"/>
                <w:rFonts w:eastAsiaTheme="minorHAnsi"/>
                <w:color w:val="000000"/>
              </w:rPr>
              <w:t>, b=</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table of "</w:t>
            </w:r>
            <w:r>
              <w:rPr>
                <w:rStyle w:val="HTMLCode"/>
                <w:rFonts w:eastAsiaTheme="minorHAnsi"/>
                <w:color w:val="000000"/>
              </w:rPr>
              <w:t>+a+</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w:t>
            </w:r>
            <w:r>
              <w:rPr>
                <w:rStyle w:val="HTMLCode"/>
                <w:rFonts w:eastAsiaTheme="minorHAnsi"/>
                <w:color w:val="000000"/>
              </w:rPr>
              <w:t>(b&lt;=</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c = a*b;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System.out.println(c);</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 = b+</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Find out the prime number</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02" name="Picture 302" descr="http://www.roseindia.net/images/previous.gif">
              <a:hlinkClick xmlns:a="http://schemas.openxmlformats.org/drawingml/2006/main" r:id="rId1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http://www.roseindia.net/images/previous.gif">
                      <a:hlinkClick r:id="rId16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03" name="Picture 303"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04" name="Picture 304" descr="http://www.roseindia.net/images/next.gif">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http://www.roseindia.net/images/next.gif">
                      <a:hlinkClick r:id="rId17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lesson of Java programming language will teach you the coding to find out whether a given number is </w:t>
      </w:r>
      <w:proofErr w:type="gramStart"/>
      <w:r>
        <w:rPr>
          <w:rFonts w:ascii="Arial" w:hAnsi="Arial" w:cs="Arial"/>
          <w:color w:val="000000"/>
          <w:sz w:val="17"/>
          <w:szCs w:val="17"/>
        </w:rPr>
        <w:t>prime</w:t>
      </w:r>
      <w:proofErr w:type="gramEnd"/>
      <w:r>
        <w:rPr>
          <w:rFonts w:ascii="Arial" w:hAnsi="Arial" w:cs="Arial"/>
          <w:color w:val="000000"/>
          <w:sz w:val="17"/>
          <w:szCs w:val="17"/>
        </w:rPr>
        <w:t xml:space="preserve"> or not. Here we have used the 'for loop' statement and given the required condition for a prime number. As we know, a prime number is only divided by 1 and itself, in other words it has no other factorial other than 1 and the number itself.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Here, first make a class and named as "</w:t>
      </w:r>
      <w:r>
        <w:rPr>
          <w:rStyle w:val="HTMLCode"/>
          <w:color w:val="000000"/>
        </w:rPr>
        <w:t>Primenumber</w:t>
      </w:r>
      <w:r>
        <w:rPr>
          <w:rFonts w:ascii="Arial" w:hAnsi="Arial" w:cs="Arial"/>
          <w:color w:val="000000"/>
          <w:sz w:val="17"/>
          <w:szCs w:val="17"/>
        </w:rPr>
        <w:t>" and take an integer as num=11, and define an integer 'i' as the integer other than 1 and the given number. That means, i&gt;2 and i&lt;num. Now apply this in the</w:t>
      </w:r>
      <w:r>
        <w:rPr>
          <w:rStyle w:val="apple-converted-space"/>
          <w:rFonts w:ascii="Arial" w:hAnsi="Arial" w:cs="Arial"/>
          <w:b/>
          <w:bCs/>
          <w:color w:val="000000"/>
          <w:sz w:val="17"/>
          <w:szCs w:val="17"/>
        </w:rPr>
        <w:t> </w:t>
      </w:r>
      <w:r>
        <w:rPr>
          <w:rFonts w:ascii="Arial" w:hAnsi="Arial" w:cs="Arial"/>
          <w:b/>
          <w:bCs/>
          <w:color w:val="000000"/>
          <w:sz w:val="17"/>
          <w:szCs w:val="17"/>
        </w:rPr>
        <w:t>"for loop"</w:t>
      </w:r>
      <w:r>
        <w:rPr>
          <w:rStyle w:val="apple-converted-space"/>
          <w:rFonts w:ascii="Arial" w:hAnsi="Arial" w:cs="Arial"/>
          <w:color w:val="000000"/>
          <w:sz w:val="17"/>
          <w:szCs w:val="17"/>
        </w:rPr>
        <w:t> </w:t>
      </w:r>
      <w:r>
        <w:rPr>
          <w:rFonts w:ascii="Arial" w:hAnsi="Arial" w:cs="Arial"/>
          <w:color w:val="000000"/>
          <w:sz w:val="17"/>
          <w:szCs w:val="17"/>
        </w:rPr>
        <w:t>statement and define an integer n=num/i as given below in the example. Now apply the</w:t>
      </w:r>
      <w:r>
        <w:rPr>
          <w:rStyle w:val="apple-converted-space"/>
          <w:rFonts w:ascii="Arial" w:hAnsi="Arial" w:cs="Arial"/>
          <w:color w:val="000000"/>
          <w:sz w:val="17"/>
          <w:szCs w:val="17"/>
        </w:rPr>
        <w:t> </w:t>
      </w:r>
      <w:r>
        <w:rPr>
          <w:rFonts w:ascii="Arial" w:hAnsi="Arial" w:cs="Arial"/>
          <w:b/>
          <w:bCs/>
          <w:color w:val="000000"/>
          <w:sz w:val="17"/>
          <w:szCs w:val="17"/>
        </w:rPr>
        <w:t>"if"</w:t>
      </w:r>
      <w:r>
        <w:rPr>
          <w:rStyle w:val="apple-converted-space"/>
          <w:rFonts w:ascii="Arial" w:hAnsi="Arial" w:cs="Arial"/>
          <w:color w:val="000000"/>
          <w:sz w:val="17"/>
          <w:szCs w:val="17"/>
        </w:rPr>
        <w:t> </w:t>
      </w:r>
      <w:r>
        <w:rPr>
          <w:rFonts w:ascii="Arial" w:hAnsi="Arial" w:cs="Arial"/>
          <w:color w:val="000000"/>
          <w:sz w:val="17"/>
          <w:szCs w:val="17"/>
        </w:rPr>
        <w:t xml:space="preserve">condition and if the reminder of the earlier equation comes "0", then the result will be not prime. Again the loop system will check the above condition until it has not satisfied from the starting </w:t>
      </w:r>
      <w:proofErr w:type="gramStart"/>
      <w:r>
        <w:rPr>
          <w:rFonts w:ascii="Arial" w:hAnsi="Arial" w:cs="Arial"/>
          <w:color w:val="000000"/>
          <w:sz w:val="17"/>
          <w:szCs w:val="17"/>
        </w:rPr>
        <w:t>point(</w:t>
      </w:r>
      <w:proofErr w:type="gramEnd"/>
      <w:r>
        <w:rPr>
          <w:rFonts w:ascii="Arial" w:hAnsi="Arial" w:cs="Arial"/>
          <w:color w:val="000000"/>
          <w:sz w:val="17"/>
          <w:szCs w:val="17"/>
        </w:rPr>
        <w:t>2) to the end(10). Here under this loop we have to use the</w:t>
      </w:r>
      <w:r>
        <w:rPr>
          <w:rStyle w:val="apple-converted-space"/>
          <w:rFonts w:ascii="Arial" w:hAnsi="Arial" w:cs="Arial"/>
          <w:color w:val="000000"/>
          <w:sz w:val="17"/>
          <w:szCs w:val="17"/>
        </w:rPr>
        <w:t> </w:t>
      </w:r>
      <w:r>
        <w:rPr>
          <w:rFonts w:ascii="Arial" w:hAnsi="Arial" w:cs="Arial"/>
          <w:b/>
          <w:bCs/>
          <w:color w:val="000000"/>
          <w:sz w:val="17"/>
          <w:szCs w:val="17"/>
        </w:rPr>
        <w:t>"break"</w:t>
      </w:r>
      <w:r>
        <w:rPr>
          <w:rStyle w:val="apple-converted-space"/>
          <w:rFonts w:ascii="Arial" w:hAnsi="Arial" w:cs="Arial"/>
          <w:color w:val="000000"/>
          <w:sz w:val="17"/>
          <w:szCs w:val="17"/>
        </w:rPr>
        <w:t> </w:t>
      </w:r>
      <w:r>
        <w:rPr>
          <w:rFonts w:ascii="Arial" w:hAnsi="Arial" w:cs="Arial"/>
          <w:color w:val="000000"/>
          <w:sz w:val="17"/>
          <w:szCs w:val="17"/>
        </w:rPr>
        <w:t xml:space="preserve">statement for unnecessary checking further one point where the reminder comes </w:t>
      </w:r>
      <w:proofErr w:type="gramStart"/>
      <w:r>
        <w:rPr>
          <w:rFonts w:ascii="Arial" w:hAnsi="Arial" w:cs="Arial"/>
          <w:color w:val="000000"/>
          <w:sz w:val="17"/>
          <w:szCs w:val="17"/>
        </w:rPr>
        <w:t>zero(</w:t>
      </w:r>
      <w:proofErr w:type="gramEnd"/>
      <w:r>
        <w:rPr>
          <w:rFonts w:ascii="Arial" w:hAnsi="Arial" w:cs="Arial"/>
          <w:color w:val="000000"/>
          <w:sz w:val="17"/>
          <w:szCs w:val="17"/>
        </w:rPr>
        <w:t>0).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xml:space="preserve">Now after checking the whole condition, if the reminders does not come "zero", then we have to again apply the "if" condition and check whether i=num or not. If it is true then number (num) is </w:t>
      </w:r>
      <w:proofErr w:type="gramStart"/>
      <w:r>
        <w:rPr>
          <w:rFonts w:ascii="Arial" w:hAnsi="Arial" w:cs="Arial"/>
          <w:color w:val="000000"/>
          <w:sz w:val="17"/>
          <w:szCs w:val="17"/>
        </w:rPr>
        <w:t>prime</w:t>
      </w:r>
      <w:proofErr w:type="gramEnd"/>
      <w:r>
        <w:rPr>
          <w:rFonts w:ascii="Arial" w:hAnsi="Arial" w:cs="Arial"/>
          <w:color w:val="000000"/>
          <w:sz w:val="17"/>
          <w:szCs w:val="17"/>
        </w:rPr>
        <w:t>. As we have taken here as num=11, then after compiling and running the program, the result will show that num is prime number.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program: </w:t>
      </w:r>
    </w:p>
    <w:tbl>
      <w:tblPr>
        <w:tblW w:w="0" w:type="auto"/>
        <w:tblCellSpacing w:w="0" w:type="dxa"/>
        <w:shd w:val="clear" w:color="auto" w:fill="FFFFCC"/>
        <w:tblCellMar>
          <w:top w:w="45" w:type="dxa"/>
          <w:left w:w="45" w:type="dxa"/>
          <w:bottom w:w="45" w:type="dxa"/>
          <w:right w:w="45" w:type="dxa"/>
        </w:tblCellMar>
        <w:tblLook w:val="04A0"/>
      </w:tblPr>
      <w:tblGrid>
        <w:gridCol w:w="5131"/>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class </w:t>
            </w:r>
            <w:r>
              <w:rPr>
                <w:rStyle w:val="HTMLCode"/>
                <w:rFonts w:eastAsiaTheme="minorHAnsi"/>
                <w:color w:val="000000"/>
              </w:rPr>
              <w:t>Prime_number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 = </w:t>
            </w:r>
            <w:r>
              <w:rPr>
                <w:rStyle w:val="HTMLCode"/>
                <w:rFonts w:eastAsiaTheme="minorHAnsi"/>
                <w:color w:val="990000"/>
              </w:rPr>
              <w:t>11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(i=</w:t>
            </w:r>
            <w:r>
              <w:rPr>
                <w:rStyle w:val="HTMLCode"/>
                <w:rFonts w:eastAsiaTheme="minorHAnsi"/>
                <w:color w:val="990000"/>
              </w:rPr>
              <w:t>2</w:t>
            </w:r>
            <w:r>
              <w:rPr>
                <w:rStyle w:val="HTMLCode"/>
                <w:rFonts w:eastAsiaTheme="minorHAnsi"/>
                <w:color w:val="000000"/>
              </w:rPr>
              <w:t>; i &lt; num ;i++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 = num%i;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(n==</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"not Prime!"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break</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(i == num){</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"Prime number!"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Prime Number in Java</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08" name="Picture 308" descr="http://www.roseindia.net/images/previous.gif">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www.roseindia.net/images/previous.gif">
                      <a:hlinkClick r:id="rId16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09" name="Picture 309"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10" name="Picture 310" descr="http://www.roseindia.net/images/next.gif">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http://www.roseindia.net/images/next.gif">
                      <a:hlinkClick r:id="rId17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Java programming tutorial, we will be read how to get prime number between 1 to given number. First of all we have to define a class "</w:t>
      </w:r>
      <w:r>
        <w:rPr>
          <w:rFonts w:ascii="Arial" w:hAnsi="Arial" w:cs="Arial"/>
          <w:b/>
          <w:bCs/>
          <w:color w:val="000000"/>
          <w:sz w:val="17"/>
          <w:szCs w:val="17"/>
        </w:rPr>
        <w:t>PrimeNumber</w:t>
      </w:r>
      <w:r>
        <w:rPr>
          <w:rFonts w:ascii="Arial" w:hAnsi="Arial" w:cs="Arial"/>
          <w:color w:val="000000"/>
          <w:sz w:val="17"/>
          <w:szCs w:val="17"/>
        </w:rPr>
        <w:t xml:space="preserve">". Java I/O package has </w:t>
      </w:r>
      <w:proofErr w:type="gramStart"/>
      <w:r>
        <w:rPr>
          <w:rFonts w:ascii="Arial" w:hAnsi="Arial" w:cs="Arial"/>
          <w:color w:val="000000"/>
          <w:sz w:val="17"/>
          <w:szCs w:val="17"/>
        </w:rPr>
        <w:t>a</w:t>
      </w:r>
      <w:proofErr w:type="gramEnd"/>
      <w:r>
        <w:rPr>
          <w:rFonts w:ascii="Arial" w:hAnsi="Arial" w:cs="Arial"/>
          <w:color w:val="000000"/>
          <w:sz w:val="17"/>
          <w:szCs w:val="17"/>
        </w:rPr>
        <w:t xml:space="preserve"> input stream and a output stream in which input stream is used for reading the stream and memory allocating and the output stream used for writing bytes. As in this program we are going to insert certain instruction by creating buffer reader class. Here we have to create a buffer for the string class that can be used to instantiate a changeable object for storing and processing a string of character. Now use the ParseInt method for converting the parses the string argument and define 'num' as an integer.</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Now applying in this program we use two '</w:t>
      </w:r>
      <w:r>
        <w:rPr>
          <w:rFonts w:ascii="Arial" w:hAnsi="Arial" w:cs="Arial"/>
          <w:b/>
          <w:bCs/>
          <w:color w:val="000000"/>
          <w:sz w:val="17"/>
          <w:szCs w:val="17"/>
        </w:rPr>
        <w:t>for</w:t>
      </w:r>
      <w:r>
        <w:rPr>
          <w:rFonts w:ascii="Arial" w:hAnsi="Arial" w:cs="Arial"/>
          <w:color w:val="000000"/>
          <w:sz w:val="17"/>
          <w:szCs w:val="17"/>
        </w:rPr>
        <w:t xml:space="preserve">' loop. For loop will start from 1 to entered number. And another loop will start and divide it from 2 to less than </w:t>
      </w:r>
      <w:proofErr w:type="gramStart"/>
      <w:r>
        <w:rPr>
          <w:rFonts w:ascii="Arial" w:hAnsi="Arial" w:cs="Arial"/>
          <w:color w:val="000000"/>
          <w:sz w:val="17"/>
          <w:szCs w:val="17"/>
        </w:rPr>
        <w:t>those number</w:t>
      </w:r>
      <w:proofErr w:type="gramEnd"/>
      <w:r>
        <w:rPr>
          <w:rFonts w:ascii="Arial" w:hAnsi="Arial" w:cs="Arial"/>
          <w:color w:val="000000"/>
          <w:sz w:val="17"/>
          <w:szCs w:val="17"/>
        </w:rPr>
        <w:t>. If number is divided by any number that means it is not prime otherwise prime number.</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class </w:t>
            </w:r>
            <w:r>
              <w:rPr>
                <w:rStyle w:val="HTMLCode"/>
                <w:rFonts w:eastAsiaTheme="minorHAnsi"/>
                <w:color w:val="000000"/>
              </w:rPr>
              <w:t>PrimeNumber {</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b/>
                <w:bCs/>
                <w:color w:val="7F0055"/>
              </w:rPr>
              <w:t>public static void </w:t>
            </w:r>
            <w:r>
              <w:rPr>
                <w:rStyle w:val="HTMLCode"/>
                <w:rFonts w:eastAsiaTheme="minorHAnsi"/>
                <w:color w:val="000000"/>
              </w:rPr>
              <w:t>main(String[] args) </w:t>
            </w:r>
            <w:r>
              <w:rPr>
                <w:rStyle w:val="HTMLCode"/>
                <w:rFonts w:eastAsiaTheme="minorHAnsi"/>
                <w:b/>
                <w:bCs/>
                <w:color w:val="7F0055"/>
              </w:rPr>
              <w:t>throws </w:t>
            </w:r>
            <w:r>
              <w:rPr>
                <w:rStyle w:val="HTMLCode"/>
                <w:rFonts w:eastAsiaTheme="minorHAnsi"/>
                <w:color w:val="000000"/>
              </w:rPr>
              <w:t>Exception{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bf = </w:t>
            </w:r>
            <w:r>
              <w:rPr>
                <w:rStyle w:val="HTMLCode"/>
                <w:rFonts w:eastAsiaTheme="minorHAnsi"/>
                <w:b/>
                <w:bCs/>
                <w:color w:val="7F0055"/>
              </w:rPr>
              <w:t>new </w:t>
            </w:r>
            <w:r>
              <w:rPr>
                <w:rStyle w:val="HTMLCode"/>
                <w:rFonts w:eastAsiaTheme="minorHAnsi"/>
                <w:color w:val="000000"/>
              </w:rPr>
              <w:t>BufferedReader(</w:t>
            </w:r>
            <w:r>
              <w:rPr>
                <w:rFonts w:ascii="Courier New" w:hAnsi="Courier New" w:cs="Courier New"/>
                <w:color w:val="000000"/>
                <w:sz w:val="20"/>
                <w:szCs w:val="20"/>
              </w:rPr>
              <w:br/>
            </w:r>
            <w:r>
              <w:rPr>
                <w:rStyle w:val="HTMLCode"/>
                <w:rFonts w:eastAsiaTheme="minorHAnsi"/>
                <w:color w:val="000000"/>
              </w:rPr>
              <w:t> </w:t>
            </w:r>
            <w:r>
              <w:rPr>
                <w:rStyle w:val="apple-converted-space"/>
                <w:rFonts w:ascii="Courier New" w:hAnsi="Courier New" w:cs="Courier New"/>
                <w:color w:val="000000"/>
                <w:sz w:val="20"/>
                <w:szCs w:val="20"/>
              </w:rPr>
              <w:t> </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"Enter number:"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 = Integer.parseInt(bf.readLine());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"Prime number: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(i=</w:t>
            </w:r>
            <w:r>
              <w:rPr>
                <w:rStyle w:val="HTMLCode"/>
                <w:rFonts w:eastAsiaTheme="minorHAnsi"/>
                <w:color w:val="990000"/>
              </w:rPr>
              <w:t>1</w:t>
            </w:r>
            <w:r>
              <w:rPr>
                <w:rStyle w:val="HTMLCode"/>
                <w:rFonts w:eastAsiaTheme="minorHAnsi"/>
                <w:color w:val="000000"/>
              </w:rPr>
              <w:t>; i &lt; num; 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j;</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(j=</w:t>
            </w:r>
            <w:r>
              <w:rPr>
                <w:rStyle w:val="HTMLCode"/>
                <w:rFonts w:eastAsiaTheme="minorHAnsi"/>
                <w:color w:val="990000"/>
              </w:rPr>
              <w:t>2</w:t>
            </w:r>
            <w:r>
              <w:rPr>
                <w:rStyle w:val="HTMLCode"/>
                <w:rFonts w:eastAsiaTheme="minorHAnsi"/>
                <w:color w:val="000000"/>
              </w:rPr>
              <w:t>; j&lt;i; j++){</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 = i%j;</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(n==</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break</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(i == 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lastRenderedPageBreak/>
        <w:t>OOPs and Its Concepts in Java</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14" name="Picture 314" descr="http://www.roseindia.net/images/previous.gif">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www.roseindia.net/images/previous.gif">
                      <a:hlinkClick r:id="rId17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15" name="Picture 315"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16" name="Picture 316" descr="http://www.roseindia.net/images/next.gif">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http://www.roseindia.net/images/next.gif">
                      <a:hlinkClick r:id="rId17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rPr>
          <w:rFonts w:ascii="Times New Roman" w:hAnsi="Times New Roman" w:cs="Times New Roman"/>
          <w:sz w:val="24"/>
          <w:szCs w:val="24"/>
        </w:rPr>
      </w:pPr>
      <w:r>
        <w:rPr>
          <w:rFonts w:ascii="Arial" w:hAnsi="Arial" w:cs="Arial"/>
          <w:b/>
          <w:bCs/>
          <w:color w:val="000000"/>
          <w:shd w:val="clear" w:color="auto" w:fill="FFFFFF"/>
        </w:rPr>
        <w:t>Brief Introduction to OOP</w:t>
      </w:r>
      <w:r>
        <w:rPr>
          <w:color w:val="000000"/>
          <w:sz w:val="17"/>
          <w:szCs w:val="17"/>
          <w:shd w:val="clear" w:color="auto" w:fill="FFFFFF"/>
        </w:rPr>
        <w:br/>
      </w:r>
      <w:r>
        <w:rPr>
          <w:color w:val="000000"/>
          <w:shd w:val="clear" w:color="auto" w:fill="FFFFFF"/>
        </w:rPr>
        <w:t>Object Oriented Programming or OOP is the technique to create programs based on the real world. Unlike procedural programming, here in the OOP programming model programs are organized around objects and data rather than actions and logic. Objects represent some concepts or things and like any other objects in the real Objects in programming language have certain behavior, properties, type, and identity. In OOP based language the principal aim is to find out the objects to manipulate and their relation between each other. OOP offers greater flexibility and compatibility and is popular in developing larger application. Another important work in OOP is to classify objects into different types according to their properties and behavior. So OOP based software application development includes the analysis of the problem, preparing a solution, coding and finally its maintenance.</w:t>
      </w:r>
    </w:p>
    <w:p w:rsidR="0030065C" w:rsidRDefault="0030065C" w:rsidP="0030065C">
      <w:pPr>
        <w:pStyle w:val="NormalWeb"/>
        <w:shd w:val="clear" w:color="auto" w:fill="FFFFFF"/>
        <w:spacing w:line="311" w:lineRule="atLeast"/>
        <w:rPr>
          <w:rFonts w:ascii="Arial" w:hAnsi="Arial" w:cs="Arial"/>
          <w:color w:val="000000"/>
          <w:sz w:val="17"/>
          <w:szCs w:val="17"/>
        </w:rPr>
      </w:pPr>
      <w:r>
        <w:rPr>
          <w:color w:val="000000"/>
          <w:sz w:val="17"/>
          <w:szCs w:val="17"/>
        </w:rPr>
        <w:t>Java is a object oriented programming</w:t>
      </w:r>
      <w:proofErr w:type="gramStart"/>
      <w:r>
        <w:rPr>
          <w:color w:val="000000"/>
          <w:sz w:val="17"/>
          <w:szCs w:val="17"/>
        </w:rPr>
        <w:t>  and</w:t>
      </w:r>
      <w:proofErr w:type="gramEnd"/>
      <w:r>
        <w:rPr>
          <w:color w:val="000000"/>
          <w:sz w:val="17"/>
          <w:szCs w:val="17"/>
        </w:rPr>
        <w:t xml:space="preserve"> to understand the functionality of OOP in Java, we first need to understand several fundamentals related to objects. These include class, method, inheritance, encapsulation, abstraction, polymorphism etc.</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rPr>
        <w:t>Class</w:t>
      </w:r>
      <w:r>
        <w:rPr>
          <w:rStyle w:val="apple-converted-space"/>
          <w:rFonts w:ascii="Arial" w:hAnsi="Arial" w:cs="Arial"/>
          <w:color w:val="000000"/>
        </w:rPr>
        <w:t> </w:t>
      </w:r>
      <w:r>
        <w:rPr>
          <w:rFonts w:ascii="Arial" w:hAnsi="Arial" w:cs="Arial"/>
          <w:color w:val="000000"/>
        </w:rPr>
        <w:t>- It is the central point of OOP and</w:t>
      </w:r>
      <w:r>
        <w:rPr>
          <w:rStyle w:val="apple-converted-space"/>
          <w:rFonts w:ascii="Arial" w:hAnsi="Arial" w:cs="Arial"/>
          <w:color w:val="000000"/>
        </w:rPr>
        <w:t> </w:t>
      </w:r>
      <w:r>
        <w:rPr>
          <w:color w:val="000000"/>
        </w:rPr>
        <w:t>that contains data and codes with behavior. In Java everything happens within class and</w:t>
      </w:r>
      <w:r>
        <w:rPr>
          <w:rStyle w:val="apple-converted-space"/>
          <w:color w:val="000000"/>
        </w:rPr>
        <w:t> </w:t>
      </w:r>
      <w:r>
        <w:rPr>
          <w:color w:val="000000"/>
        </w:rPr>
        <w:t xml:space="preserve">it describes a set of objects with common behavior. The class definition describes all the properties, behavior, and identity of objects present within that </w:t>
      </w:r>
      <w:r>
        <w:rPr>
          <w:color w:val="000000"/>
        </w:rPr>
        <w:lastRenderedPageBreak/>
        <w:t>class. As far as types of classes are concerned, there are predefined classes in languages like C++ and Pascal. But in Java one can define his/her own types with data and code.  </w:t>
      </w:r>
    </w:p>
    <w:p w:rsidR="0030065C" w:rsidRDefault="0030065C" w:rsidP="0030065C">
      <w:pPr>
        <w:pStyle w:val="NormalWeb"/>
        <w:shd w:val="clear" w:color="auto" w:fill="FFFFFF"/>
        <w:spacing w:line="311" w:lineRule="atLeast"/>
        <w:rPr>
          <w:rFonts w:ascii="Arial" w:hAnsi="Arial" w:cs="Arial"/>
          <w:color w:val="000000"/>
          <w:sz w:val="17"/>
          <w:szCs w:val="17"/>
        </w:rPr>
      </w:pPr>
      <w:r>
        <w:rPr>
          <w:b/>
          <w:bCs/>
          <w:color w:val="000000"/>
        </w:rPr>
        <w:t>Object</w:t>
      </w:r>
      <w:r>
        <w:rPr>
          <w:rStyle w:val="apple-converted-space"/>
          <w:color w:val="000000"/>
        </w:rPr>
        <w:t> </w:t>
      </w:r>
      <w:r>
        <w:rPr>
          <w:color w:val="000000"/>
        </w:rPr>
        <w:t>- Objects are the basic unit of object orientation with behavior, identity. As we mentioned above, these are part of a class but are not the same. An object is expressed by the variable and methods within the objects. Again these variables and methods are distinguished from each other as instant variables, instant methods and class variable and class methods. </w:t>
      </w:r>
    </w:p>
    <w:p w:rsidR="0030065C" w:rsidRDefault="0030065C" w:rsidP="0030065C">
      <w:pPr>
        <w:pStyle w:val="NormalWeb"/>
        <w:shd w:val="clear" w:color="auto" w:fill="FFFFFF"/>
        <w:spacing w:line="311" w:lineRule="atLeast"/>
        <w:rPr>
          <w:rFonts w:ascii="Arial" w:hAnsi="Arial" w:cs="Arial"/>
          <w:color w:val="000000"/>
          <w:sz w:val="17"/>
          <w:szCs w:val="17"/>
        </w:rPr>
      </w:pPr>
      <w:r>
        <w:rPr>
          <w:b/>
          <w:bCs/>
          <w:color w:val="000000"/>
        </w:rPr>
        <w:t>Methods</w:t>
      </w:r>
      <w:r>
        <w:rPr>
          <w:rStyle w:val="apple-converted-space"/>
          <w:color w:val="000000"/>
        </w:rPr>
        <w:t> </w:t>
      </w:r>
      <w:r>
        <w:rPr>
          <w:color w:val="000000"/>
        </w:rPr>
        <w:t>-</w:t>
      </w:r>
      <w:proofErr w:type="gramStart"/>
      <w:r>
        <w:rPr>
          <w:color w:val="000000"/>
        </w:rPr>
        <w:t>  We</w:t>
      </w:r>
      <w:proofErr w:type="gramEnd"/>
      <w:r>
        <w:rPr>
          <w:color w:val="000000"/>
        </w:rPr>
        <w:t xml:space="preserve"> know that a class can define both attributes and behaviors. Again attributes are defined by variables and behaviors are represented by methods. In other words, methods define the abilities of an object. </w:t>
      </w:r>
    </w:p>
    <w:p w:rsidR="0030065C" w:rsidRDefault="0030065C" w:rsidP="0030065C">
      <w:pPr>
        <w:pStyle w:val="NormalWeb"/>
        <w:shd w:val="clear" w:color="auto" w:fill="FFFFFF"/>
        <w:spacing w:line="311" w:lineRule="atLeast"/>
        <w:rPr>
          <w:rFonts w:ascii="Arial" w:hAnsi="Arial" w:cs="Arial"/>
          <w:color w:val="000000"/>
          <w:sz w:val="17"/>
          <w:szCs w:val="17"/>
        </w:rPr>
      </w:pPr>
      <w:r>
        <w:rPr>
          <w:b/>
          <w:bCs/>
          <w:color w:val="000000"/>
        </w:rPr>
        <w:t>Inheritance</w:t>
      </w:r>
      <w:r>
        <w:rPr>
          <w:rStyle w:val="apple-converted-space"/>
          <w:b/>
          <w:bCs/>
          <w:color w:val="000000"/>
        </w:rPr>
        <w:t> </w:t>
      </w:r>
      <w:r>
        <w:rPr>
          <w:color w:val="000000"/>
        </w:rPr>
        <w:t>- This is the mechanism of organizing and structuring software program. Though objects are distinguished from each other by some additional features but there are objects that share certain things common. In object oriented programming classes can inherit some common behavior and state from others. Inheritance in OOP allows to define a general class and later to organize some other classes simply adding some details with the old class definition. This saves work as the special class inherits all the properties of the old general class and as a programmer you only require the new features. This helps in a better data analysis, accurate coding and reduces development time. </w:t>
      </w:r>
    </w:p>
    <w:p w:rsidR="0030065C" w:rsidRDefault="0030065C" w:rsidP="0030065C">
      <w:pPr>
        <w:pStyle w:val="NormalWeb"/>
        <w:shd w:val="clear" w:color="auto" w:fill="FFFFFF"/>
        <w:spacing w:line="311" w:lineRule="atLeast"/>
        <w:rPr>
          <w:rFonts w:ascii="Arial" w:hAnsi="Arial" w:cs="Arial"/>
          <w:color w:val="000000"/>
          <w:sz w:val="17"/>
          <w:szCs w:val="17"/>
        </w:rPr>
      </w:pPr>
      <w:r>
        <w:rPr>
          <w:b/>
          <w:bCs/>
          <w:color w:val="000000"/>
        </w:rPr>
        <w:t>Abstraction</w:t>
      </w:r>
      <w:r>
        <w:rPr>
          <w:rStyle w:val="apple-converted-space"/>
          <w:color w:val="000000"/>
        </w:rPr>
        <w:t> </w:t>
      </w:r>
      <w:r>
        <w:rPr>
          <w:color w:val="000000"/>
        </w:rPr>
        <w:t>- The process of abstraction in Java is used to hide certain details and only show the essential features of the object. In other words, it deals with the outside view of an object (interface). </w:t>
      </w:r>
    </w:p>
    <w:p w:rsidR="0030065C" w:rsidRDefault="0030065C" w:rsidP="0030065C">
      <w:pPr>
        <w:pStyle w:val="NormalWeb"/>
        <w:shd w:val="clear" w:color="auto" w:fill="FFFFFF"/>
        <w:spacing w:line="311" w:lineRule="atLeast"/>
        <w:rPr>
          <w:rFonts w:ascii="Arial" w:hAnsi="Arial" w:cs="Arial"/>
          <w:color w:val="000000"/>
          <w:sz w:val="17"/>
          <w:szCs w:val="17"/>
        </w:rPr>
      </w:pPr>
      <w:r>
        <w:rPr>
          <w:b/>
          <w:bCs/>
          <w:color w:val="000000"/>
        </w:rPr>
        <w:t>Encapsulation</w:t>
      </w:r>
      <w:r>
        <w:rPr>
          <w:rStyle w:val="apple-converted-space"/>
          <w:color w:val="000000"/>
        </w:rPr>
        <w:t> </w:t>
      </w:r>
      <w:r>
        <w:rPr>
          <w:color w:val="000000"/>
        </w:rPr>
        <w:t>- This is an important programming concept that assists in separating an object's state from its behavior. This helps in hiding an object's data describing its state from any further modification by external component. In Java there are four different terms used for hiding data constructs and these are public, private, protected and package. As we know an object can associated with data with predefined classes and in any application an object can know about the data it needs to know about. So any unnecessary data are not required by an object can be hidden by this process. It can also be termed as information hiding that prohibits outsiders in seeing the inside of an object in which abstraction is implemented.  </w:t>
      </w:r>
    </w:p>
    <w:p w:rsidR="0030065C" w:rsidRDefault="0030065C" w:rsidP="0030065C">
      <w:pPr>
        <w:pStyle w:val="NormalWeb"/>
        <w:shd w:val="clear" w:color="auto" w:fill="FFFFFF"/>
        <w:spacing w:line="311" w:lineRule="atLeast"/>
        <w:rPr>
          <w:rFonts w:ascii="Arial" w:hAnsi="Arial" w:cs="Arial"/>
          <w:color w:val="000000"/>
          <w:sz w:val="17"/>
          <w:szCs w:val="17"/>
        </w:rPr>
      </w:pPr>
      <w:r>
        <w:rPr>
          <w:b/>
          <w:bCs/>
          <w:color w:val="000000"/>
        </w:rPr>
        <w:t>Polymorphism -</w:t>
      </w:r>
      <w:r>
        <w:rPr>
          <w:rStyle w:val="apple-converted-space"/>
          <w:b/>
          <w:bCs/>
          <w:color w:val="000000"/>
        </w:rPr>
        <w:t> </w:t>
      </w:r>
      <w:r>
        <w:rPr>
          <w:color w:val="000000"/>
        </w:rPr>
        <w:t>It describes the ability of the object in belonging to different types with specific behavior of each type. So by using this, one object can be treated like another and in this way it can create and define multiple level of interface. Here the programmers need not have to know the exact type of object in advance and this is being implemented at runtime.</w:t>
      </w:r>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lastRenderedPageBreak/>
        <w:t>Java Exception - Exception Handling in Java</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41" name="Picture 341" descr="http://www.roseindia.net/images/previous.gif">
              <a:hlinkClick xmlns:a="http://schemas.openxmlformats.org/drawingml/2006/main" r:id="rId1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www.roseindia.net/images/previous.gif">
                      <a:hlinkClick r:id="rId17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42" name="Picture 34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43" name="Picture 343" descr="http://www.roseindia.net/images/next.gif">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www.roseindia.net/images/next.gif">
                      <a:hlinkClick r:id="rId17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i/>
          <w:iCs/>
          <w:color w:val="000000"/>
          <w:sz w:val="17"/>
          <w:szCs w:val="17"/>
        </w:rPr>
        <w:t>Exception,</w:t>
      </w:r>
      <w:r>
        <w:rPr>
          <w:rStyle w:val="apple-converted-space"/>
          <w:rFonts w:ascii="Arial" w:hAnsi="Arial" w:cs="Arial"/>
          <w:color w:val="000000"/>
          <w:sz w:val="17"/>
          <w:szCs w:val="17"/>
        </w:rPr>
        <w:t> </w:t>
      </w:r>
      <w:r>
        <w:rPr>
          <w:rFonts w:ascii="Arial" w:hAnsi="Arial" w:cs="Arial"/>
          <w:color w:val="000000"/>
          <w:sz w:val="17"/>
          <w:szCs w:val="17"/>
        </w:rPr>
        <w:t>that means exceptional errors. Actually</w:t>
      </w:r>
      <w:r>
        <w:rPr>
          <w:rStyle w:val="apple-converted-space"/>
          <w:rFonts w:ascii="Arial" w:hAnsi="Arial" w:cs="Arial"/>
          <w:color w:val="000000"/>
          <w:sz w:val="17"/>
          <w:szCs w:val="17"/>
        </w:rPr>
        <w:t> </w:t>
      </w:r>
      <w:r>
        <w:rPr>
          <w:rFonts w:ascii="Arial" w:hAnsi="Arial" w:cs="Arial"/>
          <w:i/>
          <w:iCs/>
          <w:color w:val="000000"/>
          <w:sz w:val="17"/>
          <w:szCs w:val="17"/>
        </w:rPr>
        <w:t>exceptions</w:t>
      </w:r>
      <w:r>
        <w:rPr>
          <w:rStyle w:val="apple-converted-space"/>
          <w:rFonts w:ascii="Arial" w:hAnsi="Arial" w:cs="Arial"/>
          <w:color w:val="000000"/>
          <w:sz w:val="17"/>
          <w:szCs w:val="17"/>
        </w:rPr>
        <w:t> </w:t>
      </w:r>
      <w:r>
        <w:rPr>
          <w:rFonts w:ascii="Arial" w:hAnsi="Arial" w:cs="Arial"/>
          <w:color w:val="000000"/>
          <w:sz w:val="17"/>
          <w:szCs w:val="17"/>
        </w:rPr>
        <w:t>are used for handling errors in programs that occurs during the program execution. During the program execution if any error occurs and you want to print your own message or the system message about the error then you write the part of the program which generate the error in the</w:t>
      </w:r>
      <w:r>
        <w:rPr>
          <w:rStyle w:val="apple-converted-space"/>
          <w:rFonts w:ascii="Arial" w:hAnsi="Arial" w:cs="Arial"/>
          <w:color w:val="000000"/>
          <w:sz w:val="17"/>
          <w:szCs w:val="17"/>
        </w:rPr>
        <w:t> </w:t>
      </w:r>
      <w:r>
        <w:rPr>
          <w:rFonts w:ascii="Arial" w:hAnsi="Arial" w:cs="Arial"/>
          <w:color w:val="2A00FF"/>
          <w:sz w:val="17"/>
          <w:szCs w:val="17"/>
        </w:rPr>
        <w:t>try{}</w:t>
      </w:r>
      <w:r>
        <w:rPr>
          <w:rStyle w:val="apple-converted-space"/>
          <w:rFonts w:ascii="Arial" w:hAnsi="Arial" w:cs="Arial"/>
          <w:color w:val="2A00FF"/>
          <w:sz w:val="17"/>
          <w:szCs w:val="17"/>
        </w:rPr>
        <w:t> </w:t>
      </w:r>
      <w:r>
        <w:rPr>
          <w:rFonts w:ascii="Arial" w:hAnsi="Arial" w:cs="Arial"/>
          <w:color w:val="000000"/>
          <w:sz w:val="17"/>
          <w:szCs w:val="17"/>
        </w:rPr>
        <w:t>block and catch the errors using</w:t>
      </w:r>
      <w:r>
        <w:rPr>
          <w:rStyle w:val="apple-converted-space"/>
          <w:rFonts w:ascii="Arial" w:hAnsi="Arial" w:cs="Arial"/>
          <w:color w:val="000000"/>
          <w:sz w:val="17"/>
          <w:szCs w:val="17"/>
        </w:rPr>
        <w:t> </w:t>
      </w:r>
      <w:r>
        <w:rPr>
          <w:rFonts w:ascii="Arial" w:hAnsi="Arial" w:cs="Arial"/>
          <w:color w:val="2A00FF"/>
          <w:sz w:val="17"/>
          <w:szCs w:val="17"/>
        </w:rPr>
        <w:t>catch()</w:t>
      </w:r>
      <w:r>
        <w:rPr>
          <w:rStyle w:val="apple-converted-space"/>
          <w:rFonts w:ascii="Arial" w:hAnsi="Arial" w:cs="Arial"/>
          <w:color w:val="2A00FF"/>
          <w:sz w:val="17"/>
          <w:szCs w:val="17"/>
        </w:rPr>
        <w:t> </w:t>
      </w:r>
      <w:r>
        <w:rPr>
          <w:rFonts w:ascii="Arial" w:hAnsi="Arial" w:cs="Arial"/>
          <w:color w:val="000000"/>
          <w:sz w:val="17"/>
          <w:szCs w:val="17"/>
        </w:rPr>
        <w:t>block. Exception turns the direction of normal flow of the program control and send to the related</w:t>
      </w:r>
      <w:r>
        <w:rPr>
          <w:rStyle w:val="apple-converted-space"/>
          <w:rFonts w:ascii="Arial" w:hAnsi="Arial" w:cs="Arial"/>
          <w:color w:val="000000"/>
          <w:sz w:val="17"/>
          <w:szCs w:val="17"/>
        </w:rPr>
        <w:t> </w:t>
      </w:r>
      <w:proofErr w:type="gramStart"/>
      <w:r>
        <w:rPr>
          <w:rFonts w:ascii="Arial" w:hAnsi="Arial" w:cs="Arial"/>
          <w:color w:val="2A00FF"/>
          <w:sz w:val="17"/>
          <w:szCs w:val="17"/>
        </w:rPr>
        <w:t>catch(</w:t>
      </w:r>
      <w:proofErr w:type="gramEnd"/>
      <w:r>
        <w:rPr>
          <w:rFonts w:ascii="Arial" w:hAnsi="Arial" w:cs="Arial"/>
          <w:color w:val="2A00FF"/>
          <w:sz w:val="17"/>
          <w:szCs w:val="17"/>
        </w:rPr>
        <w:t>)</w:t>
      </w:r>
      <w:r>
        <w:rPr>
          <w:rStyle w:val="apple-converted-space"/>
          <w:rFonts w:ascii="Arial" w:hAnsi="Arial" w:cs="Arial"/>
          <w:color w:val="000000"/>
          <w:sz w:val="17"/>
          <w:szCs w:val="17"/>
        </w:rPr>
        <w:t> </w:t>
      </w:r>
      <w:r>
        <w:rPr>
          <w:rFonts w:ascii="Arial" w:hAnsi="Arial" w:cs="Arial"/>
          <w:color w:val="000000"/>
          <w:sz w:val="17"/>
          <w:szCs w:val="17"/>
        </w:rPr>
        <w:t>block. Error that occurs during the program execution generate a specific object which has the information about the errors occurred in the program.</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the following example code you will see that how the exception handling can be done in java program. This example reads two integer numbers for the variables </w:t>
      </w:r>
      <w:proofErr w:type="gramStart"/>
      <w:r>
        <w:rPr>
          <w:rFonts w:ascii="Arial" w:hAnsi="Arial" w:cs="Arial"/>
          <w:color w:val="000000"/>
          <w:sz w:val="17"/>
          <w:szCs w:val="17"/>
        </w:rPr>
        <w:t>a and</w:t>
      </w:r>
      <w:proofErr w:type="gramEnd"/>
      <w:r>
        <w:rPr>
          <w:rFonts w:ascii="Arial" w:hAnsi="Arial" w:cs="Arial"/>
          <w:color w:val="000000"/>
          <w:sz w:val="17"/>
          <w:szCs w:val="17"/>
        </w:rPr>
        <w:t xml:space="preserve"> b. If you enter any other character except number </w:t>
      </w:r>
      <w:proofErr w:type="gramStart"/>
      <w:r>
        <w:rPr>
          <w:rFonts w:ascii="Arial" w:hAnsi="Arial" w:cs="Arial"/>
          <w:color w:val="000000"/>
          <w:sz w:val="17"/>
          <w:szCs w:val="17"/>
        </w:rPr>
        <w:t>( 0</w:t>
      </w:r>
      <w:proofErr w:type="gramEnd"/>
      <w:r>
        <w:rPr>
          <w:rFonts w:ascii="Arial" w:hAnsi="Arial" w:cs="Arial"/>
          <w:color w:val="000000"/>
          <w:sz w:val="17"/>
          <w:szCs w:val="17"/>
        </w:rPr>
        <w:t xml:space="preserve"> - 9 ) then the error is caught by</w:t>
      </w:r>
      <w:r>
        <w:rPr>
          <w:rStyle w:val="apple-converted-space"/>
          <w:rFonts w:ascii="Arial" w:hAnsi="Arial" w:cs="Arial"/>
          <w:color w:val="000000"/>
          <w:sz w:val="17"/>
          <w:szCs w:val="17"/>
        </w:rPr>
        <w:t> </w:t>
      </w:r>
      <w:r>
        <w:rPr>
          <w:rFonts w:ascii="Arial" w:hAnsi="Arial" w:cs="Arial"/>
          <w:i/>
          <w:iCs/>
          <w:color w:val="2A00FF"/>
          <w:sz w:val="17"/>
          <w:szCs w:val="17"/>
        </w:rPr>
        <w:t>NumberFormatException</w:t>
      </w:r>
      <w:r>
        <w:rPr>
          <w:rStyle w:val="apple-converted-space"/>
          <w:rFonts w:ascii="Arial" w:hAnsi="Arial" w:cs="Arial"/>
          <w:color w:val="000000"/>
          <w:sz w:val="17"/>
          <w:szCs w:val="17"/>
        </w:rPr>
        <w:t> </w:t>
      </w:r>
      <w:r>
        <w:rPr>
          <w:rFonts w:ascii="Arial" w:hAnsi="Arial" w:cs="Arial"/>
          <w:color w:val="000000"/>
          <w:sz w:val="17"/>
          <w:szCs w:val="17"/>
        </w:rPr>
        <w:t xml:space="preserve">object. After </w:t>
      </w:r>
      <w:proofErr w:type="gramStart"/>
      <w:r>
        <w:rPr>
          <w:rFonts w:ascii="Arial" w:hAnsi="Arial" w:cs="Arial"/>
          <w:color w:val="000000"/>
          <w:sz w:val="17"/>
          <w:szCs w:val="17"/>
        </w:rPr>
        <w:t>that</w:t>
      </w:r>
      <w:r>
        <w:rPr>
          <w:rFonts w:ascii="Arial" w:hAnsi="Arial" w:cs="Arial"/>
          <w:color w:val="2A00FF"/>
          <w:sz w:val="17"/>
          <w:szCs w:val="17"/>
        </w:rPr>
        <w:t>ex.getMessage(</w:t>
      </w:r>
      <w:proofErr w:type="gramEnd"/>
      <w:r>
        <w:rPr>
          <w:rFonts w:ascii="Arial" w:hAnsi="Arial" w:cs="Arial"/>
          <w:color w:val="2A00FF"/>
          <w:sz w:val="17"/>
          <w:szCs w:val="17"/>
        </w:rPr>
        <w:t>)</w:t>
      </w:r>
      <w:r>
        <w:rPr>
          <w:rStyle w:val="apple-converted-space"/>
          <w:rFonts w:ascii="Arial" w:hAnsi="Arial" w:cs="Arial"/>
          <w:color w:val="000000"/>
          <w:sz w:val="17"/>
          <w:szCs w:val="17"/>
        </w:rPr>
        <w:t> </w:t>
      </w:r>
      <w:r>
        <w:rPr>
          <w:rFonts w:ascii="Arial" w:hAnsi="Arial" w:cs="Arial"/>
          <w:color w:val="000000"/>
          <w:sz w:val="17"/>
          <w:szCs w:val="17"/>
        </w:rPr>
        <w:t>prints the information about the error occurring causes.</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30065C" w:rsidTr="0030065C">
        <w:trPr>
          <w:tblCellSpacing w:w="0" w:type="dxa"/>
        </w:trPr>
        <w:tc>
          <w:tcPr>
            <w:tcW w:w="0" w:type="auto"/>
            <w:shd w:val="clear" w:color="auto" w:fill="FFFFCC"/>
            <w:noWrap/>
            <w:hideMark/>
          </w:tcPr>
          <w:p w:rsidR="0030065C" w:rsidRDefault="0030065C">
            <w:pPr>
              <w:rPr>
                <w:sz w:val="24"/>
                <w:szCs w:val="24"/>
              </w:rPr>
            </w:pPr>
            <w:r>
              <w:rPr>
                <w:rStyle w:val="HTMLCode"/>
                <w:rFonts w:eastAsiaTheme="minorHAnsi"/>
                <w:b/>
                <w:bCs/>
                <w:color w:val="7F0055"/>
              </w:rPr>
              <w:t>import </w:t>
            </w:r>
            <w:r>
              <w:rPr>
                <w:rStyle w:val="HTMLCode"/>
                <w:rFonts w:eastAsiaTheme="minorHAnsi"/>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rPr>
              <w:t>exceptionHandle{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Style w:val="HTMLCode"/>
                <w:rFonts w:eastAsiaTheme="minorHAnsi"/>
                <w:color w:val="000000"/>
              </w:rPr>
              <w:t> </w:t>
            </w:r>
            <w:r>
              <w:rPr>
                <w:rStyle w:val="HTMLCode"/>
                <w:rFonts w:eastAsiaTheme="minorHAnsi"/>
                <w:b/>
                <w:bCs/>
                <w:color w:val="7F0055"/>
              </w:rPr>
              <w:t>throws </w:t>
            </w:r>
            <w:r>
              <w:rPr>
                <w:rStyle w:val="HTMLCode"/>
                <w:rFonts w:eastAsiaTheme="minorHAnsi"/>
              </w:rPr>
              <w:t>Exception{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int </w:t>
            </w:r>
            <w:r>
              <w:rPr>
                <w:rStyle w:val="HTMLCode"/>
                <w:rFonts w:eastAsiaTheme="minorHAnsi"/>
              </w:rPr>
              <w:t>a,b;</w:t>
            </w:r>
            <w:r>
              <w:rPr>
                <w:rFonts w:ascii="Courier New" w:hAnsi="Courier New" w:cs="Courier New"/>
                <w:sz w:val="20"/>
                <w:szCs w:val="20"/>
              </w:rPr>
              <w:br/>
            </w:r>
            <w:r>
              <w:rPr>
                <w:rStyle w:val="HTMLCode"/>
                <w:rFonts w:eastAsiaTheme="minorHAnsi"/>
                <w:color w:val="FFFFFF"/>
              </w:rPr>
              <w:t>  </w:t>
            </w:r>
            <w:r>
              <w:rPr>
                <w:rStyle w:val="HTMLCode"/>
                <w:rFonts w:eastAsiaTheme="minorHAnsi"/>
              </w:rPr>
              <w:t>BufferedReader in = </w:t>
            </w:r>
            <w:r>
              <w:rPr>
                <w:rFonts w:ascii="Courier New" w:hAnsi="Courier New" w:cs="Courier New"/>
                <w:sz w:val="20"/>
                <w:szCs w:val="20"/>
              </w:rPr>
              <w:br/>
            </w:r>
            <w:r>
              <w:rPr>
                <w:rStyle w:val="HTMLCode"/>
                <w:rFonts w:eastAsiaTheme="minorHAnsi"/>
              </w:rPr>
              <w:t> </w:t>
            </w:r>
            <w:r>
              <w:rPr>
                <w:rStyle w:val="apple-converted-space"/>
                <w:rFonts w:ascii="Courier New" w:hAnsi="Courier New" w:cs="Courier New"/>
                <w:sz w:val="20"/>
                <w:szCs w:val="20"/>
              </w:rPr>
              <w:t> </w:t>
            </w:r>
            <w:r>
              <w:rPr>
                <w:rStyle w:val="HTMLCode"/>
                <w:rFonts w:eastAsiaTheme="minorHAnsi"/>
                <w:b/>
                <w:bCs/>
                <w:color w:val="7F0055"/>
              </w:rPr>
              <w:t>new </w:t>
            </w:r>
            <w:r>
              <w:rPr>
                <w:rStyle w:val="HTMLCode"/>
                <w:rFonts w:eastAsiaTheme="minorHAnsi"/>
              </w:rPr>
              <w:t>BufferedReader(</w:t>
            </w:r>
            <w:r>
              <w:rPr>
                <w:rStyle w:val="HTMLCode"/>
                <w:rFonts w:eastAsiaTheme="minorHAnsi"/>
                <w:b/>
                <w:bCs/>
                <w:color w:val="7F0055"/>
              </w:rPr>
              <w:t>new </w:t>
            </w:r>
            <w:r>
              <w:rPr>
                <w:rStyle w:val="HTMLCode"/>
                <w:rFonts w:eastAsiaTheme="minorHAnsi"/>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rPr>
              <w:t> a = Integer.parseInt(in.readLine());</w:t>
            </w:r>
            <w:r>
              <w:rPr>
                <w:rFonts w:ascii="Courier New" w:hAnsi="Courier New" w:cs="Courier New"/>
                <w:sz w:val="20"/>
                <w:szCs w:val="20"/>
              </w:rPr>
              <w:br/>
            </w:r>
            <w:r>
              <w:rPr>
                <w:rStyle w:val="HTMLCode"/>
                <w:rFonts w:eastAsiaTheme="minorHAnsi"/>
              </w:rPr>
              <w:t>  b = Integer.parseInt(in.readLine());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rPr>
              <w:t>(NumberFormatException ex){</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System.out.println(ex.getMessage() </w:t>
            </w:r>
            <w:r>
              <w:rPr>
                <w:rFonts w:ascii="Courier New" w:hAnsi="Courier New" w:cs="Courier New"/>
                <w:sz w:val="20"/>
                <w:szCs w:val="20"/>
              </w:rPr>
              <w:br/>
            </w:r>
            <w:r>
              <w:rPr>
                <w:rStyle w:val="HTMLCode"/>
                <w:rFonts w:eastAsiaTheme="minorHAnsi"/>
              </w:rPr>
              <w:t>  +</w:t>
            </w:r>
            <w:r>
              <w:rPr>
                <w:rStyle w:val="HTMLCode"/>
                <w:rFonts w:eastAsiaTheme="minorHAnsi"/>
                <w:color w:val="000000"/>
              </w:rPr>
              <w:t> </w:t>
            </w:r>
            <w:r>
              <w:rPr>
                <w:rStyle w:val="HTMLCode"/>
                <w:rFonts w:eastAsiaTheme="minorHAnsi"/>
                <w:color w:val="2A00FF"/>
              </w:rPr>
              <w:t>" is not a numeric value."</w:t>
            </w:r>
            <w:r>
              <w:rPr>
                <w:rStyle w:val="HTMLCode"/>
                <w:rFonts w:eastAsiaTheme="minorHAnsi"/>
              </w:rPr>
              <w:t>);</w:t>
            </w:r>
            <w:r>
              <w:rPr>
                <w:rFonts w:ascii="Courier New" w:hAnsi="Courier New" w:cs="Courier New"/>
                <w:sz w:val="20"/>
                <w:szCs w:val="20"/>
              </w:rPr>
              <w:br/>
            </w:r>
            <w:r>
              <w:rPr>
                <w:rStyle w:val="HTMLCode"/>
                <w:rFonts w:eastAsiaTheme="minorHAnsi"/>
              </w:rPr>
              <w:t>  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0065C" w:rsidRDefault="0030065C" w:rsidP="0030065C">
      <w:pPr>
        <w:pStyle w:val="NormalWeb"/>
        <w:shd w:val="clear" w:color="auto" w:fill="FFFFFF"/>
        <w:spacing w:line="311" w:lineRule="atLeast"/>
        <w:rPr>
          <w:rFonts w:ascii="Arial" w:hAnsi="Arial" w:cs="Arial"/>
          <w:color w:val="000000"/>
          <w:sz w:val="17"/>
          <w:szCs w:val="17"/>
        </w:rPr>
      </w:pPr>
      <w:hyperlink r:id="rId174" w:history="1">
        <w:r>
          <w:rPr>
            <w:rStyle w:val="Hyperlink"/>
            <w:rFonts w:ascii="Arial" w:hAnsi="Arial" w:cs="Arial"/>
            <w:b/>
            <w:bCs/>
            <w:color w:val="D10026"/>
            <w:sz w:val="20"/>
            <w:szCs w:val="20"/>
          </w:rPr>
          <w:t>Download Exception Handling Example</w:t>
        </w:r>
      </w:hyperlink>
    </w:p>
    <w:p w:rsidR="0030065C" w:rsidRDefault="0030065C" w:rsidP="0030065C">
      <w:pPr>
        <w:pStyle w:val="Heading1"/>
        <w:shd w:val="clear" w:color="auto" w:fill="FFFFFF"/>
        <w:spacing w:line="311" w:lineRule="atLeast"/>
        <w:rPr>
          <w:rFonts w:ascii="Arial" w:hAnsi="Arial" w:cs="Arial"/>
          <w:color w:val="000000"/>
        </w:rPr>
      </w:pPr>
      <w:r>
        <w:rPr>
          <w:rFonts w:ascii="Arial" w:hAnsi="Arial" w:cs="Arial"/>
          <w:color w:val="000000"/>
        </w:rPr>
        <w:t>Java - Identifier and Primitive Data Types in java</w:t>
      </w:r>
    </w:p>
    <w:p w:rsidR="0030065C" w:rsidRDefault="0030065C" w:rsidP="0030065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47" name="Picture 347" descr="http://www.roseindia.net/images/previous.gif">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www.roseindia.net/images/previous.gif">
                      <a:hlinkClick r:id="rId17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48" name="Picture 34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49" name="Picture 349" descr="http://www.roseindia.net/images/next.gif">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http://www.roseindia.net/images/next.gif">
                      <a:hlinkClick r:id="rId17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In this example you will learn what is</w:t>
      </w:r>
      <w:r>
        <w:rPr>
          <w:rFonts w:ascii="Arial" w:hAnsi="Arial" w:cs="Arial"/>
          <w:b/>
          <w:bCs/>
          <w:color w:val="000000"/>
          <w:sz w:val="17"/>
          <w:szCs w:val="17"/>
        </w:rPr>
        <w:t>identifier</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primitive data types</w:t>
      </w:r>
      <w:r>
        <w:rPr>
          <w:rStyle w:val="apple-converted-space"/>
          <w:rFonts w:ascii="Arial" w:hAnsi="Arial" w:cs="Arial"/>
          <w:color w:val="000000"/>
          <w:sz w:val="17"/>
          <w:szCs w:val="17"/>
        </w:rPr>
        <w:t> </w:t>
      </w:r>
      <w:r>
        <w:rPr>
          <w:rFonts w:ascii="Arial" w:hAnsi="Arial" w:cs="Arial"/>
          <w:color w:val="000000"/>
          <w:sz w:val="17"/>
          <w:szCs w:val="17"/>
        </w:rPr>
        <w:t xml:space="preserve">of </w:t>
      </w:r>
      <w:proofErr w:type="gramStart"/>
      <w:r>
        <w:rPr>
          <w:rFonts w:ascii="Arial" w:hAnsi="Arial" w:cs="Arial"/>
          <w:color w:val="000000"/>
          <w:sz w:val="17"/>
          <w:szCs w:val="17"/>
        </w:rPr>
        <w:t>a</w:t>
      </w:r>
      <w:proofErr w:type="gramEnd"/>
      <w:r>
        <w:rPr>
          <w:rFonts w:ascii="Arial" w:hAnsi="Arial" w:cs="Arial"/>
          <w:color w:val="000000"/>
          <w:sz w:val="17"/>
          <w:szCs w:val="17"/>
        </w:rPr>
        <w:t xml:space="preserve"> identifier. This tutorials will teach you how to use these identifier in you</w:t>
      </w:r>
      <w:proofErr w:type="gramStart"/>
      <w:r>
        <w:rPr>
          <w:rFonts w:ascii="Arial" w:hAnsi="Arial" w:cs="Arial"/>
          <w:color w:val="000000"/>
          <w:sz w:val="17"/>
          <w:szCs w:val="17"/>
        </w:rPr>
        <w:t>  java</w:t>
      </w:r>
      <w:proofErr w:type="gramEnd"/>
      <w:r>
        <w:rPr>
          <w:rFonts w:ascii="Arial" w:hAnsi="Arial" w:cs="Arial"/>
          <w:color w:val="000000"/>
          <w:sz w:val="17"/>
          <w:szCs w:val="17"/>
        </w:rPr>
        <w:t xml:space="preserve"> programming. Identifier is is a simple variable name which is defined as the value container. The type of value stored by identifier is defined by the special java keyword is termed as primitive data type.</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given example there are some identifiers have been used like</w:t>
      </w:r>
      <w:r>
        <w:rPr>
          <w:rStyle w:val="apple-converted-space"/>
          <w:rFonts w:ascii="Arial" w:hAnsi="Arial" w:cs="Arial"/>
          <w:color w:val="000000"/>
          <w:sz w:val="17"/>
          <w:szCs w:val="17"/>
        </w:rPr>
        <w:t> </w:t>
      </w:r>
      <w:r>
        <w:rPr>
          <w:rFonts w:ascii="Arial" w:hAnsi="Arial" w:cs="Arial"/>
          <w:i/>
          <w:iCs/>
          <w:color w:val="000000"/>
          <w:sz w:val="17"/>
          <w:szCs w:val="17"/>
        </w:rPr>
        <w:t>byteident, shortident, intident, longident, charident, stringident, floatident, doubleident</w:t>
      </w:r>
      <w:r>
        <w:rPr>
          <w:rFonts w:ascii="Arial" w:hAnsi="Arial" w:cs="Arial"/>
          <w:color w:val="000000"/>
          <w:sz w:val="17"/>
          <w:szCs w:val="17"/>
        </w:rPr>
        <w:t>. And there are some primitive data types of used identifiers have been also used in the program like</w:t>
      </w:r>
      <w:r>
        <w:rPr>
          <w:rStyle w:val="apple-converted-space"/>
          <w:rFonts w:ascii="Arial" w:hAnsi="Arial" w:cs="Arial"/>
          <w:color w:val="000000"/>
          <w:sz w:val="17"/>
          <w:szCs w:val="17"/>
        </w:rPr>
        <w:t> </w:t>
      </w:r>
      <w:r>
        <w:rPr>
          <w:rFonts w:ascii="Arial" w:hAnsi="Arial" w:cs="Arial"/>
          <w:i/>
          <w:iCs/>
          <w:color w:val="000000"/>
          <w:sz w:val="17"/>
          <w:szCs w:val="17"/>
        </w:rPr>
        <w:t>byte, short, int, long, float, double, char</w:t>
      </w:r>
      <w:r>
        <w:rPr>
          <w:rStyle w:val="apple-converted-space"/>
          <w:rFonts w:ascii="Arial" w:hAnsi="Arial" w:cs="Arial"/>
          <w:i/>
          <w:iCs/>
          <w:color w:val="000000"/>
          <w:sz w:val="17"/>
          <w:szCs w:val="17"/>
        </w:rPr>
        <w:t> </w:t>
      </w:r>
      <w:r>
        <w:rPr>
          <w:rFonts w:ascii="Arial" w:hAnsi="Arial" w:cs="Arial"/>
          <w:color w:val="000000"/>
          <w:sz w:val="17"/>
          <w:szCs w:val="17"/>
        </w:rPr>
        <w:t>and</w:t>
      </w:r>
      <w:r>
        <w:rPr>
          <w:rFonts w:ascii="Arial" w:hAnsi="Arial" w:cs="Arial"/>
          <w:i/>
          <w:iCs/>
          <w:color w:val="000000"/>
          <w:sz w:val="17"/>
          <w:szCs w:val="17"/>
        </w:rPr>
        <w:t>String.</w:t>
      </w:r>
      <w:r>
        <w:rPr>
          <w:rFonts w:ascii="Arial" w:hAnsi="Arial" w:cs="Arial"/>
          <w:color w:val="000000"/>
          <w:sz w:val="17"/>
          <w:szCs w:val="17"/>
        </w:rPr>
        <w:t> </w:t>
      </w:r>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All the data type has </w:t>
      </w:r>
      <w:proofErr w:type="gramStart"/>
      <w:r>
        <w:rPr>
          <w:rFonts w:ascii="Arial" w:hAnsi="Arial" w:cs="Arial"/>
          <w:color w:val="000000"/>
          <w:sz w:val="17"/>
          <w:szCs w:val="17"/>
        </w:rPr>
        <w:t>it's</w:t>
      </w:r>
      <w:proofErr w:type="gramEnd"/>
      <w:r>
        <w:rPr>
          <w:rFonts w:ascii="Arial" w:hAnsi="Arial" w:cs="Arial"/>
          <w:color w:val="000000"/>
          <w:sz w:val="17"/>
          <w:szCs w:val="17"/>
        </w:rPr>
        <w:t xml:space="preserve"> own capacity to keep the maximum value. Which have been mentioned </w:t>
      </w:r>
      <w:proofErr w:type="gramStart"/>
      <w:r>
        <w:rPr>
          <w:rFonts w:ascii="Arial" w:hAnsi="Arial" w:cs="Arial"/>
          <w:color w:val="000000"/>
          <w:sz w:val="17"/>
          <w:szCs w:val="17"/>
        </w:rPr>
        <w:t>below :</w:t>
      </w:r>
      <w:proofErr w:type="gramEnd"/>
      <w:r>
        <w:rPr>
          <w:rFonts w:ascii="Arial" w:hAnsi="Arial" w:cs="Arial"/>
          <w:color w:val="000000"/>
          <w:sz w:val="17"/>
          <w:szCs w:val="17"/>
        </w:rPr>
        <w:t> </w:t>
      </w:r>
    </w:p>
    <w:tbl>
      <w:tblPr>
        <w:tblW w:w="0" w:type="auto"/>
        <w:tblCellSpacing w:w="15" w:type="dxa"/>
        <w:shd w:val="clear" w:color="auto" w:fill="FFFFFF"/>
        <w:tblCellMar>
          <w:top w:w="75" w:type="dxa"/>
          <w:left w:w="75" w:type="dxa"/>
          <w:bottom w:w="75" w:type="dxa"/>
          <w:right w:w="75" w:type="dxa"/>
        </w:tblCellMar>
        <w:tblLook w:val="04A0"/>
      </w:tblPr>
      <w:tblGrid>
        <w:gridCol w:w="1036"/>
        <w:gridCol w:w="2886"/>
        <w:gridCol w:w="2048"/>
      </w:tblGrid>
      <w:tr w:rsidR="0030065C" w:rsidTr="0030065C">
        <w:trPr>
          <w:tblCellSpacing w:w="15" w:type="dxa"/>
        </w:trPr>
        <w:tc>
          <w:tcPr>
            <w:tcW w:w="0" w:type="auto"/>
            <w:gridSpan w:val="3"/>
            <w:tcBorders>
              <w:top w:val="nil"/>
              <w:left w:val="nil"/>
              <w:bottom w:val="nil"/>
              <w:right w:val="nil"/>
            </w:tcBorders>
            <w:shd w:val="clear" w:color="auto" w:fill="FFFFFF"/>
            <w:vAlign w:val="center"/>
            <w:hideMark/>
          </w:tcPr>
          <w:p w:rsidR="0030065C" w:rsidRDefault="0030065C">
            <w:pPr>
              <w:spacing w:line="311" w:lineRule="atLeast"/>
              <w:jc w:val="center"/>
              <w:rPr>
                <w:rFonts w:ascii="Arial" w:hAnsi="Arial" w:cs="Arial"/>
                <w:color w:val="000000"/>
                <w:sz w:val="17"/>
                <w:szCs w:val="17"/>
              </w:rPr>
            </w:pPr>
            <w:r>
              <w:rPr>
                <w:rStyle w:val="Strong"/>
                <w:rFonts w:ascii="Arial" w:hAnsi="Arial" w:cs="Arial"/>
                <w:color w:val="000000"/>
                <w:sz w:val="17"/>
                <w:szCs w:val="17"/>
              </w:rPr>
              <w:t>Primitive Data Types</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b/>
                <w:bCs/>
                <w:color w:val="000000"/>
                <w:sz w:val="17"/>
                <w:szCs w:val="17"/>
              </w:rPr>
            </w:pPr>
            <w:r>
              <w:rPr>
                <w:rFonts w:ascii="Arial" w:hAnsi="Arial" w:cs="Arial"/>
                <w:b/>
                <w:bCs/>
                <w:color w:val="000000"/>
                <w:sz w:val="17"/>
                <w:szCs w:val="17"/>
              </w:rPr>
              <w:t>Keyword</w:t>
            </w:r>
          </w:p>
        </w:tc>
        <w:tc>
          <w:tcPr>
            <w:tcW w:w="0" w:type="auto"/>
            <w:shd w:val="clear" w:color="auto" w:fill="FFFFFF"/>
            <w:vAlign w:val="center"/>
            <w:hideMark/>
          </w:tcPr>
          <w:p w:rsidR="0030065C" w:rsidRDefault="0030065C">
            <w:pPr>
              <w:spacing w:line="311" w:lineRule="atLeast"/>
              <w:rPr>
                <w:rFonts w:ascii="Arial" w:hAnsi="Arial" w:cs="Arial"/>
                <w:b/>
                <w:bCs/>
                <w:color w:val="000000"/>
                <w:sz w:val="17"/>
                <w:szCs w:val="17"/>
              </w:rPr>
            </w:pPr>
            <w:r>
              <w:rPr>
                <w:rFonts w:ascii="Arial" w:hAnsi="Arial" w:cs="Arial"/>
                <w:b/>
                <w:bCs/>
                <w:color w:val="000000"/>
                <w:sz w:val="17"/>
                <w:szCs w:val="17"/>
              </w:rPr>
              <w:t>Description</w:t>
            </w:r>
          </w:p>
        </w:tc>
        <w:tc>
          <w:tcPr>
            <w:tcW w:w="0" w:type="auto"/>
            <w:shd w:val="clear" w:color="auto" w:fill="FFFFFF"/>
            <w:vAlign w:val="center"/>
            <w:hideMark/>
          </w:tcPr>
          <w:p w:rsidR="0030065C" w:rsidRDefault="0030065C">
            <w:pPr>
              <w:spacing w:line="311" w:lineRule="atLeast"/>
              <w:rPr>
                <w:rFonts w:ascii="Arial" w:hAnsi="Arial" w:cs="Arial"/>
                <w:b/>
                <w:bCs/>
                <w:color w:val="000000"/>
                <w:sz w:val="17"/>
                <w:szCs w:val="17"/>
              </w:rPr>
            </w:pPr>
            <w:r>
              <w:rPr>
                <w:rFonts w:ascii="Arial" w:hAnsi="Arial" w:cs="Arial"/>
                <w:b/>
                <w:bCs/>
                <w:color w:val="000000"/>
                <w:sz w:val="17"/>
                <w:szCs w:val="17"/>
              </w:rPr>
              <w:t>Size/Format</w:t>
            </w:r>
          </w:p>
        </w:tc>
      </w:tr>
      <w:tr w:rsidR="0030065C" w:rsidTr="0030065C">
        <w:trPr>
          <w:tblCellSpacing w:w="15" w:type="dxa"/>
        </w:trPr>
        <w:tc>
          <w:tcPr>
            <w:tcW w:w="0" w:type="auto"/>
            <w:gridSpan w:val="3"/>
            <w:shd w:val="clear" w:color="auto" w:fill="FFFFFF"/>
            <w:vAlign w:val="center"/>
            <w:hideMark/>
          </w:tcPr>
          <w:p w:rsidR="0030065C" w:rsidRDefault="0030065C">
            <w:pPr>
              <w:spacing w:line="311" w:lineRule="atLeast"/>
              <w:rPr>
                <w:rFonts w:ascii="Arial" w:hAnsi="Arial" w:cs="Arial"/>
                <w:color w:val="000000"/>
                <w:sz w:val="17"/>
                <w:szCs w:val="17"/>
              </w:rPr>
            </w:pPr>
            <w:r>
              <w:rPr>
                <w:rStyle w:val="Emphasis"/>
                <w:rFonts w:ascii="Arial" w:hAnsi="Arial" w:cs="Arial"/>
                <w:color w:val="000000"/>
                <w:sz w:val="17"/>
                <w:szCs w:val="17"/>
              </w:rPr>
              <w:t>Integers</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byte</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Byte-length integer</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8-bit two's complement</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short</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Short integer</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16-bit two's complement</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int</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Integer</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32-bit two's complement</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long</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Long integer</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64-bit two's complement</w:t>
            </w:r>
          </w:p>
        </w:tc>
      </w:tr>
      <w:tr w:rsidR="0030065C" w:rsidTr="0030065C">
        <w:trPr>
          <w:tblCellSpacing w:w="15" w:type="dxa"/>
        </w:trPr>
        <w:tc>
          <w:tcPr>
            <w:tcW w:w="0" w:type="auto"/>
            <w:gridSpan w:val="3"/>
            <w:shd w:val="clear" w:color="auto" w:fill="FFFFFF"/>
            <w:vAlign w:val="center"/>
            <w:hideMark/>
          </w:tcPr>
          <w:p w:rsidR="0030065C" w:rsidRDefault="0030065C">
            <w:pPr>
              <w:spacing w:line="311" w:lineRule="atLeast"/>
              <w:rPr>
                <w:rFonts w:ascii="Arial" w:hAnsi="Arial" w:cs="Arial"/>
                <w:color w:val="000000"/>
                <w:sz w:val="17"/>
                <w:szCs w:val="17"/>
              </w:rPr>
            </w:pPr>
            <w:r>
              <w:rPr>
                <w:rStyle w:val="Emphasis"/>
                <w:rFonts w:ascii="Arial" w:hAnsi="Arial" w:cs="Arial"/>
                <w:color w:val="000000"/>
                <w:sz w:val="17"/>
                <w:szCs w:val="17"/>
              </w:rPr>
              <w:t>Real numbers</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float</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Single-precision floating point</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32-bit IEEE 754</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double</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Double-precision floating point</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64-bit IEEE 754</w:t>
            </w:r>
          </w:p>
        </w:tc>
      </w:tr>
      <w:tr w:rsidR="0030065C" w:rsidTr="0030065C">
        <w:trPr>
          <w:tblCellSpacing w:w="15" w:type="dxa"/>
        </w:trPr>
        <w:tc>
          <w:tcPr>
            <w:tcW w:w="0" w:type="auto"/>
            <w:gridSpan w:val="3"/>
            <w:shd w:val="clear" w:color="auto" w:fill="FFFFFF"/>
            <w:vAlign w:val="center"/>
            <w:hideMark/>
          </w:tcPr>
          <w:p w:rsidR="0030065C" w:rsidRDefault="0030065C">
            <w:pPr>
              <w:spacing w:line="311" w:lineRule="atLeast"/>
              <w:rPr>
                <w:rFonts w:ascii="Arial" w:hAnsi="Arial" w:cs="Arial"/>
                <w:color w:val="000000"/>
                <w:sz w:val="17"/>
                <w:szCs w:val="17"/>
              </w:rPr>
            </w:pPr>
            <w:r>
              <w:rPr>
                <w:rStyle w:val="Emphasis"/>
                <w:rFonts w:ascii="Arial" w:hAnsi="Arial" w:cs="Arial"/>
                <w:color w:val="000000"/>
                <w:sz w:val="17"/>
                <w:szCs w:val="17"/>
              </w:rPr>
              <w:t>Other types</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char</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A single character</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16-bit Unicode character</w:t>
            </w:r>
          </w:p>
        </w:tc>
      </w:tr>
      <w:tr w:rsidR="0030065C" w:rsidTr="0030065C">
        <w:trPr>
          <w:tblCellSpacing w:w="15" w:type="dxa"/>
        </w:trPr>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Style w:val="HTMLCode"/>
                <w:rFonts w:eastAsiaTheme="majorEastAsia"/>
                <w:color w:val="000000"/>
              </w:rPr>
              <w:t>boolean</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A boolean value (</w:t>
            </w:r>
            <w:r>
              <w:rPr>
                <w:rStyle w:val="HTMLCode"/>
                <w:rFonts w:eastAsiaTheme="majorEastAsia"/>
                <w:color w:val="000000"/>
              </w:rPr>
              <w:t>true</w:t>
            </w:r>
            <w:r>
              <w:rPr>
                <w:rStyle w:val="apple-converted-space"/>
                <w:rFonts w:ascii="Arial" w:hAnsi="Arial" w:cs="Arial"/>
                <w:color w:val="000000"/>
                <w:sz w:val="17"/>
                <w:szCs w:val="17"/>
              </w:rPr>
              <w:t> </w:t>
            </w:r>
            <w:r>
              <w:rPr>
                <w:rFonts w:ascii="Arial" w:hAnsi="Arial" w:cs="Arial"/>
                <w:color w:val="000000"/>
                <w:sz w:val="17"/>
                <w:szCs w:val="17"/>
              </w:rPr>
              <w:t>or</w:t>
            </w:r>
            <w:r>
              <w:rPr>
                <w:rStyle w:val="apple-converted-space"/>
                <w:rFonts w:ascii="Arial" w:hAnsi="Arial" w:cs="Arial"/>
                <w:color w:val="000000"/>
                <w:sz w:val="17"/>
                <w:szCs w:val="17"/>
              </w:rPr>
              <w:t> </w:t>
            </w:r>
            <w:r>
              <w:rPr>
                <w:rStyle w:val="HTMLCode"/>
                <w:rFonts w:eastAsiaTheme="majorEastAsia"/>
                <w:color w:val="000000"/>
              </w:rPr>
              <w:t>false</w:t>
            </w:r>
            <w:r>
              <w:rPr>
                <w:rFonts w:ascii="Arial" w:hAnsi="Arial" w:cs="Arial"/>
                <w:color w:val="000000"/>
                <w:sz w:val="17"/>
                <w:szCs w:val="17"/>
              </w:rPr>
              <w:t>)</w:t>
            </w:r>
          </w:p>
        </w:tc>
        <w:tc>
          <w:tcPr>
            <w:tcW w:w="0" w:type="auto"/>
            <w:shd w:val="clear" w:color="auto" w:fill="FFFFFF"/>
            <w:vAlign w:val="center"/>
            <w:hideMark/>
          </w:tcPr>
          <w:p w:rsidR="0030065C" w:rsidRDefault="0030065C">
            <w:pPr>
              <w:spacing w:line="311" w:lineRule="atLeast"/>
              <w:rPr>
                <w:rFonts w:ascii="Arial" w:hAnsi="Arial" w:cs="Arial"/>
                <w:color w:val="000000"/>
                <w:sz w:val="17"/>
                <w:szCs w:val="17"/>
              </w:rPr>
            </w:pPr>
            <w:r>
              <w:rPr>
                <w:rFonts w:ascii="Arial" w:hAnsi="Arial" w:cs="Arial"/>
                <w:color w:val="000000"/>
                <w:sz w:val="17"/>
                <w:szCs w:val="17"/>
              </w:rPr>
              <w:t>true or false</w:t>
            </w:r>
          </w:p>
        </w:tc>
      </w:tr>
    </w:tbl>
    <w:p w:rsidR="0030065C" w:rsidRDefault="0030065C" w:rsidP="0030065C">
      <w:pPr>
        <w:rPr>
          <w:rFonts w:ascii="Times New Roman" w:hAnsi="Times New Roman" w:cs="Times New Roman"/>
          <w:sz w:val="24"/>
          <w:szCs w:val="24"/>
        </w:rPr>
      </w:pPr>
      <w:r>
        <w:rPr>
          <w:rFonts w:ascii="Arial" w:hAnsi="Arial" w:cs="Arial"/>
          <w:color w:val="000000"/>
          <w:sz w:val="17"/>
          <w:szCs w:val="17"/>
          <w:shd w:val="clear" w:color="auto" w:fill="FFFFFF"/>
        </w:rPr>
        <w:t>Source:</w:t>
      </w:r>
      <w:r>
        <w:rPr>
          <w:rStyle w:val="apple-converted-space"/>
          <w:rFonts w:ascii="Arial" w:hAnsi="Arial" w:cs="Arial"/>
          <w:color w:val="000000"/>
          <w:sz w:val="17"/>
          <w:szCs w:val="17"/>
          <w:shd w:val="clear" w:color="auto" w:fill="FFFFFF"/>
        </w:rPr>
        <w:t> </w:t>
      </w:r>
      <w:hyperlink r:id="rId176" w:history="1">
        <w:r>
          <w:rPr>
            <w:rStyle w:val="Hyperlink"/>
            <w:rFonts w:ascii="Arial" w:hAnsi="Arial" w:cs="Arial"/>
            <w:b/>
            <w:bCs/>
            <w:color w:val="D10026"/>
            <w:sz w:val="17"/>
            <w:szCs w:val="17"/>
            <w:shd w:val="clear" w:color="auto" w:fill="FFFFFF"/>
          </w:rPr>
          <w:t>http://java.sun.com/docs/books/tutorial/java/nutsandbolts/datatypes.html</w:t>
        </w:r>
      </w:hyperlink>
    </w:p>
    <w:p w:rsidR="0030065C" w:rsidRDefault="0030065C" w:rsidP="0030065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9135" w:type="dxa"/>
        <w:tblCellSpacing w:w="0" w:type="dxa"/>
        <w:shd w:val="clear" w:color="auto" w:fill="FFFFCC"/>
        <w:tblCellMar>
          <w:top w:w="45" w:type="dxa"/>
          <w:left w:w="45" w:type="dxa"/>
          <w:bottom w:w="45" w:type="dxa"/>
          <w:right w:w="45" w:type="dxa"/>
        </w:tblCellMar>
        <w:tblLook w:val="04A0"/>
      </w:tblPr>
      <w:tblGrid>
        <w:gridCol w:w="9135"/>
      </w:tblGrid>
      <w:tr w:rsidR="0030065C" w:rsidTr="0030065C">
        <w:trPr>
          <w:tblCellSpacing w:w="0" w:type="dxa"/>
        </w:trPr>
        <w:tc>
          <w:tcPr>
            <w:tcW w:w="0" w:type="auto"/>
            <w:shd w:val="clear" w:color="auto" w:fill="FFFFCC"/>
            <w:noWrap/>
            <w:hideMark/>
          </w:tcPr>
          <w:p w:rsidR="0030065C" w:rsidRDefault="0030065C">
            <w:pPr>
              <w:pStyle w:val="NormalWeb"/>
              <w:spacing w:line="311" w:lineRule="atLeast"/>
              <w:rPr>
                <w:rFonts w:ascii="Arial" w:hAnsi="Arial" w:cs="Arial"/>
                <w:color w:val="000000"/>
                <w:sz w:val="17"/>
                <w:szCs w:val="17"/>
              </w:rPr>
            </w:pPr>
            <w:r>
              <w:rPr>
                <w:rStyle w:val="HTMLCode"/>
                <w:rFonts w:eastAsiaTheme="majorEastAsia"/>
                <w:b/>
                <w:bCs/>
                <w:color w:val="7F0055"/>
              </w:rPr>
              <w:lastRenderedPageBreak/>
              <w:t>public class </w:t>
            </w:r>
            <w:r>
              <w:rPr>
                <w:rStyle w:val="HTMLCode"/>
                <w:rFonts w:eastAsiaTheme="majorEastAsia"/>
                <w:color w:val="000000"/>
              </w:rPr>
              <w:t>identifierandpdatatype{</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public static void </w:t>
            </w:r>
            <w:r>
              <w:rPr>
                <w:rStyle w:val="HTMLCode"/>
                <w:rFonts w:eastAsiaTheme="majorEastAsia"/>
                <w:color w:val="000000"/>
              </w:rPr>
              <w:t>main(String[] args){</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byte </w:t>
            </w:r>
            <w:r>
              <w:rPr>
                <w:rStyle w:val="HTMLCode"/>
                <w:rFonts w:eastAsiaTheme="majorEastAsia"/>
                <w:color w:val="000000"/>
              </w:rPr>
              <w:t>byteident = </w:t>
            </w:r>
            <w:r>
              <w:rPr>
                <w:rStyle w:val="HTMLCode"/>
                <w:rFonts w:eastAsiaTheme="majorEastAsia"/>
                <w:color w:val="990000"/>
              </w:rPr>
              <w:t>3</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short </w:t>
            </w:r>
            <w:r>
              <w:rPr>
                <w:rStyle w:val="HTMLCode"/>
                <w:rFonts w:eastAsiaTheme="majorEastAsia"/>
                <w:color w:val="000000"/>
              </w:rPr>
              <w:t>shortident=</w:t>
            </w:r>
            <w:r>
              <w:rPr>
                <w:rStyle w:val="HTMLCode"/>
                <w:rFonts w:eastAsiaTheme="majorEastAsia"/>
                <w:color w:val="990000"/>
              </w:rPr>
              <w:t>100</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int </w:t>
            </w:r>
            <w:r>
              <w:rPr>
                <w:rStyle w:val="HTMLCode"/>
                <w:rFonts w:eastAsiaTheme="majorEastAsia"/>
                <w:color w:val="000000"/>
              </w:rPr>
              <w:t>intident = </w:t>
            </w:r>
            <w:r>
              <w:rPr>
                <w:rStyle w:val="HTMLCode"/>
                <w:rFonts w:eastAsiaTheme="majorEastAsia"/>
                <w:color w:val="990000"/>
              </w:rPr>
              <w:t>10</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long </w:t>
            </w:r>
            <w:r>
              <w:rPr>
                <w:rStyle w:val="HTMLCode"/>
                <w:rFonts w:eastAsiaTheme="majorEastAsia"/>
                <w:color w:val="000000"/>
              </w:rPr>
              <w:t>longident = </w:t>
            </w:r>
            <w:r>
              <w:rPr>
                <w:rStyle w:val="HTMLCode"/>
                <w:rFonts w:eastAsiaTheme="majorEastAsia"/>
                <w:color w:val="990000"/>
              </w:rPr>
              <w:t>40000</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char </w:t>
            </w:r>
            <w:r>
              <w:rPr>
                <w:rStyle w:val="HTMLCode"/>
                <w:rFonts w:eastAsiaTheme="majorEastAsia"/>
                <w:color w:val="000000"/>
              </w:rPr>
              <w:t>charident = </w:t>
            </w:r>
            <w:r>
              <w:rPr>
                <w:rStyle w:val="HTMLCode"/>
                <w:rFonts w:eastAsiaTheme="majorEastAsia"/>
                <w:color w:val="990000"/>
              </w:rPr>
              <w:t>'a'</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String stringident = </w:t>
            </w:r>
            <w:r>
              <w:rPr>
                <w:rStyle w:val="HTMLCode"/>
                <w:rFonts w:eastAsiaTheme="majorEastAsia"/>
                <w:color w:val="2A00FF"/>
              </w:rPr>
              <w:t>"chandan"</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float </w:t>
            </w:r>
            <w:r>
              <w:rPr>
                <w:rStyle w:val="HTMLCode"/>
                <w:rFonts w:eastAsiaTheme="majorEastAsia"/>
                <w:color w:val="000000"/>
              </w:rPr>
              <w:t>floatident = </w:t>
            </w:r>
            <w:r>
              <w:rPr>
                <w:rStyle w:val="HTMLCode"/>
                <w:rFonts w:eastAsiaTheme="majorEastAsia"/>
                <w:color w:val="990000"/>
              </w:rPr>
              <w:t>12.0045f</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b/>
                <w:bCs/>
                <w:color w:val="7F0055"/>
              </w:rPr>
              <w:t>double </w:t>
            </w:r>
            <w:r>
              <w:rPr>
                <w:rStyle w:val="HTMLCode"/>
                <w:rFonts w:eastAsiaTheme="majorEastAsia"/>
                <w:color w:val="000000"/>
              </w:rPr>
              <w:t>doubleident = </w:t>
            </w:r>
            <w:r>
              <w:rPr>
                <w:rStyle w:val="HTMLCode"/>
                <w:rFonts w:eastAsiaTheme="majorEastAsia"/>
                <w:color w:val="990000"/>
              </w:rPr>
              <w:t>2333333.000000000033343343434f</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 System.out.println(byteident + </w:t>
            </w:r>
            <w:r>
              <w:rPr>
                <w:rStyle w:val="HTMLCode"/>
                <w:rFonts w:eastAsiaTheme="majorEastAsia"/>
                <w:color w:val="2A00FF"/>
              </w:rPr>
              <w:t>" is the value of identifire </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named 'byteident' which primitive data type is byte."</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 System.out.println(shortident + </w:t>
            </w:r>
            <w:r>
              <w:rPr>
                <w:rStyle w:val="HTMLCode"/>
                <w:rFonts w:eastAsiaTheme="majorEastAsia"/>
                <w:color w:val="2A00FF"/>
              </w:rPr>
              <w:t>" is the value of </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identifire named 'shortident' which primitive data type is short."</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System.out.println(intident + </w:t>
            </w:r>
            <w:r>
              <w:rPr>
                <w:rStyle w:val="HTMLCode"/>
                <w:rFonts w:eastAsiaTheme="majorEastAsia"/>
                <w:color w:val="2A00FF"/>
              </w:rPr>
              <w:t>" is the value </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of identifire named 'intident' which primitive data type is int."</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System.out.println(longident + </w:t>
            </w:r>
            <w:r>
              <w:rPr>
                <w:rStyle w:val="HTMLCode"/>
                <w:rFonts w:eastAsiaTheme="majorEastAsia"/>
                <w:color w:val="2A00FF"/>
              </w:rPr>
              <w:t>" is the value </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of identifire named 'longident' which primitive data type is long."</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System.out.println(charident + </w:t>
            </w:r>
            <w:r>
              <w:rPr>
                <w:rStyle w:val="HTMLCode"/>
                <w:rFonts w:eastAsiaTheme="majorEastAsia"/>
                <w:color w:val="2A00FF"/>
              </w:rPr>
              <w:t>" is the value </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of identifire named 'charident' which primitive data type is char."</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System.out.println(stringident + </w:t>
            </w:r>
            <w:r>
              <w:rPr>
                <w:rStyle w:val="HTMLCode"/>
                <w:rFonts w:eastAsiaTheme="majorEastAsia"/>
                <w:color w:val="2A00FF"/>
              </w:rPr>
              <w:t>" is the value</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 of identifire named 'stringident' which primitive data type is string."</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System.out.println(floatident + </w:t>
            </w:r>
            <w:r>
              <w:rPr>
                <w:rStyle w:val="HTMLCode"/>
                <w:rFonts w:eastAsiaTheme="majorEastAsia"/>
                <w:color w:val="2A00FF"/>
              </w:rPr>
              <w:t>" is the value </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of identifire named 'floatident' which primitive data type is float."</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System.out.println(doubleident + </w:t>
            </w:r>
            <w:r>
              <w:rPr>
                <w:rStyle w:val="HTMLCode"/>
                <w:rFonts w:eastAsiaTheme="majorEastAsia"/>
                <w:color w:val="2A00FF"/>
              </w:rPr>
              <w:t>" is the value</w:t>
            </w:r>
          </w:p>
          <w:p w:rsidR="0030065C" w:rsidRDefault="0030065C">
            <w:pPr>
              <w:pStyle w:val="NormalWeb"/>
              <w:spacing w:line="311" w:lineRule="atLeast"/>
              <w:rPr>
                <w:rFonts w:ascii="Arial" w:hAnsi="Arial" w:cs="Arial"/>
                <w:color w:val="000000"/>
                <w:sz w:val="17"/>
                <w:szCs w:val="17"/>
              </w:rPr>
            </w:pPr>
            <w:r>
              <w:rPr>
                <w:rStyle w:val="HTMLCode"/>
                <w:rFonts w:eastAsiaTheme="majorEastAsia"/>
                <w:color w:val="2A00FF"/>
              </w:rPr>
              <w:t> </w:t>
            </w:r>
            <w:proofErr w:type="gramStart"/>
            <w:r>
              <w:rPr>
                <w:rStyle w:val="HTMLCode"/>
                <w:rFonts w:eastAsiaTheme="majorEastAsia"/>
                <w:color w:val="2A00FF"/>
              </w:rPr>
              <w:t>of</w:t>
            </w:r>
            <w:proofErr w:type="gramEnd"/>
            <w:r>
              <w:rPr>
                <w:rStyle w:val="HTMLCode"/>
                <w:rFonts w:eastAsiaTheme="majorEastAsia"/>
                <w:color w:val="2A00FF"/>
              </w:rPr>
              <w:t> identifire named 'doubleident' which primitive data type is double."</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FFFFFF"/>
              </w:rPr>
              <w:t>  </w:t>
            </w:r>
            <w:r>
              <w:rPr>
                <w:rStyle w:val="HTMLCode"/>
                <w:rFonts w:eastAsiaTheme="majorEastAsia"/>
                <w:color w:val="000000"/>
              </w:rPr>
              <w:t>}</w:t>
            </w:r>
            <w:r>
              <w:rPr>
                <w:rFonts w:ascii="Courier New" w:hAnsi="Courier New" w:cs="Courier New"/>
                <w:color w:val="000000"/>
                <w:sz w:val="20"/>
                <w:szCs w:val="20"/>
              </w:rPr>
              <w:br/>
            </w:r>
            <w:r>
              <w:rPr>
                <w:rStyle w:val="HTMLCode"/>
                <w:rFonts w:eastAsiaTheme="majorEastAsia"/>
                <w:color w:val="000000"/>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 Variable, Constant and Literal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53" name="Picture 353" descr="http://www.roseindia.net/images/previous.gif">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http://www.roseindia.net/images/previous.gif">
                      <a:hlinkClick r:id="rId17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54" name="Picture 35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55" name="Picture 355" descr="http://www.roseindia.net/images/next.gif">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http://www.roseindia.net/images/next.gif">
                      <a:hlinkClick r:id="rId17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In this example you will see that how you can use variables, constants and literals in your program easily.</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Variable :</w:t>
      </w:r>
      <w:proofErr w:type="gramEnd"/>
      <w:r>
        <w:rPr>
          <w:rStyle w:val="apple-converted-space"/>
          <w:rFonts w:ascii="Arial" w:hAnsi="Arial" w:cs="Arial"/>
          <w:color w:val="000000"/>
          <w:sz w:val="17"/>
          <w:szCs w:val="17"/>
        </w:rPr>
        <w:t> </w:t>
      </w:r>
      <w:r>
        <w:rPr>
          <w:rFonts w:ascii="Arial" w:hAnsi="Arial" w:cs="Arial"/>
          <w:color w:val="000000"/>
          <w:sz w:val="17"/>
          <w:szCs w:val="17"/>
        </w:rPr>
        <w:t>You can assign the values to the variable once it has been declared. The values of the variable can be changed anywhere in the program if the variable is accessible in that scope. In this example we have used the variable</w:t>
      </w:r>
      <w:proofErr w:type="gramStart"/>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i/>
          <w:iCs/>
          <w:color w:val="000000"/>
          <w:sz w:val="17"/>
          <w:szCs w:val="17"/>
        </w:rPr>
        <w:t>intvariable</w:t>
      </w:r>
      <w:proofErr w:type="gramEnd"/>
      <w:r>
        <w:rPr>
          <w:rStyle w:val="apple-converted-space"/>
          <w:rFonts w:ascii="Arial" w:hAnsi="Arial" w:cs="Arial"/>
          <w:color w:val="000000"/>
          <w:sz w:val="17"/>
          <w:szCs w:val="17"/>
        </w:rPr>
        <w:t> </w:t>
      </w:r>
      <w:r>
        <w:rPr>
          <w:rFonts w:ascii="Arial" w:hAnsi="Arial" w:cs="Arial"/>
          <w:color w:val="000000"/>
          <w:sz w:val="17"/>
          <w:szCs w:val="17"/>
        </w:rPr>
        <w:t>to illustrate this.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Constants:</w:t>
      </w:r>
      <w:r>
        <w:rPr>
          <w:rStyle w:val="apple-converted-space"/>
          <w:rFonts w:ascii="Arial" w:hAnsi="Arial" w:cs="Arial"/>
          <w:color w:val="000000"/>
          <w:sz w:val="17"/>
          <w:szCs w:val="17"/>
        </w:rPr>
        <w:t> </w:t>
      </w:r>
      <w:r>
        <w:rPr>
          <w:rFonts w:ascii="Arial" w:hAnsi="Arial" w:cs="Arial"/>
          <w:color w:val="000000"/>
          <w:sz w:val="17"/>
          <w:szCs w:val="17"/>
        </w:rPr>
        <w:t xml:space="preserve">Constants are declared using the final keyword. The values of the constant can't be changed once </w:t>
      </w:r>
      <w:proofErr w:type="gramStart"/>
      <w:r>
        <w:rPr>
          <w:rFonts w:ascii="Arial" w:hAnsi="Arial" w:cs="Arial"/>
          <w:color w:val="000000"/>
          <w:sz w:val="17"/>
          <w:szCs w:val="17"/>
        </w:rPr>
        <w:t>its</w:t>
      </w:r>
      <w:proofErr w:type="gramEnd"/>
      <w:r>
        <w:rPr>
          <w:rFonts w:ascii="Arial" w:hAnsi="Arial" w:cs="Arial"/>
          <w:color w:val="000000"/>
          <w:sz w:val="17"/>
          <w:szCs w:val="17"/>
        </w:rPr>
        <w:t xml:space="preserve"> declared.</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Literal :</w:t>
      </w:r>
      <w:proofErr w:type="gramEnd"/>
      <w:r>
        <w:rPr>
          <w:rStyle w:val="apple-converted-space"/>
          <w:rFonts w:ascii="Arial" w:hAnsi="Arial" w:cs="Arial"/>
          <w:color w:val="000000"/>
          <w:sz w:val="17"/>
          <w:szCs w:val="17"/>
        </w:rPr>
        <w:t> </w:t>
      </w:r>
      <w:r>
        <w:rPr>
          <w:rFonts w:ascii="Arial" w:hAnsi="Arial" w:cs="Arial"/>
          <w:color w:val="000000"/>
          <w:sz w:val="17"/>
          <w:szCs w:val="17"/>
        </w:rPr>
        <w:t xml:space="preserve">literal is an explicit number or string constant used in Java programs. This specifies the syntax of your declaration of different types of values and operations. That mean literal is totally based on the syntax. Whenever you want to show the message with java special symbols then you have to use the literals. For example to show the message "Directory of this </w:t>
      </w:r>
      <w:proofErr w:type="gramStart"/>
      <w:r>
        <w:rPr>
          <w:rFonts w:ascii="Arial" w:hAnsi="Arial" w:cs="Arial"/>
          <w:color w:val="000000"/>
          <w:sz w:val="17"/>
          <w:szCs w:val="17"/>
        </w:rPr>
        <w:t>file :</w:t>
      </w:r>
      <w:proofErr w:type="gramEnd"/>
      <w:r>
        <w:rPr>
          <w:rFonts w:ascii="Arial" w:hAnsi="Arial" w:cs="Arial"/>
          <w:color w:val="000000"/>
          <w:sz w:val="17"/>
          <w:szCs w:val="17"/>
        </w:rPr>
        <w:t xml:space="preserve"> c:\code\varconstltr.java" then you can write as shown below</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FF"/>
          <w:sz w:val="17"/>
          <w:szCs w:val="17"/>
        </w:rPr>
        <w:t>System.out.println(</w:t>
      </w:r>
      <w:proofErr w:type="gramEnd"/>
      <w:r>
        <w:rPr>
          <w:rFonts w:ascii="Arial" w:hAnsi="Arial" w:cs="Arial"/>
          <w:color w:val="0000FF"/>
          <w:sz w:val="17"/>
          <w:szCs w:val="17"/>
        </w:rPr>
        <w:t>"Directory of this file : c:\\code\\varconstltr.java");</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There are three type of </w:t>
      </w:r>
      <w:proofErr w:type="gramStart"/>
      <w:r>
        <w:rPr>
          <w:rFonts w:ascii="Arial" w:hAnsi="Arial" w:cs="Arial"/>
          <w:color w:val="000000"/>
          <w:sz w:val="17"/>
          <w:szCs w:val="17"/>
        </w:rPr>
        <w:t>literals :</w:t>
      </w:r>
      <w:proofErr w:type="gramEnd"/>
      <w:r>
        <w:rPr>
          <w:rStyle w:val="apple-converted-space"/>
          <w:rFonts w:ascii="Arial" w:hAnsi="Arial" w:cs="Arial"/>
          <w:color w:val="000000"/>
          <w:sz w:val="17"/>
          <w:szCs w:val="17"/>
        </w:rPr>
        <w:t> </w:t>
      </w:r>
      <w:r>
        <w:rPr>
          <w:rFonts w:ascii="Arial" w:hAnsi="Arial" w:cs="Arial"/>
          <w:i/>
          <w:iCs/>
          <w:color w:val="000000"/>
          <w:sz w:val="17"/>
          <w:szCs w:val="17"/>
        </w:rPr>
        <w:t>Numeric Literals, Char type Literals, String Literals</w:t>
      </w:r>
      <w:r>
        <w:rPr>
          <w:rStyle w:val="apple-converted-space"/>
          <w:rFonts w:ascii="Arial" w:hAnsi="Arial" w:cs="Arial"/>
          <w:i/>
          <w:iCs/>
          <w:color w:val="000000"/>
          <w:sz w:val="17"/>
          <w:szCs w:val="17"/>
        </w:rPr>
        <w:t> </w:t>
      </w:r>
      <w:r>
        <w:rPr>
          <w:rFonts w:ascii="Arial" w:hAnsi="Arial" w:cs="Arial"/>
          <w:color w:val="000000"/>
          <w:sz w:val="17"/>
          <w:szCs w:val="17"/>
        </w:rPr>
        <w:t>as follows.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9212"/>
      </w:tblGrid>
      <w:tr w:rsidR="00370D26" w:rsidTr="00370D26">
        <w:trPr>
          <w:tblCellSpacing w:w="0" w:type="dxa"/>
        </w:trPr>
        <w:tc>
          <w:tcPr>
            <w:tcW w:w="9212" w:type="dxa"/>
            <w:shd w:val="clear" w:color="auto" w:fill="FFFFCC"/>
            <w:noWrap/>
            <w:hideMark/>
          </w:tcPr>
          <w:p w:rsidR="00370D26" w:rsidRDefault="00370D26">
            <w:pPr>
              <w:pStyle w:val="NormalWeb"/>
            </w:pPr>
            <w:r>
              <w:rPr>
                <w:rStyle w:val="HTMLCode"/>
                <w:b/>
                <w:bCs/>
                <w:color w:val="7F0055"/>
              </w:rPr>
              <w:t>public class </w:t>
            </w:r>
            <w:r>
              <w:rPr>
                <w:rStyle w:val="HTMLCode"/>
              </w:rPr>
              <w:t>varconstltr{</w:t>
            </w:r>
            <w:r>
              <w:rPr>
                <w:rFonts w:ascii="Courier New" w:hAnsi="Courier New" w:cs="Courier New"/>
                <w:sz w:val="20"/>
                <w:szCs w:val="20"/>
              </w:rPr>
              <w:br/>
            </w:r>
            <w:r>
              <w:rPr>
                <w:rStyle w:val="HTMLCode"/>
              </w:rPr>
              <w:t> </w:t>
            </w:r>
            <w:r>
              <w:rPr>
                <w:rStyle w:val="HTMLCode"/>
                <w:color w:val="FFFFFF"/>
              </w:rPr>
              <w:t> </w:t>
            </w:r>
            <w:r>
              <w:rPr>
                <w:rStyle w:val="HTMLCode"/>
                <w:b/>
                <w:bCs/>
                <w:color w:val="7F0055"/>
              </w:rPr>
              <w:t>public static final int </w:t>
            </w:r>
            <w:r>
              <w:rPr>
                <w:rStyle w:val="HTMLCode"/>
              </w:rPr>
              <w:t>constint=</w:t>
            </w:r>
            <w:r>
              <w:rPr>
                <w:rStyle w:val="HTMLCode"/>
                <w:color w:val="990000"/>
              </w:rPr>
              <w:t>5</w:t>
            </w:r>
            <w:r>
              <w:rPr>
                <w:rStyle w:val="HTMLCode"/>
              </w:rPr>
              <w:t>;</w:t>
            </w:r>
            <w:r>
              <w:rPr>
                <w:rFonts w:ascii="Courier New" w:hAnsi="Courier New" w:cs="Courier New"/>
                <w:sz w:val="20"/>
                <w:szCs w:val="20"/>
              </w:rPr>
              <w:br/>
            </w:r>
            <w:r>
              <w:rPr>
                <w:rStyle w:val="HTMLCode"/>
                <w:color w:val="FFFFFF"/>
              </w:rPr>
              <w:t>  </w:t>
            </w:r>
            <w:r>
              <w:rPr>
                <w:rStyle w:val="HTMLCode"/>
                <w:b/>
                <w:bCs/>
                <w:color w:val="7F0055"/>
              </w:rPr>
              <w:t>public static void </w:t>
            </w:r>
            <w:r>
              <w:rPr>
                <w:rStyle w:val="HTMLCode"/>
              </w:rPr>
              <w:t>main(String[] args){</w:t>
            </w:r>
            <w:r>
              <w:rPr>
                <w:rFonts w:ascii="Courier New" w:hAnsi="Courier New" w:cs="Courier New"/>
                <w:sz w:val="20"/>
                <w:szCs w:val="20"/>
              </w:rPr>
              <w:br/>
            </w:r>
            <w:r>
              <w:rPr>
                <w:rStyle w:val="HTMLCode"/>
                <w:color w:val="FFFFFF"/>
              </w:rPr>
              <w:t>  </w:t>
            </w:r>
            <w:r>
              <w:rPr>
                <w:rStyle w:val="HTMLCode"/>
                <w:b/>
                <w:bCs/>
                <w:color w:val="7F0055"/>
              </w:rPr>
              <w:t>int </w:t>
            </w:r>
            <w:r>
              <w:rPr>
                <w:rStyle w:val="HTMLCode"/>
              </w:rPr>
              <w:t>intvariable;</w:t>
            </w:r>
            <w:r>
              <w:rPr>
                <w:rFonts w:ascii="Courier New" w:hAnsi="Courier New" w:cs="Courier New"/>
                <w:sz w:val="20"/>
                <w:szCs w:val="20"/>
              </w:rPr>
              <w:br/>
            </w:r>
            <w:r>
              <w:rPr>
                <w:rStyle w:val="HTMLCode"/>
              </w:rPr>
              <w:t>  </w:t>
            </w:r>
            <w:r>
              <w:rPr>
                <w:rStyle w:val="HTMLCode"/>
                <w:color w:val="FFFFFF"/>
              </w:rPr>
              <w:t>  </w:t>
            </w:r>
            <w:r>
              <w:rPr>
                <w:rStyle w:val="HTMLCode"/>
                <w:b/>
                <w:bCs/>
                <w:color w:val="7F0055"/>
              </w:rPr>
              <w:t>for </w:t>
            </w:r>
            <w:r>
              <w:rPr>
                <w:rStyle w:val="HTMLCode"/>
                <w:color w:val="000000"/>
              </w:rPr>
              <w:t>(</w:t>
            </w:r>
            <w:r>
              <w:rPr>
                <w:rStyle w:val="HTMLCode"/>
                <w:b/>
                <w:bCs/>
                <w:color w:val="7F0055"/>
              </w:rPr>
              <w:t>int </w:t>
            </w:r>
            <w:r>
              <w:rPr>
                <w:rStyle w:val="HTMLCode"/>
              </w:rPr>
              <w:t>i </w:t>
            </w:r>
            <w:r>
              <w:rPr>
                <w:rStyle w:val="HTMLCode"/>
                <w:color w:val="000000"/>
              </w:rPr>
              <w:t>= </w:t>
            </w:r>
            <w:r>
              <w:rPr>
                <w:rStyle w:val="HTMLCode"/>
                <w:color w:val="990000"/>
              </w:rPr>
              <w:t>0</w:t>
            </w:r>
            <w:r>
              <w:rPr>
                <w:rStyle w:val="HTMLCode"/>
              </w:rPr>
              <w:t>;i &lt;= </w:t>
            </w:r>
            <w:r>
              <w:rPr>
                <w:rStyle w:val="HTMLCode"/>
                <w:color w:val="990000"/>
              </w:rPr>
              <w:t>10</w:t>
            </w:r>
            <w:r>
              <w:rPr>
                <w:rStyle w:val="HTMLCode"/>
              </w:rPr>
              <w:t>;i++){</w:t>
            </w:r>
            <w:r>
              <w:rPr>
                <w:rFonts w:ascii="Courier New" w:hAnsi="Courier New" w:cs="Courier New"/>
                <w:sz w:val="20"/>
                <w:szCs w:val="20"/>
              </w:rPr>
              <w:br/>
            </w:r>
            <w:r>
              <w:rPr>
                <w:rStyle w:val="HTMLCode"/>
                <w:color w:val="FFFFFF"/>
              </w:rPr>
              <w:t>  </w:t>
            </w:r>
            <w:r>
              <w:rPr>
                <w:rStyle w:val="HTMLCode"/>
              </w:rPr>
              <w:t>intvariable = i;</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"All the values are : \n intvariable = " </w:t>
            </w:r>
          </w:p>
          <w:p w:rsidR="00370D26" w:rsidRDefault="00370D26">
            <w:pPr>
              <w:pStyle w:val="NormalWeb"/>
            </w:pPr>
            <w:r>
              <w:rPr>
                <w:rStyle w:val="HTMLCode"/>
              </w:rPr>
              <w:t>+ intvariable + </w:t>
            </w:r>
            <w:r>
              <w:rPr>
                <w:rStyle w:val="HTMLCode"/>
                <w:color w:val="2A00FF"/>
              </w:rPr>
              <w:t>"</w:t>
            </w:r>
            <w:r>
              <w:rPr>
                <w:rStyle w:val="HTMLCode"/>
              </w:rPr>
              <w:t>\</w:t>
            </w:r>
            <w:r>
              <w:rPr>
                <w:rStyle w:val="HTMLCode"/>
                <w:color w:val="2A00FF"/>
              </w:rPr>
              <w:t>nconstint = " </w:t>
            </w:r>
            <w:r>
              <w:rPr>
                <w:rStyle w:val="HTMLCode"/>
              </w:rPr>
              <w:t>+ constint);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"Directory of this file : c:</w:t>
            </w:r>
            <w:r>
              <w:rPr>
                <w:rStyle w:val="HTMLCode"/>
              </w:rPr>
              <w:t>\\</w:t>
            </w:r>
            <w:r>
              <w:rPr>
                <w:rStyle w:val="HTMLCode"/>
                <w:color w:val="2A00FF"/>
              </w:rPr>
              <w:t>code</w:t>
            </w:r>
            <w:r>
              <w:rPr>
                <w:rStyle w:val="HTMLCode"/>
              </w:rPr>
              <w:t>\\</w:t>
            </w:r>
            <w:r>
              <w:rPr>
                <w:rStyle w:val="HTMLCode"/>
                <w:color w:val="2A00FF"/>
              </w:rPr>
              <w:t>varconstltr.java"</w:t>
            </w:r>
            <w:r>
              <w:rPr>
                <w:rStyle w:val="HTMLCode"/>
              </w:rPr>
              <w: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Read File Line by Line - Java Tutorial</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59" name="Picture 359" descr="http://www.roseindia.net/images/previous.gif">
              <a:hlinkClick xmlns:a="http://schemas.openxmlformats.org/drawingml/2006/main" r:id="rId1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www.roseindia.net/images/previous.gif">
                      <a:hlinkClick r:id="rId17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b/>
          <w:bCs/>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60" name="Picture 36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b/>
          <w:bCs/>
          <w:color w:val="000000"/>
          <w:sz w:val="17"/>
          <w:szCs w:val="17"/>
        </w:rPr>
        <w:t> </w:t>
      </w:r>
      <w:r>
        <w:rPr>
          <w:rStyle w:val="apple-converted-space"/>
          <w:rFonts w:ascii="Arial" w:hAnsi="Arial" w:cs="Arial"/>
          <w:b/>
          <w:bCs/>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61" name="Picture 361" descr="http://www.roseindia.net/images/next.gif">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http://www.roseindia.net/images/next.gif">
                      <a:hlinkClick r:id="rId17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section of Java Tutorial you will learn how to write java program to read file line by line. We will use the DataInputStream class to Read text File Line by Line.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Class DataInputStream</w:t>
      </w:r>
      <w:r>
        <w:rPr>
          <w:rFonts w:ascii="Arial" w:hAnsi="Arial" w:cs="Arial"/>
          <w:color w:val="000000"/>
          <w:sz w:val="17"/>
          <w:szCs w:val="17"/>
        </w:rPr>
        <w:br/>
        <w:t>A data input stream is use to read primitive Java data types from an underlying input stream in a machine-independent way. An application uses a data output stream to write data that can later be read by a data input stream.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xml:space="preserve">Data input streams and data output streams represent Unicode strings in a format that is a slight modification of UTF-8. (For more information, see X/Open Company Ltd., "File System Safe UCS Transformation Format (FSS_UTF)", X/Open Preliminary Specification, </w:t>
      </w:r>
      <w:proofErr w:type="gramStart"/>
      <w:r>
        <w:rPr>
          <w:rFonts w:ascii="Arial" w:hAnsi="Arial" w:cs="Arial"/>
          <w:color w:val="000000"/>
          <w:sz w:val="17"/>
          <w:szCs w:val="17"/>
        </w:rPr>
        <w:t>Document</w:t>
      </w:r>
      <w:proofErr w:type="gramEnd"/>
      <w:r>
        <w:rPr>
          <w:rFonts w:ascii="Arial" w:hAnsi="Arial" w:cs="Arial"/>
          <w:color w:val="000000"/>
          <w:sz w:val="17"/>
          <w:szCs w:val="17"/>
        </w:rPr>
        <w:t xml:space="preserve"> Number: P316. This information also appears in ISO/IEC 10646, Annex P.) Note that in the following tables, the most significant bit appears in the far left-hand column.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BufferedReader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Read text from a character-input stream, buffering characters so as to provide for the efficient reading of characters, arrays, and lines.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buffer size may be specified, or the default size may be used. The default is large enough for most purposes.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general, each read request made of a Reader causes a corresponding read request to be made of the underlying character or byte stream. It is therefore advisable to wrap a BufferedReader around any Reader whose </w:t>
      </w:r>
      <w:proofErr w:type="gramStart"/>
      <w:r>
        <w:rPr>
          <w:rFonts w:ascii="Arial" w:hAnsi="Arial" w:cs="Arial"/>
          <w:color w:val="000000"/>
          <w:sz w:val="17"/>
          <w:szCs w:val="17"/>
        </w:rPr>
        <w:t>read(</w:t>
      </w:r>
      <w:proofErr w:type="gramEnd"/>
      <w:r>
        <w:rPr>
          <w:rFonts w:ascii="Arial" w:hAnsi="Arial" w:cs="Arial"/>
          <w:color w:val="000000"/>
          <w:sz w:val="17"/>
          <w:szCs w:val="17"/>
        </w:rPr>
        <w:t>) operations may be costly, such as FileReaders and InputStreamReaders. For example,</w:t>
      </w:r>
    </w:p>
    <w:p w:rsidR="00370D26" w:rsidRDefault="00370D26" w:rsidP="00370D26">
      <w:pPr>
        <w:pStyle w:val="HTMLPreformatted"/>
        <w:shd w:val="clear" w:color="auto" w:fill="FFFFFF"/>
        <w:spacing w:line="311" w:lineRule="atLeast"/>
        <w:rPr>
          <w:color w:val="000000"/>
          <w:sz w:val="17"/>
          <w:szCs w:val="17"/>
        </w:rPr>
      </w:pPr>
      <w:r>
        <w:rPr>
          <w:color w:val="000000"/>
          <w:sz w:val="17"/>
          <w:szCs w:val="17"/>
        </w:rPr>
        <w:t xml:space="preserve"> BufferedReader in</w:t>
      </w:r>
    </w:p>
    <w:p w:rsidR="00370D26" w:rsidRDefault="00370D26" w:rsidP="00370D26">
      <w:pPr>
        <w:pStyle w:val="HTMLPreformatted"/>
        <w:shd w:val="clear" w:color="auto" w:fill="FFFFFF"/>
        <w:spacing w:line="311" w:lineRule="atLeast"/>
        <w:rPr>
          <w:color w:val="000000"/>
          <w:sz w:val="17"/>
          <w:szCs w:val="17"/>
        </w:rPr>
      </w:pPr>
      <w:r>
        <w:rPr>
          <w:color w:val="000000"/>
          <w:sz w:val="17"/>
          <w:szCs w:val="17"/>
        </w:rPr>
        <w:t xml:space="preserve">   = new </w:t>
      </w:r>
      <w:proofErr w:type="gramStart"/>
      <w:r>
        <w:rPr>
          <w:color w:val="000000"/>
          <w:sz w:val="17"/>
          <w:szCs w:val="17"/>
        </w:rPr>
        <w:t>BufferedReader(</w:t>
      </w:r>
      <w:proofErr w:type="gramEnd"/>
      <w:r>
        <w:rPr>
          <w:color w:val="000000"/>
          <w:sz w:val="17"/>
          <w:szCs w:val="17"/>
        </w:rPr>
        <w:t>new FileReader("foo.in"));</w:t>
      </w:r>
    </w:p>
    <w:p w:rsidR="00370D26" w:rsidRDefault="00370D26" w:rsidP="00370D26">
      <w:pPr>
        <w:pStyle w:val="HTMLPreformatted"/>
        <w:shd w:val="clear" w:color="auto" w:fill="FFFFFF"/>
        <w:spacing w:line="311" w:lineRule="atLeast"/>
        <w:rPr>
          <w:color w:val="000000"/>
          <w:sz w:val="17"/>
          <w:szCs w:val="17"/>
        </w:rPr>
      </w:pPr>
      <w:r>
        <w:rPr>
          <w:color w:val="000000"/>
          <w:sz w:val="17"/>
          <w:szCs w:val="17"/>
        </w:rPr>
        <w:t xml:space="preserve"> </w:t>
      </w:r>
    </w:p>
    <w:p w:rsidR="00370D26" w:rsidRDefault="00370D26" w:rsidP="00370D26">
      <w:pPr>
        <w:rPr>
          <w:sz w:val="24"/>
          <w:szCs w:val="24"/>
        </w:rPr>
      </w:pPr>
      <w:proofErr w:type="gramStart"/>
      <w:r>
        <w:rPr>
          <w:rFonts w:ascii="Arial" w:hAnsi="Arial" w:cs="Arial"/>
          <w:color w:val="000000"/>
          <w:sz w:val="17"/>
          <w:szCs w:val="17"/>
          <w:shd w:val="clear" w:color="auto" w:fill="FFFFFF"/>
        </w:rPr>
        <w:t>will</w:t>
      </w:r>
      <w:proofErr w:type="gramEnd"/>
      <w:r>
        <w:rPr>
          <w:rFonts w:ascii="Arial" w:hAnsi="Arial" w:cs="Arial"/>
          <w:color w:val="000000"/>
          <w:sz w:val="17"/>
          <w:szCs w:val="17"/>
          <w:shd w:val="clear" w:color="auto" w:fill="FFFFFF"/>
        </w:rPr>
        <w:t xml:space="preserve"> buffer the input from the specified file. Without buffering, each invocation of </w:t>
      </w:r>
      <w:proofErr w:type="gramStart"/>
      <w:r>
        <w:rPr>
          <w:rFonts w:ascii="Arial" w:hAnsi="Arial" w:cs="Arial"/>
          <w:color w:val="000000"/>
          <w:sz w:val="17"/>
          <w:szCs w:val="17"/>
          <w:shd w:val="clear" w:color="auto" w:fill="FFFFFF"/>
        </w:rPr>
        <w:t>read(</w:t>
      </w:r>
      <w:proofErr w:type="gramEnd"/>
      <w:r>
        <w:rPr>
          <w:rFonts w:ascii="Arial" w:hAnsi="Arial" w:cs="Arial"/>
          <w:color w:val="000000"/>
          <w:sz w:val="17"/>
          <w:szCs w:val="17"/>
          <w:shd w:val="clear" w:color="auto" w:fill="FFFFFF"/>
        </w:rPr>
        <w:t>) or readLine() could cause bytes to be read from the file, converted into characters, and then returned, which can be very inefficient.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Programs that use DataInputStreams for textual input can be localized by replacing each DataInputStream with an appropriate BufferedReader.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java program to Read text File Line by Line:</w:t>
      </w:r>
    </w:p>
    <w:tbl>
      <w:tblPr>
        <w:tblW w:w="0" w:type="auto"/>
        <w:tblCellSpacing w:w="0" w:type="dxa"/>
        <w:tblBorders>
          <w:top w:val="outset" w:sz="6" w:space="0" w:color="FFFFAA"/>
          <w:left w:val="outset" w:sz="6" w:space="0" w:color="FFFFAA"/>
          <w:bottom w:val="outset" w:sz="6" w:space="0" w:color="FFFFAA"/>
          <w:right w:val="outset" w:sz="6" w:space="0" w:color="FFFFAA"/>
        </w:tblBorders>
        <w:shd w:val="clear" w:color="auto" w:fill="FFFFCC"/>
        <w:tblCellMar>
          <w:top w:w="45" w:type="dxa"/>
          <w:left w:w="45" w:type="dxa"/>
          <w:bottom w:w="45" w:type="dxa"/>
          <w:right w:w="45" w:type="dxa"/>
        </w:tblCellMar>
        <w:tblLook w:val="04A0"/>
      </w:tblPr>
      <w:tblGrid>
        <w:gridCol w:w="8312"/>
      </w:tblGrid>
      <w:tr w:rsidR="00370D26" w:rsidTr="00370D26">
        <w:trPr>
          <w:tblCellSpacing w:w="0" w:type="dxa"/>
        </w:trPr>
        <w:tc>
          <w:tcPr>
            <w:tcW w:w="8282" w:type="dxa"/>
            <w:tcBorders>
              <w:top w:val="outset" w:sz="6" w:space="0" w:color="FFFFAA"/>
              <w:left w:val="outset" w:sz="6" w:space="0" w:color="FFFFAA"/>
              <w:bottom w:val="outset" w:sz="6" w:space="0" w:color="FFFFAA"/>
              <w:right w:val="outset" w:sz="6" w:space="0" w:color="FFFFAA"/>
            </w:tcBorders>
            <w:shd w:val="clear" w:color="auto" w:fill="FFFFCC"/>
            <w:noWrap/>
            <w:hideMark/>
          </w:tcPr>
          <w:p w:rsidR="00370D26" w:rsidRDefault="00370D26">
            <w:pPr>
              <w:rPr>
                <w:sz w:val="24"/>
                <w:szCs w:val="24"/>
              </w:rPr>
            </w:pPr>
            <w:r>
              <w:rPr>
                <w:rStyle w:val="HTMLCode"/>
                <w:rFonts w:eastAsiaTheme="majorEastAsia"/>
                <w:b/>
                <w:bCs/>
                <w:color w:val="7F0055"/>
              </w:rPr>
              <w:t>import </w:t>
            </w:r>
            <w:r>
              <w:rPr>
                <w:rStyle w:val="HTMLCode"/>
                <w:rFonts w:eastAsiaTheme="majorEastAsia"/>
              </w:rPr>
              <w:t>java.io.*;</w:t>
            </w:r>
            <w:r>
              <w:rPr>
                <w:rFonts w:ascii="Courier New" w:hAnsi="Courier New" w:cs="Courier New"/>
                <w:sz w:val="20"/>
                <w:szCs w:val="20"/>
              </w:rPr>
              <w:br/>
            </w:r>
            <w:r>
              <w:rPr>
                <w:rStyle w:val="HTMLCode"/>
                <w:rFonts w:eastAsiaTheme="majorEastAsia"/>
                <w:b/>
                <w:bCs/>
                <w:color w:val="7F0055"/>
              </w:rPr>
              <w:t>class </w:t>
            </w:r>
            <w:r>
              <w:rPr>
                <w:rStyle w:val="HTMLCode"/>
                <w:rFonts w:eastAsiaTheme="majorEastAsia"/>
              </w:rPr>
              <w:t>FileRead </w:t>
            </w:r>
            <w:r>
              <w:rPr>
                <w:rFonts w:ascii="Courier New" w:hAnsi="Courier New" w:cs="Courier New"/>
                <w:sz w:val="20"/>
                <w:szCs w:val="20"/>
              </w:rPr>
              <w:br/>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public static void </w:t>
            </w:r>
            <w:r>
              <w:rPr>
                <w:rStyle w:val="HTMLCode"/>
                <w:rFonts w:eastAsiaTheme="majorEastAsia"/>
              </w:rPr>
              <w:t>main(String args[])</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try</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3F7F5F"/>
              </w:rPr>
              <w:t>// Open the file that is the first </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3F7F5F"/>
              </w:rPr>
              <w:t>// command line parameter</w:t>
            </w:r>
            <w:r>
              <w:rPr>
                <w:rFonts w:ascii="Courier New" w:hAnsi="Courier New" w:cs="Courier New"/>
                <w:sz w:val="20"/>
                <w:szCs w:val="20"/>
              </w:rPr>
              <w:br/>
            </w:r>
            <w:r>
              <w:rPr>
                <w:rStyle w:val="HTMLCode"/>
                <w:rFonts w:eastAsiaTheme="majorEastAsia"/>
                <w:color w:val="FFFFFF"/>
              </w:rPr>
              <w:t> </w:t>
            </w:r>
            <w:r>
              <w:rPr>
                <w:rStyle w:val="HTMLCode"/>
                <w:rFonts w:eastAsiaTheme="majorEastAsia"/>
              </w:rPr>
              <w:t> FileInputStream fstream = </w:t>
            </w:r>
            <w:r>
              <w:rPr>
                <w:rStyle w:val="HTMLCode"/>
                <w:rFonts w:eastAsiaTheme="majorEastAsia"/>
                <w:b/>
                <w:bCs/>
                <w:color w:val="7F0055"/>
              </w:rPr>
              <w:t>new </w:t>
            </w:r>
            <w:r>
              <w:rPr>
                <w:rStyle w:val="HTMLCode"/>
                <w:rFonts w:eastAsiaTheme="majorEastAsia"/>
              </w:rPr>
              <w:t>FileInputStream(</w:t>
            </w:r>
            <w:r>
              <w:rPr>
                <w:rStyle w:val="HTMLCode"/>
                <w:rFonts w:eastAsiaTheme="majorEastAsia"/>
                <w:color w:val="2A00FF"/>
              </w:rPr>
              <w:t>"textfile.txt"</w:t>
            </w:r>
            <w:r>
              <w:rPr>
                <w:rStyle w:val="HTMLCode"/>
                <w:rFonts w:eastAsiaTheme="majorEastAsia"/>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3F7F5F"/>
              </w:rPr>
              <w:t>// Get the object of DataInputStream</w:t>
            </w:r>
            <w:r>
              <w:rPr>
                <w:rFonts w:ascii="Courier New" w:hAnsi="Courier New" w:cs="Courier New"/>
                <w:sz w:val="20"/>
                <w:szCs w:val="20"/>
              </w:rPr>
              <w:br/>
            </w:r>
            <w:r>
              <w:rPr>
                <w:rStyle w:val="HTMLCode"/>
                <w:rFonts w:eastAsiaTheme="majorEastAsia"/>
                <w:color w:val="FFFFFF"/>
              </w:rPr>
              <w:t>  </w:t>
            </w:r>
            <w:r>
              <w:rPr>
                <w:rStyle w:val="HTMLCode"/>
                <w:rFonts w:eastAsiaTheme="majorEastAsia"/>
              </w:rPr>
              <w:t>DataInputStream in = </w:t>
            </w:r>
            <w:r>
              <w:rPr>
                <w:rStyle w:val="HTMLCode"/>
                <w:rFonts w:eastAsiaTheme="majorEastAsia"/>
                <w:b/>
                <w:bCs/>
                <w:color w:val="7F0055"/>
              </w:rPr>
              <w:t>new </w:t>
            </w:r>
            <w:r>
              <w:rPr>
                <w:rStyle w:val="HTMLCode"/>
                <w:rFonts w:eastAsiaTheme="majorEastAsia"/>
              </w:rPr>
              <w:t>DataInputStream(fstream);</w:t>
            </w:r>
            <w:r>
              <w:rPr>
                <w:rFonts w:ascii="Courier New" w:hAnsi="Courier New" w:cs="Courier New"/>
                <w:sz w:val="20"/>
                <w:szCs w:val="20"/>
              </w:rPr>
              <w:br/>
            </w:r>
            <w:r>
              <w:rPr>
                <w:rStyle w:val="HTMLCode"/>
                <w:rFonts w:eastAsiaTheme="majorEastAsia"/>
                <w:color w:val="FFFFFF"/>
              </w:rPr>
              <w:t>  </w:t>
            </w:r>
            <w:r>
              <w:rPr>
                <w:rStyle w:val="HTMLCode"/>
                <w:rFonts w:eastAsiaTheme="majorEastAsia"/>
              </w:rPr>
              <w:t>BufferedReader br = </w:t>
            </w:r>
            <w:r>
              <w:rPr>
                <w:rStyle w:val="HTMLCode"/>
                <w:rFonts w:eastAsiaTheme="majorEastAsia"/>
                <w:b/>
                <w:bCs/>
                <w:color w:val="7F0055"/>
              </w:rPr>
              <w:t>new</w:t>
            </w:r>
            <w:r>
              <w:rPr>
                <w:rStyle w:val="HTMLCode"/>
                <w:rFonts w:eastAsiaTheme="majorEastAsia"/>
                <w:b/>
                <w:bCs/>
              </w:rPr>
              <w:t> </w:t>
            </w:r>
            <w:r>
              <w:rPr>
                <w:rStyle w:val="HTMLCode"/>
                <w:rFonts w:eastAsiaTheme="majorEastAsia"/>
              </w:rPr>
              <w:t>BufferedReader(</w:t>
            </w:r>
            <w:r>
              <w:rPr>
                <w:rStyle w:val="HTMLCode"/>
                <w:rFonts w:eastAsiaTheme="majorEastAsia"/>
                <w:b/>
                <w:bCs/>
                <w:color w:val="7F0055"/>
              </w:rPr>
              <w:t>new</w:t>
            </w:r>
            <w:r>
              <w:rPr>
                <w:rStyle w:val="HTMLCode"/>
                <w:rFonts w:eastAsiaTheme="majorEastAsia"/>
                <w:b/>
                <w:bCs/>
              </w:rPr>
              <w:t> </w:t>
            </w:r>
            <w:r>
              <w:rPr>
                <w:rStyle w:val="HTMLCode"/>
                <w:rFonts w:eastAsiaTheme="majorEastAsia"/>
              </w:rPr>
              <w:t>InputStreamReader(in));</w:t>
            </w:r>
            <w:r>
              <w:rPr>
                <w:rFonts w:ascii="Courier New" w:hAnsi="Courier New" w:cs="Courier New"/>
                <w:sz w:val="20"/>
                <w:szCs w:val="20"/>
              </w:rPr>
              <w:br/>
            </w:r>
            <w:r>
              <w:rPr>
                <w:rStyle w:val="HTMLCode"/>
                <w:rFonts w:eastAsiaTheme="majorEastAsia"/>
              </w:rPr>
              <w:t>  String strLine;</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3F7F5F"/>
              </w:rPr>
              <w:t>//Read File Line By Line</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while</w:t>
            </w:r>
            <w:r>
              <w:rPr>
                <w:rStyle w:val="HTMLCode"/>
                <w:rFonts w:eastAsiaTheme="majorEastAsia"/>
                <w:b/>
                <w:bCs/>
              </w:rPr>
              <w:t> </w:t>
            </w:r>
            <w:r>
              <w:rPr>
                <w:rStyle w:val="HTMLCode"/>
                <w:rFonts w:eastAsiaTheme="majorEastAsia"/>
              </w:rPr>
              <w:t>((strLine = br.readLine()) !=</w:t>
            </w:r>
            <w:r>
              <w:rPr>
                <w:rStyle w:val="HTMLCode"/>
                <w:rFonts w:eastAsiaTheme="majorEastAsia"/>
                <w:color w:val="000000"/>
              </w:rPr>
              <w:t> </w:t>
            </w:r>
            <w:r>
              <w:rPr>
                <w:rStyle w:val="HTMLCode"/>
                <w:rFonts w:eastAsiaTheme="majorEastAsia"/>
                <w:b/>
                <w:bCs/>
                <w:color w:val="7F0055"/>
              </w:rPr>
              <w:t>null</w:t>
            </w:r>
            <w:r>
              <w:rPr>
                <w:rStyle w:val="HTMLCode"/>
                <w:rFonts w:eastAsiaTheme="majorEastAsia"/>
                <w:color w:val="000000"/>
              </w:rPr>
              <w:t>)  </w:t>
            </w:r>
            <w:r>
              <w:rPr>
                <w:rStyle w:val="HTMLCode"/>
                <w:rFonts w:eastAsiaTheme="majorEastAsia"/>
              </w:rPr>
              <w:t> {</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3F7F5F"/>
              </w:rPr>
              <w:t>// Print the content on the console</w:t>
            </w:r>
            <w:r>
              <w:rPr>
                <w:rFonts w:ascii="Courier New" w:hAnsi="Courier New" w:cs="Courier New"/>
                <w:sz w:val="20"/>
                <w:szCs w:val="20"/>
              </w:rPr>
              <w:br/>
            </w:r>
            <w:r>
              <w:rPr>
                <w:rStyle w:val="HTMLCode"/>
                <w:rFonts w:eastAsiaTheme="majorEastAsia"/>
                <w:color w:val="FFFFFF"/>
              </w:rPr>
              <w:t> </w:t>
            </w:r>
            <w:r>
              <w:rPr>
                <w:rStyle w:val="HTMLCode"/>
                <w:rFonts w:eastAsiaTheme="majorEastAsia"/>
              </w:rPr>
              <w:t> System.out.println (strLine);</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lastRenderedPageBreak/>
              <w:t>  </w:t>
            </w:r>
            <w:r>
              <w:rPr>
                <w:rStyle w:val="HTMLCode"/>
                <w:rFonts w:eastAsiaTheme="majorEastAsia"/>
                <w:color w:val="3F7F5F"/>
              </w:rPr>
              <w:t>//Close the input stream</w:t>
            </w:r>
            <w:r>
              <w:rPr>
                <w:rFonts w:ascii="Courier New" w:hAnsi="Courier New" w:cs="Courier New"/>
                <w:sz w:val="20"/>
                <w:szCs w:val="20"/>
              </w:rPr>
              <w:br/>
            </w:r>
            <w:r>
              <w:rPr>
                <w:rStyle w:val="HTMLCode"/>
                <w:rFonts w:eastAsiaTheme="majorEastAsia"/>
                <w:color w:val="FFFFFF"/>
              </w:rPr>
              <w:t>  </w:t>
            </w:r>
            <w:r>
              <w:rPr>
                <w:rStyle w:val="HTMLCode"/>
                <w:rFonts w:eastAsiaTheme="majorEastAsia"/>
              </w:rPr>
              <w:t>in.close();</w:t>
            </w:r>
            <w:r>
              <w:rPr>
                <w:rFonts w:ascii="Courier New" w:hAnsi="Courier New" w:cs="Courier New"/>
                <w:sz w:val="20"/>
                <w:szCs w:val="20"/>
              </w:rPr>
              <w:br/>
            </w:r>
            <w:r>
              <w:rPr>
                <w:rStyle w:val="HTMLCode"/>
                <w:rFonts w:eastAsiaTheme="majorEastAsia"/>
                <w:color w:val="FFFFFF"/>
              </w:rPr>
              <w:t>  </w:t>
            </w:r>
            <w:r>
              <w:rPr>
                <w:rStyle w:val="HTMLCode"/>
                <w:rFonts w:eastAsiaTheme="majorEastAsia"/>
              </w:rPr>
              <w:t>  }</w:t>
            </w:r>
            <w:r>
              <w:rPr>
                <w:rStyle w:val="HTMLCode"/>
                <w:rFonts w:eastAsiaTheme="majorEastAsia"/>
                <w:b/>
                <w:bCs/>
                <w:color w:val="7F0055"/>
              </w:rPr>
              <w:t>catch </w:t>
            </w:r>
            <w:r>
              <w:rPr>
                <w:rStyle w:val="HTMLCode"/>
                <w:rFonts w:eastAsiaTheme="majorEastAsia"/>
              </w:rPr>
              <w:t>(Exception e)</w:t>
            </w:r>
            <w:r>
              <w:rPr>
                <w:rStyle w:val="HTMLCode"/>
                <w:rFonts w:eastAsiaTheme="majorEastAsia"/>
                <w:color w:val="000000"/>
              </w:rPr>
              <w:t>{</w:t>
            </w:r>
            <w:r>
              <w:rPr>
                <w:rStyle w:val="HTMLCode"/>
                <w:rFonts w:eastAsiaTheme="majorEastAsia"/>
                <w:color w:val="3F7F5F"/>
              </w:rPr>
              <w:t>//Catch exception if any</w:t>
            </w:r>
            <w:r>
              <w:rPr>
                <w:rFonts w:ascii="Courier New" w:hAnsi="Courier New" w:cs="Courier New"/>
                <w:sz w:val="20"/>
                <w:szCs w:val="20"/>
              </w:rPr>
              <w:br/>
            </w:r>
            <w:r>
              <w:rPr>
                <w:rStyle w:val="HTMLCode"/>
                <w:rFonts w:eastAsiaTheme="majorEastAsia"/>
                <w:color w:val="FFFFFF"/>
              </w:rPr>
              <w:t>  </w:t>
            </w:r>
            <w:r>
              <w:rPr>
                <w:rStyle w:val="HTMLCode"/>
                <w:rFonts w:eastAsiaTheme="majorEastAsia"/>
              </w:rPr>
              <w:t>System.err.println(</w:t>
            </w:r>
            <w:r>
              <w:rPr>
                <w:rStyle w:val="HTMLCode"/>
                <w:rFonts w:eastAsiaTheme="majorEastAsia"/>
                <w:color w:val="2A00FF"/>
              </w:rPr>
              <w:t>"Error: " </w:t>
            </w:r>
            <w:r>
              <w:rPr>
                <w:rStyle w:val="HTMLCode"/>
                <w:rFonts w:eastAsiaTheme="majorEastAsia"/>
              </w:rPr>
              <w:t>+ e.getMessage());</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  }</w:t>
            </w:r>
            <w:r>
              <w:rPr>
                <w:rFonts w:ascii="Courier New" w:hAnsi="Courier New" w:cs="Courier New"/>
                <w:sz w:val="20"/>
                <w:szCs w:val="20"/>
              </w:rPr>
              <w:br/>
            </w:r>
            <w:r>
              <w:rPr>
                <w:rStyle w:val="HTMLCode"/>
                <w:rFonts w:eastAsiaTheme="majorEastAsia"/>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Java - Copying one file to another</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65" name="Picture 365" descr="http://www.roseindia.net/images/previous.gif">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http://www.roseindia.net/images/previous.gif">
                      <a:hlinkClick r:id="rId17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66" name="Picture 36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67" name="Picture 367" descr="http://www.roseindia.net/images/next.gif">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http://www.roseindia.net/images/next.gif">
                      <a:hlinkClick r:id="rId17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rPr>
        <w:t>This example illustrates</w:t>
      </w:r>
      <w:r>
        <w:rPr>
          <w:rStyle w:val="apple-converted-space"/>
          <w:rFonts w:ascii="Arial" w:hAnsi="Arial" w:cs="Arial"/>
          <w:color w:val="000000"/>
        </w:rPr>
        <w:t> </w:t>
      </w:r>
      <w:r>
        <w:rPr>
          <w:rFonts w:ascii="Arial" w:hAnsi="Arial" w:cs="Arial"/>
          <w:color w:val="000000"/>
          <w:sz w:val="17"/>
          <w:szCs w:val="17"/>
        </w:rPr>
        <w:t>how to copy contents from one file to another file. This topic is related to the I/O (input/output) of</w:t>
      </w:r>
      <w:r>
        <w:rPr>
          <w:rStyle w:val="HTMLCode"/>
          <w:color w:val="0000FF"/>
        </w:rPr>
        <w:t>java.io</w:t>
      </w:r>
      <w:r>
        <w:rPr>
          <w:rStyle w:val="apple-converted-space"/>
          <w:rFonts w:ascii="Arial" w:hAnsi="Arial" w:cs="Arial"/>
          <w:color w:val="000000"/>
          <w:sz w:val="17"/>
          <w:szCs w:val="17"/>
        </w:rPr>
        <w:t> </w:t>
      </w:r>
      <w:r>
        <w:rPr>
          <w:rFonts w:ascii="Arial" w:hAnsi="Arial" w:cs="Arial"/>
          <w:color w:val="000000"/>
          <w:sz w:val="17"/>
          <w:szCs w:val="17"/>
        </w:rPr>
        <w:t>package.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using File class of</w:t>
      </w:r>
      <w:r>
        <w:rPr>
          <w:rStyle w:val="apple-converted-space"/>
          <w:rFonts w:ascii="Arial" w:hAnsi="Arial" w:cs="Arial"/>
          <w:color w:val="000000"/>
          <w:sz w:val="17"/>
          <w:szCs w:val="17"/>
        </w:rPr>
        <w:t> </w:t>
      </w:r>
      <w:r>
        <w:rPr>
          <w:rFonts w:ascii="Arial" w:hAnsi="Arial" w:cs="Arial"/>
          <w:i/>
          <w:iCs/>
          <w:color w:val="0000FF"/>
          <w:sz w:val="17"/>
          <w:szCs w:val="17"/>
        </w:rPr>
        <w:t>java.io</w:t>
      </w:r>
      <w:r>
        <w:rPr>
          <w:rStyle w:val="apple-converted-space"/>
          <w:rFonts w:ascii="Arial" w:hAnsi="Arial" w:cs="Arial"/>
          <w:color w:val="0000FF"/>
          <w:sz w:val="17"/>
          <w:szCs w:val="17"/>
        </w:rPr>
        <w:t> </w:t>
      </w:r>
      <w:r>
        <w:rPr>
          <w:rFonts w:ascii="Arial" w:hAnsi="Arial" w:cs="Arial"/>
          <w:color w:val="000000"/>
          <w:sz w:val="17"/>
          <w:szCs w:val="17"/>
        </w:rPr>
        <w:t>package. The File class is an abstract representation of file and directory pathnames. This class is an abstract, system-independent view of hierarchical pathnames. An</w:t>
      </w:r>
      <w:r>
        <w:rPr>
          <w:rStyle w:val="apple-converted-space"/>
          <w:rFonts w:ascii="Arial" w:hAnsi="Arial" w:cs="Arial"/>
          <w:color w:val="000000"/>
          <w:sz w:val="17"/>
          <w:szCs w:val="17"/>
        </w:rPr>
        <w:t> </w:t>
      </w:r>
      <w:r>
        <w:rPr>
          <w:rStyle w:val="Emphasis"/>
          <w:rFonts w:ascii="Arial" w:hAnsi="Arial" w:cs="Arial"/>
          <w:color w:val="000000"/>
          <w:sz w:val="17"/>
          <w:szCs w:val="17"/>
        </w:rPr>
        <w:t>abstract pathname</w:t>
      </w:r>
      <w:r>
        <w:rPr>
          <w:rStyle w:val="apple-converted-space"/>
          <w:rFonts w:ascii="Arial" w:hAnsi="Arial" w:cs="Arial"/>
          <w:color w:val="000000"/>
          <w:sz w:val="17"/>
          <w:szCs w:val="17"/>
        </w:rPr>
        <w:t> </w:t>
      </w:r>
      <w:r>
        <w:rPr>
          <w:rFonts w:ascii="Arial" w:hAnsi="Arial" w:cs="Arial"/>
          <w:color w:val="000000"/>
          <w:sz w:val="17"/>
          <w:szCs w:val="17"/>
        </w:rPr>
        <w:t>has two components:</w:t>
      </w:r>
    </w:p>
    <w:p w:rsidR="00370D26" w:rsidRDefault="00370D26" w:rsidP="00370D26">
      <w:pPr>
        <w:numPr>
          <w:ilvl w:val="0"/>
          <w:numId w:val="11"/>
        </w:num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sz w:val="17"/>
          <w:szCs w:val="17"/>
        </w:rPr>
        <w:t>An optional system-dependent</w:t>
      </w:r>
      <w:r>
        <w:rPr>
          <w:rStyle w:val="apple-converted-space"/>
          <w:rFonts w:ascii="Arial" w:hAnsi="Arial" w:cs="Arial"/>
          <w:color w:val="000000"/>
          <w:sz w:val="17"/>
          <w:szCs w:val="17"/>
        </w:rPr>
        <w:t> </w:t>
      </w:r>
      <w:r>
        <w:rPr>
          <w:rStyle w:val="Emphasis"/>
          <w:rFonts w:ascii="Arial" w:hAnsi="Arial" w:cs="Arial"/>
          <w:color w:val="000000"/>
          <w:sz w:val="17"/>
          <w:szCs w:val="17"/>
        </w:rPr>
        <w:t>prefix</w:t>
      </w:r>
      <w:r>
        <w:rPr>
          <w:rStyle w:val="apple-converted-space"/>
          <w:rFonts w:ascii="Arial" w:hAnsi="Arial" w:cs="Arial"/>
          <w:color w:val="000000"/>
          <w:sz w:val="17"/>
          <w:szCs w:val="17"/>
        </w:rPr>
        <w:t> </w:t>
      </w:r>
      <w:r>
        <w:rPr>
          <w:rFonts w:ascii="Arial" w:hAnsi="Arial" w:cs="Arial"/>
          <w:color w:val="000000"/>
          <w:sz w:val="17"/>
          <w:szCs w:val="17"/>
        </w:rPr>
        <w:t>string,</w:t>
      </w:r>
      <w:r>
        <w:rPr>
          <w:rFonts w:ascii="Arial" w:hAnsi="Arial" w:cs="Arial"/>
          <w:color w:val="000000"/>
          <w:sz w:val="17"/>
          <w:szCs w:val="17"/>
        </w:rPr>
        <w:br/>
        <w:t>such as a disk-drive specifier,</w:t>
      </w:r>
      <w:r>
        <w:rPr>
          <w:rStyle w:val="apple-converted-space"/>
          <w:rFonts w:ascii="Arial" w:hAnsi="Arial" w:cs="Arial"/>
          <w:color w:val="000000"/>
          <w:sz w:val="17"/>
          <w:szCs w:val="17"/>
        </w:rPr>
        <w:t> </w:t>
      </w:r>
      <w:r>
        <w:rPr>
          <w:rStyle w:val="HTMLCode"/>
          <w:rFonts w:eastAsiaTheme="minorHAnsi"/>
          <w:color w:val="000000"/>
        </w:rPr>
        <w:t>"/"</w:t>
      </w:r>
      <w:r>
        <w:rPr>
          <w:rStyle w:val="apple-converted-space"/>
          <w:rFonts w:ascii="Arial" w:hAnsi="Arial" w:cs="Arial"/>
          <w:color w:val="000000"/>
          <w:sz w:val="17"/>
          <w:szCs w:val="17"/>
        </w:rPr>
        <w:t> </w:t>
      </w:r>
      <w:r>
        <w:rPr>
          <w:rFonts w:ascii="Arial" w:hAnsi="Arial" w:cs="Arial"/>
          <w:color w:val="000000"/>
          <w:sz w:val="17"/>
          <w:szCs w:val="17"/>
        </w:rPr>
        <w:t>for the UNIX root directory, or</w:t>
      </w:r>
      <w:r>
        <w:rPr>
          <w:rStyle w:val="apple-converted-space"/>
          <w:rFonts w:ascii="Arial" w:hAnsi="Arial" w:cs="Arial"/>
          <w:color w:val="000000"/>
          <w:sz w:val="17"/>
          <w:szCs w:val="17"/>
        </w:rPr>
        <w:t> </w:t>
      </w:r>
      <w:r>
        <w:rPr>
          <w:rStyle w:val="HTMLCode"/>
          <w:rFonts w:eastAsiaTheme="minorHAnsi"/>
          <w:color w:val="000000"/>
        </w:rPr>
        <w:t>"\\"</w:t>
      </w:r>
      <w:r>
        <w:rPr>
          <w:rStyle w:val="apple-converted-space"/>
          <w:rFonts w:ascii="Arial" w:hAnsi="Arial" w:cs="Arial"/>
          <w:color w:val="000000"/>
          <w:sz w:val="17"/>
          <w:szCs w:val="17"/>
        </w:rPr>
        <w:t> </w:t>
      </w:r>
      <w:r>
        <w:rPr>
          <w:rFonts w:ascii="Arial" w:hAnsi="Arial" w:cs="Arial"/>
          <w:color w:val="000000"/>
          <w:sz w:val="17"/>
          <w:szCs w:val="17"/>
        </w:rPr>
        <w:t>for a Win32 UNC pathname, and</w:t>
      </w:r>
    </w:p>
    <w:p w:rsidR="00370D26" w:rsidRDefault="00370D26" w:rsidP="00370D26">
      <w:pPr>
        <w:numPr>
          <w:ilvl w:val="0"/>
          <w:numId w:val="11"/>
        </w:num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sz w:val="17"/>
          <w:szCs w:val="17"/>
        </w:rPr>
        <w:t>A sequence of zero or more string</w:t>
      </w:r>
      <w:r>
        <w:rPr>
          <w:rStyle w:val="apple-converted-space"/>
          <w:rFonts w:ascii="Arial" w:hAnsi="Arial" w:cs="Arial"/>
          <w:color w:val="000000"/>
          <w:sz w:val="17"/>
          <w:szCs w:val="17"/>
        </w:rPr>
        <w:t> </w:t>
      </w:r>
      <w:r>
        <w:rPr>
          <w:rStyle w:val="Emphasis"/>
          <w:rFonts w:ascii="Arial" w:hAnsi="Arial" w:cs="Arial"/>
          <w:color w:val="000000"/>
          <w:sz w:val="17"/>
          <w:szCs w:val="17"/>
        </w:rPr>
        <w:t>names</w:t>
      </w:r>
      <w:r>
        <w:rPr>
          <w:rFonts w:ascii="Arial" w:hAnsi="Arial" w:cs="Arial"/>
          <w:color w:val="000000"/>
          <w:sz w:val="17"/>
          <w:szCs w:val="17"/>
        </w:rP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Explanation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program copies one file to another file. We will be declaring a function called</w:t>
      </w:r>
      <w:r>
        <w:rPr>
          <w:rStyle w:val="apple-converted-space"/>
          <w:rFonts w:ascii="Arial" w:hAnsi="Arial" w:cs="Arial"/>
          <w:color w:val="000000"/>
          <w:sz w:val="17"/>
          <w:szCs w:val="17"/>
        </w:rPr>
        <w:t> </w:t>
      </w:r>
      <w:r>
        <w:rPr>
          <w:rFonts w:ascii="Arial" w:hAnsi="Arial" w:cs="Arial"/>
          <w:i/>
          <w:iCs/>
          <w:color w:val="000000"/>
          <w:sz w:val="17"/>
          <w:szCs w:val="17"/>
        </w:rPr>
        <w:t>copyfile</w:t>
      </w:r>
      <w:r>
        <w:rPr>
          <w:rStyle w:val="apple-converted-space"/>
          <w:rFonts w:ascii="Arial" w:hAnsi="Arial" w:cs="Arial"/>
          <w:color w:val="000000"/>
          <w:sz w:val="17"/>
          <w:szCs w:val="17"/>
        </w:rPr>
        <w:t> </w:t>
      </w:r>
      <w:r>
        <w:rPr>
          <w:rFonts w:ascii="Arial" w:hAnsi="Arial" w:cs="Arial"/>
          <w:color w:val="000000"/>
          <w:sz w:val="17"/>
          <w:szCs w:val="17"/>
        </w:rPr>
        <w:t>which copies the contents from one specified file to another specified file.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copyfile(</w:t>
      </w:r>
      <w:proofErr w:type="gramEnd"/>
      <w:r>
        <w:rPr>
          <w:rFonts w:ascii="Arial" w:hAnsi="Arial" w:cs="Arial"/>
          <w:i/>
          <w:iCs/>
          <w:color w:val="0000FF"/>
          <w:sz w:val="17"/>
          <w:szCs w:val="17"/>
        </w:rPr>
        <w:t>String srFile, String dtFile)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function </w:t>
      </w:r>
      <w:proofErr w:type="gramStart"/>
      <w:r>
        <w:rPr>
          <w:rFonts w:ascii="Arial" w:hAnsi="Arial" w:cs="Arial"/>
          <w:color w:val="000000"/>
          <w:sz w:val="17"/>
          <w:szCs w:val="17"/>
        </w:rPr>
        <w:t>copyfile(</w:t>
      </w:r>
      <w:proofErr w:type="gramEnd"/>
      <w:r>
        <w:rPr>
          <w:rFonts w:ascii="Arial" w:hAnsi="Arial" w:cs="Arial"/>
          <w:color w:val="000000"/>
          <w:sz w:val="17"/>
          <w:szCs w:val="17"/>
        </w:rPr>
        <w:t>String srFile, String dtFile) takes both file name as parameter. The function creates a new File instance for the file name passed as parameter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0000FF"/>
          <w:sz w:val="17"/>
          <w:szCs w:val="17"/>
        </w:rPr>
        <w:t xml:space="preserve">File f1 = new </w:t>
      </w:r>
      <w:proofErr w:type="gramStart"/>
      <w:r>
        <w:rPr>
          <w:rFonts w:ascii="Arial" w:hAnsi="Arial" w:cs="Arial"/>
          <w:i/>
          <w:iCs/>
          <w:color w:val="0000FF"/>
          <w:sz w:val="17"/>
          <w:szCs w:val="17"/>
        </w:rPr>
        <w:t>File(</w:t>
      </w:r>
      <w:proofErr w:type="gramEnd"/>
      <w:r>
        <w:rPr>
          <w:rFonts w:ascii="Arial" w:hAnsi="Arial" w:cs="Arial"/>
          <w:i/>
          <w:iCs/>
          <w:color w:val="0000FF"/>
          <w:sz w:val="17"/>
          <w:szCs w:val="17"/>
        </w:rPr>
        <w:t>srFile);</w:t>
      </w:r>
      <w:r>
        <w:rPr>
          <w:rFonts w:ascii="Arial" w:hAnsi="Arial" w:cs="Arial"/>
          <w:i/>
          <w:iCs/>
          <w:color w:val="0000FF"/>
          <w:sz w:val="17"/>
          <w:szCs w:val="17"/>
        </w:rPr>
        <w:br/>
        <w:t>File f2 = new File(dtFile); </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and</w:t>
      </w:r>
      <w:proofErr w:type="gramEnd"/>
      <w:r>
        <w:rPr>
          <w:rFonts w:ascii="Arial" w:hAnsi="Arial" w:cs="Arial"/>
          <w:color w:val="000000"/>
          <w:sz w:val="17"/>
          <w:szCs w:val="17"/>
        </w:rPr>
        <w:t xml:space="preserve"> creates another InputStream instance for the input object and OutputStream instance for the output object passed as parameter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0000FF"/>
          <w:sz w:val="17"/>
          <w:szCs w:val="17"/>
        </w:rPr>
        <w:t xml:space="preserve">InputStream in = new </w:t>
      </w:r>
      <w:proofErr w:type="gramStart"/>
      <w:r>
        <w:rPr>
          <w:rFonts w:ascii="Arial" w:hAnsi="Arial" w:cs="Arial"/>
          <w:i/>
          <w:iCs/>
          <w:color w:val="0000FF"/>
          <w:sz w:val="17"/>
          <w:szCs w:val="17"/>
        </w:rPr>
        <w:t>FileInputStream(</w:t>
      </w:r>
      <w:proofErr w:type="gramEnd"/>
      <w:r>
        <w:rPr>
          <w:rFonts w:ascii="Arial" w:hAnsi="Arial" w:cs="Arial"/>
          <w:i/>
          <w:iCs/>
          <w:color w:val="0000FF"/>
          <w:sz w:val="17"/>
          <w:szCs w:val="17"/>
        </w:rPr>
        <w:t>f1);</w:t>
      </w:r>
      <w:r>
        <w:rPr>
          <w:rFonts w:ascii="Arial" w:hAnsi="Arial" w:cs="Arial"/>
          <w:i/>
          <w:iCs/>
          <w:color w:val="0000FF"/>
          <w:sz w:val="17"/>
          <w:szCs w:val="17"/>
        </w:rPr>
        <w:br/>
        <w:t>OutputStream out = new FileOutputStream(f2); </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lastRenderedPageBreak/>
        <w:t>and</w:t>
      </w:r>
      <w:proofErr w:type="gramEnd"/>
      <w:r>
        <w:rPr>
          <w:rFonts w:ascii="Arial" w:hAnsi="Arial" w:cs="Arial"/>
          <w:color w:val="000000"/>
          <w:sz w:val="17"/>
          <w:szCs w:val="17"/>
        </w:rPr>
        <w:t xml:space="preserve"> then create a byte type buffer for buffering the contents of one file and write to another specified file from the first one specified file.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008080"/>
          <w:sz w:val="17"/>
          <w:szCs w:val="17"/>
        </w:rPr>
        <w:t>// For creating a byte type buffer</w:t>
      </w:r>
      <w:r>
        <w:rPr>
          <w:rFonts w:ascii="Arial" w:hAnsi="Arial" w:cs="Arial"/>
          <w:i/>
          <w:iCs/>
          <w:color w:val="008080"/>
          <w:sz w:val="17"/>
          <w:szCs w:val="17"/>
        </w:rPr>
        <w:br/>
      </w:r>
      <w:proofErr w:type="gramStart"/>
      <w:r>
        <w:rPr>
          <w:rFonts w:ascii="Arial" w:hAnsi="Arial" w:cs="Arial"/>
          <w:i/>
          <w:iCs/>
          <w:color w:val="0000FF"/>
          <w:sz w:val="17"/>
          <w:szCs w:val="17"/>
        </w:rPr>
        <w:t>byte[</w:t>
      </w:r>
      <w:proofErr w:type="gramEnd"/>
      <w:r>
        <w:rPr>
          <w:rFonts w:ascii="Arial" w:hAnsi="Arial" w:cs="Arial"/>
          <w:i/>
          <w:iCs/>
          <w:color w:val="0000FF"/>
          <w:sz w:val="17"/>
          <w:szCs w:val="17"/>
        </w:rPr>
        <w:t>] buf = new byte[1024];</w:t>
      </w:r>
      <w:r>
        <w:rPr>
          <w:rFonts w:ascii="Arial" w:hAnsi="Arial" w:cs="Arial"/>
          <w:i/>
          <w:iCs/>
          <w:color w:val="0000FF"/>
          <w:sz w:val="17"/>
          <w:szCs w:val="17"/>
        </w:rPr>
        <w:br/>
      </w:r>
      <w:r>
        <w:rPr>
          <w:rFonts w:ascii="Arial" w:hAnsi="Arial" w:cs="Arial"/>
          <w:i/>
          <w:iCs/>
          <w:color w:val="008080"/>
          <w:sz w:val="17"/>
          <w:szCs w:val="17"/>
        </w:rPr>
        <w:t>// For writing to another specified file from buffer buf</w:t>
      </w:r>
      <w:r>
        <w:rPr>
          <w:rFonts w:ascii="Arial" w:hAnsi="Arial" w:cs="Arial"/>
          <w:i/>
          <w:iCs/>
          <w:color w:val="008080"/>
          <w:sz w:val="17"/>
          <w:szCs w:val="17"/>
        </w:rPr>
        <w:br/>
      </w:r>
      <w:r>
        <w:rPr>
          <w:rFonts w:ascii="Arial" w:hAnsi="Arial" w:cs="Arial"/>
          <w:i/>
          <w:iCs/>
          <w:color w:val="0000FF"/>
          <w:sz w:val="17"/>
          <w:szCs w:val="17"/>
        </w:rPr>
        <w:t>out.write(buf, 0, len);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861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w:t>
            </w:r>
            <w:r>
              <w:rPr>
                <w:rStyle w:val="HTMLCode"/>
                <w:rFonts w:eastAsiaTheme="minorHAnsi"/>
                <w:b/>
                <w:bCs/>
              </w:rPr>
              <w:t> </w:t>
            </w:r>
            <w:r>
              <w:rPr>
                <w:rStyle w:val="HTMLCode"/>
                <w:rFonts w:eastAsiaTheme="minorHAnsi"/>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w:t>
            </w:r>
            <w:r>
              <w:rPr>
                <w:rStyle w:val="HTMLCode"/>
                <w:rFonts w:eastAsiaTheme="minorHAnsi"/>
                <w:b/>
                <w:bCs/>
              </w:rPr>
              <w:t> </w:t>
            </w:r>
            <w:r>
              <w:rPr>
                <w:rStyle w:val="HTMLCode"/>
                <w:rFonts w:eastAsiaTheme="minorHAnsi"/>
              </w:rPr>
              <w:t>CopyFile{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private static void </w:t>
            </w:r>
            <w:r>
              <w:rPr>
                <w:rStyle w:val="HTMLCode"/>
                <w:rFonts w:eastAsiaTheme="minorHAnsi"/>
              </w:rPr>
              <w:t>copyfile(String srFile, String dtFile){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rPr>
              <w:t>  File f1 =</w:t>
            </w:r>
            <w:r>
              <w:rPr>
                <w:rStyle w:val="HTMLCode"/>
                <w:rFonts w:eastAsiaTheme="minorHAnsi"/>
                <w:color w:val="000000"/>
              </w:rPr>
              <w:t> </w:t>
            </w:r>
            <w:r>
              <w:rPr>
                <w:rStyle w:val="HTMLCode"/>
                <w:rFonts w:eastAsiaTheme="minorHAnsi"/>
                <w:b/>
                <w:bCs/>
                <w:color w:val="7F0055"/>
              </w:rPr>
              <w:t>new </w:t>
            </w:r>
            <w:r>
              <w:rPr>
                <w:rStyle w:val="HTMLCode"/>
                <w:rFonts w:eastAsiaTheme="minorHAnsi"/>
              </w:rPr>
              <w:t>File(srFile);</w:t>
            </w:r>
            <w:r>
              <w:rPr>
                <w:rFonts w:ascii="Courier New" w:hAnsi="Courier New" w:cs="Courier New"/>
                <w:sz w:val="20"/>
                <w:szCs w:val="20"/>
              </w:rPr>
              <w:br/>
            </w:r>
            <w:r>
              <w:rPr>
                <w:rStyle w:val="HTMLCode"/>
                <w:rFonts w:eastAsiaTheme="minorHAnsi"/>
                <w:color w:val="FFFFFF"/>
              </w:rPr>
              <w:t> </w:t>
            </w:r>
            <w:r>
              <w:rPr>
                <w:rStyle w:val="HTMLCode"/>
                <w:rFonts w:eastAsiaTheme="minorHAnsi"/>
              </w:rPr>
              <w:t> File f2 =</w:t>
            </w:r>
            <w:r>
              <w:rPr>
                <w:rStyle w:val="HTMLCode"/>
                <w:rFonts w:eastAsiaTheme="minorHAnsi"/>
                <w:color w:val="000000"/>
              </w:rPr>
              <w:t> </w:t>
            </w:r>
            <w:r>
              <w:rPr>
                <w:rStyle w:val="HTMLCode"/>
                <w:rFonts w:eastAsiaTheme="minorHAnsi"/>
                <w:b/>
                <w:bCs/>
                <w:color w:val="7F0055"/>
              </w:rPr>
              <w:t>new</w:t>
            </w:r>
            <w:r>
              <w:rPr>
                <w:rStyle w:val="HTMLCode"/>
                <w:rFonts w:eastAsiaTheme="minorHAnsi"/>
                <w:b/>
                <w:bCs/>
              </w:rPr>
              <w:t> </w:t>
            </w:r>
            <w:r>
              <w:rPr>
                <w:rStyle w:val="HTMLCode"/>
                <w:rFonts w:eastAsiaTheme="minorHAnsi"/>
              </w:rPr>
              <w:t>File(dtFile);</w:t>
            </w:r>
            <w:r>
              <w:rPr>
                <w:rFonts w:ascii="Courier New" w:hAnsi="Courier New" w:cs="Courier New"/>
                <w:sz w:val="20"/>
                <w:szCs w:val="20"/>
              </w:rPr>
              <w:br/>
            </w:r>
            <w:r>
              <w:rPr>
                <w:rStyle w:val="HTMLCode"/>
                <w:rFonts w:eastAsiaTheme="minorHAnsi"/>
                <w:color w:val="FFFFFF"/>
              </w:rPr>
              <w:t>  </w:t>
            </w:r>
            <w:r>
              <w:rPr>
                <w:rStyle w:val="HTMLCode"/>
                <w:rFonts w:eastAsiaTheme="minorHAnsi"/>
              </w:rPr>
              <w:t>InputStream in = </w:t>
            </w:r>
            <w:r>
              <w:rPr>
                <w:rStyle w:val="HTMLCode"/>
                <w:rFonts w:eastAsiaTheme="minorHAnsi"/>
                <w:b/>
                <w:bCs/>
                <w:color w:val="7F0055"/>
              </w:rPr>
              <w:t>new </w:t>
            </w:r>
            <w:r>
              <w:rPr>
                <w:rStyle w:val="HTMLCode"/>
                <w:rFonts w:eastAsiaTheme="minorHAnsi"/>
              </w:rPr>
              <w:t>FileInputStream(f1);</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//For Append the file.</w:t>
            </w:r>
            <w:r>
              <w:rPr>
                <w:rFonts w:ascii="Courier New" w:hAnsi="Courier New" w:cs="Courier New"/>
                <w:sz w:val="20"/>
                <w:szCs w:val="20"/>
              </w:rPr>
              <w:br/>
            </w:r>
            <w:r>
              <w:rPr>
                <w:rStyle w:val="HTMLCode"/>
                <w:rFonts w:eastAsiaTheme="minorHAnsi"/>
                <w:color w:val="3F7F5F"/>
              </w:rPr>
              <w:t>//</w:t>
            </w:r>
            <w:proofErr w:type="gramStart"/>
            <w:r>
              <w:rPr>
                <w:rStyle w:val="HTMLCode"/>
                <w:rFonts w:eastAsiaTheme="minorHAnsi"/>
                <w:color w:val="3F7F5F"/>
              </w:rPr>
              <w:t>  OutputStream</w:t>
            </w:r>
            <w:proofErr w:type="gramEnd"/>
            <w:r>
              <w:rPr>
                <w:rStyle w:val="HTMLCode"/>
                <w:rFonts w:eastAsiaTheme="minorHAnsi"/>
                <w:color w:val="3F7F5F"/>
              </w:rPr>
              <w:t> out = new FileOutputStream(f2,true);</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//For Overwrite the file.</w:t>
            </w:r>
            <w:r>
              <w:rPr>
                <w:rFonts w:ascii="Courier New" w:hAnsi="Courier New" w:cs="Courier New"/>
                <w:sz w:val="20"/>
                <w:szCs w:val="20"/>
              </w:rPr>
              <w:br/>
            </w:r>
            <w:r>
              <w:rPr>
                <w:rStyle w:val="HTMLCode"/>
                <w:rFonts w:eastAsiaTheme="minorHAnsi"/>
                <w:color w:val="FFFFFF"/>
              </w:rPr>
              <w:t>  </w:t>
            </w:r>
            <w:r>
              <w:rPr>
                <w:rStyle w:val="HTMLCode"/>
                <w:rFonts w:eastAsiaTheme="minorHAnsi"/>
              </w:rPr>
              <w:t>OutputStream out = </w:t>
            </w:r>
            <w:r>
              <w:rPr>
                <w:rStyle w:val="HTMLCode"/>
                <w:rFonts w:eastAsiaTheme="minorHAnsi"/>
                <w:b/>
                <w:bCs/>
                <w:color w:val="7F0055"/>
              </w:rPr>
              <w:t>new </w:t>
            </w:r>
            <w:r>
              <w:rPr>
                <w:rStyle w:val="HTMLCode"/>
                <w:rFonts w:eastAsiaTheme="minorHAnsi"/>
              </w:rPr>
              <w:t>FileOutputStream(f2);</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byte</w:t>
            </w:r>
            <w:r>
              <w:rPr>
                <w:rStyle w:val="HTMLCode"/>
                <w:rFonts w:eastAsiaTheme="minorHAnsi"/>
              </w:rPr>
              <w:t>[] buf =</w:t>
            </w:r>
            <w:r>
              <w:rPr>
                <w:rStyle w:val="HTMLCode"/>
                <w:rFonts w:eastAsiaTheme="minorHAnsi"/>
                <w:color w:val="000000"/>
              </w:rPr>
              <w:t> </w:t>
            </w:r>
            <w:r>
              <w:rPr>
                <w:rStyle w:val="HTMLCode"/>
                <w:rFonts w:eastAsiaTheme="minorHAnsi"/>
                <w:b/>
                <w:bCs/>
                <w:color w:val="7F0055"/>
              </w:rPr>
              <w:t>new byte</w:t>
            </w:r>
            <w:r>
              <w:rPr>
                <w:rStyle w:val="HTMLCode"/>
                <w:rFonts w:eastAsiaTheme="minorHAnsi"/>
                <w:color w:val="000000"/>
              </w:rPr>
              <w:t>[</w:t>
            </w:r>
            <w:r>
              <w:rPr>
                <w:rStyle w:val="HTMLCode"/>
                <w:rFonts w:eastAsiaTheme="minorHAnsi"/>
                <w:color w:val="990000"/>
              </w:rPr>
              <w:t>1024</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w:t>
            </w:r>
            <w:r>
              <w:rPr>
                <w:rStyle w:val="HTMLCode"/>
                <w:rFonts w:eastAsiaTheme="minorHAnsi"/>
                <w:b/>
                <w:bCs/>
              </w:rPr>
              <w:t> </w:t>
            </w:r>
            <w:r>
              <w:rPr>
                <w:rStyle w:val="HTMLCode"/>
                <w:rFonts w:eastAsiaTheme="minorHAnsi"/>
              </w:rPr>
              <w:t>len;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rPr>
              <w:t>((len = in.read(buf)) &gt;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out.write(buf, </w:t>
            </w:r>
            <w:r>
              <w:rPr>
                <w:rStyle w:val="HTMLCode"/>
                <w:rFonts w:eastAsiaTheme="minorHAnsi"/>
                <w:color w:val="990000"/>
              </w:rPr>
              <w:t>0</w:t>
            </w:r>
            <w:r>
              <w:rPr>
                <w:rStyle w:val="HTMLCode"/>
                <w:rFonts w:eastAsiaTheme="minorHAnsi"/>
              </w:rPr>
              <w:t>, len);</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in.close();</w:t>
            </w:r>
            <w:r>
              <w:rPr>
                <w:rFonts w:ascii="Courier New" w:hAnsi="Courier New" w:cs="Courier New"/>
                <w:sz w:val="20"/>
                <w:szCs w:val="20"/>
              </w:rPr>
              <w:br/>
            </w:r>
            <w:r>
              <w:rPr>
                <w:rStyle w:val="HTMLCode"/>
                <w:rFonts w:eastAsiaTheme="minorHAnsi"/>
                <w:color w:val="FFFFFF"/>
              </w:rPr>
              <w:t>  </w:t>
            </w:r>
            <w:r>
              <w:rPr>
                <w:rStyle w:val="HTMLCode"/>
                <w:rFonts w:eastAsiaTheme="minorHAnsi"/>
              </w:rPr>
              <w:t>out.close();</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"File copied."</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rPr>
              <w:t>(FileNotFoundException ex){</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System.out.println(ex.getMessage() + </w:t>
            </w:r>
            <w:r>
              <w:rPr>
                <w:rStyle w:val="HTMLCode"/>
                <w:rFonts w:eastAsiaTheme="minorHAnsi"/>
                <w:color w:val="2A00FF"/>
              </w:rPr>
              <w:t>" in the specified directory."</w:t>
            </w:r>
            <w:r>
              <w:rPr>
                <w:rStyle w:val="HTMLCode"/>
                <w:rFonts w:eastAsiaTheme="minorHAnsi"/>
              </w:rPr>
              <w:t>);</w:t>
            </w:r>
            <w:r>
              <w:rPr>
                <w:rFonts w:ascii="Courier New" w:hAnsi="Courier New" w:cs="Courier New"/>
                <w:sz w:val="20"/>
                <w:szCs w:val="20"/>
              </w:rPr>
              <w:br/>
            </w:r>
            <w:r>
              <w:rPr>
                <w:rStyle w:val="HTMLCode"/>
                <w:rFonts w:eastAsiaTheme="minorHAnsi"/>
              </w:rPr>
              <w:t>  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rPr>
              <w:t>(IOException e){</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System.out.println(e.getMessage());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w:t>
            </w:r>
            <w:r>
              <w:rPr>
                <w:rStyle w:val="HTMLCode"/>
                <w:rFonts w:eastAsiaTheme="minorHAnsi"/>
                <w:color w:val="000000"/>
              </w:rPr>
              <w:t> </w:t>
            </w:r>
            <w:r>
              <w:rPr>
                <w:rStyle w:val="HTMLCode"/>
                <w:rFonts w:eastAsiaTheme="minorHAnsi"/>
              </w:rPr>
              <w:t>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switch</w:t>
            </w:r>
            <w:r>
              <w:rPr>
                <w:rStyle w:val="HTMLCode"/>
                <w:rFonts w:eastAsiaTheme="minorHAnsi"/>
              </w:rPr>
              <w:t>(args.length){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0</w:t>
            </w:r>
            <w:r>
              <w:rPr>
                <w:rStyle w:val="HTMLCode"/>
                <w:rFonts w:eastAsiaTheme="minorHAnsi"/>
              </w:rPr>
              <w:t>: System.out.println(</w:t>
            </w:r>
            <w:r>
              <w:rPr>
                <w:rStyle w:val="HTMLCode"/>
                <w:rFonts w:eastAsiaTheme="minorHAnsi"/>
                <w:color w:val="2A00FF"/>
              </w:rPr>
              <w:t>"File has not mentioned."</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rPr>
              <w:t> 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1</w:t>
            </w:r>
            <w:r>
              <w:rPr>
                <w:rStyle w:val="HTMLCode"/>
                <w:rFonts w:eastAsiaTheme="minorHAnsi"/>
              </w:rPr>
              <w:t>: System.out.println(</w:t>
            </w:r>
            <w:r>
              <w:rPr>
                <w:rStyle w:val="HTMLCode"/>
                <w:rFonts w:eastAsiaTheme="minorHAnsi"/>
                <w:color w:val="2A00FF"/>
              </w:rPr>
              <w:t>"Destination file has not mentioned.</w:t>
            </w:r>
            <w:r>
              <w:rPr>
                <w:rStyle w:val="HTMLCode"/>
                <w:rFonts w:eastAsiaTheme="minorHAnsi"/>
              </w:rPr>
              <w:t>");</w:t>
            </w:r>
            <w:r>
              <w:rPr>
                <w:rFonts w:ascii="Courier New" w:hAnsi="Courier New" w:cs="Courier New"/>
                <w:sz w:val="20"/>
                <w:szCs w:val="20"/>
              </w:rPr>
              <w:br/>
            </w:r>
            <w:r>
              <w:rPr>
                <w:rStyle w:val="HTMLCode"/>
                <w:rFonts w:eastAsiaTheme="minorHAnsi"/>
              </w:rPr>
              <w:lastRenderedPageBreak/>
              <w:t> </w:t>
            </w:r>
            <w:r>
              <w:rPr>
                <w:rStyle w:val="HTMLCode"/>
                <w:rFonts w:eastAsiaTheme="minorHAnsi"/>
                <w:color w:val="FFFFFF"/>
              </w:rPr>
              <w:t> </w:t>
            </w:r>
            <w:r>
              <w:rPr>
                <w:rStyle w:val="HTMLCode"/>
                <w:rFonts w:eastAsiaTheme="minorHAnsi"/>
              </w:rPr>
              <w:t>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2</w:t>
            </w:r>
            <w:r>
              <w:rPr>
                <w:rStyle w:val="HTMLCode"/>
                <w:rFonts w:eastAsiaTheme="minorHAnsi"/>
              </w:rPr>
              <w:t>: copyfile(args[</w:t>
            </w:r>
            <w:r>
              <w:rPr>
                <w:rStyle w:val="HTMLCode"/>
                <w:rFonts w:eastAsiaTheme="minorHAnsi"/>
                <w:color w:val="990000"/>
              </w:rPr>
              <w:t>0</w:t>
            </w:r>
            <w:r>
              <w:rPr>
                <w:rStyle w:val="HTMLCode"/>
                <w:rFonts w:eastAsiaTheme="minorHAnsi"/>
              </w:rPr>
              <w:t>],args[</w:t>
            </w:r>
            <w:r>
              <w:rPr>
                <w:rStyle w:val="HTMLCode"/>
                <w:rFonts w:eastAsiaTheme="minorHAnsi"/>
                <w:color w:val="990000"/>
              </w:rPr>
              <w:t>1</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default </w:t>
            </w:r>
            <w:r>
              <w:rPr>
                <w:rStyle w:val="HTMLCode"/>
                <w:rFonts w:eastAsiaTheme="minorHAnsi"/>
              </w:rPr>
              <w:t>: System.out.println(</w:t>
            </w:r>
            <w:r>
              <w:rPr>
                <w:rStyle w:val="HTMLCode"/>
                <w:rFonts w:eastAsiaTheme="minorHAnsi"/>
                <w:color w:val="2A00FF"/>
              </w:rPr>
              <w:t>"Multiple files are not allow.</w:t>
            </w:r>
            <w:r>
              <w:rPr>
                <w:rStyle w:val="HTMLCode"/>
                <w:rFonts w:eastAsiaTheme="minorHAnsi"/>
              </w:rPr>
              <w:t>");</w:t>
            </w:r>
            <w:r>
              <w:rPr>
                <w:rFonts w:ascii="Courier New" w:hAnsi="Courier New" w:cs="Courier New"/>
                <w:sz w:val="20"/>
                <w:szCs w:val="20"/>
              </w:rPr>
              <w:br/>
            </w:r>
            <w:r>
              <w:rPr>
                <w:rStyle w:val="HTMLCode"/>
                <w:rFonts w:eastAsiaTheme="minorHAnsi"/>
              </w:rPr>
              <w:t>  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Java Write To File - Java Tutorial</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71" name="Picture 371" descr="http://www.roseindia.net/images/previous.gif">
              <a:hlinkClick xmlns:a="http://schemas.openxmlformats.org/drawingml/2006/main" r:id="rId1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http://www.roseindia.net/images/previous.gif">
                      <a:hlinkClick r:id="rId17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72" name="Picture 37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73" name="Picture 373" descr="http://www.roseindia.net/images/next.gif">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http://www.roseindia.net/images/next.gif">
                      <a:hlinkClick r:id="rId18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section of Java Tutorial you will learn how to write java program to write to a file. We will use the class FileWriter and BufferedWriter to write to a file.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Class FileWriter</w:t>
      </w:r>
      <w:r>
        <w:rPr>
          <w:rFonts w:ascii="Arial" w:hAnsi="Arial" w:cs="Arial"/>
          <w:color w:val="000000"/>
          <w:sz w:val="17"/>
          <w:szCs w:val="17"/>
        </w:rPr>
        <w:br/>
        <w:t>The FileWriter is a class used for writing character files. The constructors of this class assume that the default character encoding and the default byte-buffer size are acceptable. To specify these values yourself, construct an OutputStreamWriter on a FileOutputStream.</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BufferedWriter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BufferWriter class is used to write text to a character-output stream, buffering characters so as to provide for the efficient writing of single characters, arrays, and strings.</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Here is the code of java program to write text to a file:</w:t>
      </w:r>
    </w:p>
    <w:tbl>
      <w:tblPr>
        <w:tblW w:w="0" w:type="auto"/>
        <w:tblCellSpacing w:w="0" w:type="dxa"/>
        <w:tblBorders>
          <w:top w:val="outset" w:sz="6" w:space="0" w:color="FFFF00"/>
          <w:left w:val="outset" w:sz="6" w:space="0" w:color="FFFF00"/>
          <w:bottom w:val="outset" w:sz="6" w:space="0" w:color="FFFF00"/>
          <w:right w:val="outset" w:sz="6" w:space="0" w:color="FFFF00"/>
        </w:tblBorders>
        <w:shd w:val="clear" w:color="auto" w:fill="FFFFAA"/>
        <w:tblCellMar>
          <w:top w:w="45" w:type="dxa"/>
          <w:left w:w="45" w:type="dxa"/>
          <w:bottom w:w="45" w:type="dxa"/>
          <w:right w:w="45" w:type="dxa"/>
        </w:tblCellMar>
        <w:tblLook w:val="04A0"/>
      </w:tblPr>
      <w:tblGrid>
        <w:gridCol w:w="6241"/>
      </w:tblGrid>
      <w:tr w:rsidR="00370D26" w:rsidTr="00370D26">
        <w:trPr>
          <w:tblCellSpacing w:w="0" w:type="dxa"/>
        </w:trPr>
        <w:tc>
          <w:tcPr>
            <w:tcW w:w="0" w:type="auto"/>
            <w:tcBorders>
              <w:top w:val="outset" w:sz="6" w:space="0" w:color="FFFF00"/>
              <w:left w:val="outset" w:sz="6" w:space="0" w:color="FFFF00"/>
              <w:bottom w:val="outset" w:sz="6" w:space="0" w:color="FFFF00"/>
              <w:right w:val="outset" w:sz="6" w:space="0" w:color="FFFF00"/>
            </w:tcBorders>
            <w:shd w:val="clear" w:color="auto" w:fill="FFFFAA"/>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rPr>
              <w:t>java.io.*;</w:t>
            </w:r>
            <w:r>
              <w:rPr>
                <w:rFonts w:ascii="Courier New" w:hAnsi="Courier New" w:cs="Courier New"/>
                <w:sz w:val="20"/>
                <w:szCs w:val="20"/>
              </w:rPr>
              <w:br/>
            </w:r>
            <w:r>
              <w:rPr>
                <w:rStyle w:val="HTMLCode"/>
                <w:rFonts w:eastAsiaTheme="minorHAnsi"/>
                <w:b/>
                <w:bCs/>
                <w:color w:val="7F0055"/>
              </w:rPr>
              <w:t>class </w:t>
            </w:r>
            <w:r>
              <w:rPr>
                <w:rStyle w:val="HTMLCode"/>
                <w:rFonts w:eastAsiaTheme="minorHAnsi"/>
              </w:rPr>
              <w:t>FileWrite </w:t>
            </w:r>
            <w:r>
              <w:rPr>
                <w:rFonts w:ascii="Courier New" w:hAnsi="Courier New" w:cs="Courier New"/>
                <w:sz w:val="20"/>
                <w:szCs w:val="20"/>
              </w:rPr>
              <w:br/>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 Create file </w:t>
            </w:r>
            <w:r>
              <w:rPr>
                <w:rFonts w:ascii="Courier New" w:hAnsi="Courier New" w:cs="Courier New"/>
                <w:sz w:val="20"/>
                <w:szCs w:val="20"/>
              </w:rPr>
              <w:br/>
            </w:r>
            <w:r>
              <w:rPr>
                <w:rStyle w:val="HTMLCode"/>
                <w:rFonts w:eastAsiaTheme="minorHAnsi"/>
                <w:color w:val="FFFFFF"/>
              </w:rPr>
              <w:t>  </w:t>
            </w:r>
            <w:r>
              <w:rPr>
                <w:rStyle w:val="HTMLCode"/>
                <w:rFonts w:eastAsiaTheme="minorHAnsi"/>
              </w:rPr>
              <w:t>FileWriter fstream = </w:t>
            </w:r>
            <w:r>
              <w:rPr>
                <w:rStyle w:val="HTMLCode"/>
                <w:rFonts w:eastAsiaTheme="minorHAnsi"/>
                <w:b/>
                <w:bCs/>
                <w:color w:val="7F0055"/>
              </w:rPr>
              <w:t>new</w:t>
            </w:r>
            <w:r>
              <w:rPr>
                <w:rStyle w:val="HTMLCode"/>
                <w:rFonts w:eastAsiaTheme="minorHAnsi"/>
                <w:b/>
                <w:bCs/>
              </w:rPr>
              <w:t> </w:t>
            </w:r>
            <w:r>
              <w:rPr>
                <w:rStyle w:val="HTMLCode"/>
                <w:rFonts w:eastAsiaTheme="minorHAnsi"/>
              </w:rPr>
              <w:t>FileWriter(</w:t>
            </w:r>
            <w:r>
              <w:rPr>
                <w:rStyle w:val="HTMLCode"/>
                <w:rFonts w:eastAsiaTheme="minorHAnsi"/>
                <w:color w:val="2A00FF"/>
              </w:rPr>
              <w:t>"out.txt"</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BufferedWriter out =</w:t>
            </w:r>
            <w:r>
              <w:rPr>
                <w:rStyle w:val="HTMLCode"/>
                <w:rFonts w:eastAsiaTheme="minorHAnsi"/>
                <w:color w:val="000000"/>
              </w:rPr>
              <w:t> </w:t>
            </w:r>
            <w:r>
              <w:rPr>
                <w:rStyle w:val="HTMLCode"/>
                <w:rFonts w:eastAsiaTheme="minorHAnsi"/>
                <w:b/>
                <w:bCs/>
                <w:color w:val="7F0055"/>
              </w:rPr>
              <w:t>new </w:t>
            </w:r>
            <w:r>
              <w:rPr>
                <w:rStyle w:val="HTMLCode"/>
                <w:rFonts w:eastAsiaTheme="minorHAnsi"/>
              </w:rPr>
              <w:t>BufferedWriter(fstream);</w:t>
            </w:r>
            <w:r>
              <w:rPr>
                <w:rFonts w:ascii="Courier New" w:hAnsi="Courier New" w:cs="Courier New"/>
                <w:sz w:val="20"/>
                <w:szCs w:val="20"/>
              </w:rPr>
              <w:br/>
            </w:r>
            <w:r>
              <w:rPr>
                <w:rStyle w:val="HTMLCode"/>
                <w:rFonts w:eastAsiaTheme="minorHAnsi"/>
                <w:color w:val="FFFFFF"/>
              </w:rPr>
              <w:t>  </w:t>
            </w:r>
            <w:r>
              <w:rPr>
                <w:rStyle w:val="HTMLCode"/>
                <w:rFonts w:eastAsiaTheme="minorHAnsi"/>
              </w:rPr>
              <w:t>out.write(</w:t>
            </w:r>
            <w:r>
              <w:rPr>
                <w:rStyle w:val="HTMLCode"/>
                <w:rFonts w:eastAsiaTheme="minorHAnsi"/>
                <w:color w:val="2A00FF"/>
              </w:rPr>
              <w:t>"Hello Java"</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//Close the output stream</w:t>
            </w:r>
            <w:r>
              <w:rPr>
                <w:rFonts w:ascii="Courier New" w:hAnsi="Courier New" w:cs="Courier New"/>
                <w:sz w:val="20"/>
                <w:szCs w:val="20"/>
              </w:rPr>
              <w:br/>
            </w:r>
            <w:r>
              <w:rPr>
                <w:rStyle w:val="HTMLCode"/>
                <w:rFonts w:eastAsiaTheme="minorHAnsi"/>
                <w:color w:val="FFFFFF"/>
              </w:rPr>
              <w:t> </w:t>
            </w:r>
            <w:r>
              <w:rPr>
                <w:rStyle w:val="HTMLCode"/>
                <w:rFonts w:eastAsiaTheme="minorHAnsi"/>
              </w:rPr>
              <w:t> out.close();</w:t>
            </w:r>
            <w:r>
              <w:rPr>
                <w:rFonts w:ascii="Courier New" w:hAnsi="Courier New" w:cs="Courier New"/>
                <w:sz w:val="20"/>
                <w:szCs w:val="20"/>
              </w:rPr>
              <w:br/>
            </w:r>
            <w:r>
              <w:rPr>
                <w:rStyle w:val="HTMLCode"/>
                <w:rFonts w:eastAsiaTheme="minorHAnsi"/>
                <w:color w:val="FFFFFF"/>
              </w:rPr>
              <w:t>  </w:t>
            </w:r>
            <w:r>
              <w:rPr>
                <w:rStyle w:val="HTMLCode"/>
                <w:rFonts w:eastAsiaTheme="minorHAnsi"/>
              </w:rPr>
              <w:t>}</w:t>
            </w:r>
            <w:r>
              <w:rPr>
                <w:rStyle w:val="HTMLCode"/>
                <w:rFonts w:eastAsiaTheme="minorHAnsi"/>
                <w:b/>
                <w:bCs/>
                <w:color w:val="7F0055"/>
              </w:rPr>
              <w:t>catch </w:t>
            </w:r>
            <w:r>
              <w:rPr>
                <w:rStyle w:val="HTMLCode"/>
                <w:rFonts w:eastAsiaTheme="minorHAnsi"/>
              </w:rPr>
              <w:t>(Exception e){</w:t>
            </w:r>
            <w:r>
              <w:rPr>
                <w:rStyle w:val="HTMLCode"/>
                <w:rFonts w:eastAsiaTheme="minorHAnsi"/>
                <w:color w:val="3F7F5F"/>
              </w:rPr>
              <w:t>//Catch exception if any</w:t>
            </w:r>
            <w:r>
              <w:rPr>
                <w:rFonts w:ascii="Courier New" w:hAnsi="Courier New" w:cs="Courier New"/>
                <w:sz w:val="20"/>
                <w:szCs w:val="20"/>
              </w:rPr>
              <w:br/>
            </w:r>
            <w:r>
              <w:rPr>
                <w:rStyle w:val="HTMLCode"/>
                <w:rFonts w:eastAsiaTheme="minorHAnsi"/>
                <w:color w:val="FFFFFF"/>
              </w:rPr>
              <w:t>  </w:t>
            </w:r>
            <w:r>
              <w:rPr>
                <w:rStyle w:val="HTMLCode"/>
                <w:rFonts w:eastAsiaTheme="minorHAnsi"/>
              </w:rPr>
              <w:t>System.err.println(</w:t>
            </w:r>
            <w:r>
              <w:rPr>
                <w:rStyle w:val="HTMLCode"/>
                <w:rFonts w:eastAsiaTheme="minorHAnsi"/>
                <w:color w:val="2A00FF"/>
              </w:rPr>
              <w:t>"Error: " </w:t>
            </w:r>
            <w:r>
              <w:rPr>
                <w:rStyle w:val="HTMLCode"/>
                <w:rFonts w:eastAsiaTheme="minorHAnsi"/>
              </w:rPr>
              <w:t>+ e.getMessage());</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lastRenderedPageBreak/>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181" w:history="1">
        <w:r>
          <w:rPr>
            <w:rStyle w:val="Hyperlink"/>
            <w:rFonts w:ascii="Arial" w:hAnsi="Arial" w:cs="Arial"/>
            <w:b/>
            <w:bCs/>
            <w:color w:val="D10026"/>
            <w:sz w:val="20"/>
            <w:szCs w:val="20"/>
          </w:rPr>
          <w:t>Download the code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Create Directory - Java Tutorial</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77" name="Picture 377" descr="http://www.roseindia.net/images/previous.gif">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http://www.roseindia.net/images/previous.gif">
                      <a:hlinkClick r:id="rId17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78" name="Picture 37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79" name="Picture 379" descr="http://www.roseindia.net/images/next.gif">
              <a:hlinkClick xmlns:a="http://schemas.openxmlformats.org/drawingml/2006/main" r:id="rId1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http://www.roseindia.net/images/next.gif">
                      <a:hlinkClick r:id="rId18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section of Java Tutorial you will learn how to create directory using java program. This program also explains the process of creating all non-existent ancestor directories automatically. We will use the class File class to crate the directory.</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Class File</w:t>
      </w:r>
      <w:r>
        <w:rPr>
          <w:rFonts w:ascii="Arial" w:hAnsi="Arial" w:cs="Arial"/>
          <w:color w:val="000000"/>
          <w:sz w:val="17"/>
          <w:szCs w:val="17"/>
        </w:rPr>
        <w:br/>
      </w:r>
      <w:proofErr w:type="gramStart"/>
      <w:r>
        <w:rPr>
          <w:rFonts w:ascii="Arial" w:hAnsi="Arial" w:cs="Arial"/>
          <w:color w:val="000000"/>
          <w:sz w:val="17"/>
          <w:szCs w:val="17"/>
        </w:rPr>
        <w:t>The</w:t>
      </w:r>
      <w:proofErr w:type="gramEnd"/>
      <w:r>
        <w:rPr>
          <w:rFonts w:ascii="Arial" w:hAnsi="Arial" w:cs="Arial"/>
          <w:color w:val="000000"/>
          <w:sz w:val="17"/>
          <w:szCs w:val="17"/>
        </w:rPr>
        <w:t xml:space="preserve"> File class an abstract representation of file and directory pathnames. File class is used to interact with the files system.</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Here is the code for creating directory and all non-existing ancestor directories:</w:t>
      </w:r>
    </w:p>
    <w:tbl>
      <w:tblPr>
        <w:tblW w:w="0" w:type="auto"/>
        <w:tblCellSpacing w:w="0" w:type="dxa"/>
        <w:tblBorders>
          <w:top w:val="outset" w:sz="6" w:space="0" w:color="FFFF00"/>
          <w:left w:val="outset" w:sz="6" w:space="0" w:color="FFFF00"/>
          <w:bottom w:val="outset" w:sz="6" w:space="0" w:color="FFFF00"/>
          <w:right w:val="outset" w:sz="6" w:space="0" w:color="FFFF00"/>
        </w:tblBorders>
        <w:shd w:val="clear" w:color="auto" w:fill="FFFFAA"/>
        <w:tblCellMar>
          <w:top w:w="45" w:type="dxa"/>
          <w:left w:w="45" w:type="dxa"/>
          <w:bottom w:w="45" w:type="dxa"/>
          <w:right w:w="45" w:type="dxa"/>
        </w:tblCellMar>
        <w:tblLook w:val="04A0"/>
      </w:tblPr>
      <w:tblGrid>
        <w:gridCol w:w="6362"/>
      </w:tblGrid>
      <w:tr w:rsidR="00370D26" w:rsidTr="00370D26">
        <w:trPr>
          <w:tblCellSpacing w:w="0" w:type="dxa"/>
        </w:trPr>
        <w:tc>
          <w:tcPr>
            <w:tcW w:w="0" w:type="auto"/>
            <w:tcBorders>
              <w:top w:val="outset" w:sz="6" w:space="0" w:color="FFFF00"/>
              <w:left w:val="outset" w:sz="6" w:space="0" w:color="FFFF00"/>
              <w:bottom w:val="outset" w:sz="6" w:space="0" w:color="FFFF00"/>
              <w:right w:val="outset" w:sz="6" w:space="0" w:color="FFFF00"/>
            </w:tcBorders>
            <w:shd w:val="clear" w:color="auto" w:fill="FFFFAA"/>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rPr>
              <w:t>java.io.*;</w:t>
            </w:r>
            <w:r>
              <w:rPr>
                <w:rFonts w:ascii="Courier New" w:hAnsi="Courier New" w:cs="Courier New"/>
                <w:sz w:val="20"/>
                <w:szCs w:val="20"/>
              </w:rPr>
              <w:br/>
            </w:r>
            <w:r>
              <w:rPr>
                <w:rStyle w:val="HTMLCode"/>
                <w:rFonts w:eastAsiaTheme="minorHAnsi"/>
                <w:b/>
                <w:bCs/>
                <w:color w:val="7F0055"/>
              </w:rPr>
              <w:t>class </w:t>
            </w:r>
            <w:r>
              <w:rPr>
                <w:rStyle w:val="HTMLCode"/>
                <w:rFonts w:eastAsiaTheme="minorHAnsi"/>
              </w:rPr>
              <w:t>CreateDirectory </w:t>
            </w:r>
            <w:r>
              <w:rPr>
                <w:rFonts w:ascii="Courier New" w:hAnsi="Courier New" w:cs="Courier New"/>
                <w:sz w:val="20"/>
                <w:szCs w:val="20"/>
              </w:rPr>
              <w:br/>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rPr>
              <w:t>  String strDirectoy =</w:t>
            </w:r>
            <w:r>
              <w:rPr>
                <w:rStyle w:val="HTMLCode"/>
                <w:rFonts w:eastAsiaTheme="minorHAnsi"/>
                <w:color w:val="2A00FF"/>
              </w:rPr>
              <w:t>"test"</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String strManyDirectories=</w:t>
            </w:r>
            <w:r>
              <w:rPr>
                <w:rStyle w:val="HTMLCode"/>
                <w:rFonts w:eastAsiaTheme="minorHAnsi"/>
                <w:color w:val="2A00FF"/>
              </w:rPr>
              <w:t>"dir1/dir2/dir3"</w:t>
            </w:r>
            <w:r>
              <w:rPr>
                <w:rStyle w:val="HTMLCode"/>
                <w:rFonts w:eastAsiaTheme="minorHAnsi"/>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 Create one directory</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boolean </w:t>
            </w:r>
            <w:r>
              <w:rPr>
                <w:rStyle w:val="HTMLCode"/>
                <w:rFonts w:eastAsiaTheme="minorHAnsi"/>
              </w:rPr>
              <w:t>success = (</w:t>
            </w:r>
            <w:r>
              <w:rPr>
                <w:rFonts w:ascii="Courier New" w:hAnsi="Courier New" w:cs="Courier New"/>
                <w:sz w:val="20"/>
                <w:szCs w:val="20"/>
              </w:rPr>
              <w:br/>
            </w:r>
            <w:r>
              <w:rPr>
                <w:rStyle w:val="HTMLCode"/>
                <w:rFonts w:eastAsiaTheme="minorHAnsi"/>
              </w:rPr>
              <w:t> </w:t>
            </w:r>
            <w:r>
              <w:rPr>
                <w:rStyle w:val="apple-converted-space"/>
                <w:rFonts w:ascii="Courier New" w:hAnsi="Courier New" w:cs="Courier New"/>
                <w:sz w:val="20"/>
                <w:szCs w:val="20"/>
              </w:rPr>
              <w:t> </w:t>
            </w:r>
            <w:r>
              <w:rPr>
                <w:rStyle w:val="HTMLCode"/>
                <w:rFonts w:eastAsiaTheme="minorHAnsi"/>
                <w:b/>
                <w:bCs/>
                <w:color w:val="7F0055"/>
              </w:rPr>
              <w:t>new </w:t>
            </w:r>
            <w:r>
              <w:rPr>
                <w:rStyle w:val="HTMLCode"/>
                <w:rFonts w:eastAsiaTheme="minorHAnsi"/>
              </w:rPr>
              <w:t>File(strDirectoy)).mkdir();</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rPr>
              <w:t>(success)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"Directory: " </w:t>
            </w:r>
            <w:r>
              <w:rPr>
                <w:rFonts w:ascii="Courier New" w:hAnsi="Courier New" w:cs="Courier New"/>
                <w:sz w:val="20"/>
                <w:szCs w:val="20"/>
              </w:rPr>
              <w:br/>
            </w:r>
            <w:r>
              <w:rPr>
                <w:rStyle w:val="HTMLCode"/>
                <w:rFonts w:eastAsiaTheme="minorHAnsi"/>
              </w:rPr>
              <w:t>   + strDirectoy + </w:t>
            </w:r>
            <w:r>
              <w:rPr>
                <w:rStyle w:val="HTMLCode"/>
                <w:rFonts w:eastAsiaTheme="minorHAnsi"/>
                <w:color w:val="2A00FF"/>
              </w:rPr>
              <w:t>" created"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 Create multiple directories</w:t>
            </w:r>
            <w:r>
              <w:rPr>
                <w:rFonts w:ascii="Courier New" w:hAnsi="Courier New" w:cs="Courier New"/>
                <w:sz w:val="20"/>
                <w:szCs w:val="20"/>
              </w:rPr>
              <w:br/>
            </w:r>
            <w:r>
              <w:rPr>
                <w:rStyle w:val="HTMLCode"/>
                <w:rFonts w:eastAsiaTheme="minorHAnsi"/>
                <w:color w:val="FFFFFF"/>
              </w:rPr>
              <w:t>  </w:t>
            </w:r>
            <w:r>
              <w:rPr>
                <w:rStyle w:val="HTMLCode"/>
                <w:rFonts w:eastAsiaTheme="minorHAnsi"/>
              </w:rPr>
              <w:t>success = (</w:t>
            </w:r>
            <w:r>
              <w:rPr>
                <w:rStyle w:val="HTMLCode"/>
                <w:rFonts w:eastAsiaTheme="minorHAnsi"/>
                <w:b/>
                <w:bCs/>
                <w:color w:val="7F0055"/>
              </w:rPr>
              <w:t>new </w:t>
            </w:r>
            <w:r>
              <w:rPr>
                <w:rStyle w:val="HTMLCode"/>
                <w:rFonts w:eastAsiaTheme="minorHAnsi"/>
              </w:rPr>
              <w:t>File(strManyDirectories)).mkdirs();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rPr>
              <w:t>(success)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"Directories: " </w:t>
            </w:r>
            <w:r>
              <w:rPr>
                <w:rFonts w:ascii="Courier New" w:hAnsi="Courier New" w:cs="Courier New"/>
                <w:sz w:val="20"/>
                <w:szCs w:val="20"/>
              </w:rPr>
              <w:br/>
            </w:r>
            <w:r>
              <w:rPr>
                <w:rStyle w:val="HTMLCode"/>
                <w:rFonts w:eastAsiaTheme="minorHAnsi"/>
              </w:rPr>
              <w:t>   + strManyDirectories + </w:t>
            </w:r>
            <w:r>
              <w:rPr>
                <w:rStyle w:val="HTMLCode"/>
                <w:rFonts w:eastAsiaTheme="minorHAnsi"/>
                <w:color w:val="2A00FF"/>
              </w:rPr>
              <w:t>" created"</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Style w:val="HTMLCode"/>
                <w:rFonts w:eastAsiaTheme="minorHAnsi"/>
                <w:b/>
                <w:bCs/>
                <w:color w:val="7F0055"/>
              </w:rPr>
              <w:t>catch </w:t>
            </w:r>
            <w:r>
              <w:rPr>
                <w:rStyle w:val="HTMLCode"/>
                <w:rFonts w:eastAsiaTheme="minorHAnsi"/>
              </w:rPr>
              <w:t>(Exception e){</w:t>
            </w:r>
            <w:r>
              <w:rPr>
                <w:rStyle w:val="HTMLCode"/>
                <w:rFonts w:eastAsiaTheme="minorHAnsi"/>
                <w:color w:val="3F7F5F"/>
              </w:rPr>
              <w:t>//Catch exception if any</w:t>
            </w:r>
            <w:r>
              <w:rPr>
                <w:rFonts w:ascii="Courier New" w:hAnsi="Courier New" w:cs="Courier New"/>
                <w:sz w:val="20"/>
                <w:szCs w:val="20"/>
              </w:rPr>
              <w:br/>
            </w:r>
            <w:r>
              <w:rPr>
                <w:rStyle w:val="HTMLCode"/>
                <w:rFonts w:eastAsiaTheme="minorHAnsi"/>
                <w:color w:val="FFFFFF"/>
              </w:rPr>
              <w:t>  </w:t>
            </w:r>
            <w:r>
              <w:rPr>
                <w:rStyle w:val="HTMLCode"/>
                <w:rFonts w:eastAsiaTheme="minorHAnsi"/>
              </w:rPr>
              <w:t>System.err.println(</w:t>
            </w:r>
            <w:r>
              <w:rPr>
                <w:rStyle w:val="HTMLCode"/>
                <w:rFonts w:eastAsiaTheme="minorHAnsi"/>
                <w:color w:val="2A00FF"/>
              </w:rPr>
              <w:t>"Error: "</w:t>
            </w:r>
            <w:r>
              <w:rPr>
                <w:rStyle w:val="HTMLCode"/>
                <w:rFonts w:eastAsiaTheme="minorHAnsi"/>
              </w:rPr>
              <w:t> + e.getMessage());</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lastRenderedPageBreak/>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183" w:history="1">
        <w:r>
          <w:rPr>
            <w:rStyle w:val="Hyperlink"/>
            <w:rFonts w:ascii="Arial" w:hAnsi="Arial" w:cs="Arial"/>
            <w:b/>
            <w:bCs/>
            <w:color w:val="D10026"/>
            <w:sz w:val="20"/>
            <w:szCs w:val="20"/>
          </w:rPr>
          <w:t>Download the code</w:t>
        </w:r>
      </w:hyperlink>
    </w:p>
    <w:p w:rsidR="00370D26" w:rsidRDefault="00370D26" w:rsidP="00370D26">
      <w:pPr>
        <w:pStyle w:val="Heading1"/>
        <w:shd w:val="clear" w:color="auto" w:fill="FFFFFF"/>
        <w:spacing w:line="311" w:lineRule="atLeast"/>
        <w:rPr>
          <w:rFonts w:ascii="Arial" w:hAnsi="Arial" w:cs="Arial"/>
          <w:color w:val="000000"/>
        </w:rPr>
      </w:pPr>
      <w:proofErr w:type="gramStart"/>
      <w:r>
        <w:rPr>
          <w:rFonts w:ascii="Arial" w:hAnsi="Arial" w:cs="Arial"/>
          <w:color w:val="000000"/>
        </w:rPr>
        <w:t>ava</w:t>
      </w:r>
      <w:proofErr w:type="gramEnd"/>
      <w:r>
        <w:rPr>
          <w:rFonts w:ascii="Arial" w:hAnsi="Arial" w:cs="Arial"/>
          <w:color w:val="000000"/>
        </w:rPr>
        <w:t xml:space="preserve"> - Deleting the file or Directory</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83" name="Picture 383" descr="http://www.roseindia.net/images/previous.gif">
              <a:hlinkClick xmlns:a="http://schemas.openxmlformats.org/drawingml/2006/main" r:id="rId1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http://www.roseindia.net/images/previous.gif">
                      <a:hlinkClick r:id="rId18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84" name="Picture 38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85" name="Picture 385" descr="http://www.roseindia.net/images/next.gif">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http://www.roseindia.net/images/next.gif">
                      <a:hlinkClick r:id="rId18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rPr>
        <w:t>This example illustrates</w:t>
      </w:r>
      <w:r>
        <w:rPr>
          <w:rStyle w:val="apple-converted-space"/>
          <w:rFonts w:ascii="Arial" w:hAnsi="Arial" w:cs="Arial"/>
          <w:color w:val="000000"/>
        </w:rPr>
        <w:t> </w:t>
      </w:r>
      <w:r>
        <w:rPr>
          <w:rFonts w:ascii="Arial" w:hAnsi="Arial" w:cs="Arial"/>
          <w:color w:val="000000"/>
          <w:sz w:val="17"/>
          <w:szCs w:val="17"/>
        </w:rPr>
        <w:t>how to delete the specified file or directory after checking weather the file exists or not. This topic is related to the I/O (input/output) of</w:t>
      </w:r>
      <w:r>
        <w:rPr>
          <w:rStyle w:val="apple-converted-space"/>
          <w:rFonts w:ascii="Arial" w:hAnsi="Arial" w:cs="Arial"/>
          <w:color w:val="000000"/>
          <w:sz w:val="17"/>
          <w:szCs w:val="17"/>
        </w:rPr>
        <w:t> </w:t>
      </w:r>
      <w:r>
        <w:rPr>
          <w:rStyle w:val="HTMLCode"/>
          <w:color w:val="0000FF"/>
        </w:rPr>
        <w:t>java.io</w:t>
      </w:r>
      <w:r>
        <w:rPr>
          <w:rFonts w:ascii="Arial" w:hAnsi="Arial" w:cs="Arial"/>
          <w:color w:val="000000"/>
          <w:sz w:val="17"/>
          <w:szCs w:val="17"/>
        </w:rPr>
        <w:t>package.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using File class of</w:t>
      </w:r>
      <w:r>
        <w:rPr>
          <w:rStyle w:val="apple-converted-space"/>
          <w:rFonts w:ascii="Arial" w:hAnsi="Arial" w:cs="Arial"/>
          <w:color w:val="000000"/>
          <w:sz w:val="17"/>
          <w:szCs w:val="17"/>
        </w:rPr>
        <w:t> </w:t>
      </w:r>
      <w:r>
        <w:rPr>
          <w:rFonts w:ascii="Arial" w:hAnsi="Arial" w:cs="Arial"/>
          <w:i/>
          <w:iCs/>
          <w:color w:val="0000FF"/>
          <w:sz w:val="17"/>
          <w:szCs w:val="17"/>
        </w:rPr>
        <w:t>java.io</w:t>
      </w:r>
      <w:r>
        <w:rPr>
          <w:rStyle w:val="apple-converted-space"/>
          <w:rFonts w:ascii="Arial" w:hAnsi="Arial" w:cs="Arial"/>
          <w:color w:val="0000FF"/>
          <w:sz w:val="17"/>
          <w:szCs w:val="17"/>
        </w:rPr>
        <w:t> </w:t>
      </w:r>
      <w:r>
        <w:rPr>
          <w:rFonts w:ascii="Arial" w:hAnsi="Arial" w:cs="Arial"/>
          <w:color w:val="000000"/>
          <w:sz w:val="17"/>
          <w:szCs w:val="17"/>
        </w:rPr>
        <w:t>package. The File class is an abstract representation of file and directory pathnames.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Explanation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program deletes the specified file if that exists. We will be declaring a function called</w:t>
      </w:r>
      <w:r>
        <w:rPr>
          <w:rStyle w:val="apple-converted-space"/>
          <w:rFonts w:ascii="Arial" w:hAnsi="Arial" w:cs="Arial"/>
          <w:color w:val="000000"/>
          <w:sz w:val="17"/>
          <w:szCs w:val="17"/>
        </w:rPr>
        <w:t> </w:t>
      </w:r>
      <w:r>
        <w:rPr>
          <w:rFonts w:ascii="Arial" w:hAnsi="Arial" w:cs="Arial"/>
          <w:i/>
          <w:iCs/>
          <w:color w:val="000000"/>
          <w:sz w:val="17"/>
          <w:szCs w:val="17"/>
        </w:rPr>
        <w:t>deletefile</w:t>
      </w:r>
      <w:r>
        <w:rPr>
          <w:rFonts w:ascii="Arial" w:hAnsi="Arial" w:cs="Arial"/>
          <w:color w:val="000000"/>
          <w:sz w:val="17"/>
          <w:szCs w:val="17"/>
        </w:rPr>
        <w:t>which deletes the specified directory or file.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deletefile(</w:t>
      </w:r>
      <w:proofErr w:type="gramEnd"/>
      <w:r>
        <w:rPr>
          <w:rFonts w:ascii="Arial" w:hAnsi="Arial" w:cs="Arial"/>
          <w:i/>
          <w:iCs/>
          <w:color w:val="0000FF"/>
          <w:sz w:val="17"/>
          <w:szCs w:val="17"/>
        </w:rPr>
        <w:t>String file)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function </w:t>
      </w:r>
      <w:proofErr w:type="gramStart"/>
      <w:r>
        <w:rPr>
          <w:rFonts w:ascii="Arial" w:hAnsi="Arial" w:cs="Arial"/>
          <w:color w:val="000000"/>
          <w:sz w:val="17"/>
          <w:szCs w:val="17"/>
        </w:rPr>
        <w:t>deletefile(</w:t>
      </w:r>
      <w:proofErr w:type="gramEnd"/>
      <w:r>
        <w:rPr>
          <w:rFonts w:ascii="Arial" w:hAnsi="Arial" w:cs="Arial"/>
          <w:color w:val="000000"/>
          <w:sz w:val="17"/>
          <w:szCs w:val="17"/>
        </w:rPr>
        <w:t>String file) takes file name as parameter. The function creates a new File instance for the file name passed as parameter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0000FF"/>
          <w:sz w:val="17"/>
          <w:szCs w:val="17"/>
        </w:rPr>
        <w:t xml:space="preserve">File f1 = new </w:t>
      </w:r>
      <w:proofErr w:type="gramStart"/>
      <w:r>
        <w:rPr>
          <w:rFonts w:ascii="Arial" w:hAnsi="Arial" w:cs="Arial"/>
          <w:i/>
          <w:iCs/>
          <w:color w:val="0000FF"/>
          <w:sz w:val="17"/>
          <w:szCs w:val="17"/>
        </w:rPr>
        <w:t>File(</w:t>
      </w:r>
      <w:proofErr w:type="gramEnd"/>
      <w:r>
        <w:rPr>
          <w:rFonts w:ascii="Arial" w:hAnsi="Arial" w:cs="Arial"/>
          <w:i/>
          <w:iCs/>
          <w:color w:val="0000FF"/>
          <w:sz w:val="17"/>
          <w:szCs w:val="17"/>
        </w:rPr>
        <w:t>file);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and</w:t>
      </w:r>
      <w:proofErr w:type="gramEnd"/>
      <w:r>
        <w:rPr>
          <w:rFonts w:ascii="Arial" w:hAnsi="Arial" w:cs="Arial"/>
          <w:color w:val="000000"/>
          <w:sz w:val="17"/>
          <w:szCs w:val="17"/>
        </w:rPr>
        <w:t xml:space="preserve"> delete the file using delete function</w:t>
      </w:r>
      <w:r>
        <w:rPr>
          <w:rStyle w:val="apple-converted-space"/>
          <w:rFonts w:ascii="Arial" w:hAnsi="Arial" w:cs="Arial"/>
          <w:color w:val="000000"/>
          <w:sz w:val="17"/>
          <w:szCs w:val="17"/>
        </w:rPr>
        <w:t> </w:t>
      </w:r>
      <w:r>
        <w:rPr>
          <w:rFonts w:ascii="Arial" w:hAnsi="Arial" w:cs="Arial"/>
          <w:i/>
          <w:iCs/>
          <w:color w:val="0000FF"/>
          <w:sz w:val="17"/>
          <w:szCs w:val="17"/>
        </w:rPr>
        <w:t>f1.delete();</w:t>
      </w:r>
      <w:r>
        <w:rPr>
          <w:rStyle w:val="apple-converted-space"/>
          <w:rFonts w:ascii="Arial" w:hAnsi="Arial" w:cs="Arial"/>
          <w:i/>
          <w:iCs/>
          <w:color w:val="0000FF"/>
          <w:sz w:val="17"/>
          <w:szCs w:val="17"/>
        </w:rPr>
        <w:t> </w:t>
      </w:r>
      <w:r>
        <w:rPr>
          <w:rFonts w:ascii="Arial" w:hAnsi="Arial" w:cs="Arial"/>
          <w:color w:val="000000"/>
          <w:sz w:val="17"/>
          <w:szCs w:val="17"/>
        </w:rPr>
        <w:t xml:space="preserve">which return the Boolean value (true/false). </w:t>
      </w:r>
      <w:proofErr w:type="gramStart"/>
      <w:r>
        <w:rPr>
          <w:rFonts w:ascii="Arial" w:hAnsi="Arial" w:cs="Arial"/>
          <w:color w:val="000000"/>
          <w:sz w:val="17"/>
          <w:szCs w:val="17"/>
        </w:rPr>
        <w:t>It returns</w:t>
      </w:r>
      <w:r>
        <w:rPr>
          <w:rStyle w:val="HTMLCode"/>
          <w:color w:val="000000"/>
        </w:rPr>
        <w:t>true</w:t>
      </w:r>
      <w:r>
        <w:rPr>
          <w:rStyle w:val="apple-converted-space"/>
          <w:rFonts w:ascii="Arial" w:hAnsi="Arial" w:cs="Arial"/>
          <w:color w:val="000000"/>
          <w:sz w:val="17"/>
          <w:szCs w:val="17"/>
        </w:rPr>
        <w:t> </w:t>
      </w:r>
      <w:r>
        <w:rPr>
          <w:rFonts w:ascii="Arial" w:hAnsi="Arial" w:cs="Arial"/>
          <w:color w:val="000000"/>
          <w:sz w:val="17"/>
          <w:szCs w:val="17"/>
        </w:rPr>
        <w:t>if and only if the file or directory is successfully deleted;</w:t>
      </w:r>
      <w:r>
        <w:rPr>
          <w:rStyle w:val="apple-converted-space"/>
          <w:rFonts w:ascii="Arial" w:hAnsi="Arial" w:cs="Arial"/>
          <w:color w:val="000000"/>
          <w:sz w:val="17"/>
          <w:szCs w:val="17"/>
        </w:rPr>
        <w:t> </w:t>
      </w:r>
      <w:r>
        <w:rPr>
          <w:rStyle w:val="HTMLCode"/>
          <w:color w:val="000000"/>
        </w:rPr>
        <w:t>false</w:t>
      </w:r>
      <w:r>
        <w:rPr>
          <w:rStyle w:val="apple-converted-space"/>
          <w:rFonts w:ascii="Arial" w:hAnsi="Arial" w:cs="Arial"/>
          <w:color w:val="000000"/>
          <w:sz w:val="17"/>
          <w:szCs w:val="17"/>
        </w:rPr>
        <w:t> </w:t>
      </w:r>
      <w:r>
        <w:rPr>
          <w:rFonts w:ascii="Arial" w:hAnsi="Arial" w:cs="Arial"/>
          <w:color w:val="000000"/>
          <w:sz w:val="17"/>
          <w:szCs w:val="17"/>
        </w:rPr>
        <w:t>otherwise.</w:t>
      </w:r>
      <w:proofErr w:type="gramEnd"/>
    </w:p>
    <w:p w:rsidR="00370D26" w:rsidRDefault="00370D26" w:rsidP="00370D26">
      <w:pPr>
        <w:pStyle w:val="HTMLPreformatted"/>
        <w:shd w:val="clear" w:color="auto" w:fill="FFFFFF"/>
        <w:spacing w:line="311" w:lineRule="atLeast"/>
        <w:rPr>
          <w:color w:val="000000"/>
          <w:sz w:val="17"/>
          <w:szCs w:val="17"/>
        </w:rPr>
      </w:pPr>
      <w:proofErr w:type="gramStart"/>
      <w:r>
        <w:rPr>
          <w:b/>
          <w:bCs/>
          <w:i/>
          <w:iCs/>
          <w:color w:val="0000FF"/>
          <w:sz w:val="17"/>
          <w:szCs w:val="17"/>
        </w:rPr>
        <w:t>delete</w:t>
      </w:r>
      <w:r>
        <w:rPr>
          <w:i/>
          <w:iCs/>
          <w:color w:val="0000FF"/>
          <w:sz w:val="17"/>
          <w:szCs w:val="17"/>
        </w:rPr>
        <w:t>()</w:t>
      </w:r>
      <w:proofErr w:type="gramEnd"/>
    </w:p>
    <w:p w:rsidR="00370D26" w:rsidRDefault="00370D26" w:rsidP="00370D26">
      <w:pPr>
        <w:shd w:val="clear" w:color="auto" w:fill="FFFFFF"/>
        <w:spacing w:line="311" w:lineRule="atLeast"/>
        <w:ind w:left="720"/>
        <w:rPr>
          <w:rFonts w:ascii="Arial" w:hAnsi="Arial" w:cs="Arial"/>
          <w:color w:val="000000"/>
          <w:sz w:val="17"/>
          <w:szCs w:val="17"/>
        </w:rPr>
      </w:pPr>
      <w:proofErr w:type="gramStart"/>
      <w:r>
        <w:rPr>
          <w:rFonts w:ascii="Arial" w:hAnsi="Arial" w:cs="Arial"/>
          <w:color w:val="000000"/>
          <w:sz w:val="17"/>
          <w:szCs w:val="17"/>
        </w:rPr>
        <w:t>Deletes the file or directory denoted by this abstract pathname.</w:t>
      </w:r>
      <w:proofErr w:type="gramEnd"/>
      <w:r>
        <w:rPr>
          <w:rFonts w:ascii="Arial" w:hAnsi="Arial" w:cs="Arial"/>
          <w:color w:val="000000"/>
          <w:sz w:val="17"/>
          <w:szCs w:val="17"/>
        </w:rPr>
        <w:t xml:space="preserve"> If this pathname denotes a directory, then the directory must be empty in order to be deleted.</w:t>
      </w:r>
    </w:p>
    <w:p w:rsidR="00370D26" w:rsidRDefault="00370D26" w:rsidP="00370D26">
      <w:pPr>
        <w:shd w:val="clear" w:color="auto" w:fill="FFFFFF"/>
        <w:spacing w:line="311" w:lineRule="atLeast"/>
        <w:ind w:left="720"/>
        <w:rPr>
          <w:rFonts w:ascii="Arial" w:hAnsi="Arial" w:cs="Arial"/>
          <w:color w:val="000000"/>
          <w:sz w:val="17"/>
          <w:szCs w:val="17"/>
        </w:rPr>
      </w:pPr>
      <w:r>
        <w:rPr>
          <w:rFonts w:ascii="Arial" w:hAnsi="Arial" w:cs="Arial"/>
          <w:b/>
          <w:bCs/>
          <w:color w:val="000000"/>
          <w:sz w:val="17"/>
          <w:szCs w:val="17"/>
        </w:rPr>
        <w:t>Returns:</w:t>
      </w:r>
    </w:p>
    <w:p w:rsidR="00370D26" w:rsidRDefault="00370D26" w:rsidP="00370D26">
      <w:pPr>
        <w:shd w:val="clear" w:color="auto" w:fill="FFFFFF"/>
        <w:spacing w:line="311" w:lineRule="atLeast"/>
        <w:ind w:left="720"/>
        <w:rPr>
          <w:rFonts w:ascii="Arial" w:hAnsi="Arial" w:cs="Arial"/>
          <w:color w:val="000000"/>
          <w:sz w:val="17"/>
          <w:szCs w:val="17"/>
        </w:rPr>
      </w:pPr>
      <w:proofErr w:type="gramStart"/>
      <w:r>
        <w:rPr>
          <w:rStyle w:val="HTMLCode"/>
          <w:rFonts w:eastAsiaTheme="minorHAnsi"/>
          <w:color w:val="000000"/>
        </w:rPr>
        <w:t>true</w:t>
      </w:r>
      <w:proofErr w:type="gramEnd"/>
      <w:r>
        <w:rPr>
          <w:rStyle w:val="apple-converted-space"/>
          <w:rFonts w:ascii="Arial" w:hAnsi="Arial" w:cs="Arial"/>
          <w:color w:val="000000"/>
          <w:sz w:val="17"/>
          <w:szCs w:val="17"/>
        </w:rPr>
        <w:t> </w:t>
      </w:r>
      <w:r>
        <w:rPr>
          <w:rFonts w:ascii="Arial" w:hAnsi="Arial" w:cs="Arial"/>
          <w:color w:val="000000"/>
          <w:sz w:val="17"/>
          <w:szCs w:val="17"/>
        </w:rPr>
        <w:t>if and only if the file or directory is successfully deleted;</w:t>
      </w:r>
      <w:r>
        <w:rPr>
          <w:rStyle w:val="apple-converted-space"/>
          <w:rFonts w:ascii="Arial" w:hAnsi="Arial" w:cs="Arial"/>
          <w:color w:val="000000"/>
          <w:sz w:val="17"/>
          <w:szCs w:val="17"/>
        </w:rPr>
        <w:t> </w:t>
      </w:r>
      <w:r>
        <w:rPr>
          <w:rStyle w:val="HTMLCode"/>
          <w:rFonts w:eastAsiaTheme="minorHAnsi"/>
          <w:color w:val="000000"/>
        </w:rPr>
        <w:t>false</w:t>
      </w:r>
      <w:r>
        <w:rPr>
          <w:rStyle w:val="apple-converted-space"/>
          <w:rFonts w:ascii="Arial" w:hAnsi="Arial" w:cs="Arial"/>
          <w:color w:val="000000"/>
          <w:sz w:val="17"/>
          <w:szCs w:val="17"/>
        </w:rPr>
        <w:t> </w:t>
      </w:r>
      <w:r>
        <w:rPr>
          <w:rFonts w:ascii="Arial" w:hAnsi="Arial" w:cs="Arial"/>
          <w:color w:val="000000"/>
          <w:sz w:val="17"/>
          <w:szCs w:val="17"/>
        </w:rPr>
        <w:t>otherwise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777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rPr>
              <w:t>DeleteFile{</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b/>
                <w:bCs/>
                <w:color w:val="7F0055"/>
              </w:rPr>
              <w:t>private static void </w:t>
            </w:r>
            <w:r>
              <w:rPr>
                <w:rStyle w:val="HTMLCode"/>
                <w:rFonts w:eastAsiaTheme="minorHAnsi"/>
              </w:rPr>
              <w:t>deletefile(String file){</w:t>
            </w:r>
            <w:r>
              <w:rPr>
                <w:rFonts w:ascii="Courier New" w:hAnsi="Courier New" w:cs="Courier New"/>
                <w:sz w:val="20"/>
                <w:szCs w:val="20"/>
              </w:rPr>
              <w:br/>
            </w:r>
            <w:r>
              <w:rPr>
                <w:rStyle w:val="HTMLCode"/>
                <w:rFonts w:eastAsiaTheme="minorHAnsi"/>
                <w:color w:val="FFFFFF"/>
              </w:rPr>
              <w:t>  </w:t>
            </w:r>
            <w:r>
              <w:rPr>
                <w:rStyle w:val="HTMLCode"/>
                <w:rFonts w:eastAsiaTheme="minorHAnsi"/>
              </w:rPr>
              <w:t>File f1 = </w:t>
            </w:r>
            <w:r>
              <w:rPr>
                <w:rStyle w:val="HTMLCode"/>
                <w:rFonts w:eastAsiaTheme="minorHAnsi"/>
                <w:b/>
                <w:bCs/>
                <w:color w:val="7F0055"/>
              </w:rPr>
              <w:t>new </w:t>
            </w:r>
            <w:r>
              <w:rPr>
                <w:rStyle w:val="HTMLCode"/>
                <w:rFonts w:eastAsiaTheme="minorHAnsi"/>
              </w:rPr>
              <w:t>File(file);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boolean </w:t>
            </w:r>
            <w:r>
              <w:rPr>
                <w:rStyle w:val="HTMLCode"/>
                <w:rFonts w:eastAsiaTheme="minorHAnsi"/>
              </w:rPr>
              <w:t>success = f1.delete();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rPr>
              <w:t>(!success){</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Deletion failed.</w:t>
            </w:r>
            <w:r>
              <w:rPr>
                <w:rStyle w:val="HTMLCode"/>
                <w:rFonts w:eastAsiaTheme="minorHAnsi"/>
              </w:rPr>
              <w:t>");</w:t>
            </w:r>
            <w:r>
              <w:rPr>
                <w:rFonts w:ascii="Courier New" w:hAnsi="Courier New" w:cs="Courier New"/>
                <w:sz w:val="20"/>
                <w:szCs w:val="20"/>
              </w:rPr>
              <w:br/>
            </w:r>
            <w:r>
              <w:rPr>
                <w:rStyle w:val="HTMLCode"/>
                <w:rFonts w:eastAsiaTheme="minorHAnsi"/>
              </w:rPr>
              <w:t>  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else</w:t>
            </w:r>
            <w:r>
              <w:rPr>
                <w:rStyle w:val="HTMLCode"/>
                <w:rFonts w:eastAsiaTheme="minorHAnsi"/>
              </w:rPr>
              <w: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"File deleted."</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switch</w:t>
            </w:r>
            <w:r>
              <w:rPr>
                <w:rStyle w:val="HTMLCode"/>
                <w:rFonts w:eastAsiaTheme="minorHAnsi"/>
              </w:rPr>
              <w:t>(args.length){</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0</w:t>
            </w:r>
            <w:r>
              <w:rPr>
                <w:rStyle w:val="HTMLCode"/>
                <w:rFonts w:eastAsiaTheme="minorHAnsi"/>
              </w:rPr>
              <w:t>: System.out.println(</w:t>
            </w:r>
            <w:r>
              <w:rPr>
                <w:rStyle w:val="HTMLCode"/>
                <w:rFonts w:eastAsiaTheme="minorHAnsi"/>
                <w:color w:val="2A00FF"/>
              </w:rPr>
              <w:t>"File has not mentioned."</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1</w:t>
            </w:r>
            <w:r>
              <w:rPr>
                <w:rStyle w:val="HTMLCode"/>
                <w:rFonts w:eastAsiaTheme="minorHAnsi"/>
              </w:rPr>
              <w:t>: deletefile(args[</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rPr>
              <w:t>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default</w:t>
            </w:r>
            <w:r>
              <w:rPr>
                <w:rStyle w:val="HTMLCode"/>
                <w:rFonts w:eastAsiaTheme="minorHAnsi"/>
                <w:b/>
                <w:bCs/>
              </w:rPr>
              <w:t> </w:t>
            </w:r>
            <w:r>
              <w:rPr>
                <w:rStyle w:val="HTMLCode"/>
                <w:rFonts w:eastAsiaTheme="minorHAnsi"/>
              </w:rPr>
              <w:t>: System.out.println(</w:t>
            </w:r>
            <w:r>
              <w:rPr>
                <w:rStyle w:val="HTMLCode"/>
                <w:rFonts w:eastAsiaTheme="minorHAnsi"/>
                <w:color w:val="2A00FF"/>
              </w:rPr>
              <w:t>"Multiple files are not allow."</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System.exit(</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185" w:history="1">
        <w:r>
          <w:rPr>
            <w:rStyle w:val="Hyperlink"/>
            <w:rFonts w:ascii="Arial" w:hAnsi="Arial" w:cs="Arial"/>
            <w:b/>
            <w:bCs/>
            <w:color w:val="D10026"/>
            <w:sz w:val="20"/>
            <w:szCs w:val="20"/>
          </w:rPr>
          <w:t>Download File Deletion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Word Count - Word Count Example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89" name="Picture 389" descr="http://www.roseindia.net/images/previous.gif">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http://www.roseindia.net/images/previous.gif">
                      <a:hlinkClick r:id="rId18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90" name="Picture 39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91" name="Picture 391" descr="http://www.roseindia.net/images/next.gif">
              <a:hlinkClick xmlns:a="http://schemas.openxmlformats.org/drawingml/2006/main" r:id="rId1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http://www.roseindia.net/images/next.gif">
                      <a:hlinkClick r:id="rId18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rPr>
        <w:t>This example illustrates</w:t>
      </w:r>
      <w:r>
        <w:rPr>
          <w:rStyle w:val="apple-converted-space"/>
          <w:rFonts w:ascii="Arial" w:hAnsi="Arial" w:cs="Arial"/>
          <w:color w:val="000000"/>
        </w:rPr>
        <w:t> </w:t>
      </w:r>
      <w:r>
        <w:rPr>
          <w:rFonts w:ascii="Arial" w:hAnsi="Arial" w:cs="Arial"/>
          <w:color w:val="000000"/>
          <w:sz w:val="17"/>
          <w:szCs w:val="17"/>
        </w:rPr>
        <w:t>how to count the number of lines, number of words and number of characters in the specified file. Program takes the file name as parameter and it counts the number of words and lines present in the file. Parameter is optional and if you simply run the program without mentioning the file name then you will have to input some strings and program will count the number of characters and number of words for your given strings. This topic is related to the I/O (input/output) of</w:t>
      </w:r>
      <w:r>
        <w:rPr>
          <w:rStyle w:val="apple-converted-space"/>
          <w:rFonts w:ascii="Arial" w:hAnsi="Arial" w:cs="Arial"/>
          <w:color w:val="000000"/>
          <w:sz w:val="17"/>
          <w:szCs w:val="17"/>
        </w:rPr>
        <w:t> </w:t>
      </w:r>
      <w:r>
        <w:rPr>
          <w:rStyle w:val="HTMLCode"/>
          <w:color w:val="0000FF"/>
        </w:rPr>
        <w:t>java.io</w:t>
      </w:r>
      <w:r>
        <w:rPr>
          <w:rStyle w:val="apple-converted-space"/>
          <w:rFonts w:ascii="Arial" w:hAnsi="Arial" w:cs="Arial"/>
          <w:color w:val="000000"/>
          <w:sz w:val="17"/>
          <w:szCs w:val="17"/>
        </w:rPr>
        <w:t> </w:t>
      </w:r>
      <w:r>
        <w:rPr>
          <w:rFonts w:ascii="Arial" w:hAnsi="Arial" w:cs="Arial"/>
          <w:color w:val="000000"/>
          <w:sz w:val="17"/>
          <w:szCs w:val="17"/>
        </w:rPr>
        <w:t>package.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using FileReader class of</w:t>
      </w:r>
      <w:r>
        <w:rPr>
          <w:rStyle w:val="apple-converted-space"/>
          <w:rFonts w:ascii="Arial" w:hAnsi="Arial" w:cs="Arial"/>
          <w:color w:val="000000"/>
          <w:sz w:val="17"/>
          <w:szCs w:val="17"/>
        </w:rPr>
        <w:t> </w:t>
      </w:r>
      <w:r>
        <w:rPr>
          <w:rFonts w:ascii="Arial" w:hAnsi="Arial" w:cs="Arial"/>
          <w:i/>
          <w:iCs/>
          <w:color w:val="0000FF"/>
          <w:sz w:val="17"/>
          <w:szCs w:val="17"/>
        </w:rPr>
        <w:t>java.io</w:t>
      </w:r>
      <w:r>
        <w:rPr>
          <w:rStyle w:val="apple-converted-space"/>
          <w:rFonts w:ascii="Arial" w:hAnsi="Arial" w:cs="Arial"/>
          <w:color w:val="0000FF"/>
          <w:sz w:val="17"/>
          <w:szCs w:val="17"/>
        </w:rPr>
        <w:t> </w:t>
      </w:r>
      <w:r>
        <w:rPr>
          <w:rFonts w:ascii="Arial" w:hAnsi="Arial" w:cs="Arial"/>
          <w:color w:val="000000"/>
          <w:sz w:val="17"/>
          <w:szCs w:val="17"/>
        </w:rPr>
        <w:t>package. The File class is an abstract representation of file and directory pathnames.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Explanation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program counts the number of lines, number of words and number of characters in the specified file. We will be declaring two functions called</w:t>
      </w:r>
      <w:r>
        <w:rPr>
          <w:rStyle w:val="apple-converted-space"/>
          <w:rFonts w:ascii="Arial" w:hAnsi="Arial" w:cs="Arial"/>
          <w:color w:val="000000"/>
          <w:sz w:val="17"/>
          <w:szCs w:val="17"/>
        </w:rPr>
        <w:t> </w:t>
      </w:r>
      <w:r>
        <w:rPr>
          <w:rFonts w:ascii="Arial" w:hAnsi="Arial" w:cs="Arial"/>
          <w:i/>
          <w:iCs/>
          <w:color w:val="000000"/>
          <w:sz w:val="17"/>
          <w:szCs w:val="17"/>
        </w:rPr>
        <w:t>wordcount</w:t>
      </w:r>
      <w:r>
        <w:rPr>
          <w:rStyle w:val="apple-converted-space"/>
          <w:rFonts w:ascii="Arial" w:hAnsi="Arial" w:cs="Arial"/>
          <w:i/>
          <w:iCs/>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i/>
          <w:iCs/>
          <w:color w:val="000000"/>
          <w:sz w:val="17"/>
          <w:szCs w:val="17"/>
        </w:rPr>
        <w:t>linecount</w:t>
      </w:r>
      <w:r>
        <w:rPr>
          <w:rStyle w:val="apple-converted-space"/>
          <w:rFonts w:ascii="Arial" w:hAnsi="Arial" w:cs="Arial"/>
          <w:color w:val="000000"/>
          <w:sz w:val="17"/>
          <w:szCs w:val="17"/>
        </w:rPr>
        <w:t> </w:t>
      </w:r>
      <w:r>
        <w:rPr>
          <w:rFonts w:ascii="Arial" w:hAnsi="Arial" w:cs="Arial"/>
          <w:color w:val="000000"/>
          <w:sz w:val="17"/>
          <w:szCs w:val="17"/>
        </w:rPr>
        <w:t>in the program. The function linecount has been overloaded according to the passing argument. If you input contents through the file then</w:t>
      </w:r>
      <w:r>
        <w:rPr>
          <w:rStyle w:val="apple-converted-space"/>
          <w:rFonts w:ascii="Arial" w:hAnsi="Arial" w:cs="Arial"/>
          <w:color w:val="000000"/>
          <w:sz w:val="17"/>
          <w:szCs w:val="17"/>
        </w:rPr>
        <w:t> </w:t>
      </w:r>
      <w:r>
        <w:rPr>
          <w:rFonts w:ascii="Arial" w:hAnsi="Arial" w:cs="Arial"/>
          <w:i/>
          <w:iCs/>
          <w:color w:val="000000"/>
          <w:sz w:val="17"/>
          <w:szCs w:val="17"/>
        </w:rPr>
        <w:t>linecount</w:t>
      </w:r>
      <w:r>
        <w:rPr>
          <w:rStyle w:val="apple-converted-space"/>
          <w:rFonts w:ascii="Arial" w:hAnsi="Arial" w:cs="Arial"/>
          <w:color w:val="000000"/>
          <w:sz w:val="17"/>
          <w:szCs w:val="17"/>
        </w:rPr>
        <w:t> </w:t>
      </w:r>
      <w:r>
        <w:rPr>
          <w:rFonts w:ascii="Arial" w:hAnsi="Arial" w:cs="Arial"/>
          <w:color w:val="000000"/>
          <w:sz w:val="17"/>
          <w:szCs w:val="17"/>
        </w:rPr>
        <w:t>function will be called (If specified file exists) otherwise main function counts the number of characters and number of lines (always, the number of line will be only 1 in this condition) itself but for the counting of the number of words by using the</w:t>
      </w:r>
      <w:r>
        <w:rPr>
          <w:rStyle w:val="apple-converted-space"/>
          <w:rFonts w:ascii="Arial" w:hAnsi="Arial" w:cs="Arial"/>
          <w:color w:val="000000"/>
          <w:sz w:val="17"/>
          <w:szCs w:val="17"/>
        </w:rPr>
        <w:t> </w:t>
      </w:r>
      <w:r>
        <w:rPr>
          <w:rFonts w:ascii="Arial" w:hAnsi="Arial" w:cs="Arial"/>
          <w:i/>
          <w:iCs/>
          <w:color w:val="000000"/>
          <w:sz w:val="17"/>
          <w:szCs w:val="17"/>
        </w:rPr>
        <w:t>wordcount</w:t>
      </w:r>
      <w:r>
        <w:rPr>
          <w:rStyle w:val="apple-converted-space"/>
          <w:rFonts w:ascii="Arial" w:hAnsi="Arial" w:cs="Arial"/>
          <w:i/>
          <w:iCs/>
          <w:color w:val="000000"/>
          <w:sz w:val="17"/>
          <w:szCs w:val="17"/>
        </w:rPr>
        <w:t> </w:t>
      </w:r>
      <w:r>
        <w:rPr>
          <w:rFonts w:ascii="Arial" w:hAnsi="Arial" w:cs="Arial"/>
          <w:color w:val="000000"/>
          <w:sz w:val="17"/>
          <w:szCs w:val="17"/>
        </w:rPr>
        <w:t>function.</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lastRenderedPageBreak/>
        <w:t>wordcount(</w:t>
      </w:r>
      <w:proofErr w:type="gramEnd"/>
      <w:r>
        <w:rPr>
          <w:rFonts w:ascii="Arial" w:hAnsi="Arial" w:cs="Arial"/>
          <w:i/>
          <w:iCs/>
          <w:color w:val="0000FF"/>
          <w:sz w:val="17"/>
          <w:szCs w:val="17"/>
        </w:rPr>
        <w:t>String line)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function </w:t>
      </w:r>
      <w:proofErr w:type="gramStart"/>
      <w:r>
        <w:rPr>
          <w:rFonts w:ascii="Arial" w:hAnsi="Arial" w:cs="Arial"/>
          <w:color w:val="000000"/>
          <w:sz w:val="17"/>
          <w:szCs w:val="17"/>
        </w:rPr>
        <w:t>wordcount(</w:t>
      </w:r>
      <w:proofErr w:type="gramEnd"/>
      <w:r>
        <w:rPr>
          <w:rFonts w:ascii="Arial" w:hAnsi="Arial" w:cs="Arial"/>
          <w:color w:val="000000"/>
          <w:sz w:val="17"/>
          <w:szCs w:val="17"/>
        </w:rPr>
        <w:t>String line) takes either the content of the specified file or arguments passed with the run command for a java program as parameter '</w:t>
      </w:r>
      <w:r>
        <w:rPr>
          <w:rFonts w:ascii="Arial" w:hAnsi="Arial" w:cs="Arial"/>
          <w:i/>
          <w:iCs/>
          <w:color w:val="000000"/>
          <w:sz w:val="17"/>
          <w:szCs w:val="17"/>
        </w:rPr>
        <w:t>String line'</w:t>
      </w:r>
      <w:r>
        <w:rPr>
          <w:rFonts w:ascii="Arial" w:hAnsi="Arial" w:cs="Arial"/>
          <w:color w:val="000000"/>
          <w:sz w:val="17"/>
          <w:szCs w:val="17"/>
        </w:rPr>
        <w:t>. The</w:t>
      </w:r>
      <w:r>
        <w:rPr>
          <w:rStyle w:val="apple-converted-space"/>
          <w:rFonts w:ascii="Arial" w:hAnsi="Arial" w:cs="Arial"/>
          <w:color w:val="000000"/>
          <w:sz w:val="17"/>
          <w:szCs w:val="17"/>
        </w:rPr>
        <w:t> </w:t>
      </w:r>
      <w:proofErr w:type="gramStart"/>
      <w:r>
        <w:rPr>
          <w:rFonts w:ascii="Arial" w:hAnsi="Arial" w:cs="Arial"/>
          <w:i/>
          <w:iCs/>
          <w:color w:val="000000"/>
          <w:sz w:val="17"/>
          <w:szCs w:val="17"/>
        </w:rPr>
        <w:t>wordcount(</w:t>
      </w:r>
      <w:proofErr w:type="gramEnd"/>
      <w:r>
        <w:rPr>
          <w:rFonts w:ascii="Arial" w:hAnsi="Arial" w:cs="Arial"/>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function is using</w:t>
      </w:r>
      <w:r>
        <w:rPr>
          <w:rFonts w:ascii="Arial" w:hAnsi="Arial" w:cs="Arial"/>
          <w:i/>
          <w:iCs/>
          <w:color w:val="000000"/>
          <w:sz w:val="17"/>
          <w:szCs w:val="17"/>
        </w:rPr>
        <w:t>arrayname.charAt(index)</w:t>
      </w:r>
      <w:r>
        <w:rPr>
          <w:rStyle w:val="apple-converted-space"/>
          <w:rFonts w:ascii="Arial" w:hAnsi="Arial" w:cs="Arial"/>
          <w:color w:val="000000"/>
          <w:sz w:val="17"/>
          <w:szCs w:val="17"/>
        </w:rPr>
        <w:t> </w:t>
      </w:r>
      <w:r>
        <w:rPr>
          <w:rFonts w:ascii="Arial" w:hAnsi="Arial" w:cs="Arial"/>
          <w:color w:val="000000"/>
          <w:sz w:val="17"/>
          <w:szCs w:val="17"/>
        </w:rPr>
        <w:t>to find position of space in the string.  A counter variable '</w:t>
      </w:r>
      <w:r>
        <w:rPr>
          <w:rFonts w:ascii="Arial" w:hAnsi="Arial" w:cs="Arial"/>
          <w:i/>
          <w:iCs/>
          <w:color w:val="000000"/>
          <w:sz w:val="17"/>
          <w:szCs w:val="17"/>
        </w:rPr>
        <w:t>numWords'</w:t>
      </w:r>
      <w:r>
        <w:rPr>
          <w:rStyle w:val="apple-converted-space"/>
          <w:rFonts w:ascii="Arial" w:hAnsi="Arial" w:cs="Arial"/>
          <w:i/>
          <w:iCs/>
          <w:color w:val="000000"/>
          <w:sz w:val="17"/>
          <w:szCs w:val="17"/>
        </w:rPr>
        <w:t> </w:t>
      </w:r>
      <w:r>
        <w:rPr>
          <w:rFonts w:ascii="Arial" w:hAnsi="Arial" w:cs="Arial"/>
          <w:color w:val="000000"/>
          <w:sz w:val="17"/>
          <w:szCs w:val="17"/>
        </w:rPr>
        <w:t>is used to count the number of words.</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linecount(</w:t>
      </w:r>
      <w:proofErr w:type="gramEnd"/>
      <w:r>
        <w:rPr>
          <w:rFonts w:ascii="Arial" w:hAnsi="Arial" w:cs="Arial"/>
          <w:i/>
          <w:iCs/>
          <w:color w:val="0000FF"/>
          <w:sz w:val="17"/>
          <w:szCs w:val="17"/>
        </w:rPr>
        <w:t>String fileName);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function linecount(String fileName) takes the specified file name as a string parameter and create a instance for the FileReader class to buffering then the file or string and it is passed to the function linecount(String fName, BufferedReader in).</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linecount(</w:t>
      </w:r>
      <w:proofErr w:type="gramEnd"/>
      <w:r>
        <w:rPr>
          <w:rFonts w:ascii="Arial" w:hAnsi="Arial" w:cs="Arial"/>
          <w:i/>
          <w:iCs/>
          <w:color w:val="0000FF"/>
          <w:sz w:val="17"/>
          <w:szCs w:val="17"/>
        </w:rPr>
        <w:t>String fileName, BufferedReader);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function </w:t>
      </w:r>
      <w:proofErr w:type="gramStart"/>
      <w:r>
        <w:rPr>
          <w:rFonts w:ascii="Arial" w:hAnsi="Arial" w:cs="Arial"/>
          <w:color w:val="000000"/>
          <w:sz w:val="17"/>
          <w:szCs w:val="17"/>
        </w:rPr>
        <w:t>linecount(</w:t>
      </w:r>
      <w:proofErr w:type="gramEnd"/>
      <w:r>
        <w:rPr>
          <w:rFonts w:ascii="Arial" w:hAnsi="Arial" w:cs="Arial"/>
          <w:color w:val="000000"/>
          <w:sz w:val="17"/>
          <w:szCs w:val="17"/>
        </w:rPr>
        <w:t>String fName, BufferedReader in) takes the specified file name and created instance</w:t>
      </w:r>
      <w:r>
        <w:rPr>
          <w:rStyle w:val="apple-converted-space"/>
          <w:rFonts w:ascii="Arial" w:hAnsi="Arial" w:cs="Arial"/>
          <w:color w:val="000000"/>
          <w:sz w:val="17"/>
          <w:szCs w:val="17"/>
        </w:rPr>
        <w:t> </w:t>
      </w:r>
      <w:r>
        <w:rPr>
          <w:rFonts w:ascii="Arial" w:hAnsi="Arial" w:cs="Arial"/>
          <w:i/>
          <w:iCs/>
          <w:color w:val="000000"/>
          <w:sz w:val="17"/>
          <w:szCs w:val="17"/>
        </w:rPr>
        <w:t>in</w:t>
      </w:r>
      <w:r>
        <w:rPr>
          <w:rStyle w:val="apple-converted-space"/>
          <w:rFonts w:ascii="Arial" w:hAnsi="Arial" w:cs="Arial"/>
          <w:i/>
          <w:iCs/>
          <w:color w:val="000000"/>
          <w:sz w:val="17"/>
          <w:szCs w:val="17"/>
        </w:rPr>
        <w:t> </w:t>
      </w:r>
      <w:r>
        <w:rPr>
          <w:rFonts w:ascii="Arial" w:hAnsi="Arial" w:cs="Arial"/>
          <w:color w:val="000000"/>
          <w:sz w:val="17"/>
          <w:szCs w:val="17"/>
        </w:rPr>
        <w:t>for the BufferedReader class by calling function linecount(String fileName) and assign the content of the buffer in a string variable</w:t>
      </w:r>
      <w:r>
        <w:rPr>
          <w:rStyle w:val="apple-converted-space"/>
          <w:rFonts w:ascii="Arial" w:hAnsi="Arial" w:cs="Arial"/>
          <w:color w:val="000000"/>
          <w:sz w:val="17"/>
          <w:szCs w:val="17"/>
        </w:rPr>
        <w:t> </w:t>
      </w:r>
      <w:r>
        <w:rPr>
          <w:rFonts w:ascii="Arial" w:hAnsi="Arial" w:cs="Arial"/>
          <w:i/>
          <w:iCs/>
          <w:color w:val="000000"/>
          <w:sz w:val="17"/>
          <w:szCs w:val="17"/>
        </w:rPr>
        <w:t>line.</w:t>
      </w:r>
      <w:r>
        <w:rPr>
          <w:rStyle w:val="apple-converted-space"/>
          <w:rFonts w:ascii="Arial" w:hAnsi="Arial" w:cs="Arial"/>
          <w:i/>
          <w:iCs/>
          <w:color w:val="000000"/>
          <w:sz w:val="17"/>
          <w:szCs w:val="17"/>
        </w:rPr>
        <w:t> </w:t>
      </w:r>
      <w:r>
        <w:rPr>
          <w:rFonts w:ascii="Arial" w:hAnsi="Arial" w:cs="Arial"/>
          <w:color w:val="000000"/>
          <w:sz w:val="17"/>
          <w:szCs w:val="17"/>
        </w:rPr>
        <w:t xml:space="preserve">And then the function </w:t>
      </w:r>
      <w:proofErr w:type="gramStart"/>
      <w:r>
        <w:rPr>
          <w:rFonts w:ascii="Arial" w:hAnsi="Arial" w:cs="Arial"/>
          <w:color w:val="000000"/>
          <w:sz w:val="17"/>
          <w:szCs w:val="17"/>
        </w:rPr>
        <w:t>linecount(</w:t>
      </w:r>
      <w:proofErr w:type="gramEnd"/>
      <w:r>
        <w:rPr>
          <w:rFonts w:ascii="Arial" w:hAnsi="Arial" w:cs="Arial"/>
          <w:color w:val="000000"/>
          <w:sz w:val="17"/>
          <w:szCs w:val="17"/>
        </w:rPr>
        <w:t xml:space="preserve">String fileName, BufferedReader) counts and print the number of characters, number of lines. To count the number of words call the </w:t>
      </w:r>
      <w:proofErr w:type="gramStart"/>
      <w:r>
        <w:rPr>
          <w:rFonts w:ascii="Arial" w:hAnsi="Arial" w:cs="Arial"/>
          <w:color w:val="000000"/>
          <w:sz w:val="17"/>
          <w:szCs w:val="17"/>
        </w:rPr>
        <w:t>wordcount(</w:t>
      </w:r>
      <w:proofErr w:type="gramEnd"/>
      <w:r>
        <w:rPr>
          <w:rFonts w:ascii="Arial" w:hAnsi="Arial" w:cs="Arial"/>
          <w:color w:val="000000"/>
          <w:sz w:val="17"/>
          <w:szCs w:val="17"/>
        </w:rPr>
        <w:t>String line) function.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789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rPr>
              <w:t>WordCount{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private static void </w:t>
            </w:r>
            <w:r>
              <w:rPr>
                <w:rStyle w:val="HTMLCode"/>
                <w:rFonts w:eastAsiaTheme="minorHAnsi"/>
              </w:rPr>
              <w:t>linecount(String fName, BufferedReader in)</w:t>
            </w:r>
            <w:r>
              <w:rPr>
                <w:rStyle w:val="HTMLCode"/>
                <w:rFonts w:eastAsiaTheme="minorHAnsi"/>
                <w:color w:val="000000"/>
              </w:rPr>
              <w:t> </w:t>
            </w:r>
            <w:r>
              <w:rPr>
                <w:rFonts w:ascii="Courier New" w:hAnsi="Courier New" w:cs="Courier New"/>
                <w:b/>
                <w:bCs/>
                <w:color w:val="7F0055"/>
                <w:sz w:val="20"/>
                <w:szCs w:val="20"/>
              </w:rPr>
              <w:br/>
            </w:r>
            <w:r>
              <w:rPr>
                <w:rStyle w:val="HTMLCode"/>
                <w:rFonts w:eastAsiaTheme="minorHAnsi"/>
                <w:b/>
                <w:bCs/>
                <w:color w:val="7F0055"/>
              </w:rPr>
              <w:t>  throws </w:t>
            </w:r>
            <w:r>
              <w:rPr>
                <w:rStyle w:val="HTMLCode"/>
                <w:rFonts w:eastAsiaTheme="minorHAnsi"/>
              </w:rPr>
              <w:t>IOException{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long </w:t>
            </w:r>
            <w:r>
              <w:rPr>
                <w:rStyle w:val="HTMLCode"/>
                <w:rFonts w:eastAsiaTheme="minorHAnsi"/>
              </w:rPr>
              <w:t>numChar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long </w:t>
            </w:r>
            <w:r>
              <w:rPr>
                <w:rStyle w:val="HTMLCode"/>
                <w:rFonts w:eastAsiaTheme="minorHAnsi"/>
              </w:rPr>
              <w:t>numLine=</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long </w:t>
            </w:r>
            <w:r>
              <w:rPr>
                <w:rStyle w:val="HTMLCode"/>
                <w:rFonts w:eastAsiaTheme="minorHAnsi"/>
              </w:rPr>
              <w:t>numWords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String line;</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do</w:t>
            </w:r>
            <w:r>
              <w:rPr>
                <w:rStyle w:val="HTMLCode"/>
                <w:rFonts w:eastAsiaTheme="minorHAnsi"/>
              </w:rPr>
              <w:t>{</w:t>
            </w:r>
            <w:r>
              <w:rPr>
                <w:rFonts w:ascii="Courier New" w:hAnsi="Courier New" w:cs="Courier New"/>
                <w:sz w:val="20"/>
                <w:szCs w:val="20"/>
              </w:rPr>
              <w:br/>
            </w:r>
            <w:r>
              <w:rPr>
                <w:rStyle w:val="HTMLCode"/>
                <w:rFonts w:eastAsiaTheme="minorHAnsi"/>
              </w:rPr>
              <w:t>  line = in.readLine();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rPr>
              <w:t>(line != </w:t>
            </w:r>
            <w:r>
              <w:rPr>
                <w:rStyle w:val="HTMLCode"/>
                <w:rFonts w:eastAsiaTheme="minorHAnsi"/>
                <w:b/>
                <w:bCs/>
                <w:color w:val="7F0055"/>
              </w:rPr>
              <w:t>null</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numChar += line.length();</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rPr>
              <w:t>numWords += wordcount(line);</w:t>
            </w:r>
            <w:r>
              <w:rPr>
                <w:rFonts w:ascii="Courier New" w:hAnsi="Courier New" w:cs="Courier New"/>
                <w:sz w:val="20"/>
                <w:szCs w:val="20"/>
              </w:rPr>
              <w:br/>
            </w:r>
            <w:r>
              <w:rPr>
                <w:rStyle w:val="HTMLCode"/>
                <w:rFonts w:eastAsiaTheme="minorHAnsi"/>
                <w:color w:val="FFFFFF"/>
              </w:rPr>
              <w:t> </w:t>
            </w:r>
            <w:r>
              <w:rPr>
                <w:rStyle w:val="HTMLCode"/>
                <w:rFonts w:eastAsiaTheme="minorHAnsi"/>
              </w:rPr>
              <w:t> numLine++;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while</w:t>
            </w:r>
            <w:r>
              <w:rPr>
                <w:rStyle w:val="HTMLCode"/>
                <w:rFonts w:eastAsiaTheme="minorHAnsi"/>
              </w:rPr>
              <w:t>(line != </w:t>
            </w:r>
            <w:r>
              <w:rPr>
                <w:rStyle w:val="HTMLCode"/>
                <w:rFonts w:eastAsiaTheme="minorHAnsi"/>
                <w:b/>
                <w:bCs/>
                <w:color w:val="7F0055"/>
              </w:rPr>
              <w:t>null</w:t>
            </w:r>
            <w:r>
              <w:rPr>
                <w:rStyle w:val="HTMLCode"/>
                <w:rFonts w:eastAsiaTheme="minorHAnsi"/>
              </w:rPr>
              <w: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File Name: </w:t>
            </w:r>
            <w:r>
              <w:rPr>
                <w:rStyle w:val="HTMLCode"/>
                <w:rFonts w:eastAsiaTheme="minorHAnsi"/>
              </w:rPr>
              <w:t>" + fName);</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Number of characters: </w:t>
            </w:r>
            <w:r>
              <w:rPr>
                <w:rStyle w:val="HTMLCode"/>
                <w:rFonts w:eastAsiaTheme="minorHAnsi"/>
              </w:rPr>
              <w:t>" + numChar);</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Number of words: </w:t>
            </w:r>
            <w:r>
              <w:rPr>
                <w:rStyle w:val="HTMLCode"/>
                <w:rFonts w:eastAsiaTheme="minorHAnsi"/>
              </w:rPr>
              <w:t>" + numWords);</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Number of Lines:</w:t>
            </w:r>
            <w:r>
              <w:rPr>
                <w:rStyle w:val="HTMLCode"/>
                <w:rFonts w:eastAsiaTheme="minorHAnsi"/>
              </w:rPr>
              <w:t> " + numLine);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private static void </w:t>
            </w:r>
            <w:r>
              <w:rPr>
                <w:rStyle w:val="HTMLCode"/>
                <w:rFonts w:eastAsiaTheme="minorHAnsi"/>
              </w:rPr>
              <w:t>linecount(String fileName){</w:t>
            </w:r>
            <w:r>
              <w:rPr>
                <w:rFonts w:ascii="Courier New" w:hAnsi="Courier New" w:cs="Courier New"/>
                <w:sz w:val="20"/>
                <w:szCs w:val="20"/>
              </w:rPr>
              <w:br/>
            </w:r>
            <w:r>
              <w:rPr>
                <w:rStyle w:val="HTMLCode"/>
                <w:rFonts w:eastAsiaTheme="minorHAnsi"/>
              </w:rPr>
              <w:t>  BufferedReader in =</w:t>
            </w:r>
            <w:r>
              <w:rPr>
                <w:rStyle w:val="HTMLCode"/>
                <w:rFonts w:eastAsiaTheme="minorHAnsi"/>
                <w:color w:val="000000"/>
              </w:rPr>
              <w:t> </w:t>
            </w:r>
            <w:r>
              <w:rPr>
                <w:rStyle w:val="HTMLCode"/>
                <w:rFonts w:eastAsiaTheme="minorHAnsi"/>
                <w:b/>
                <w:bCs/>
                <w:color w:val="7F0055"/>
              </w:rPr>
              <w:t>null</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rPr>
              <w:lastRenderedPageBreak/>
              <w:t>  FileReader fileReader = </w:t>
            </w:r>
            <w:r>
              <w:rPr>
                <w:rStyle w:val="HTMLCode"/>
                <w:rFonts w:eastAsiaTheme="minorHAnsi"/>
                <w:b/>
                <w:bCs/>
                <w:color w:val="7F0055"/>
              </w:rPr>
              <w:t>new</w:t>
            </w:r>
            <w:r>
              <w:rPr>
                <w:rStyle w:val="HTMLCode"/>
                <w:rFonts w:eastAsiaTheme="minorHAnsi"/>
                <w:b/>
                <w:bCs/>
              </w:rPr>
              <w:t> </w:t>
            </w:r>
            <w:r>
              <w:rPr>
                <w:rStyle w:val="HTMLCode"/>
                <w:rFonts w:eastAsiaTheme="minorHAnsi"/>
              </w:rPr>
              <w:t>FileReader(fileName);</w:t>
            </w:r>
            <w:r>
              <w:rPr>
                <w:rFonts w:ascii="Courier New" w:hAnsi="Courier New" w:cs="Courier New"/>
                <w:sz w:val="20"/>
                <w:szCs w:val="20"/>
              </w:rPr>
              <w:br/>
            </w:r>
            <w:r>
              <w:rPr>
                <w:rStyle w:val="HTMLCode"/>
                <w:rFonts w:eastAsiaTheme="minorHAnsi"/>
              </w:rPr>
              <w:t>  in = </w:t>
            </w:r>
            <w:r>
              <w:rPr>
                <w:rStyle w:val="HTMLCode"/>
                <w:rFonts w:eastAsiaTheme="minorHAnsi"/>
                <w:b/>
                <w:bCs/>
                <w:color w:val="7F0055"/>
              </w:rPr>
              <w:t>new </w:t>
            </w:r>
            <w:r>
              <w:rPr>
                <w:rStyle w:val="HTMLCode"/>
                <w:rFonts w:eastAsiaTheme="minorHAnsi"/>
              </w:rPr>
              <w:t>BufferedReader(fileReader);</w:t>
            </w:r>
            <w:r>
              <w:rPr>
                <w:rFonts w:ascii="Courier New" w:hAnsi="Courier New" w:cs="Courier New"/>
                <w:sz w:val="20"/>
                <w:szCs w:val="20"/>
              </w:rPr>
              <w:br/>
            </w:r>
            <w:r>
              <w:rPr>
                <w:rStyle w:val="HTMLCode"/>
                <w:rFonts w:eastAsiaTheme="minorHAnsi"/>
              </w:rPr>
              <w:t>  linecount(fileName,in);</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catch</w:t>
            </w:r>
            <w:r>
              <w:rPr>
                <w:rStyle w:val="HTMLCode"/>
                <w:rFonts w:eastAsiaTheme="minorHAnsi"/>
              </w:rPr>
              <w:t>(IOException e){</w:t>
            </w:r>
            <w:r>
              <w:rPr>
                <w:rFonts w:ascii="Courier New" w:hAnsi="Courier New" w:cs="Courier New"/>
                <w:sz w:val="20"/>
                <w:szCs w:val="20"/>
              </w:rPr>
              <w:br/>
            </w:r>
            <w:r>
              <w:rPr>
                <w:rStyle w:val="HTMLCode"/>
                <w:rFonts w:eastAsiaTheme="minorHAnsi"/>
              </w:rPr>
              <w:t>  e.printStackTrace();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private static long </w:t>
            </w:r>
            <w:r>
              <w:rPr>
                <w:rStyle w:val="HTMLCode"/>
                <w:rFonts w:eastAsiaTheme="minorHAnsi"/>
              </w:rPr>
              <w:t>wordcount(String line){</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long </w:t>
            </w:r>
            <w:r>
              <w:rPr>
                <w:rStyle w:val="HTMLCode"/>
                <w:rFonts w:eastAsiaTheme="minorHAnsi"/>
              </w:rPr>
              <w:t>numWords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index =</w:t>
            </w:r>
            <w:r>
              <w:rPr>
                <w:rStyle w:val="HTMLCode"/>
                <w:rFonts w:eastAsiaTheme="minorHAnsi"/>
                <w:color w:val="000000"/>
              </w:rPr>
              <w:t>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boolean </w:t>
            </w:r>
            <w:r>
              <w:rPr>
                <w:rStyle w:val="HTMLCode"/>
                <w:rFonts w:eastAsiaTheme="minorHAnsi"/>
              </w:rPr>
              <w:t>prevWhiteSpace = </w:t>
            </w:r>
            <w:r>
              <w:rPr>
                <w:rStyle w:val="HTMLCode"/>
                <w:rFonts w:eastAsiaTheme="minorHAnsi"/>
                <w:b/>
                <w:bCs/>
                <w:color w:val="7F0055"/>
              </w:rPr>
              <w:t>true</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w:t>
            </w:r>
            <w:r>
              <w:rPr>
                <w:rStyle w:val="HTMLCode"/>
                <w:rFonts w:eastAsiaTheme="minorHAnsi"/>
              </w:rPr>
              <w:t>(index &lt; line.length()){</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char </w:t>
            </w:r>
            <w:r>
              <w:rPr>
                <w:rStyle w:val="HTMLCode"/>
                <w:rFonts w:eastAsiaTheme="minorHAnsi"/>
              </w:rPr>
              <w:t>c = line.charAt(index++);</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boolean </w:t>
            </w:r>
            <w:r>
              <w:rPr>
                <w:rStyle w:val="HTMLCode"/>
                <w:rFonts w:eastAsiaTheme="minorHAnsi"/>
              </w:rPr>
              <w:t>currWhiteSpace = Character.isWhitespace(c);</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if</w:t>
            </w:r>
            <w:r>
              <w:rPr>
                <w:rStyle w:val="HTMLCode"/>
                <w:rFonts w:eastAsiaTheme="minorHAnsi"/>
              </w:rPr>
              <w:t>(prevWhiteSpace &amp;&amp; !currWhiteSpace){</w:t>
            </w:r>
            <w:r>
              <w:rPr>
                <w:rFonts w:ascii="Courier New" w:hAnsi="Courier New" w:cs="Courier New"/>
                <w:sz w:val="20"/>
                <w:szCs w:val="20"/>
              </w:rPr>
              <w:br/>
            </w:r>
            <w:r>
              <w:rPr>
                <w:rStyle w:val="HTMLCode"/>
                <w:rFonts w:eastAsiaTheme="minorHAnsi"/>
              </w:rPr>
              <w:t>  numWords++;</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prevWhiteSpace = currWhiteSpace;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return </w:t>
            </w:r>
            <w:r>
              <w:rPr>
                <w:rStyle w:val="HTMLCode"/>
                <w:rFonts w:eastAsiaTheme="minorHAnsi"/>
              </w:rPr>
              <w:t>numWords;</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long </w:t>
            </w:r>
            <w:r>
              <w:rPr>
                <w:rStyle w:val="HTMLCode"/>
                <w:rFonts w:eastAsiaTheme="minorHAnsi"/>
              </w:rPr>
              <w:t>numChar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long </w:t>
            </w:r>
            <w:r>
              <w:rPr>
                <w:rStyle w:val="HTMLCode"/>
                <w:rFonts w:eastAsiaTheme="minorHAnsi"/>
              </w:rPr>
              <w:t>numLine=</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String 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rPr>
              <w:t>(args.length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rPr>
              <w:t>BufferedReader in = </w:t>
            </w:r>
            <w:r>
              <w:rPr>
                <w:rFonts w:ascii="Courier New" w:hAnsi="Courier New" w:cs="Courier New"/>
                <w:sz w:val="20"/>
                <w:szCs w:val="20"/>
              </w:rPr>
              <w:br/>
            </w:r>
            <w:r>
              <w:rPr>
                <w:rStyle w:val="HTMLCode"/>
                <w:rFonts w:eastAsiaTheme="minorHAnsi"/>
              </w:rPr>
              <w:t> </w:t>
            </w:r>
            <w:r>
              <w:rPr>
                <w:rStyle w:val="apple-converted-space"/>
                <w:rFonts w:ascii="Courier New" w:hAnsi="Courier New" w:cs="Courier New"/>
                <w:sz w:val="20"/>
                <w:szCs w:val="20"/>
              </w:rPr>
              <w:t> </w:t>
            </w:r>
            <w:r>
              <w:rPr>
                <w:rStyle w:val="HTMLCode"/>
                <w:rFonts w:eastAsiaTheme="minorHAnsi"/>
                <w:b/>
                <w:bCs/>
                <w:color w:val="7F0055"/>
              </w:rPr>
              <w:t>new </w:t>
            </w:r>
            <w:r>
              <w:rPr>
                <w:rStyle w:val="HTMLCode"/>
                <w:rFonts w:eastAsiaTheme="minorHAnsi"/>
              </w:rPr>
              <w:t>BufferedReader(</w:t>
            </w:r>
            <w:r>
              <w:rPr>
                <w:rStyle w:val="HTMLCode"/>
                <w:rFonts w:eastAsiaTheme="minorHAnsi"/>
                <w:b/>
                <w:bCs/>
                <w:color w:val="7F0055"/>
              </w:rPr>
              <w:t>new </w:t>
            </w:r>
            <w:r>
              <w:rPr>
                <w:rStyle w:val="HTMLCode"/>
                <w:rFonts w:eastAsiaTheme="minorHAnsi"/>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rPr>
              <w:t>line = in.readLine();</w:t>
            </w:r>
            <w:r>
              <w:rPr>
                <w:rFonts w:ascii="Courier New" w:hAnsi="Courier New" w:cs="Courier New"/>
                <w:sz w:val="20"/>
                <w:szCs w:val="20"/>
              </w:rPr>
              <w:br/>
            </w:r>
            <w:r>
              <w:rPr>
                <w:rStyle w:val="HTMLCode"/>
                <w:rFonts w:eastAsiaTheme="minorHAnsi"/>
              </w:rPr>
              <w:t>  numChar = line.length();</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if </w:t>
            </w:r>
            <w:r>
              <w:rPr>
                <w:rStyle w:val="HTMLCode"/>
                <w:rFonts w:eastAsiaTheme="minorHAnsi"/>
              </w:rPr>
              <w:t>(numChar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numLine=</w:t>
            </w:r>
            <w:r>
              <w:rPr>
                <w:rStyle w:val="HTMLCode"/>
                <w:rFonts w:eastAsiaTheme="minorHAnsi"/>
                <w:color w:val="990000"/>
              </w:rPr>
              <w:t>1</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"Number of characters: "</w:t>
            </w:r>
            <w:r>
              <w:rPr>
                <w:rStyle w:val="HTMLCode"/>
                <w:rFonts w:eastAsiaTheme="minorHAnsi"/>
              </w:rPr>
              <w:t> + numChar);</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"Number of words: " </w:t>
            </w:r>
            <w:r>
              <w:rPr>
                <w:rStyle w:val="HTMLCode"/>
                <w:rFonts w:eastAsiaTheme="minorHAnsi"/>
              </w:rPr>
              <w:t>+ wordcount(line));</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"Number of lines: " </w:t>
            </w:r>
            <w:r>
              <w:rPr>
                <w:rStyle w:val="HTMLCode"/>
                <w:rFonts w:eastAsiaTheme="minorHAnsi"/>
              </w:rPr>
              <w:t>+ numLine);</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Style w:val="HTMLCode"/>
                <w:rFonts w:eastAsiaTheme="minorHAnsi"/>
                <w:b/>
                <w:bCs/>
                <w:color w:val="7F0055"/>
              </w:rPr>
              <w:t>else</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rPr>
              <w:t>i =</w:t>
            </w:r>
            <w:r>
              <w:rPr>
                <w:rStyle w:val="HTMLCode"/>
                <w:rFonts w:eastAsiaTheme="minorHAnsi"/>
                <w:color w:val="000000"/>
              </w:rPr>
              <w:t> </w:t>
            </w:r>
            <w:r>
              <w:rPr>
                <w:rStyle w:val="HTMLCode"/>
                <w:rFonts w:eastAsiaTheme="minorHAnsi"/>
                <w:color w:val="990000"/>
              </w:rPr>
              <w:t>0</w:t>
            </w:r>
            <w:r>
              <w:rPr>
                <w:rStyle w:val="HTMLCode"/>
                <w:rFonts w:eastAsiaTheme="minorHAnsi"/>
              </w:rPr>
              <w:t>; i &lt; args.length; i++){</w:t>
            </w:r>
            <w:r>
              <w:rPr>
                <w:rFonts w:ascii="Courier New" w:hAnsi="Courier New" w:cs="Courier New"/>
                <w:sz w:val="20"/>
                <w:szCs w:val="20"/>
              </w:rPr>
              <w:br/>
            </w:r>
            <w:r>
              <w:rPr>
                <w:rStyle w:val="HTMLCode"/>
                <w:rFonts w:eastAsiaTheme="minorHAnsi"/>
                <w:color w:val="FFFFFF"/>
              </w:rPr>
              <w:t> </w:t>
            </w:r>
            <w:r>
              <w:rPr>
                <w:rStyle w:val="HTMLCode"/>
                <w:rFonts w:eastAsiaTheme="minorHAnsi"/>
              </w:rPr>
              <w:t> linecount(args[i]);</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rPr>
              <w:t>(IOException e){</w:t>
            </w:r>
            <w:r>
              <w:rPr>
                <w:rFonts w:ascii="Courier New" w:hAnsi="Courier New" w:cs="Courier New"/>
                <w:sz w:val="20"/>
                <w:szCs w:val="20"/>
              </w:rPr>
              <w:br/>
            </w:r>
            <w:r>
              <w:rPr>
                <w:rStyle w:val="HTMLCode"/>
                <w:rFonts w:eastAsiaTheme="minorHAnsi"/>
              </w:rPr>
              <w:t>  e.printStackTrace();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lastRenderedPageBreak/>
              <w:t>}</w:t>
            </w:r>
          </w:p>
        </w:tc>
      </w:tr>
    </w:tbl>
    <w:p w:rsidR="00370D26" w:rsidRDefault="00370D26" w:rsidP="00370D26">
      <w:pPr>
        <w:pStyle w:val="Heading1"/>
        <w:shd w:val="clear" w:color="auto" w:fill="FFFFFF"/>
        <w:spacing w:line="311" w:lineRule="atLeast"/>
        <w:rPr>
          <w:rFonts w:ascii="Arial" w:hAnsi="Arial" w:cs="Arial"/>
          <w:color w:val="000000"/>
        </w:rPr>
      </w:pPr>
      <w:proofErr w:type="gramStart"/>
      <w:r>
        <w:rPr>
          <w:rFonts w:ascii="Arial" w:hAnsi="Arial" w:cs="Arial"/>
          <w:color w:val="000000"/>
        </w:rPr>
        <w:lastRenderedPageBreak/>
        <w:t>ava</w:t>
      </w:r>
      <w:proofErr w:type="gramEnd"/>
      <w:r>
        <w:rPr>
          <w:rFonts w:ascii="Arial" w:hAnsi="Arial" w:cs="Arial"/>
          <w:color w:val="000000"/>
        </w:rPr>
        <w:t xml:space="preserve"> - Math class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395" name="Picture 395" descr="http://www.roseindia.net/images/previous.gif">
              <a:hlinkClick xmlns:a="http://schemas.openxmlformats.org/drawingml/2006/main" r:id="rId1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http://www.roseindia.net/images/previous.gif">
                      <a:hlinkClick r:id="rId18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396" name="Picture 39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397" name="Picture 397" descr="http://www.roseindia.net/images/next.gif">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http://www.roseindia.net/images/next.gif">
                      <a:hlinkClick r:id="rId18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you will learn about</w:t>
      </w:r>
      <w:r>
        <w:rPr>
          <w:rStyle w:val="apple-converted-space"/>
          <w:rFonts w:ascii="Arial" w:hAnsi="Arial" w:cs="Arial"/>
          <w:color w:val="000000"/>
          <w:sz w:val="17"/>
          <w:szCs w:val="17"/>
        </w:rPr>
        <w:t> </w:t>
      </w:r>
      <w:r>
        <w:rPr>
          <w:rFonts w:ascii="Arial" w:hAnsi="Arial" w:cs="Arial"/>
          <w:i/>
          <w:iCs/>
          <w:color w:val="000000"/>
          <w:sz w:val="17"/>
          <w:szCs w:val="17"/>
        </w:rPr>
        <w:t>Math</w:t>
      </w:r>
      <w:r>
        <w:rPr>
          <w:rFonts w:ascii="Arial" w:hAnsi="Arial" w:cs="Arial"/>
          <w:color w:val="000000"/>
          <w:sz w:val="17"/>
          <w:szCs w:val="17"/>
        </w:rPr>
        <w:t>class. This example explains how you can use functions provided by the</w:t>
      </w:r>
      <w:r>
        <w:rPr>
          <w:rStyle w:val="apple-converted-space"/>
          <w:rFonts w:ascii="Arial" w:hAnsi="Arial" w:cs="Arial"/>
          <w:color w:val="000000"/>
          <w:sz w:val="17"/>
          <w:szCs w:val="17"/>
        </w:rPr>
        <w:t> </w:t>
      </w:r>
      <w:r>
        <w:rPr>
          <w:rFonts w:ascii="Arial" w:hAnsi="Arial" w:cs="Arial"/>
          <w:i/>
          <w:iCs/>
          <w:color w:val="2A00FF"/>
          <w:sz w:val="17"/>
          <w:szCs w:val="17"/>
        </w:rPr>
        <w:t>Math</w:t>
      </w:r>
      <w:r>
        <w:rPr>
          <w:rStyle w:val="apple-converted-space"/>
          <w:rFonts w:ascii="Arial" w:hAnsi="Arial" w:cs="Arial"/>
          <w:color w:val="000000"/>
          <w:sz w:val="17"/>
          <w:szCs w:val="17"/>
        </w:rPr>
        <w:t> </w:t>
      </w:r>
      <w:r>
        <w:rPr>
          <w:rFonts w:ascii="Arial" w:hAnsi="Arial" w:cs="Arial"/>
          <w:color w:val="000000"/>
          <w:sz w:val="17"/>
          <w:szCs w:val="17"/>
        </w:rPr>
        <w:t>class like</w:t>
      </w:r>
      <w:r>
        <w:rPr>
          <w:rStyle w:val="apple-converted-space"/>
          <w:rFonts w:ascii="Arial" w:hAnsi="Arial" w:cs="Arial"/>
          <w:color w:val="000000"/>
          <w:sz w:val="17"/>
          <w:szCs w:val="17"/>
        </w:rPr>
        <w:t> </w:t>
      </w:r>
      <w:r>
        <w:rPr>
          <w:rFonts w:ascii="Arial" w:hAnsi="Arial" w:cs="Arial"/>
          <w:i/>
          <w:iCs/>
          <w:color w:val="2A00FF"/>
          <w:sz w:val="17"/>
          <w:szCs w:val="17"/>
        </w:rPr>
        <w:t>E</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PI</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round</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abs</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ceil</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exp</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floor</w:t>
      </w:r>
      <w:r>
        <w:rPr>
          <w:rFonts w:ascii="Arial" w:hAnsi="Arial" w:cs="Arial"/>
          <w:i/>
          <w:iCs/>
          <w:color w:val="000000"/>
          <w:sz w:val="17"/>
          <w:szCs w:val="17"/>
        </w:rPr>
        <w:t>,</w:t>
      </w:r>
      <w:r>
        <w:rPr>
          <w:rFonts w:ascii="Arial" w:hAnsi="Arial" w:cs="Arial"/>
          <w:i/>
          <w:iCs/>
          <w:color w:val="2A00FF"/>
          <w:sz w:val="17"/>
          <w:szCs w:val="17"/>
        </w:rPr>
        <w:t>IEEEremainder</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max</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min</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pow</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random</w:t>
      </w:r>
      <w:r>
        <w:rPr>
          <w:rFonts w:ascii="Arial" w:hAnsi="Arial" w:cs="Arial"/>
          <w:i/>
          <w:iCs/>
          <w:color w:val="000000"/>
          <w:sz w:val="17"/>
          <w:szCs w:val="17"/>
        </w:rPr>
        <w:t>,</w:t>
      </w:r>
      <w:r>
        <w:rPr>
          <w:rFonts w:ascii="Arial" w:hAnsi="Arial" w:cs="Arial"/>
          <w:i/>
          <w:iCs/>
          <w:color w:val="2A00FF"/>
          <w:sz w:val="17"/>
          <w:szCs w:val="17"/>
        </w:rPr>
        <w:t>rint</w:t>
      </w:r>
      <w:r>
        <w:rPr>
          <w:rFonts w:ascii="Arial" w:hAnsi="Arial" w:cs="Arial"/>
          <w:i/>
          <w:iCs/>
          <w:color w:val="000000"/>
          <w:sz w:val="17"/>
          <w:szCs w:val="17"/>
        </w:rPr>
        <w:t>,</w:t>
      </w:r>
      <w:r>
        <w:rPr>
          <w:rStyle w:val="apple-converted-space"/>
          <w:rFonts w:ascii="Arial" w:hAnsi="Arial" w:cs="Arial"/>
          <w:i/>
          <w:iCs/>
          <w:color w:val="000000"/>
          <w:sz w:val="17"/>
          <w:szCs w:val="17"/>
        </w:rPr>
        <w:t> </w:t>
      </w:r>
      <w:r>
        <w:rPr>
          <w:rFonts w:ascii="Arial" w:hAnsi="Arial" w:cs="Arial"/>
          <w:i/>
          <w:iCs/>
          <w:color w:val="2A00FF"/>
          <w:sz w:val="17"/>
          <w:szCs w:val="17"/>
        </w:rPr>
        <w:t>sqrt</w:t>
      </w:r>
      <w:r>
        <w:rPr>
          <w:rStyle w:val="apple-converted-space"/>
          <w:rFonts w:ascii="Arial" w:hAnsi="Arial" w:cs="Arial"/>
          <w:color w:val="000000"/>
          <w:sz w:val="17"/>
          <w:szCs w:val="17"/>
        </w:rPr>
        <w:t> </w:t>
      </w:r>
      <w:r>
        <w:rPr>
          <w:rFonts w:ascii="Arial" w:hAnsi="Arial" w:cs="Arial"/>
          <w:color w:val="000000"/>
          <w:sz w:val="17"/>
          <w:szCs w:val="17"/>
        </w:rPr>
        <w:t>etc. to manipulate the mathematical operation in your program. The</w:t>
      </w:r>
      <w:r>
        <w:rPr>
          <w:rStyle w:val="apple-converted-space"/>
          <w:rFonts w:ascii="Arial" w:hAnsi="Arial" w:cs="Arial"/>
          <w:color w:val="000000"/>
          <w:sz w:val="17"/>
          <w:szCs w:val="17"/>
        </w:rPr>
        <w:t> </w:t>
      </w:r>
      <w:r>
        <w:rPr>
          <w:rFonts w:ascii="Arial" w:hAnsi="Arial" w:cs="Arial"/>
          <w:i/>
          <w:iCs/>
          <w:color w:val="2A00FF"/>
          <w:sz w:val="17"/>
          <w:szCs w:val="17"/>
        </w:rPr>
        <w:t>Math</w:t>
      </w:r>
      <w:r>
        <w:rPr>
          <w:rStyle w:val="apple-converted-space"/>
          <w:rFonts w:ascii="Arial" w:hAnsi="Arial" w:cs="Arial"/>
          <w:color w:val="000000"/>
          <w:sz w:val="17"/>
          <w:szCs w:val="17"/>
        </w:rPr>
        <w:t> </w:t>
      </w:r>
      <w:r>
        <w:rPr>
          <w:rFonts w:ascii="Arial" w:hAnsi="Arial" w:cs="Arial"/>
          <w:color w:val="000000"/>
          <w:sz w:val="17"/>
          <w:szCs w:val="17"/>
        </w:rPr>
        <w:t>class is used to operate the calculations. There is not necessary to import any package for the</w:t>
      </w:r>
      <w:r>
        <w:rPr>
          <w:rStyle w:val="apple-converted-space"/>
          <w:rFonts w:ascii="Arial" w:hAnsi="Arial" w:cs="Arial"/>
          <w:color w:val="000000"/>
          <w:sz w:val="17"/>
          <w:szCs w:val="17"/>
        </w:rPr>
        <w:t> </w:t>
      </w:r>
      <w:r>
        <w:rPr>
          <w:rFonts w:ascii="Arial" w:hAnsi="Arial" w:cs="Arial"/>
          <w:i/>
          <w:iCs/>
          <w:color w:val="2A00FF"/>
          <w:sz w:val="17"/>
          <w:szCs w:val="17"/>
        </w:rPr>
        <w:t>Math</w:t>
      </w:r>
      <w:r>
        <w:rPr>
          <w:rStyle w:val="apple-converted-space"/>
          <w:rFonts w:ascii="Arial" w:hAnsi="Arial" w:cs="Arial"/>
          <w:i/>
          <w:iCs/>
          <w:color w:val="000000"/>
          <w:sz w:val="17"/>
          <w:szCs w:val="17"/>
        </w:rPr>
        <w:t> </w:t>
      </w:r>
      <w:r>
        <w:rPr>
          <w:rFonts w:ascii="Arial" w:hAnsi="Arial" w:cs="Arial"/>
          <w:color w:val="000000"/>
          <w:sz w:val="17"/>
          <w:szCs w:val="17"/>
        </w:rPr>
        <w:t>class because this is already in</w:t>
      </w:r>
      <w:r>
        <w:rPr>
          <w:rStyle w:val="apple-converted-space"/>
          <w:rFonts w:ascii="Arial" w:hAnsi="Arial" w:cs="Arial"/>
          <w:color w:val="000000"/>
          <w:sz w:val="17"/>
          <w:szCs w:val="17"/>
        </w:rPr>
        <w:t> </w:t>
      </w:r>
      <w:r>
        <w:rPr>
          <w:rFonts w:ascii="Arial" w:hAnsi="Arial" w:cs="Arial"/>
          <w:color w:val="2A00FF"/>
          <w:sz w:val="17"/>
          <w:szCs w:val="17"/>
        </w:rPr>
        <w:t>java.lang</w:t>
      </w:r>
      <w:r>
        <w:rPr>
          <w:rStyle w:val="apple-converted-space"/>
          <w:rFonts w:ascii="Arial" w:hAnsi="Arial" w:cs="Arial"/>
          <w:color w:val="2A00FF"/>
          <w:sz w:val="17"/>
          <w:szCs w:val="17"/>
        </w:rPr>
        <w:t> </w:t>
      </w:r>
      <w:r>
        <w:rPr>
          <w:rFonts w:ascii="Arial" w:hAnsi="Arial" w:cs="Arial"/>
          <w:color w:val="000000"/>
          <w:sz w:val="17"/>
          <w:szCs w:val="17"/>
        </w:rPr>
        <w:t>package.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Any expressions can be operated through certain method calls. There are some functions have been used in the given example. All the functions have been explained below with </w:t>
      </w:r>
      <w:proofErr w:type="gramStart"/>
      <w:r>
        <w:rPr>
          <w:rFonts w:ascii="Arial" w:hAnsi="Arial" w:cs="Arial"/>
          <w:color w:val="000000"/>
          <w:sz w:val="17"/>
          <w:szCs w:val="17"/>
        </w:rPr>
        <w:t>example :</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2A00FF"/>
          <w:sz w:val="17"/>
          <w:szCs w:val="17"/>
        </w:rPr>
        <w:t>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is E field of the Math class which returns you a default exponent value that is closer than any other to e, the base of the natural logarithms.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2A00FF"/>
          <w:sz w:val="17"/>
          <w:szCs w:val="17"/>
        </w:rPr>
        <w:t>PI</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is also a field of the</w:t>
      </w:r>
      <w:r>
        <w:rPr>
          <w:rStyle w:val="apple-converted-space"/>
          <w:rFonts w:ascii="Arial" w:hAnsi="Arial" w:cs="Arial"/>
          <w:color w:val="000000"/>
          <w:sz w:val="17"/>
          <w:szCs w:val="17"/>
        </w:rPr>
        <w:t> </w:t>
      </w:r>
      <w:r>
        <w:rPr>
          <w:rFonts w:ascii="Arial" w:hAnsi="Arial" w:cs="Arial"/>
          <w:i/>
          <w:iCs/>
          <w:color w:val="000000"/>
          <w:sz w:val="17"/>
          <w:szCs w:val="17"/>
        </w:rPr>
        <w:t>Method</w:t>
      </w:r>
      <w:r>
        <w:rPr>
          <w:rStyle w:val="apple-converted-space"/>
          <w:rFonts w:ascii="Arial" w:hAnsi="Arial" w:cs="Arial"/>
          <w:i/>
          <w:iCs/>
          <w:color w:val="000000"/>
          <w:sz w:val="17"/>
          <w:szCs w:val="17"/>
        </w:rPr>
        <w:t> </w:t>
      </w:r>
      <w:r>
        <w:rPr>
          <w:rFonts w:ascii="Arial" w:hAnsi="Arial" w:cs="Arial"/>
          <w:color w:val="000000"/>
          <w:sz w:val="17"/>
          <w:szCs w:val="17"/>
        </w:rPr>
        <w:t>class which returns you a default pi value, the ratio of the circumference of a circle to its diameter.</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abs()</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abs(</w:t>
      </w:r>
      <w:proofErr w:type="gramEnd"/>
      <w:r>
        <w:rPr>
          <w:rFonts w:ascii="Arial" w:hAnsi="Arial" w:cs="Arial"/>
          <w:color w:val="000000"/>
          <w:sz w:val="17"/>
          <w:szCs w:val="17"/>
        </w:rPr>
        <w:t>) function which returns you the absolute number.</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ceil()</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ceil(</w:t>
      </w:r>
      <w:proofErr w:type="gramEnd"/>
      <w:r>
        <w:rPr>
          <w:rFonts w:ascii="Arial" w:hAnsi="Arial" w:cs="Arial"/>
          <w:color w:val="000000"/>
          <w:sz w:val="17"/>
          <w:szCs w:val="17"/>
        </w:rPr>
        <w:t>) function which returns you the smallest value but greater than the argument.</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exp()</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exp(</w:t>
      </w:r>
      <w:proofErr w:type="gramEnd"/>
      <w:r>
        <w:rPr>
          <w:rFonts w:ascii="Arial" w:hAnsi="Arial" w:cs="Arial"/>
          <w:color w:val="000000"/>
          <w:sz w:val="17"/>
          <w:szCs w:val="17"/>
        </w:rPr>
        <w:t>) function which returns you the exponential value raised to the power of a double value.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floor()</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floor(</w:t>
      </w:r>
      <w:proofErr w:type="gramEnd"/>
      <w:r>
        <w:rPr>
          <w:rFonts w:ascii="Arial" w:hAnsi="Arial" w:cs="Arial"/>
          <w:color w:val="000000"/>
          <w:sz w:val="17"/>
          <w:szCs w:val="17"/>
        </w:rPr>
        <w:t>) function which returns you the largest value but less than the argument.</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IEEEremainder()</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xml:space="preserve">This is the </w:t>
      </w:r>
      <w:proofErr w:type="gramStart"/>
      <w:r>
        <w:rPr>
          <w:rFonts w:ascii="Arial" w:hAnsi="Arial" w:cs="Arial"/>
          <w:color w:val="000000"/>
          <w:sz w:val="17"/>
          <w:szCs w:val="17"/>
        </w:rPr>
        <w:t>IEEEremainder(</w:t>
      </w:r>
      <w:proofErr w:type="gramEnd"/>
      <w:r>
        <w:rPr>
          <w:rFonts w:ascii="Arial" w:hAnsi="Arial" w:cs="Arial"/>
          <w:color w:val="000000"/>
          <w:sz w:val="17"/>
          <w:szCs w:val="17"/>
        </w:rPr>
        <w:t>) which returns you the remainder for the given dividend and divisor.</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max()</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max(</w:t>
      </w:r>
      <w:proofErr w:type="gramEnd"/>
      <w:r>
        <w:rPr>
          <w:rFonts w:ascii="Arial" w:hAnsi="Arial" w:cs="Arial"/>
          <w:color w:val="000000"/>
          <w:sz w:val="17"/>
          <w:szCs w:val="17"/>
        </w:rPr>
        <w:t>) function which distinguishes the maximum value from the two given value.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min()</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min(</w:t>
      </w:r>
      <w:proofErr w:type="gramEnd"/>
      <w:r>
        <w:rPr>
          <w:rFonts w:ascii="Arial" w:hAnsi="Arial" w:cs="Arial"/>
          <w:color w:val="000000"/>
          <w:sz w:val="17"/>
          <w:szCs w:val="17"/>
        </w:rPr>
        <w:t>) function which distinguishes the minimum value from the two given value.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pow()</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pow(</w:t>
      </w:r>
      <w:proofErr w:type="gramEnd"/>
      <w:r>
        <w:rPr>
          <w:rFonts w:ascii="Arial" w:hAnsi="Arial" w:cs="Arial"/>
          <w:color w:val="000000"/>
          <w:sz w:val="17"/>
          <w:szCs w:val="17"/>
        </w:rPr>
        <w:t>) function which returns you the number raised to the power of a first given value by the another one.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random()</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random(</w:t>
      </w:r>
      <w:proofErr w:type="gramEnd"/>
      <w:r>
        <w:rPr>
          <w:rFonts w:ascii="Arial" w:hAnsi="Arial" w:cs="Arial"/>
          <w:color w:val="000000"/>
          <w:sz w:val="17"/>
          <w:szCs w:val="17"/>
        </w:rPr>
        <w:t>) function which returns you the random number. It is absolutely system generated.</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rint()</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rint(</w:t>
      </w:r>
      <w:proofErr w:type="gramEnd"/>
      <w:r>
        <w:rPr>
          <w:rFonts w:ascii="Arial" w:hAnsi="Arial" w:cs="Arial"/>
          <w:color w:val="000000"/>
          <w:sz w:val="17"/>
          <w:szCs w:val="17"/>
        </w:rPr>
        <w:t>) function which returns you a value closest to the given value.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round()</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round(</w:t>
      </w:r>
      <w:proofErr w:type="gramEnd"/>
      <w:r>
        <w:rPr>
          <w:rFonts w:ascii="Arial" w:hAnsi="Arial" w:cs="Arial"/>
          <w:color w:val="000000"/>
          <w:sz w:val="17"/>
          <w:szCs w:val="17"/>
        </w:rPr>
        <w:t>) function which returns you a value that is in the rounded form.</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FF"/>
          <w:sz w:val="17"/>
          <w:szCs w:val="17"/>
        </w:rPr>
        <w:t>sqrt()</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sqrt(</w:t>
      </w:r>
      <w:proofErr w:type="gramEnd"/>
      <w:r>
        <w:rPr>
          <w:rFonts w:ascii="Arial" w:hAnsi="Arial" w:cs="Arial"/>
          <w:color w:val="000000"/>
          <w:sz w:val="17"/>
          <w:szCs w:val="17"/>
        </w:rPr>
        <w:t>) function which returns you the square root of the specified value.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for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7652"/>
      </w:tblGrid>
      <w:tr w:rsidR="00370D26" w:rsidTr="00370D26">
        <w:trPr>
          <w:tblCellSpacing w:w="0" w:type="dxa"/>
        </w:trPr>
        <w:tc>
          <w:tcPr>
            <w:tcW w:w="0" w:type="auto"/>
            <w:shd w:val="clear" w:color="auto" w:fill="FFFFCC"/>
            <w:noWrap/>
            <w:hideMark/>
          </w:tcPr>
          <w:p w:rsidR="00370D26" w:rsidRDefault="00370D26">
            <w:pPr>
              <w:pStyle w:val="NormalWeb"/>
            </w:pPr>
            <w:r>
              <w:rPr>
                <w:rStyle w:val="HTMLCode"/>
                <w:b/>
                <w:bCs/>
                <w:color w:val="7F0055"/>
              </w:rPr>
              <w:t>public class </w:t>
            </w:r>
            <w:r>
              <w:rPr>
                <w:rStyle w:val="HTMLCode"/>
              </w:rPr>
              <w:t>mathclass{</w:t>
            </w:r>
            <w:r>
              <w:rPr>
                <w:rFonts w:ascii="Courier New" w:hAnsi="Courier New" w:cs="Courier New"/>
                <w:sz w:val="20"/>
                <w:szCs w:val="20"/>
              </w:rPr>
              <w:br/>
            </w:r>
            <w:r>
              <w:rPr>
                <w:rStyle w:val="HTMLCode"/>
                <w:color w:val="FFFFFF"/>
              </w:rPr>
              <w:t>  </w:t>
            </w:r>
            <w:r>
              <w:rPr>
                <w:rStyle w:val="HTMLCode"/>
                <w:b/>
                <w:bCs/>
                <w:color w:val="7F0055"/>
              </w:rPr>
              <w:t>public static void </w:t>
            </w:r>
            <w:r>
              <w:rPr>
                <w:rStyle w:val="HTMLCode"/>
              </w:rPr>
              <w:t>main(String[] args){</w:t>
            </w:r>
            <w:r>
              <w:rPr>
                <w:rFonts w:ascii="Courier New" w:hAnsi="Courier New" w:cs="Courier New"/>
                <w:sz w:val="20"/>
                <w:szCs w:val="20"/>
              </w:rPr>
              <w:br/>
            </w:r>
            <w:r>
              <w:rPr>
                <w:rStyle w:val="HTMLCode"/>
                <w:color w:val="FFFFFF"/>
              </w:rPr>
              <w:t>  </w:t>
            </w:r>
            <w:r>
              <w:rPr>
                <w:rStyle w:val="HTMLCode"/>
                <w:color w:val="3F7F5F"/>
              </w:rPr>
              <w:t>//E and round()</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"e = " </w:t>
            </w:r>
            <w:r>
              <w:rPr>
                <w:rStyle w:val="HTMLCode"/>
              </w:rPr>
              <w:t>+ Math.round(Math.E*</w:t>
            </w:r>
            <w:r>
              <w:rPr>
                <w:rStyle w:val="HTMLCode"/>
                <w:color w:val="990000"/>
              </w:rPr>
              <w:t>100</w:t>
            </w:r>
            <w:r>
              <w:rPr>
                <w:rStyle w:val="HTMLCode"/>
              </w:rPr>
              <w:t>)/</w:t>
            </w:r>
            <w:r>
              <w:rPr>
                <w:rStyle w:val="HTMLCode"/>
                <w:color w:val="990000"/>
              </w:rPr>
              <w:t>100f</w:t>
            </w:r>
            <w:r>
              <w:rPr>
                <w:rStyle w:val="HTMLCode"/>
              </w:rPr>
              <w:t>);</w:t>
            </w:r>
            <w:r>
              <w:rPr>
                <w:rFonts w:ascii="Courier New" w:hAnsi="Courier New" w:cs="Courier New"/>
                <w:sz w:val="20"/>
                <w:szCs w:val="20"/>
              </w:rPr>
              <w:br/>
            </w:r>
            <w:r>
              <w:rPr>
                <w:rStyle w:val="HTMLCode"/>
                <w:color w:val="FFFFFF"/>
              </w:rPr>
              <w:t>  </w:t>
            </w:r>
            <w:r>
              <w:rPr>
                <w:rStyle w:val="HTMLCode"/>
                <w:color w:val="3F7F5F"/>
              </w:rPr>
              <w:t>//PI</w:t>
            </w:r>
            <w:r>
              <w:rPr>
                <w:rFonts w:ascii="Courier New" w:hAnsi="Courier New" w:cs="Courier New"/>
                <w:sz w:val="20"/>
                <w:szCs w:val="20"/>
              </w:rPr>
              <w:br/>
            </w:r>
            <w:r>
              <w:rPr>
                <w:rStyle w:val="HTMLCode"/>
                <w:color w:val="FFFFFF"/>
              </w:rPr>
              <w:t> </w:t>
            </w:r>
            <w:r>
              <w:rPr>
                <w:rStyle w:val="HTMLCode"/>
              </w:rPr>
              <w:t> System.out.println(</w:t>
            </w:r>
            <w:r>
              <w:rPr>
                <w:rStyle w:val="HTMLCode"/>
                <w:color w:val="2A00FF"/>
              </w:rPr>
              <w:t>"pi = " </w:t>
            </w:r>
            <w:r>
              <w:rPr>
                <w:rStyle w:val="HTMLCode"/>
              </w:rPr>
              <w:t>+ Math.round(Math.PI*</w:t>
            </w:r>
            <w:r>
              <w:rPr>
                <w:rStyle w:val="HTMLCode"/>
                <w:color w:val="990000"/>
              </w:rPr>
              <w:t>100</w:t>
            </w:r>
            <w:r>
              <w:rPr>
                <w:rStyle w:val="HTMLCode"/>
              </w:rPr>
              <w:t>)/</w:t>
            </w:r>
            <w:r>
              <w:rPr>
                <w:rStyle w:val="HTMLCode"/>
                <w:color w:val="990000"/>
              </w:rPr>
              <w:t>100f</w:t>
            </w:r>
            <w:r>
              <w:rPr>
                <w:rStyle w:val="HTMLCode"/>
              </w:rPr>
              <w:t>);</w:t>
            </w:r>
            <w:r>
              <w:rPr>
                <w:rFonts w:ascii="Courier New" w:hAnsi="Courier New" w:cs="Courier New"/>
                <w:sz w:val="20"/>
                <w:szCs w:val="20"/>
              </w:rPr>
              <w:br/>
            </w:r>
            <w:r>
              <w:rPr>
                <w:rStyle w:val="HTMLCode"/>
                <w:color w:val="FFFFFF"/>
              </w:rPr>
              <w:t>  </w:t>
            </w:r>
            <w:r>
              <w:rPr>
                <w:rStyle w:val="HTMLCode"/>
                <w:color w:val="3F7F5F"/>
              </w:rPr>
              <w:t>//abs()</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"Absolute number = " </w:t>
            </w:r>
            <w:r>
              <w:rPr>
                <w:rStyle w:val="HTMLCode"/>
              </w:rPr>
              <w:t>+ Math.abs(Math.PI));</w:t>
            </w:r>
            <w:r>
              <w:rPr>
                <w:rFonts w:ascii="Courier New" w:hAnsi="Courier New" w:cs="Courier New"/>
                <w:sz w:val="20"/>
                <w:szCs w:val="20"/>
              </w:rPr>
              <w:br/>
            </w:r>
            <w:r>
              <w:rPr>
                <w:rStyle w:val="HTMLCode"/>
              </w:rPr>
              <w:t> </w:t>
            </w:r>
            <w:r>
              <w:rPr>
                <w:rStyle w:val="HTMLCode"/>
                <w:color w:val="FFFFFF"/>
              </w:rPr>
              <w:t> </w:t>
            </w:r>
            <w:r>
              <w:rPr>
                <w:rStyle w:val="HTMLCode"/>
                <w:color w:val="3F7F5F"/>
              </w:rPr>
              <w:t>//ceil()</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"Smallest value but greater than </w:t>
            </w:r>
          </w:p>
          <w:p w:rsidR="00370D26" w:rsidRDefault="00370D26">
            <w:pPr>
              <w:pStyle w:val="NormalWeb"/>
            </w:pPr>
            <w:r>
              <w:rPr>
                <w:rStyle w:val="HTMLCode"/>
                <w:color w:val="2A00FF"/>
              </w:rPr>
              <w:t>the argument = " </w:t>
            </w:r>
            <w:r>
              <w:rPr>
                <w:rStyle w:val="HTMLCode"/>
              </w:rPr>
              <w:t>+ Math.ceil(Math.PI));</w:t>
            </w:r>
            <w:r>
              <w:rPr>
                <w:rFonts w:ascii="Courier New" w:hAnsi="Courier New" w:cs="Courier New"/>
                <w:sz w:val="20"/>
                <w:szCs w:val="20"/>
              </w:rPr>
              <w:br/>
            </w:r>
            <w:r>
              <w:rPr>
                <w:rStyle w:val="HTMLCode"/>
              </w:rPr>
              <w:t>  </w:t>
            </w:r>
            <w:r>
              <w:rPr>
                <w:rStyle w:val="HTMLCode"/>
                <w:color w:val="FFFFFF"/>
              </w:rPr>
              <w:t>  </w:t>
            </w:r>
            <w:r>
              <w:rPr>
                <w:rStyle w:val="HTMLCode"/>
                <w:color w:val="3F7F5F"/>
              </w:rPr>
              <w:t>//exp()</w:t>
            </w:r>
            <w:r>
              <w:rPr>
                <w:rFonts w:ascii="Courier New" w:hAnsi="Courier New" w:cs="Courier New"/>
                <w:sz w:val="20"/>
                <w:szCs w:val="20"/>
              </w:rPr>
              <w:br/>
            </w:r>
            <w:r>
              <w:rPr>
                <w:rStyle w:val="HTMLCode"/>
                <w:color w:val="FFFFFF"/>
              </w:rPr>
              <w:lastRenderedPageBreak/>
              <w:t>  </w:t>
            </w:r>
            <w:r>
              <w:rPr>
                <w:rStyle w:val="HTMLCode"/>
              </w:rPr>
              <w:t>System.out.println(</w:t>
            </w:r>
            <w:r>
              <w:rPr>
                <w:rStyle w:val="HTMLCode"/>
                <w:color w:val="2A00FF"/>
              </w:rPr>
              <w:t>"Exponent number powered by </w:t>
            </w:r>
          </w:p>
          <w:p w:rsidR="00370D26" w:rsidRDefault="00370D26">
            <w:pPr>
              <w:pStyle w:val="NormalWeb"/>
            </w:pPr>
            <w:r>
              <w:rPr>
                <w:rStyle w:val="HTMLCode"/>
                <w:color w:val="2A00FF"/>
              </w:rPr>
              <w:t>the argument = "</w:t>
            </w:r>
            <w:r>
              <w:rPr>
                <w:rStyle w:val="HTMLCode"/>
              </w:rPr>
              <w:t> + Math.exp(</w:t>
            </w:r>
            <w:r>
              <w:rPr>
                <w:rStyle w:val="HTMLCode"/>
                <w:color w:val="990000"/>
              </w:rPr>
              <w:t>0</w:t>
            </w:r>
            <w:r>
              <w:rPr>
                <w:rStyle w:val="HTMLCode"/>
              </w:rPr>
              <w:t>));</w:t>
            </w:r>
            <w:r>
              <w:rPr>
                <w:rFonts w:ascii="Courier New" w:hAnsi="Courier New" w:cs="Courier New"/>
                <w:sz w:val="20"/>
                <w:szCs w:val="20"/>
              </w:rPr>
              <w:br/>
            </w:r>
            <w:r>
              <w:rPr>
                <w:rStyle w:val="HTMLCode"/>
                <w:color w:val="FFFFFF"/>
              </w:rPr>
              <w:t>  </w:t>
            </w:r>
            <w:r>
              <w:rPr>
                <w:rStyle w:val="HTMLCode"/>
                <w:color w:val="3F7F5F"/>
              </w:rPr>
              <w:t>//floor()</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"Largest value but less </w:t>
            </w:r>
          </w:p>
          <w:p w:rsidR="00370D26" w:rsidRDefault="00370D26">
            <w:pPr>
              <w:pStyle w:val="NormalWeb"/>
            </w:pPr>
            <w:r>
              <w:rPr>
                <w:rStyle w:val="HTMLCode"/>
                <w:color w:val="2A00FF"/>
              </w:rPr>
              <w:t>than the argument = " </w:t>
            </w:r>
            <w:r>
              <w:rPr>
                <w:rStyle w:val="HTMLCode"/>
              </w:rPr>
              <w:t>+ Math.floor(Math.E));</w:t>
            </w:r>
            <w:r>
              <w:rPr>
                <w:rFonts w:ascii="Courier New" w:hAnsi="Courier New" w:cs="Courier New"/>
                <w:sz w:val="20"/>
                <w:szCs w:val="20"/>
              </w:rPr>
              <w:br/>
            </w:r>
            <w:r>
              <w:rPr>
                <w:rStyle w:val="HTMLCode"/>
                <w:color w:val="FFFFFF"/>
              </w:rPr>
              <w:t>  </w:t>
            </w:r>
            <w:r>
              <w:rPr>
                <w:rStyle w:val="HTMLCode"/>
                <w:color w:val="3F7F5F"/>
              </w:rPr>
              <w:t>//IEEEremainder()</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"Remainder = " </w:t>
            </w:r>
            <w:r>
              <w:rPr>
                <w:rStyle w:val="HTMLCode"/>
              </w:rPr>
              <w:t>+ </w:t>
            </w:r>
          </w:p>
          <w:p w:rsidR="00370D26" w:rsidRDefault="00370D26">
            <w:pPr>
              <w:pStyle w:val="NormalWeb"/>
            </w:pPr>
            <w:r>
              <w:rPr>
                <w:rStyle w:val="HTMLCode"/>
              </w:rPr>
              <w:t>Math.IEEEremainder(</w:t>
            </w:r>
            <w:r>
              <w:rPr>
                <w:rStyle w:val="HTMLCode"/>
                <w:color w:val="990000"/>
              </w:rPr>
              <w:t>5.3f</w:t>
            </w:r>
            <w:r>
              <w:rPr>
                <w:rStyle w:val="HTMLCode"/>
                <w:color w:val="000000"/>
              </w:rPr>
              <w:t>,</w:t>
            </w:r>
            <w:r>
              <w:rPr>
                <w:rStyle w:val="HTMLCode"/>
                <w:color w:val="990000"/>
              </w:rPr>
              <w:t>2.2f</w:t>
            </w:r>
            <w:r>
              <w:rPr>
                <w:rStyle w:val="HTMLCode"/>
              </w:rPr>
              <w:t>));</w:t>
            </w:r>
            <w:r>
              <w:rPr>
                <w:rFonts w:ascii="Courier New" w:hAnsi="Courier New" w:cs="Courier New"/>
                <w:sz w:val="20"/>
                <w:szCs w:val="20"/>
              </w:rPr>
              <w:br/>
            </w:r>
            <w:r>
              <w:rPr>
                <w:rStyle w:val="HTMLCode"/>
                <w:color w:val="FFFFFF"/>
              </w:rPr>
              <w:t>  </w:t>
            </w:r>
            <w:r>
              <w:rPr>
                <w:rStyle w:val="HTMLCode"/>
                <w:color w:val="3F7F5F"/>
              </w:rPr>
              <w:t>//max()</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"Maximum Number = " </w:t>
            </w:r>
            <w:r>
              <w:rPr>
                <w:rStyle w:val="HTMLCode"/>
              </w:rPr>
              <w:t>+ </w:t>
            </w:r>
          </w:p>
          <w:p w:rsidR="00370D26" w:rsidRDefault="00370D26">
            <w:pPr>
              <w:pStyle w:val="NormalWeb"/>
            </w:pPr>
            <w:r>
              <w:rPr>
                <w:rStyle w:val="HTMLCode"/>
              </w:rPr>
              <w:t>Math.max(</w:t>
            </w:r>
            <w:r>
              <w:rPr>
                <w:rStyle w:val="HTMLCode"/>
                <w:color w:val="990000"/>
              </w:rPr>
              <w:t>10</w:t>
            </w:r>
            <w:r>
              <w:rPr>
                <w:rStyle w:val="HTMLCode"/>
                <w:color w:val="000000"/>
              </w:rPr>
              <w:t>,</w:t>
            </w:r>
            <w:r>
              <w:rPr>
                <w:rStyle w:val="HTMLCode"/>
                <w:color w:val="990000"/>
              </w:rPr>
              <w:t>10.3</w:t>
            </w:r>
            <w:r>
              <w:rPr>
                <w:rStyle w:val="HTMLCode"/>
              </w:rPr>
              <w:t>));</w:t>
            </w:r>
            <w:r>
              <w:rPr>
                <w:rFonts w:ascii="Courier New" w:hAnsi="Courier New" w:cs="Courier New"/>
                <w:sz w:val="20"/>
                <w:szCs w:val="20"/>
              </w:rPr>
              <w:br/>
            </w:r>
            <w:r>
              <w:rPr>
                <w:rStyle w:val="HTMLCode"/>
                <w:color w:val="FFFFFF"/>
              </w:rPr>
              <w:t>  </w:t>
            </w:r>
            <w:r>
              <w:rPr>
                <w:rStyle w:val="HTMLCode"/>
                <w:color w:val="3F7F5F"/>
              </w:rPr>
              <w:t>//min()</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"Minimum Number = " </w:t>
            </w:r>
            <w:r>
              <w:rPr>
                <w:rStyle w:val="HTMLCode"/>
                <w:color w:val="000000"/>
              </w:rPr>
              <w:t>+ </w:t>
            </w:r>
          </w:p>
          <w:p w:rsidR="00370D26" w:rsidRDefault="00370D26">
            <w:pPr>
              <w:pStyle w:val="NormalWeb"/>
            </w:pPr>
            <w:r>
              <w:rPr>
                <w:rStyle w:val="HTMLCode"/>
              </w:rPr>
              <w:t>Math.min(</w:t>
            </w:r>
            <w:r>
              <w:rPr>
                <w:rStyle w:val="HTMLCode"/>
                <w:color w:val="990000"/>
              </w:rPr>
              <w:t>10</w:t>
            </w:r>
            <w:r>
              <w:rPr>
                <w:rStyle w:val="HTMLCode"/>
                <w:color w:val="000000"/>
              </w:rPr>
              <w:t>,</w:t>
            </w:r>
            <w:r>
              <w:rPr>
                <w:rStyle w:val="HTMLCode"/>
                <w:color w:val="990000"/>
              </w:rPr>
              <w:t>10.3</w:t>
            </w:r>
            <w:r>
              <w:rPr>
                <w:rStyle w:val="HTMLCode"/>
              </w:rPr>
              <w:t>));</w:t>
            </w:r>
            <w:r>
              <w:rPr>
                <w:rFonts w:ascii="Courier New" w:hAnsi="Courier New" w:cs="Courier New"/>
                <w:sz w:val="20"/>
                <w:szCs w:val="20"/>
              </w:rPr>
              <w:br/>
            </w:r>
            <w:r>
              <w:rPr>
                <w:rStyle w:val="HTMLCode"/>
                <w:color w:val="FFFFFF"/>
              </w:rPr>
              <w:t>  </w:t>
            </w:r>
            <w:r>
              <w:rPr>
                <w:rStyle w:val="HTMLCode"/>
                <w:color w:val="3F7F5F"/>
              </w:rPr>
              <w:t>//pow()</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"Power = " </w:t>
            </w:r>
            <w:r>
              <w:rPr>
                <w:rStyle w:val="HTMLCode"/>
              </w:rPr>
              <w:t>+ Math.pow(</w:t>
            </w:r>
            <w:r>
              <w:rPr>
                <w:rStyle w:val="HTMLCode"/>
                <w:color w:val="990000"/>
              </w:rPr>
              <w:t>10</w:t>
            </w:r>
            <w:r>
              <w:rPr>
                <w:rStyle w:val="HTMLCode"/>
                <w:color w:val="000000"/>
              </w:rPr>
              <w:t>,</w:t>
            </w:r>
            <w:r>
              <w:rPr>
                <w:rStyle w:val="HTMLCode"/>
                <w:color w:val="990000"/>
              </w:rPr>
              <w:t>3</w:t>
            </w:r>
            <w:r>
              <w:rPr>
                <w:rStyle w:val="HTMLCode"/>
              </w:rPr>
              <w:t>));</w:t>
            </w:r>
            <w:r>
              <w:rPr>
                <w:rFonts w:ascii="Courier New" w:hAnsi="Courier New" w:cs="Courier New"/>
                <w:sz w:val="20"/>
                <w:szCs w:val="20"/>
              </w:rPr>
              <w:br/>
            </w:r>
            <w:r>
              <w:rPr>
                <w:rStyle w:val="HTMLCode"/>
                <w:color w:val="FFFFFF"/>
              </w:rPr>
              <w:t>  </w:t>
            </w:r>
            <w:r>
              <w:rPr>
                <w:rStyle w:val="HTMLCode"/>
                <w:color w:val="3F7F5F"/>
              </w:rPr>
              <w:t>//random()</w:t>
            </w:r>
            <w:r>
              <w:rPr>
                <w:rFonts w:ascii="Courier New" w:hAnsi="Courier New" w:cs="Courier New"/>
                <w:sz w:val="20"/>
                <w:szCs w:val="20"/>
              </w:rPr>
              <w:br/>
            </w:r>
            <w:r>
              <w:rPr>
                <w:rStyle w:val="HTMLCode"/>
                <w:color w:val="FFFFFF"/>
              </w:rPr>
              <w:t> </w:t>
            </w:r>
            <w:r>
              <w:rPr>
                <w:rStyle w:val="HTMLCode"/>
              </w:rPr>
              <w:t> System.out.println(</w:t>
            </w:r>
            <w:r>
              <w:rPr>
                <w:rStyle w:val="HTMLCode"/>
                <w:color w:val="2A00FF"/>
              </w:rPr>
              <w:t>"Random Number = " </w:t>
            </w:r>
            <w:r>
              <w:rPr>
                <w:rStyle w:val="HTMLCode"/>
              </w:rPr>
              <w:t>+ </w:t>
            </w:r>
          </w:p>
          <w:p w:rsidR="00370D26" w:rsidRDefault="00370D26">
            <w:pPr>
              <w:pStyle w:val="NormalWeb"/>
            </w:pPr>
            <w:r>
              <w:rPr>
                <w:rStyle w:val="HTMLCode"/>
              </w:rPr>
              <w:t>Math.random());</w:t>
            </w:r>
            <w:r>
              <w:rPr>
                <w:rFonts w:ascii="Courier New" w:hAnsi="Courier New" w:cs="Courier New"/>
                <w:sz w:val="20"/>
                <w:szCs w:val="20"/>
              </w:rPr>
              <w:br/>
            </w:r>
            <w:r>
              <w:rPr>
                <w:rStyle w:val="HTMLCode"/>
                <w:color w:val="FFFFFF"/>
              </w:rPr>
              <w:t>  </w:t>
            </w:r>
            <w:r>
              <w:rPr>
                <w:rStyle w:val="HTMLCode"/>
                <w:color w:val="3F7F5F"/>
              </w:rPr>
              <w:t>//rint()</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"Closest to the Argument </w:t>
            </w:r>
          </w:p>
          <w:p w:rsidR="00370D26" w:rsidRDefault="00370D26">
            <w:pPr>
              <w:pStyle w:val="NormalWeb"/>
            </w:pPr>
            <w:r>
              <w:rPr>
                <w:rStyle w:val="HTMLCode"/>
                <w:color w:val="2A00FF"/>
              </w:rPr>
              <w:t>= " </w:t>
            </w:r>
            <w:r>
              <w:rPr>
                <w:rStyle w:val="HTMLCode"/>
              </w:rPr>
              <w:t>+ Math.rint(</w:t>
            </w:r>
            <w:r>
              <w:rPr>
                <w:rStyle w:val="HTMLCode"/>
                <w:color w:val="990000"/>
              </w:rPr>
              <w:t>30</w:t>
            </w:r>
            <w:r>
              <w:rPr>
                <w:rStyle w:val="HTMLCode"/>
              </w:rPr>
              <w:t>));</w:t>
            </w:r>
            <w:r>
              <w:rPr>
                <w:rFonts w:ascii="Courier New" w:hAnsi="Courier New" w:cs="Courier New"/>
                <w:sz w:val="20"/>
                <w:szCs w:val="20"/>
              </w:rPr>
              <w:br/>
            </w:r>
            <w:r>
              <w:rPr>
                <w:rStyle w:val="HTMLCode"/>
                <w:color w:val="FFFFFF"/>
              </w:rPr>
              <w:t>  </w:t>
            </w:r>
            <w:r>
              <w:rPr>
                <w:rStyle w:val="HTMLCode"/>
                <w:color w:val="3F7F5F"/>
              </w:rPr>
              <w:t>//round()</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"Round = "</w:t>
            </w:r>
            <w:r>
              <w:rPr>
                <w:rStyle w:val="HTMLCode"/>
              </w:rPr>
              <w:t> + Math.round(Math.E));</w:t>
            </w:r>
            <w:r>
              <w:rPr>
                <w:rFonts w:ascii="Courier New" w:hAnsi="Courier New" w:cs="Courier New"/>
                <w:sz w:val="20"/>
                <w:szCs w:val="20"/>
              </w:rPr>
              <w:br/>
            </w:r>
            <w:r>
              <w:rPr>
                <w:rStyle w:val="HTMLCode"/>
                <w:color w:val="FFFFFF"/>
              </w:rPr>
              <w:t>  </w:t>
            </w:r>
            <w:r>
              <w:rPr>
                <w:rStyle w:val="HTMLCode"/>
                <w:color w:val="3F7F5F"/>
              </w:rPr>
              <w:t>//sqrt()</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"Square Root = " </w:t>
            </w:r>
            <w:r>
              <w:rPr>
                <w:rStyle w:val="HTMLCode"/>
              </w:rPr>
              <w:t>+ Math.sqrt(</w:t>
            </w:r>
            <w:r>
              <w:rPr>
                <w:rStyle w:val="HTMLCode"/>
                <w:color w:val="990000"/>
              </w:rPr>
              <w:t>400</w:t>
            </w:r>
            <w:r>
              <w:rPr>
                <w:rStyle w:val="HTMLCode"/>
              </w:rPr>
              <w: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Java - StringBuffer class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01" name="Picture 401" descr="http://www.roseindia.net/images/previous.gif">
              <a:hlinkClick xmlns:a="http://schemas.openxmlformats.org/drawingml/2006/main" r:id="rId1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www.roseindia.net/images/previous.gif">
                      <a:hlinkClick r:id="rId18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02" name="Picture 40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03" name="Picture 403" descr="http://www.roseindia.net/images/next.gif">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descr="http://www.roseindia.net/images/next.gif">
                      <a:hlinkClick r:id="rId19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you will learn about StringBuffer class. This example explains how you can use functions provided by the StringBuffer class like</w:t>
      </w:r>
      <w:r>
        <w:rPr>
          <w:rStyle w:val="apple-converted-space"/>
          <w:rFonts w:ascii="Arial" w:hAnsi="Arial" w:cs="Arial"/>
          <w:color w:val="000000"/>
          <w:sz w:val="17"/>
          <w:szCs w:val="17"/>
        </w:rPr>
        <w:t> </w:t>
      </w:r>
      <w:r>
        <w:rPr>
          <w:rFonts w:ascii="Arial" w:hAnsi="Arial" w:cs="Arial"/>
          <w:i/>
          <w:iCs/>
          <w:color w:val="000000"/>
          <w:sz w:val="17"/>
          <w:szCs w:val="17"/>
        </w:rPr>
        <w:t>append, insert, reverse, setCharAt, charAt, length, deleteCharAt, substring, delete, capacity</w:t>
      </w:r>
      <w:r>
        <w:rPr>
          <w:rFonts w:ascii="Arial" w:hAnsi="Arial" w:cs="Arial"/>
          <w:color w:val="000000"/>
          <w:sz w:val="17"/>
          <w:szCs w:val="17"/>
        </w:rPr>
        <w:t xml:space="preserve">etc. </w:t>
      </w:r>
      <w:proofErr w:type="gramStart"/>
      <w:r>
        <w:rPr>
          <w:rFonts w:ascii="Arial" w:hAnsi="Arial" w:cs="Arial"/>
          <w:color w:val="000000"/>
          <w:sz w:val="17"/>
          <w:szCs w:val="17"/>
        </w:rPr>
        <w:t>to</w:t>
      </w:r>
      <w:proofErr w:type="gramEnd"/>
      <w:r>
        <w:rPr>
          <w:rFonts w:ascii="Arial" w:hAnsi="Arial" w:cs="Arial"/>
          <w:color w:val="000000"/>
          <w:sz w:val="17"/>
          <w:szCs w:val="17"/>
        </w:rPr>
        <w:t xml:space="preserve"> manipulate the string operation in your program.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r>
        <w:rPr>
          <w:rStyle w:val="HTMLCode"/>
          <w:color w:val="000000"/>
        </w:rPr>
        <w:t>StringBuffer</w:t>
      </w:r>
      <w:r>
        <w:rPr>
          <w:rStyle w:val="apple-converted-space"/>
          <w:rFonts w:ascii="Arial" w:hAnsi="Arial" w:cs="Arial"/>
          <w:color w:val="000000"/>
          <w:sz w:val="17"/>
          <w:szCs w:val="17"/>
        </w:rPr>
        <w:t> </w:t>
      </w:r>
      <w:r>
        <w:rPr>
          <w:rFonts w:ascii="Arial" w:hAnsi="Arial" w:cs="Arial"/>
          <w:color w:val="000000"/>
          <w:sz w:val="17"/>
          <w:szCs w:val="17"/>
        </w:rPr>
        <w:t>class is used to represent characters that can be modified. This is simply used for concatenation or manipulation of the strings.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000000"/>
          <w:sz w:val="17"/>
          <w:szCs w:val="17"/>
        </w:rPr>
        <w:t>StringBuffer</w:t>
      </w:r>
      <w:r>
        <w:rPr>
          <w:rStyle w:val="apple-converted-space"/>
          <w:rFonts w:ascii="Arial" w:hAnsi="Arial" w:cs="Arial"/>
          <w:color w:val="000000"/>
          <w:sz w:val="17"/>
          <w:szCs w:val="17"/>
        </w:rPr>
        <w:t> </w:t>
      </w:r>
      <w:r>
        <w:rPr>
          <w:rFonts w:ascii="Arial" w:hAnsi="Arial" w:cs="Arial"/>
          <w:color w:val="000000"/>
          <w:sz w:val="17"/>
          <w:szCs w:val="17"/>
        </w:rPr>
        <w:t>is mainly used for the dynamic string concatenation which enhances the performance. A string buffer implements a mutable sequence of characters. A string buffer is like a</w:t>
      </w:r>
      <w:r>
        <w:rPr>
          <w:rStyle w:val="apple-converted-space"/>
          <w:rFonts w:ascii="Arial" w:hAnsi="Arial" w:cs="Arial"/>
          <w:color w:val="000000"/>
          <w:sz w:val="17"/>
          <w:szCs w:val="17"/>
        </w:rPr>
        <w:t> </w:t>
      </w:r>
      <w:hyperlink r:id="rId191" w:tooltip="class in java.lang" w:history="1">
        <w:r>
          <w:rPr>
            <w:rStyle w:val="HTMLCode"/>
            <w:b/>
            <w:bCs/>
            <w:color w:val="D10026"/>
            <w:u w:val="single"/>
          </w:rPr>
          <w:t>String</w:t>
        </w:r>
      </w:hyperlink>
      <w:r>
        <w:rPr>
          <w:rFonts w:ascii="Arial" w:hAnsi="Arial" w:cs="Arial"/>
          <w:color w:val="000000"/>
          <w:sz w:val="17"/>
          <w:szCs w:val="17"/>
        </w:rPr>
        <w:t xml:space="preserve">, but can be modified. At any point in time it </w:t>
      </w:r>
      <w:r>
        <w:rPr>
          <w:rFonts w:ascii="Arial" w:hAnsi="Arial" w:cs="Arial"/>
          <w:color w:val="000000"/>
          <w:sz w:val="17"/>
          <w:szCs w:val="17"/>
        </w:rPr>
        <w:lastRenderedPageBreak/>
        <w:t xml:space="preserve">contains some particular sequence of characters, but the length and content of the sequence can be changed through certain method calls. There are some functions used in the given example. All the functions have been explained below with </w:t>
      </w:r>
      <w:proofErr w:type="gramStart"/>
      <w:r>
        <w:rPr>
          <w:rFonts w:ascii="Arial" w:hAnsi="Arial" w:cs="Arial"/>
          <w:color w:val="000000"/>
          <w:sz w:val="17"/>
          <w:szCs w:val="17"/>
        </w:rPr>
        <w:t>example :</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append()</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append(</w:t>
      </w:r>
      <w:proofErr w:type="gramEnd"/>
      <w:r>
        <w:rPr>
          <w:rFonts w:ascii="Arial" w:hAnsi="Arial" w:cs="Arial"/>
          <w:color w:val="000000"/>
          <w:sz w:val="17"/>
          <w:szCs w:val="17"/>
        </w:rPr>
        <w:t xml:space="preserve">) function used for the concatenate the string in string buffer. This is better to use for dynamic string concatenation. This function works like a simple string concatenation such </w:t>
      </w:r>
      <w:proofErr w:type="gramStart"/>
      <w:r>
        <w:rPr>
          <w:rFonts w:ascii="Arial" w:hAnsi="Arial" w:cs="Arial"/>
          <w:color w:val="000000"/>
          <w:sz w:val="17"/>
          <w:szCs w:val="17"/>
        </w:rPr>
        <w:t>as :</w:t>
      </w:r>
      <w:proofErr w:type="gramEnd"/>
      <w:r>
        <w:rPr>
          <w:rFonts w:ascii="Arial" w:hAnsi="Arial" w:cs="Arial"/>
          <w:color w:val="000000"/>
          <w:sz w:val="17"/>
          <w:szCs w:val="17"/>
        </w:rPr>
        <w:t xml:space="preserve"> String str = str + "added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insert()</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insert(</w:t>
      </w:r>
      <w:proofErr w:type="gramEnd"/>
      <w:r>
        <w:rPr>
          <w:rFonts w:ascii="Arial" w:hAnsi="Arial" w:cs="Arial"/>
          <w:color w:val="000000"/>
          <w:sz w:val="17"/>
          <w:szCs w:val="17"/>
        </w:rPr>
        <w:t>) function used to insert any string or character at the specified position in the given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reverse()</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reverse(</w:t>
      </w:r>
      <w:proofErr w:type="gramEnd"/>
      <w:r>
        <w:rPr>
          <w:rFonts w:ascii="Arial" w:hAnsi="Arial" w:cs="Arial"/>
          <w:color w:val="000000"/>
          <w:sz w:val="17"/>
          <w:szCs w:val="17"/>
        </w:rPr>
        <w:t>) function used to reverse the string present in string buffer.</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setCharAt()</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setCharAt(</w:t>
      </w:r>
      <w:proofErr w:type="gramEnd"/>
      <w:r>
        <w:rPr>
          <w:rFonts w:ascii="Arial" w:hAnsi="Arial" w:cs="Arial"/>
          <w:color w:val="000000"/>
          <w:sz w:val="17"/>
          <w:szCs w:val="17"/>
        </w:rPr>
        <w:t>) function which is used to set the specified character in buffered string at the specified position of the string in which you have to set the given character.</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charAt()</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charAt(</w:t>
      </w:r>
      <w:proofErr w:type="gramEnd"/>
      <w:r>
        <w:rPr>
          <w:rFonts w:ascii="Arial" w:hAnsi="Arial" w:cs="Arial"/>
          <w:color w:val="000000"/>
          <w:sz w:val="17"/>
          <w:szCs w:val="17"/>
        </w:rPr>
        <w:t>) function which is used to get the character at the specified position of the given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substring()</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substring(</w:t>
      </w:r>
      <w:proofErr w:type="gramEnd"/>
      <w:r>
        <w:rPr>
          <w:rFonts w:ascii="Arial" w:hAnsi="Arial" w:cs="Arial"/>
          <w:color w:val="000000"/>
          <w:sz w:val="17"/>
          <w:szCs w:val="17"/>
        </w:rPr>
        <w:t>) function which is used to get the sub string from the buffered string from the initial position to end position (these are fixed by you in the program).</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deleteCharAt()</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deleteCharAt(</w:t>
      </w:r>
      <w:proofErr w:type="gramEnd"/>
      <w:r>
        <w:rPr>
          <w:rFonts w:ascii="Arial" w:hAnsi="Arial" w:cs="Arial"/>
          <w:color w:val="000000"/>
          <w:sz w:val="17"/>
          <w:szCs w:val="17"/>
        </w:rPr>
        <w:t>) function which is used to delete the specific character from the buffered string by mentioning that's position in the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length()</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length(</w:t>
      </w:r>
      <w:proofErr w:type="gramEnd"/>
      <w:r>
        <w:rPr>
          <w:rFonts w:ascii="Arial" w:hAnsi="Arial" w:cs="Arial"/>
          <w:color w:val="000000"/>
          <w:sz w:val="17"/>
          <w:szCs w:val="17"/>
        </w:rPr>
        <w:t>) function is used to finding the length of the buffered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delete()</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xml:space="preserve">This is the </w:t>
      </w:r>
      <w:proofErr w:type="gramStart"/>
      <w:r>
        <w:rPr>
          <w:rFonts w:ascii="Arial" w:hAnsi="Arial" w:cs="Arial"/>
          <w:color w:val="000000"/>
          <w:sz w:val="17"/>
          <w:szCs w:val="17"/>
        </w:rPr>
        <w:t>delete(</w:t>
      </w:r>
      <w:proofErr w:type="gramEnd"/>
      <w:r>
        <w:rPr>
          <w:rFonts w:ascii="Arial" w:hAnsi="Arial" w:cs="Arial"/>
          <w:color w:val="000000"/>
          <w:sz w:val="17"/>
          <w:szCs w:val="17"/>
        </w:rPr>
        <w:t>) function is used to delete multiple character at once from</w:t>
      </w:r>
      <w:r>
        <w:rPr>
          <w:rStyle w:val="apple-converted-space"/>
          <w:rFonts w:ascii="Arial" w:hAnsi="Arial" w:cs="Arial"/>
          <w:color w:val="000000"/>
          <w:sz w:val="17"/>
          <w:szCs w:val="17"/>
        </w:rPr>
        <w:t> </w:t>
      </w:r>
      <w:r>
        <w:rPr>
          <w:rFonts w:ascii="Arial" w:hAnsi="Arial" w:cs="Arial"/>
          <w:i/>
          <w:iCs/>
          <w:color w:val="000000"/>
          <w:sz w:val="17"/>
          <w:szCs w:val="17"/>
        </w:rPr>
        <w:t>n</w:t>
      </w:r>
      <w:r>
        <w:rPr>
          <w:rStyle w:val="apple-converted-space"/>
          <w:rFonts w:ascii="Arial" w:hAnsi="Arial" w:cs="Arial"/>
          <w:i/>
          <w:iCs/>
          <w:color w:val="000000"/>
          <w:sz w:val="17"/>
          <w:szCs w:val="17"/>
        </w:rPr>
        <w:t> </w:t>
      </w:r>
      <w:r>
        <w:rPr>
          <w:rFonts w:ascii="Arial" w:hAnsi="Arial" w:cs="Arial"/>
          <w:color w:val="000000"/>
          <w:sz w:val="17"/>
          <w:szCs w:val="17"/>
        </w:rPr>
        <w:t>position to</w:t>
      </w:r>
      <w:r>
        <w:rPr>
          <w:rStyle w:val="apple-converted-space"/>
          <w:rFonts w:ascii="Arial" w:hAnsi="Arial" w:cs="Arial"/>
          <w:color w:val="000000"/>
          <w:sz w:val="17"/>
          <w:szCs w:val="17"/>
        </w:rPr>
        <w:t> </w:t>
      </w:r>
      <w:r>
        <w:rPr>
          <w:rFonts w:ascii="Arial" w:hAnsi="Arial" w:cs="Arial"/>
          <w:i/>
          <w:iCs/>
          <w:color w:val="000000"/>
          <w:sz w:val="17"/>
          <w:szCs w:val="17"/>
        </w:rPr>
        <w:t>m</w:t>
      </w:r>
      <w:r>
        <w:rPr>
          <w:rStyle w:val="apple-converted-space"/>
          <w:rFonts w:ascii="Arial" w:hAnsi="Arial" w:cs="Arial"/>
          <w:i/>
          <w:iCs/>
          <w:color w:val="000000"/>
          <w:sz w:val="17"/>
          <w:szCs w:val="17"/>
        </w:rPr>
        <w:t> </w:t>
      </w:r>
      <w:r>
        <w:rPr>
          <w:rFonts w:ascii="Arial" w:hAnsi="Arial" w:cs="Arial"/>
          <w:color w:val="000000"/>
          <w:sz w:val="17"/>
          <w:szCs w:val="17"/>
        </w:rPr>
        <w:t>position (n and m are will be fixed by you.) in the buffered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2A00FF"/>
          <w:sz w:val="17"/>
          <w:szCs w:val="17"/>
        </w:rPr>
        <w:t>capacity()</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the </w:t>
      </w:r>
      <w:proofErr w:type="gramStart"/>
      <w:r>
        <w:rPr>
          <w:rFonts w:ascii="Arial" w:hAnsi="Arial" w:cs="Arial"/>
          <w:color w:val="000000"/>
          <w:sz w:val="17"/>
          <w:szCs w:val="17"/>
        </w:rPr>
        <w:t>capacity(</w:t>
      </w:r>
      <w:proofErr w:type="gramEnd"/>
      <w:r>
        <w:rPr>
          <w:rFonts w:ascii="Arial" w:hAnsi="Arial" w:cs="Arial"/>
          <w:color w:val="000000"/>
          <w:sz w:val="17"/>
          <w:szCs w:val="17"/>
        </w:rPr>
        <w:t>) function is used to know about the current characters kept which is displayed like : number of characters + 6.</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Code for the </w:t>
      </w:r>
      <w:proofErr w:type="gramStart"/>
      <w:r>
        <w:rPr>
          <w:rFonts w:ascii="Arial" w:hAnsi="Arial" w:cs="Arial"/>
          <w:color w:val="000000"/>
          <w:sz w:val="17"/>
          <w:szCs w:val="17"/>
        </w:rPr>
        <w:t>program :</w:t>
      </w:r>
      <w:proofErr w:type="gramEnd"/>
      <w:r>
        <w:rPr>
          <w:rFonts w:ascii="Arial" w:hAnsi="Arial" w:cs="Arial"/>
          <w:color w:val="000000"/>
          <w:sz w:val="17"/>
          <w:szCs w:val="17"/>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CC"/>
        <w:tblCellMar>
          <w:top w:w="45" w:type="dxa"/>
          <w:left w:w="45" w:type="dxa"/>
          <w:bottom w:w="45" w:type="dxa"/>
          <w:right w:w="45" w:type="dxa"/>
        </w:tblCellMar>
        <w:tblLook w:val="04A0"/>
      </w:tblPr>
      <w:tblGrid>
        <w:gridCol w:w="7562"/>
      </w:tblGrid>
      <w:tr w:rsidR="00370D26" w:rsidTr="00370D26">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CC"/>
            <w:noWrap/>
            <w:hideMark/>
          </w:tcPr>
          <w:p w:rsidR="00370D26" w:rsidRDefault="00370D26">
            <w:pPr>
              <w:rPr>
                <w:sz w:val="24"/>
                <w:szCs w:val="24"/>
              </w:rPr>
            </w:pPr>
            <w:r>
              <w:rPr>
                <w:rStyle w:val="HTMLCode"/>
                <w:rFonts w:eastAsiaTheme="minorHAnsi"/>
                <w:b/>
                <w:bCs/>
                <w:color w:val="7F0055"/>
              </w:rPr>
              <w:t>import</w:t>
            </w:r>
            <w:r>
              <w:rPr>
                <w:rStyle w:val="HTMLCode"/>
                <w:rFonts w:eastAsiaTheme="minorHAnsi"/>
                <w:b/>
                <w:bCs/>
              </w:rPr>
              <w:t> </w:t>
            </w:r>
            <w:r>
              <w:rPr>
                <w:rStyle w:val="HTMLCode"/>
                <w:rFonts w:eastAsiaTheme="minorHAnsi"/>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rPr>
              <w:t>stringBuffer{</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Style w:val="HTMLCode"/>
                <w:rFonts w:eastAsiaTheme="minorHAnsi"/>
                <w:color w:val="000000"/>
              </w:rPr>
              <w:t> </w:t>
            </w:r>
            <w:r>
              <w:rPr>
                <w:rStyle w:val="HTMLCode"/>
                <w:rFonts w:eastAsiaTheme="minorHAnsi"/>
                <w:b/>
                <w:bCs/>
                <w:color w:val="7F0055"/>
              </w:rPr>
              <w:t>throws </w:t>
            </w:r>
            <w:r>
              <w:rPr>
                <w:rStyle w:val="HTMLCode"/>
                <w:rFonts w:eastAsiaTheme="minorHAnsi"/>
              </w:rPr>
              <w:t>Exception{</w:t>
            </w:r>
            <w:r>
              <w:rPr>
                <w:rFonts w:ascii="Courier New" w:hAnsi="Courier New" w:cs="Courier New"/>
                <w:sz w:val="20"/>
                <w:szCs w:val="20"/>
              </w:rPr>
              <w:br/>
            </w:r>
            <w:r>
              <w:rPr>
                <w:rStyle w:val="HTMLCode"/>
                <w:rFonts w:eastAsiaTheme="minorHAnsi"/>
                <w:color w:val="FFFFFF"/>
              </w:rPr>
              <w:t>  </w:t>
            </w:r>
            <w:r>
              <w:rPr>
                <w:rStyle w:val="HTMLCode"/>
                <w:rFonts w:eastAsiaTheme="minorHAnsi"/>
              </w:rPr>
              <w:t>BufferedReader in =</w:t>
            </w:r>
            <w:r>
              <w:rPr>
                <w:rStyle w:val="HTMLCode"/>
                <w:rFonts w:eastAsiaTheme="minorHAnsi"/>
                <w:color w:val="000000"/>
              </w:rPr>
              <w:t> </w:t>
            </w:r>
            <w:r>
              <w:rPr>
                <w:rFonts w:ascii="Courier New" w:hAnsi="Courier New" w:cs="Courier New"/>
                <w:b/>
                <w:bCs/>
                <w:color w:val="7F0055"/>
                <w:sz w:val="20"/>
                <w:szCs w:val="20"/>
              </w:rPr>
              <w:br/>
            </w:r>
            <w:r>
              <w:rPr>
                <w:rStyle w:val="HTMLCode"/>
                <w:rFonts w:eastAsiaTheme="minorHAnsi"/>
                <w:b/>
                <w:bCs/>
                <w:color w:val="7F0055"/>
              </w:rPr>
              <w:t>new </w:t>
            </w:r>
            <w:r>
              <w:rPr>
                <w:rStyle w:val="HTMLCode"/>
                <w:rFonts w:eastAsiaTheme="minorHAnsi"/>
              </w:rPr>
              <w:t>BufferedReader(</w:t>
            </w:r>
            <w:r>
              <w:rPr>
                <w:rStyle w:val="HTMLCode"/>
                <w:rFonts w:eastAsiaTheme="minorHAnsi"/>
                <w:b/>
                <w:bCs/>
                <w:color w:val="7F0055"/>
              </w:rPr>
              <w:t>new </w:t>
            </w:r>
            <w:r>
              <w:rPr>
                <w:rStyle w:val="HTMLCode"/>
                <w:rFonts w:eastAsiaTheme="minorHAnsi"/>
              </w:rPr>
              <w:t>InputStreamReader(System.in));</w:t>
            </w:r>
            <w:r>
              <w:rPr>
                <w:rFonts w:ascii="Courier New" w:hAnsi="Courier New" w:cs="Courier New"/>
                <w:sz w:val="20"/>
                <w:szCs w:val="20"/>
              </w:rPr>
              <w:br/>
            </w:r>
            <w:r>
              <w:rPr>
                <w:rStyle w:val="HTMLCode"/>
                <w:rFonts w:eastAsiaTheme="minorHAnsi"/>
              </w:rPr>
              <w:t>  String str;</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w:t>
            </w:r>
            <w:r>
              <w:rPr>
                <w:rStyle w:val="HTMLCode"/>
                <w:rFonts w:eastAsiaTheme="minorHAnsi"/>
                <w:color w:val="2A00FF"/>
              </w:rPr>
              <w:t>"Enter your name: "</w:t>
            </w:r>
            <w:r>
              <w:rPr>
                <w:rStyle w:val="HTMLCode"/>
                <w:rFonts w:eastAsiaTheme="minorHAnsi"/>
              </w:rPr>
              <w:t>);</w:t>
            </w:r>
            <w:r>
              <w:rPr>
                <w:rFonts w:ascii="Courier New" w:hAnsi="Courier New" w:cs="Courier New"/>
                <w:sz w:val="20"/>
                <w:szCs w:val="20"/>
              </w:rPr>
              <w:br/>
            </w:r>
            <w:r>
              <w:rPr>
                <w:rStyle w:val="HTMLCode"/>
                <w:rFonts w:eastAsiaTheme="minorHAnsi"/>
              </w:rPr>
              <w:t>  str = in.readLine();</w:t>
            </w:r>
            <w:r>
              <w:rPr>
                <w:rFonts w:ascii="Courier New" w:hAnsi="Courier New" w:cs="Courier New"/>
                <w:sz w:val="20"/>
                <w:szCs w:val="20"/>
              </w:rPr>
              <w:br/>
            </w:r>
            <w:r>
              <w:rPr>
                <w:rStyle w:val="HTMLCode"/>
                <w:rFonts w:eastAsiaTheme="minorHAnsi"/>
                <w:color w:val="FFFFFF"/>
              </w:rPr>
              <w:t> </w:t>
            </w:r>
            <w:r>
              <w:rPr>
                <w:rStyle w:val="HTMLCode"/>
                <w:rFonts w:eastAsiaTheme="minorHAnsi"/>
              </w:rPr>
              <w:t> str += ",</w:t>
            </w:r>
            <w:r>
              <w:rPr>
                <w:rStyle w:val="HTMLCode"/>
                <w:rFonts w:eastAsiaTheme="minorHAnsi"/>
                <w:color w:val="2A00FF"/>
              </w:rPr>
              <w:t> </w:t>
            </w:r>
            <w:r>
              <w:rPr>
                <w:rFonts w:ascii="Courier New" w:hAnsi="Courier New" w:cs="Courier New"/>
                <w:color w:val="2A00FF"/>
                <w:sz w:val="20"/>
                <w:szCs w:val="20"/>
              </w:rPr>
              <w:br/>
            </w:r>
            <w:r>
              <w:rPr>
                <w:rStyle w:val="HTMLCode"/>
                <w:rFonts w:eastAsiaTheme="minorHAnsi"/>
                <w:color w:val="2A00FF"/>
              </w:rPr>
              <w:t>This is the example of SringBuffer class and it's functions."</w:t>
            </w:r>
            <w:r>
              <w:rPr>
                <w:rStyle w:val="HTMLCode"/>
                <w:rFonts w:eastAsiaTheme="minorHAnsi"/>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//Create a object of StringBuffer class</w:t>
            </w:r>
            <w:r>
              <w:rPr>
                <w:rFonts w:ascii="Courier New" w:hAnsi="Courier New" w:cs="Courier New"/>
                <w:sz w:val="20"/>
                <w:szCs w:val="20"/>
              </w:rPr>
              <w:br/>
            </w:r>
            <w:r>
              <w:rPr>
                <w:rStyle w:val="HTMLCode"/>
                <w:rFonts w:eastAsiaTheme="minorHAnsi"/>
                <w:color w:val="FFFFFF"/>
              </w:rPr>
              <w:t>  </w:t>
            </w:r>
            <w:r>
              <w:rPr>
                <w:rStyle w:val="HTMLCode"/>
                <w:rFonts w:eastAsiaTheme="minorHAnsi"/>
              </w:rPr>
              <w:t>StringBuffer strbuf = </w:t>
            </w:r>
            <w:r>
              <w:rPr>
                <w:rStyle w:val="HTMLCode"/>
                <w:rFonts w:eastAsiaTheme="minorHAnsi"/>
                <w:b/>
                <w:bCs/>
                <w:color w:val="7F0055"/>
              </w:rPr>
              <w:t>new </w:t>
            </w:r>
            <w:r>
              <w:rPr>
                <w:rStyle w:val="HTMLCode"/>
                <w:rFonts w:eastAsiaTheme="minorHAnsi"/>
              </w:rPr>
              <w:t>StringBuffer();</w:t>
            </w:r>
            <w:r>
              <w:rPr>
                <w:rFonts w:ascii="Courier New" w:hAnsi="Courier New" w:cs="Courier New"/>
                <w:sz w:val="20"/>
                <w:szCs w:val="20"/>
              </w:rPr>
              <w:br/>
            </w:r>
            <w:r>
              <w:rPr>
                <w:rStyle w:val="HTMLCode"/>
                <w:rFonts w:eastAsiaTheme="minorHAnsi"/>
                <w:color w:val="FFFFFF"/>
              </w:rPr>
              <w:t>  </w:t>
            </w:r>
            <w:r>
              <w:rPr>
                <w:rStyle w:val="HTMLCode"/>
                <w:rFonts w:eastAsiaTheme="minorHAnsi"/>
              </w:rPr>
              <w:t>strbuf.append(str);</w:t>
            </w:r>
            <w:r>
              <w:rPr>
                <w:rFonts w:ascii="Courier New" w:hAnsi="Courier New" w:cs="Courier New"/>
                <w:sz w:val="20"/>
                <w:szCs w:val="20"/>
              </w:rPr>
              <w:br/>
            </w:r>
            <w:r>
              <w:rPr>
                <w:rStyle w:val="HTMLCode"/>
                <w:rFonts w:eastAsiaTheme="minorHAnsi"/>
              </w:rPr>
              <w:t>  System.out.println(strbuf);</w:t>
            </w:r>
            <w:r>
              <w:rPr>
                <w:rFonts w:ascii="Courier New" w:hAnsi="Courier New" w:cs="Courier New"/>
                <w:sz w:val="20"/>
                <w:szCs w:val="20"/>
              </w:rPr>
              <w:br/>
            </w:r>
            <w:r>
              <w:rPr>
                <w:rStyle w:val="HTMLCode"/>
                <w:rFonts w:eastAsiaTheme="minorHAnsi"/>
              </w:rPr>
              <w:t>  strbuf.delete(0,str.length());</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//append()</w:t>
            </w:r>
            <w:r>
              <w:rPr>
                <w:rFonts w:ascii="Courier New" w:hAnsi="Courier New" w:cs="Courier New"/>
                <w:sz w:val="20"/>
                <w:szCs w:val="20"/>
              </w:rPr>
              <w:br/>
            </w:r>
            <w:r>
              <w:rPr>
                <w:rStyle w:val="HTMLCode"/>
                <w:rFonts w:eastAsiaTheme="minorHAnsi"/>
                <w:color w:val="FFFFFF"/>
              </w:rPr>
              <w:t>  </w:t>
            </w:r>
            <w:r>
              <w:rPr>
                <w:rStyle w:val="HTMLCode"/>
                <w:rFonts w:eastAsiaTheme="minorHAnsi"/>
              </w:rPr>
              <w:t>strbuf.append(</w:t>
            </w:r>
            <w:r>
              <w:rPr>
                <w:rStyle w:val="HTMLCode"/>
                <w:rFonts w:eastAsiaTheme="minorHAnsi"/>
                <w:color w:val="2A00FF"/>
              </w:rPr>
              <w:t>"Hello"</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strbuf.append(</w:t>
            </w:r>
            <w:r>
              <w:rPr>
                <w:rStyle w:val="HTMLCode"/>
                <w:rFonts w:eastAsiaTheme="minorHAnsi"/>
                <w:color w:val="2A00FF"/>
              </w:rPr>
              <w:t>"World"</w:t>
            </w:r>
            <w:r>
              <w:rPr>
                <w:rStyle w:val="HTMLCode"/>
                <w:rFonts w:eastAsiaTheme="minorHAnsi"/>
              </w:rPr>
              <w:t>);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3F7F5F"/>
              </w:rPr>
              <w:t>//print HelloWorld</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System.out.println(strbuf);</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//insert()</w:t>
            </w:r>
            <w:r>
              <w:rPr>
                <w:rFonts w:ascii="Courier New" w:hAnsi="Courier New" w:cs="Courier New"/>
                <w:sz w:val="20"/>
                <w:szCs w:val="20"/>
              </w:rPr>
              <w:br/>
            </w:r>
            <w:r>
              <w:rPr>
                <w:rStyle w:val="HTMLCode"/>
                <w:rFonts w:eastAsiaTheme="minorHAnsi"/>
                <w:color w:val="FFFFFF"/>
              </w:rPr>
              <w:t>  </w:t>
            </w:r>
            <w:r>
              <w:rPr>
                <w:rStyle w:val="HTMLCode"/>
                <w:rFonts w:eastAsiaTheme="minorHAnsi"/>
              </w:rPr>
              <w:t>strbuf.insert(</w:t>
            </w:r>
            <w:r>
              <w:rPr>
                <w:rStyle w:val="HTMLCode"/>
                <w:rFonts w:eastAsiaTheme="minorHAnsi"/>
                <w:color w:val="990000"/>
              </w:rPr>
              <w:t>5</w:t>
            </w:r>
            <w:r>
              <w:rPr>
                <w:rStyle w:val="HTMLCode"/>
                <w:rFonts w:eastAsiaTheme="minorHAnsi"/>
              </w:rPr>
              <w:t>,</w:t>
            </w:r>
            <w:r>
              <w:rPr>
                <w:rStyle w:val="HTMLCode"/>
                <w:rFonts w:eastAsiaTheme="minorHAnsi"/>
                <w:color w:val="2A00FF"/>
              </w:rPr>
              <w:t>"_Java "</w:t>
            </w:r>
            <w:r>
              <w:rPr>
                <w:rStyle w:val="HTMLCode"/>
                <w:rFonts w:eastAsiaTheme="minorHAnsi"/>
              </w:rPr>
              <w:t>);</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3F7F5F"/>
              </w:rPr>
              <w:t>//print Hello_Java World</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System.out.println(strbuf);</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//reverse()</w:t>
            </w:r>
            <w:r>
              <w:rPr>
                <w:rFonts w:ascii="Courier New" w:hAnsi="Courier New" w:cs="Courier New"/>
                <w:sz w:val="20"/>
                <w:szCs w:val="20"/>
              </w:rPr>
              <w:br/>
            </w:r>
            <w:r>
              <w:rPr>
                <w:rStyle w:val="HTMLCode"/>
                <w:rFonts w:eastAsiaTheme="minorHAnsi"/>
                <w:color w:val="FFFFFF"/>
              </w:rPr>
              <w:t> </w:t>
            </w:r>
            <w:r>
              <w:rPr>
                <w:rStyle w:val="HTMLCode"/>
                <w:rFonts w:eastAsiaTheme="minorHAnsi"/>
              </w:rPr>
              <w:t> strbuf.reverse();</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w:t>
            </w:r>
            <w:r>
              <w:rPr>
                <w:rStyle w:val="HTMLCode"/>
                <w:rFonts w:eastAsiaTheme="minorHAnsi"/>
                <w:color w:val="2A00FF"/>
              </w:rPr>
              <w:t>"Reversed string : "</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System.out.println(strbuf);  </w:t>
            </w:r>
            <w:r>
              <w:rPr>
                <w:rStyle w:val="HTMLCode"/>
                <w:rFonts w:eastAsiaTheme="minorHAnsi"/>
                <w:color w:val="000000"/>
              </w:rPr>
              <w:t>  </w:t>
            </w:r>
            <w:r>
              <w:rPr>
                <w:rFonts w:ascii="Courier New" w:hAnsi="Courier New" w:cs="Courier New"/>
                <w:color w:val="3F7F5F"/>
                <w:sz w:val="20"/>
                <w:szCs w:val="20"/>
              </w:rPr>
              <w:br/>
            </w:r>
            <w:r>
              <w:rPr>
                <w:rStyle w:val="HTMLCode"/>
                <w:rFonts w:eastAsiaTheme="minorHAnsi"/>
                <w:color w:val="3F7F5F"/>
              </w:rPr>
              <w:t>//print dlroW avaJ_olleH</w:t>
            </w:r>
            <w:r>
              <w:rPr>
                <w:rFonts w:ascii="Courier New" w:hAnsi="Courier New" w:cs="Courier New"/>
                <w:sz w:val="20"/>
                <w:szCs w:val="20"/>
              </w:rPr>
              <w:br/>
            </w:r>
            <w:r>
              <w:rPr>
                <w:rStyle w:val="HTMLCode"/>
                <w:rFonts w:eastAsiaTheme="minorHAnsi"/>
                <w:color w:val="FFFFFF"/>
              </w:rPr>
              <w:t> </w:t>
            </w:r>
            <w:r>
              <w:rPr>
                <w:rStyle w:val="HTMLCode"/>
                <w:rFonts w:eastAsiaTheme="minorHAnsi"/>
              </w:rPr>
              <w:t> strbuf.reverse();</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System.out.println(strbuf); </w:t>
            </w:r>
            <w:r>
              <w:rPr>
                <w:rStyle w:val="HTMLCode"/>
                <w:rFonts w:eastAsiaTheme="minorHAnsi"/>
                <w:color w:val="000000"/>
              </w:rPr>
              <w:t> </w:t>
            </w:r>
            <w:r>
              <w:rPr>
                <w:rFonts w:ascii="Courier New" w:hAnsi="Courier New" w:cs="Courier New"/>
                <w:color w:val="3F7F5F"/>
                <w:sz w:val="20"/>
                <w:szCs w:val="20"/>
              </w:rPr>
              <w:br/>
            </w:r>
            <w:r>
              <w:rPr>
                <w:rStyle w:val="HTMLCode"/>
                <w:rFonts w:eastAsiaTheme="minorHAnsi"/>
                <w:color w:val="3F7F5F"/>
              </w:rPr>
              <w:lastRenderedPageBreak/>
              <w:t>//print Hello_Java World</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//setCharAt()</w:t>
            </w:r>
            <w:r>
              <w:rPr>
                <w:rFonts w:ascii="Courier New" w:hAnsi="Courier New" w:cs="Courier New"/>
                <w:sz w:val="20"/>
                <w:szCs w:val="20"/>
              </w:rPr>
              <w:br/>
            </w:r>
            <w:r>
              <w:rPr>
                <w:rStyle w:val="HTMLCode"/>
                <w:rFonts w:eastAsiaTheme="minorHAnsi"/>
                <w:color w:val="FFFFFF"/>
              </w:rPr>
              <w:t>  </w:t>
            </w:r>
            <w:r>
              <w:rPr>
                <w:rStyle w:val="HTMLCode"/>
                <w:rFonts w:eastAsiaTheme="minorHAnsi"/>
              </w:rPr>
              <w:t>strbuf.setCharAt(</w:t>
            </w:r>
            <w:r>
              <w:rPr>
                <w:rStyle w:val="HTMLCode"/>
                <w:rFonts w:eastAsiaTheme="minorHAnsi"/>
                <w:color w:val="990000"/>
              </w:rPr>
              <w:t>5</w:t>
            </w:r>
            <w:r>
              <w:rPr>
                <w:rStyle w:val="HTMLCode"/>
                <w:rFonts w:eastAsiaTheme="minorHAnsi"/>
              </w:rPr>
              <w:t>,</w:t>
            </w:r>
            <w:r>
              <w:rPr>
                <w:rStyle w:val="HTMLCode"/>
                <w:rFonts w:eastAsiaTheme="minorHAnsi"/>
                <w:color w:val="990000"/>
              </w:rPr>
              <w:t>' '</w:t>
            </w:r>
            <w:r>
              <w:rPr>
                <w:rStyle w:val="HTMLCode"/>
                <w:rFonts w:eastAsiaTheme="minorHAnsi"/>
              </w:rPr>
              <w:t>);</w:t>
            </w:r>
            <w:r>
              <w:rPr>
                <w:rFonts w:ascii="Courier New" w:hAnsi="Courier New" w:cs="Courier New"/>
                <w:sz w:val="20"/>
                <w:szCs w:val="20"/>
              </w:rPr>
              <w:br/>
            </w:r>
            <w:r>
              <w:rPr>
                <w:rStyle w:val="HTMLCode"/>
                <w:rFonts w:eastAsiaTheme="minorHAnsi"/>
              </w:rPr>
              <w:t>  System.out.println(strbuf);  </w:t>
            </w:r>
            <w:r>
              <w:rPr>
                <w:rStyle w:val="HTMLCode"/>
                <w:rFonts w:eastAsiaTheme="minorHAnsi"/>
                <w:color w:val="000000"/>
              </w:rPr>
              <w:t>  </w:t>
            </w:r>
            <w:r>
              <w:rPr>
                <w:rFonts w:ascii="Courier New" w:hAnsi="Courier New" w:cs="Courier New"/>
                <w:color w:val="3F7F5F"/>
                <w:sz w:val="20"/>
                <w:szCs w:val="20"/>
              </w:rPr>
              <w:br/>
            </w:r>
            <w:r>
              <w:rPr>
                <w:rStyle w:val="HTMLCode"/>
                <w:rFonts w:eastAsiaTheme="minorHAnsi"/>
                <w:color w:val="3F7F5F"/>
              </w:rPr>
              <w:t>//prit Hello Java World</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//charAt()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w:t>
            </w:r>
            <w:r>
              <w:rPr>
                <w:rStyle w:val="HTMLCode"/>
                <w:rFonts w:eastAsiaTheme="minorHAnsi"/>
                <w:color w:val="2A00FF"/>
              </w:rPr>
              <w:t>"Character at 6th position : "</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System.out.println(strbuf.charAt(</w:t>
            </w:r>
            <w:r>
              <w:rPr>
                <w:rStyle w:val="HTMLCode"/>
                <w:rFonts w:eastAsiaTheme="minorHAnsi"/>
                <w:color w:val="990000"/>
              </w:rPr>
              <w:t>6</w:t>
            </w:r>
            <w:r>
              <w:rPr>
                <w:rStyle w:val="HTMLCode"/>
                <w:rFonts w:eastAsiaTheme="minorHAnsi"/>
                <w:color w:val="000000"/>
              </w:rPr>
              <w:t>)</w:t>
            </w:r>
            <w:r>
              <w:rPr>
                <w:rStyle w:val="HTMLCode"/>
                <w:rFonts w:eastAsiaTheme="minorHAnsi"/>
              </w:rPr>
              <w:t>);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3F7F5F"/>
              </w:rPr>
              <w:t>//print J</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//substring()</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w:t>
            </w:r>
            <w:r>
              <w:rPr>
                <w:rStyle w:val="HTMLCode"/>
                <w:rFonts w:eastAsiaTheme="minorHAnsi"/>
                <w:color w:val="2A00FF"/>
              </w:rPr>
              <w:t>"Substring from position 3 to 6 : "</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System.out.println(strbuf.substring(</w:t>
            </w:r>
            <w:r>
              <w:rPr>
                <w:rStyle w:val="HTMLCode"/>
                <w:rFonts w:eastAsiaTheme="minorHAnsi"/>
                <w:color w:val="990000"/>
              </w:rPr>
              <w:t>3</w:t>
            </w:r>
            <w:r>
              <w:rPr>
                <w:rStyle w:val="HTMLCode"/>
                <w:rFonts w:eastAsiaTheme="minorHAnsi"/>
              </w:rPr>
              <w:t>,</w:t>
            </w:r>
            <w:r>
              <w:rPr>
                <w:rStyle w:val="HTMLCode"/>
                <w:rFonts w:eastAsiaTheme="minorHAnsi"/>
                <w:color w:val="990000"/>
              </w:rPr>
              <w:t>7</w:t>
            </w:r>
            <w:r>
              <w:rPr>
                <w:rStyle w:val="HTMLCode"/>
                <w:rFonts w:eastAsiaTheme="minorHAnsi"/>
              </w:rPr>
              <w:t>));</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3F7F5F"/>
              </w:rPr>
              <w:t>//print lo J</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//deleteCharAt()</w:t>
            </w:r>
            <w:r>
              <w:rPr>
                <w:rFonts w:ascii="Courier New" w:hAnsi="Courier New" w:cs="Courier New"/>
                <w:sz w:val="20"/>
                <w:szCs w:val="20"/>
              </w:rPr>
              <w:br/>
            </w:r>
            <w:r>
              <w:rPr>
                <w:rStyle w:val="HTMLCode"/>
                <w:rFonts w:eastAsiaTheme="minorHAnsi"/>
                <w:color w:val="FFFFFF"/>
              </w:rPr>
              <w:t>  </w:t>
            </w:r>
            <w:r>
              <w:rPr>
                <w:rStyle w:val="HTMLCode"/>
                <w:rFonts w:eastAsiaTheme="minorHAnsi"/>
              </w:rPr>
              <w:t>strbuf.deleteCharAt(</w:t>
            </w:r>
            <w:r>
              <w:rPr>
                <w:rStyle w:val="HTMLCode"/>
                <w:rFonts w:eastAsiaTheme="minorHAnsi"/>
                <w:color w:val="990000"/>
              </w:rPr>
              <w:t>3</w:t>
            </w:r>
            <w:r>
              <w:rPr>
                <w:rStyle w:val="HTMLCode"/>
                <w:rFonts w:eastAsiaTheme="minorHAnsi"/>
              </w:rPr>
              <w:t>);</w:t>
            </w:r>
            <w:r>
              <w:rPr>
                <w:rFonts w:ascii="Courier New" w:hAnsi="Courier New" w:cs="Courier New"/>
                <w:sz w:val="20"/>
                <w:szCs w:val="20"/>
              </w:rPr>
              <w:br/>
            </w:r>
            <w:r>
              <w:rPr>
                <w:rStyle w:val="HTMLCode"/>
                <w:rFonts w:eastAsiaTheme="minorHAnsi"/>
              </w:rPr>
              <w:t>  System.out.println(strbuf); </w:t>
            </w:r>
            <w:r>
              <w:rPr>
                <w:rStyle w:val="HTMLCode"/>
                <w:rFonts w:eastAsiaTheme="minorHAnsi"/>
                <w:color w:val="000000"/>
              </w:rPr>
              <w:t> </w:t>
            </w:r>
            <w:r>
              <w:rPr>
                <w:rFonts w:ascii="Courier New" w:hAnsi="Courier New" w:cs="Courier New"/>
                <w:color w:val="3F7F5F"/>
                <w:sz w:val="20"/>
                <w:szCs w:val="20"/>
              </w:rPr>
              <w:br/>
            </w:r>
            <w:r>
              <w:rPr>
                <w:rStyle w:val="HTMLCode"/>
                <w:rFonts w:eastAsiaTheme="minorHAnsi"/>
                <w:color w:val="3F7F5F"/>
              </w:rPr>
              <w:t>//print Helo java World</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//capacity()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"Capacity of StringBuffer object :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System.out.println(strbuf.capacity());  </w:t>
            </w:r>
            <w:r>
              <w:rPr>
                <w:rStyle w:val="HTMLCode"/>
                <w:rFonts w:eastAsiaTheme="minorHAnsi"/>
                <w:color w:val="000000"/>
              </w:rPr>
              <w:t>  </w:t>
            </w:r>
            <w:r>
              <w:rPr>
                <w:rStyle w:val="HTMLCode"/>
                <w:rFonts w:eastAsiaTheme="minorHAnsi"/>
                <w:color w:val="3F7F5F"/>
              </w:rPr>
              <w:t>//print 21</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//delete() and length()</w:t>
            </w:r>
            <w:r>
              <w:rPr>
                <w:rFonts w:ascii="Courier New" w:hAnsi="Courier New" w:cs="Courier New"/>
                <w:sz w:val="20"/>
                <w:szCs w:val="20"/>
              </w:rPr>
              <w:br/>
            </w:r>
            <w:r>
              <w:rPr>
                <w:rStyle w:val="HTMLCode"/>
                <w:rFonts w:eastAsiaTheme="minorHAnsi"/>
                <w:color w:val="FFFFFF"/>
              </w:rPr>
              <w:t>  </w:t>
            </w:r>
            <w:r>
              <w:rPr>
                <w:rStyle w:val="HTMLCode"/>
                <w:rFonts w:eastAsiaTheme="minorHAnsi"/>
              </w:rPr>
              <w:t>strbuf.delete(</w:t>
            </w:r>
            <w:r>
              <w:rPr>
                <w:rStyle w:val="HTMLCode"/>
                <w:rFonts w:eastAsiaTheme="minorHAnsi"/>
                <w:color w:val="990000"/>
              </w:rPr>
              <w:t>6</w:t>
            </w:r>
            <w:r>
              <w:rPr>
                <w:rStyle w:val="HTMLCode"/>
                <w:rFonts w:eastAsiaTheme="minorHAnsi"/>
              </w:rPr>
              <w:t>,strbuf.length());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System.out.println(strbuf);  </w:t>
            </w:r>
            <w:r>
              <w:rPr>
                <w:rStyle w:val="HTMLCode"/>
                <w:rFonts w:eastAsiaTheme="minorHAnsi"/>
                <w:color w:val="000000"/>
              </w:rPr>
              <w:t>  </w:t>
            </w:r>
            <w:r>
              <w:rPr>
                <w:rFonts w:ascii="Courier New" w:hAnsi="Courier New" w:cs="Courier New"/>
                <w:color w:val="3F7F5F"/>
                <w:sz w:val="20"/>
                <w:szCs w:val="20"/>
              </w:rPr>
              <w:br/>
            </w:r>
            <w:r>
              <w:rPr>
                <w:rStyle w:val="HTMLCode"/>
                <w:rFonts w:eastAsiaTheme="minorHAnsi"/>
                <w:color w:val="3F7F5F"/>
              </w:rPr>
              <w:t>//no anything</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catch</w:t>
            </w:r>
            <w:r>
              <w:rPr>
                <w:rStyle w:val="HTMLCode"/>
                <w:rFonts w:eastAsiaTheme="minorHAnsi"/>
              </w:rPr>
              <w:t>(StringIndexOutOfBoundsException e){</w:t>
            </w:r>
            <w:r>
              <w:rPr>
                <w:rFonts w:ascii="Courier New" w:hAnsi="Courier New" w:cs="Courier New"/>
                <w:sz w:val="20"/>
                <w:szCs w:val="20"/>
              </w:rPr>
              <w:br/>
            </w:r>
            <w:r>
              <w:rPr>
                <w:rStyle w:val="HTMLCode"/>
                <w:rFonts w:eastAsiaTheme="minorHAnsi"/>
              </w:rPr>
              <w:t>  System.out.println(e.getMessage());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Java - Arithmetic Operation, Conversion and Casts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07" name="Picture 407" descr="http://www.roseindia.net/images/previous.gif">
              <a:hlinkClick xmlns:a="http://schemas.openxmlformats.org/drawingml/2006/main" r:id="rId1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http://www.roseindia.net/images/previous.gif">
                      <a:hlinkClick r:id="rId18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08" name="Picture 40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09" name="Picture 409" descr="http://www.roseindia.net/images/next.gif">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http://www.roseindia.net/images/next.gif">
                      <a:hlinkClick r:id="rId19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illustrates that what is</w:t>
      </w:r>
      <w:r>
        <w:rPr>
          <w:rStyle w:val="apple-converted-space"/>
          <w:rFonts w:ascii="Arial" w:hAnsi="Arial" w:cs="Arial"/>
          <w:color w:val="000000"/>
          <w:sz w:val="17"/>
          <w:szCs w:val="17"/>
        </w:rPr>
        <w:t> </w:t>
      </w:r>
      <w:r>
        <w:rPr>
          <w:rFonts w:ascii="Arial" w:hAnsi="Arial" w:cs="Arial"/>
          <w:i/>
          <w:iCs/>
          <w:color w:val="000000"/>
          <w:sz w:val="17"/>
          <w:szCs w:val="17"/>
        </w:rPr>
        <w:t>type casting</w:t>
      </w:r>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b/>
          <w:bCs/>
          <w:color w:val="000000"/>
          <w:sz w:val="17"/>
          <w:szCs w:val="17"/>
        </w:rPr>
        <w:t>Type Casting</w:t>
      </w:r>
      <w:proofErr w:type="gramStart"/>
      <w:r>
        <w:rPr>
          <w:rFonts w:ascii="Arial" w:hAnsi="Arial" w:cs="Arial"/>
          <w:color w:val="000000"/>
          <w:sz w:val="17"/>
          <w:szCs w:val="17"/>
        </w:rPr>
        <w:t>  refers</w:t>
      </w:r>
      <w:proofErr w:type="gramEnd"/>
      <w:r>
        <w:rPr>
          <w:rFonts w:ascii="Arial" w:hAnsi="Arial" w:cs="Arial"/>
          <w:color w:val="000000"/>
          <w:sz w:val="17"/>
          <w:szCs w:val="17"/>
        </w:rPr>
        <w:t xml:space="preserve"> to changing an entity of one</w:t>
      </w:r>
      <w:r>
        <w:rPr>
          <w:rStyle w:val="apple-converted-space"/>
          <w:rFonts w:ascii="Arial" w:hAnsi="Arial" w:cs="Arial"/>
          <w:color w:val="000000"/>
          <w:sz w:val="17"/>
          <w:szCs w:val="17"/>
        </w:rPr>
        <w:t> </w:t>
      </w:r>
      <w:hyperlink r:id="rId193" w:tooltip="Datatype" w:history="1">
        <w:r>
          <w:rPr>
            <w:rStyle w:val="Hyperlink"/>
            <w:rFonts w:ascii="Arial" w:hAnsi="Arial" w:cs="Arial"/>
            <w:b/>
            <w:bCs/>
            <w:color w:val="D10026"/>
            <w:sz w:val="20"/>
            <w:szCs w:val="20"/>
          </w:rPr>
          <w:t>datatype</w:t>
        </w:r>
      </w:hyperlink>
      <w:r>
        <w:rPr>
          <w:rStyle w:val="apple-converted-space"/>
          <w:rFonts w:ascii="Arial" w:hAnsi="Arial" w:cs="Arial"/>
          <w:color w:val="000000"/>
          <w:sz w:val="17"/>
          <w:szCs w:val="17"/>
        </w:rPr>
        <w:t> </w:t>
      </w:r>
      <w:r>
        <w:rPr>
          <w:rFonts w:ascii="Arial" w:hAnsi="Arial" w:cs="Arial"/>
          <w:color w:val="000000"/>
          <w:sz w:val="17"/>
          <w:szCs w:val="17"/>
        </w:rPr>
        <w:t xml:space="preserve">into another. This is important for the type conversion in developing any application. If you will store </w:t>
      </w:r>
      <w:proofErr w:type="gramStart"/>
      <w:r>
        <w:rPr>
          <w:rFonts w:ascii="Arial" w:hAnsi="Arial" w:cs="Arial"/>
          <w:color w:val="000000"/>
          <w:sz w:val="17"/>
          <w:szCs w:val="17"/>
        </w:rPr>
        <w:t>a</w:t>
      </w:r>
      <w:proofErr w:type="gramEnd"/>
      <w:r>
        <w:rPr>
          <w:rStyle w:val="apple-converted-space"/>
          <w:rFonts w:ascii="Arial" w:hAnsi="Arial" w:cs="Arial"/>
          <w:color w:val="000000"/>
          <w:sz w:val="17"/>
          <w:szCs w:val="17"/>
        </w:rPr>
        <w:t> </w:t>
      </w:r>
      <w:r>
        <w:rPr>
          <w:rFonts w:ascii="Arial" w:hAnsi="Arial" w:cs="Arial"/>
          <w:color w:val="2A00FF"/>
          <w:sz w:val="17"/>
          <w:szCs w:val="17"/>
        </w:rPr>
        <w:t>int</w:t>
      </w:r>
      <w:r>
        <w:rPr>
          <w:rStyle w:val="apple-converted-space"/>
          <w:rFonts w:ascii="Arial" w:hAnsi="Arial" w:cs="Arial"/>
          <w:color w:val="000000"/>
          <w:sz w:val="17"/>
          <w:szCs w:val="17"/>
        </w:rPr>
        <w:t> </w:t>
      </w:r>
      <w:r>
        <w:rPr>
          <w:rFonts w:ascii="Arial" w:hAnsi="Arial" w:cs="Arial"/>
          <w:color w:val="000000"/>
          <w:sz w:val="17"/>
          <w:szCs w:val="17"/>
        </w:rPr>
        <w:t>value into a byte variable directly, this will be illegal operation. For storing your calculated</w:t>
      </w:r>
      <w:r>
        <w:rPr>
          <w:rStyle w:val="apple-converted-space"/>
          <w:rFonts w:ascii="Arial" w:hAnsi="Arial" w:cs="Arial"/>
          <w:color w:val="000000"/>
          <w:sz w:val="17"/>
          <w:szCs w:val="17"/>
        </w:rPr>
        <w:t> </w:t>
      </w:r>
      <w:r>
        <w:rPr>
          <w:rFonts w:ascii="Arial" w:hAnsi="Arial" w:cs="Arial"/>
          <w:color w:val="2A00FF"/>
          <w:sz w:val="17"/>
          <w:szCs w:val="17"/>
        </w:rPr>
        <w:t>int</w:t>
      </w:r>
      <w:r>
        <w:rPr>
          <w:rStyle w:val="apple-converted-space"/>
          <w:rFonts w:ascii="Arial" w:hAnsi="Arial" w:cs="Arial"/>
          <w:color w:val="000000"/>
          <w:sz w:val="17"/>
          <w:szCs w:val="17"/>
        </w:rPr>
        <w:t> </w:t>
      </w:r>
      <w:r>
        <w:rPr>
          <w:rFonts w:ascii="Arial" w:hAnsi="Arial" w:cs="Arial"/>
          <w:color w:val="000000"/>
          <w:sz w:val="17"/>
          <w:szCs w:val="17"/>
        </w:rPr>
        <w:t>value in a</w:t>
      </w:r>
      <w:r>
        <w:rPr>
          <w:rStyle w:val="apple-converted-space"/>
          <w:rFonts w:ascii="Arial" w:hAnsi="Arial" w:cs="Arial"/>
          <w:color w:val="000000"/>
          <w:sz w:val="17"/>
          <w:szCs w:val="17"/>
        </w:rPr>
        <w:t> </w:t>
      </w:r>
      <w:r>
        <w:rPr>
          <w:rFonts w:ascii="Arial" w:hAnsi="Arial" w:cs="Arial"/>
          <w:color w:val="2A00FF"/>
          <w:sz w:val="17"/>
          <w:szCs w:val="17"/>
        </w:rPr>
        <w:t>byte</w:t>
      </w:r>
      <w:r>
        <w:rPr>
          <w:rStyle w:val="apple-converted-space"/>
          <w:rFonts w:ascii="Arial" w:hAnsi="Arial" w:cs="Arial"/>
          <w:color w:val="000000"/>
          <w:sz w:val="17"/>
          <w:szCs w:val="17"/>
        </w:rPr>
        <w:t> </w:t>
      </w:r>
      <w:r>
        <w:rPr>
          <w:rFonts w:ascii="Arial" w:hAnsi="Arial" w:cs="Arial"/>
          <w:color w:val="000000"/>
          <w:sz w:val="17"/>
          <w:szCs w:val="17"/>
        </w:rPr>
        <w:t xml:space="preserve">variable you will have to change the type of resultant data which has to be stored. This type of operation has illustrated </w:t>
      </w:r>
      <w:proofErr w:type="gramStart"/>
      <w:r>
        <w:rPr>
          <w:rFonts w:ascii="Arial" w:hAnsi="Arial" w:cs="Arial"/>
          <w:color w:val="000000"/>
          <w:sz w:val="17"/>
          <w:szCs w:val="17"/>
        </w:rPr>
        <w:t>below :</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In this example we will see that how to convert the data type by using type casting. In the given line of the code</w:t>
      </w:r>
      <w:r>
        <w:rPr>
          <w:rStyle w:val="apple-converted-space"/>
          <w:rFonts w:ascii="Arial" w:hAnsi="Arial" w:cs="Arial"/>
          <w:color w:val="000000"/>
          <w:sz w:val="17"/>
          <w:szCs w:val="17"/>
        </w:rPr>
        <w:t> </w:t>
      </w:r>
      <w:r>
        <w:rPr>
          <w:rStyle w:val="HTMLCode"/>
          <w:i/>
          <w:iCs/>
          <w:color w:val="000000"/>
        </w:rPr>
        <w:t>c = (</w:t>
      </w:r>
      <w:r>
        <w:rPr>
          <w:rStyle w:val="HTMLCode"/>
          <w:b/>
          <w:bCs/>
          <w:i/>
          <w:iCs/>
          <w:color w:val="000000"/>
        </w:rPr>
        <w:t>char</w:t>
      </w:r>
      <w:proofErr w:type="gramStart"/>
      <w:r>
        <w:rPr>
          <w:rStyle w:val="HTMLCode"/>
          <w:i/>
          <w:iCs/>
          <w:color w:val="000000"/>
        </w:rPr>
        <w:t>)(</w:t>
      </w:r>
      <w:proofErr w:type="gramEnd"/>
      <w:r>
        <w:rPr>
          <w:rStyle w:val="HTMLCode"/>
          <w:i/>
          <w:iCs/>
          <w:color w:val="000000"/>
        </w:rPr>
        <w:t>t?1:0);</w:t>
      </w:r>
      <w:r>
        <w:rPr>
          <w:rStyle w:val="apple-converted-space"/>
          <w:rFonts w:ascii="Courier New" w:hAnsi="Courier New" w:cs="Courier New"/>
          <w:i/>
          <w:iCs/>
          <w:color w:val="000000"/>
          <w:sz w:val="20"/>
          <w:szCs w:val="20"/>
        </w:rPr>
        <w:t> </w:t>
      </w:r>
      <w:r>
        <w:rPr>
          <w:rFonts w:ascii="Arial" w:hAnsi="Arial" w:cs="Arial"/>
          <w:color w:val="000000"/>
          <w:sz w:val="17"/>
          <w:szCs w:val="17"/>
        </w:rPr>
        <w:t>illustrates that if t which is</w:t>
      </w:r>
      <w:r>
        <w:rPr>
          <w:rStyle w:val="apple-converted-space"/>
          <w:rFonts w:ascii="Arial" w:hAnsi="Arial" w:cs="Arial"/>
          <w:color w:val="000000"/>
          <w:sz w:val="17"/>
          <w:szCs w:val="17"/>
        </w:rPr>
        <w:t> </w:t>
      </w:r>
      <w:r>
        <w:rPr>
          <w:rStyle w:val="HTMLCode"/>
          <w:color w:val="2A00FF"/>
        </w:rPr>
        <w:t>boolean</w:t>
      </w:r>
      <w:r>
        <w:rPr>
          <w:rStyle w:val="apple-converted-space"/>
          <w:rFonts w:ascii="Courier New" w:hAnsi="Courier New" w:cs="Courier New"/>
          <w:color w:val="2A00FF"/>
          <w:sz w:val="20"/>
          <w:szCs w:val="20"/>
        </w:rPr>
        <w:t> </w:t>
      </w:r>
      <w:r>
        <w:rPr>
          <w:rStyle w:val="HTMLCode"/>
          <w:color w:val="000000"/>
        </w:rPr>
        <w:t>type variable is true then value of c which is the</w:t>
      </w:r>
      <w:r>
        <w:rPr>
          <w:rStyle w:val="apple-converted-space"/>
          <w:rFonts w:ascii="Courier New" w:hAnsi="Courier New" w:cs="Courier New"/>
          <w:color w:val="000000"/>
          <w:sz w:val="20"/>
          <w:szCs w:val="20"/>
        </w:rPr>
        <w:t> </w:t>
      </w:r>
      <w:r>
        <w:rPr>
          <w:rStyle w:val="HTMLCode"/>
          <w:color w:val="2A00FF"/>
        </w:rPr>
        <w:t>char</w:t>
      </w:r>
      <w:r>
        <w:rPr>
          <w:rStyle w:val="apple-converted-space"/>
          <w:rFonts w:ascii="Courier New" w:hAnsi="Courier New" w:cs="Courier New"/>
          <w:color w:val="000000"/>
          <w:sz w:val="20"/>
          <w:szCs w:val="20"/>
        </w:rPr>
        <w:t> </w:t>
      </w:r>
      <w:r>
        <w:rPr>
          <w:rStyle w:val="HTMLCode"/>
          <w:color w:val="000000"/>
        </w:rPr>
        <w:t>type variable will be 1 but 1 is a numeric value. So, 1 is changed into character according to the Unicode value. But in this line</w:t>
      </w:r>
      <w:r>
        <w:rPr>
          <w:rStyle w:val="apple-converted-space"/>
          <w:rFonts w:ascii="Courier New" w:hAnsi="Courier New" w:cs="Courier New"/>
          <w:color w:val="000000"/>
          <w:sz w:val="20"/>
          <w:szCs w:val="20"/>
        </w:rPr>
        <w:t> </w:t>
      </w:r>
      <w:r>
        <w:rPr>
          <w:rStyle w:val="HTMLCode"/>
          <w:i/>
          <w:iCs/>
          <w:color w:val="000000"/>
        </w:rPr>
        <w:t>c = (</w:t>
      </w:r>
      <w:r>
        <w:rPr>
          <w:rStyle w:val="HTMLCode"/>
          <w:b/>
          <w:bCs/>
          <w:i/>
          <w:iCs/>
          <w:color w:val="7F0055"/>
        </w:rPr>
        <w:t>char</w:t>
      </w:r>
      <w:proofErr w:type="gramStart"/>
      <w:r>
        <w:rPr>
          <w:rStyle w:val="HTMLCode"/>
          <w:i/>
          <w:iCs/>
          <w:color w:val="000000"/>
        </w:rPr>
        <w:t>)(</w:t>
      </w:r>
      <w:proofErr w:type="gramEnd"/>
      <w:r>
        <w:rPr>
          <w:rStyle w:val="HTMLCode"/>
          <w:i/>
          <w:iCs/>
          <w:color w:val="000000"/>
        </w:rPr>
        <w:t>t?</w:t>
      </w:r>
      <w:r>
        <w:rPr>
          <w:rStyle w:val="HTMLCode"/>
          <w:i/>
          <w:iCs/>
          <w:color w:val="990000"/>
        </w:rPr>
        <w:t>'1'</w:t>
      </w:r>
      <w:r>
        <w:rPr>
          <w:rStyle w:val="HTMLCode"/>
          <w:i/>
          <w:iCs/>
          <w:color w:val="000000"/>
        </w:rPr>
        <w:t>:</w:t>
      </w:r>
      <w:r>
        <w:rPr>
          <w:rStyle w:val="HTMLCode"/>
          <w:i/>
          <w:iCs/>
          <w:color w:val="990000"/>
        </w:rPr>
        <w:t>'0'</w:t>
      </w:r>
      <w:r>
        <w:rPr>
          <w:rStyle w:val="HTMLCode"/>
          <w:i/>
          <w:iCs/>
          <w:color w:val="000000"/>
        </w:rPr>
        <w:t>);</w:t>
      </w:r>
      <w:r>
        <w:rPr>
          <w:rStyle w:val="apple-converted-space"/>
          <w:rFonts w:ascii="Courier New" w:hAnsi="Courier New" w:cs="Courier New"/>
          <w:color w:val="000000"/>
          <w:sz w:val="20"/>
          <w:szCs w:val="20"/>
        </w:rPr>
        <w:t> </w:t>
      </w:r>
      <w:r>
        <w:rPr>
          <w:rFonts w:ascii="Arial" w:hAnsi="Arial" w:cs="Arial"/>
          <w:color w:val="000000"/>
          <w:sz w:val="17"/>
          <w:szCs w:val="17"/>
        </w:rPr>
        <w:t>1 is already given as a character which will be stored as it is in the</w:t>
      </w:r>
      <w:r>
        <w:rPr>
          <w:rStyle w:val="apple-converted-space"/>
          <w:rFonts w:ascii="Arial" w:hAnsi="Arial" w:cs="Arial"/>
          <w:color w:val="000000"/>
          <w:sz w:val="17"/>
          <w:szCs w:val="17"/>
        </w:rPr>
        <w:t> </w:t>
      </w:r>
      <w:r>
        <w:rPr>
          <w:rStyle w:val="HTMLCode"/>
          <w:color w:val="2A00FF"/>
        </w:rPr>
        <w:t>char</w:t>
      </w:r>
      <w:r>
        <w:rPr>
          <w:rStyle w:val="apple-converted-space"/>
          <w:rFonts w:ascii="Courier New" w:hAnsi="Courier New" w:cs="Courier New"/>
          <w:color w:val="000000"/>
          <w:sz w:val="20"/>
          <w:szCs w:val="20"/>
        </w:rPr>
        <w:t> </w:t>
      </w:r>
      <w:r>
        <w:rPr>
          <w:rFonts w:ascii="Arial" w:hAnsi="Arial" w:cs="Arial"/>
          <w:color w:val="000000"/>
          <w:sz w:val="17"/>
          <w:szCs w:val="17"/>
        </w:rPr>
        <w:t>type variable c.</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849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rPr>
              <w:t>conversion{</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boolean </w:t>
            </w:r>
            <w:r>
              <w:rPr>
                <w:rStyle w:val="HTMLCode"/>
                <w:rFonts w:eastAsiaTheme="minorHAnsi"/>
                <w:color w:val="000000"/>
              </w:rPr>
              <w:t>t </w:t>
            </w:r>
            <w:r>
              <w:rPr>
                <w:rStyle w:val="HTMLCode"/>
                <w:rFonts w:eastAsiaTheme="minorHAnsi"/>
              </w:rPr>
              <w:t>=</w:t>
            </w:r>
            <w:r>
              <w:rPr>
                <w:rStyle w:val="HTMLCode"/>
                <w:rFonts w:eastAsiaTheme="minorHAnsi"/>
                <w:color w:val="000000"/>
              </w:rPr>
              <w:t> </w:t>
            </w:r>
            <w:r>
              <w:rPr>
                <w:rStyle w:val="HTMLCode"/>
                <w:rFonts w:eastAsiaTheme="minorHAnsi"/>
                <w:b/>
                <w:bCs/>
                <w:color w:val="7F0055"/>
              </w:rPr>
              <w:t>true</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byte</w:t>
            </w:r>
            <w:r>
              <w:rPr>
                <w:rStyle w:val="HTMLCode"/>
                <w:rFonts w:eastAsiaTheme="minorHAnsi"/>
                <w:b/>
                <w:bCs/>
              </w:rPr>
              <w:t> </w:t>
            </w:r>
            <w:r>
              <w:rPr>
                <w:rStyle w:val="HTMLCode"/>
                <w:rFonts w:eastAsiaTheme="minorHAnsi"/>
              </w:rPr>
              <w:t>b =</w:t>
            </w:r>
            <w:r>
              <w:rPr>
                <w:rStyle w:val="HTMLCode"/>
                <w:rFonts w:eastAsiaTheme="minorHAnsi"/>
                <w:color w:val="000000"/>
              </w:rPr>
              <w:t> </w:t>
            </w:r>
            <w:r>
              <w:rPr>
                <w:rStyle w:val="HTMLCode"/>
                <w:rFonts w:eastAsiaTheme="minorHAnsi"/>
                <w:color w:val="990000"/>
              </w:rPr>
              <w:t>2</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short </w:t>
            </w:r>
            <w:r>
              <w:rPr>
                <w:rStyle w:val="HTMLCode"/>
                <w:rFonts w:eastAsiaTheme="minorHAnsi"/>
              </w:rPr>
              <w:t>s = </w:t>
            </w:r>
            <w:r>
              <w:rPr>
                <w:rStyle w:val="HTMLCode"/>
                <w:rFonts w:eastAsiaTheme="minorHAnsi"/>
                <w:color w:val="990000"/>
              </w:rPr>
              <w:t>100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char </w:t>
            </w:r>
            <w:r>
              <w:rPr>
                <w:rStyle w:val="HTMLCode"/>
                <w:rFonts w:eastAsiaTheme="minorHAnsi"/>
              </w:rPr>
              <w:t>c = </w:t>
            </w:r>
            <w:r>
              <w:rPr>
                <w:rStyle w:val="HTMLCode"/>
                <w:rFonts w:eastAsiaTheme="minorHAnsi"/>
                <w:color w:val="990000"/>
              </w:rPr>
              <w:t>'C'</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i = </w:t>
            </w:r>
            <w:r>
              <w:rPr>
                <w:rStyle w:val="HTMLCode"/>
                <w:rFonts w:eastAsiaTheme="minorHAnsi"/>
                <w:color w:val="990000"/>
              </w:rPr>
              <w:t>200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long </w:t>
            </w:r>
            <w:r>
              <w:rPr>
                <w:rStyle w:val="HTMLCode"/>
                <w:rFonts w:eastAsiaTheme="minorHAnsi"/>
              </w:rPr>
              <w:t>l =</w:t>
            </w:r>
            <w:r>
              <w:rPr>
                <w:rStyle w:val="HTMLCode"/>
                <w:rFonts w:eastAsiaTheme="minorHAnsi"/>
                <w:color w:val="000000"/>
              </w:rPr>
              <w:t> </w:t>
            </w:r>
            <w:r>
              <w:rPr>
                <w:rStyle w:val="HTMLCode"/>
                <w:rFonts w:eastAsiaTheme="minorHAnsi"/>
                <w:color w:val="990000"/>
              </w:rPr>
              <w:t>24000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float </w:t>
            </w:r>
            <w:r>
              <w:rPr>
                <w:rStyle w:val="HTMLCode"/>
                <w:rFonts w:eastAsiaTheme="minorHAnsi"/>
              </w:rPr>
              <w:t>f =</w:t>
            </w:r>
            <w:r>
              <w:rPr>
                <w:rStyle w:val="HTMLCode"/>
                <w:rFonts w:eastAsiaTheme="minorHAnsi"/>
                <w:color w:val="000000"/>
              </w:rPr>
              <w:t> </w:t>
            </w:r>
            <w:r>
              <w:rPr>
                <w:rStyle w:val="HTMLCode"/>
                <w:rFonts w:eastAsiaTheme="minorHAnsi"/>
                <w:color w:val="990000"/>
              </w:rPr>
              <w:t>3.14f</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double </w:t>
            </w:r>
            <w:r>
              <w:rPr>
                <w:rStyle w:val="HTMLCode"/>
                <w:rFonts w:eastAsiaTheme="minorHAnsi"/>
              </w:rPr>
              <w:t>d =</w:t>
            </w:r>
            <w:r>
              <w:rPr>
                <w:rStyle w:val="HTMLCode"/>
                <w:rFonts w:eastAsiaTheme="minorHAnsi"/>
                <w:color w:val="000000"/>
              </w:rPr>
              <w:t> </w:t>
            </w:r>
            <w:r>
              <w:rPr>
                <w:rStyle w:val="HTMLCode"/>
                <w:rFonts w:eastAsiaTheme="minorHAnsi"/>
                <w:color w:val="990000"/>
              </w:rPr>
              <w:t>0.000000000000053</w:t>
            </w:r>
            <w:r>
              <w:rPr>
                <w:rStyle w:val="HTMLCode"/>
                <w:rFonts w:eastAsiaTheme="minorHAnsi"/>
              </w:rPr>
              <w:t>;</w:t>
            </w:r>
            <w:r>
              <w:rPr>
                <w:rFonts w:ascii="Courier New" w:hAnsi="Courier New" w:cs="Courier New"/>
                <w:sz w:val="20"/>
                <w:szCs w:val="20"/>
              </w:rPr>
              <w:br/>
            </w:r>
            <w:r>
              <w:rPr>
                <w:rStyle w:val="HTMLCode"/>
                <w:rFonts w:eastAsiaTheme="minorHAnsi"/>
              </w:rPr>
              <w:t>  String g = </w:t>
            </w:r>
            <w:r>
              <w:rPr>
                <w:rStyle w:val="HTMLCode"/>
                <w:rFonts w:eastAsiaTheme="minorHAnsi"/>
                <w:color w:val="2A00FF"/>
              </w:rPr>
              <w:t>"string"</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all the variables like"</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System.out.println(</w:t>
            </w:r>
            <w:r>
              <w:rPr>
                <w:rStyle w:val="HTMLCode"/>
                <w:rFonts w:eastAsiaTheme="minorHAnsi"/>
                <w:color w:val="2A00FF"/>
              </w:rPr>
              <w:t>"t = " </w:t>
            </w:r>
            <w:r>
              <w:rPr>
                <w:rStyle w:val="HTMLCode"/>
                <w:rFonts w:eastAsiaTheme="minorHAnsi"/>
              </w:rPr>
              <w:t>+ t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"b = " </w:t>
            </w:r>
            <w:r>
              <w:rPr>
                <w:rStyle w:val="HTMLCode"/>
                <w:rFonts w:eastAsiaTheme="minorHAnsi"/>
              </w:rPr>
              <w:t>+ b );</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"s = " </w:t>
            </w:r>
            <w:r>
              <w:rPr>
                <w:rStyle w:val="HTMLCode"/>
                <w:rFonts w:eastAsiaTheme="minorHAnsi"/>
              </w:rPr>
              <w:t>+ s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"c = " </w:t>
            </w:r>
            <w:r>
              <w:rPr>
                <w:rStyle w:val="HTMLCode"/>
                <w:rFonts w:eastAsiaTheme="minorHAnsi"/>
              </w:rPr>
              <w:t>+ c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"i = " </w:t>
            </w:r>
            <w:r>
              <w:rPr>
                <w:rStyle w:val="HTMLCode"/>
                <w:rFonts w:eastAsiaTheme="minorHAnsi"/>
              </w:rPr>
              <w:t>+ i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"l = " </w:t>
            </w:r>
            <w:r>
              <w:rPr>
                <w:rStyle w:val="HTMLCode"/>
                <w:rFonts w:eastAsiaTheme="minorHAnsi"/>
              </w:rPr>
              <w:t>+ l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"f = " </w:t>
            </w:r>
            <w:r>
              <w:rPr>
                <w:rStyle w:val="HTMLCode"/>
                <w:rFonts w:eastAsiaTheme="minorHAnsi"/>
              </w:rPr>
              <w:t>+ f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"d = " </w:t>
            </w:r>
            <w:r>
              <w:rPr>
                <w:rStyle w:val="HTMLCode"/>
                <w:rFonts w:eastAsiaTheme="minorHAnsi"/>
              </w:rPr>
              <w:t>+ d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"g = " </w:t>
            </w:r>
            <w:r>
              <w:rPr>
                <w:rStyle w:val="HTMLCode"/>
                <w:rFonts w:eastAsiaTheme="minorHAnsi"/>
              </w:rPr>
              <w:t>+ g );</w:t>
            </w:r>
            <w:r>
              <w:rPr>
                <w:rFonts w:ascii="Courier New" w:hAnsi="Courier New" w:cs="Courier New"/>
                <w:sz w:val="20"/>
                <w:szCs w:val="20"/>
              </w:rPr>
              <w:br/>
            </w:r>
            <w:r>
              <w:rPr>
                <w:rStyle w:val="HTMLCode"/>
                <w:rFonts w:eastAsiaTheme="minorHAnsi"/>
              </w:rPr>
              <w:t>  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//Convert from boolean to byte.</w:t>
            </w:r>
            <w:r>
              <w:rPr>
                <w:rFonts w:ascii="Courier New" w:hAnsi="Courier New" w:cs="Courier New"/>
                <w:sz w:val="20"/>
                <w:szCs w:val="20"/>
              </w:rPr>
              <w:br/>
            </w:r>
            <w:r>
              <w:rPr>
                <w:rStyle w:val="HTMLCode"/>
                <w:rFonts w:eastAsiaTheme="minorHAnsi"/>
                <w:color w:val="FFFFFF"/>
              </w:rPr>
              <w:t>  </w:t>
            </w:r>
            <w:r>
              <w:rPr>
                <w:rStyle w:val="HTMLCode"/>
                <w:rFonts w:eastAsiaTheme="minorHAnsi"/>
              </w:rPr>
              <w:t>b =</w:t>
            </w:r>
            <w:r>
              <w:rPr>
                <w:rStyle w:val="HTMLCode"/>
                <w:rFonts w:eastAsiaTheme="minorHAnsi"/>
                <w:color w:val="000000"/>
              </w:rPr>
              <w:t> (</w:t>
            </w:r>
            <w:r>
              <w:rPr>
                <w:rStyle w:val="HTMLCode"/>
                <w:rFonts w:eastAsiaTheme="minorHAnsi"/>
                <w:b/>
                <w:bCs/>
                <w:color w:val="7F0055"/>
              </w:rPr>
              <w:t>byte</w:t>
            </w:r>
            <w:proofErr w:type="gramStart"/>
            <w:r>
              <w:rPr>
                <w:rStyle w:val="HTMLCode"/>
                <w:rFonts w:eastAsiaTheme="minorHAnsi"/>
                <w:color w:val="000000"/>
              </w:rPr>
              <w:t>)</w:t>
            </w:r>
            <w:r>
              <w:rPr>
                <w:rStyle w:val="HTMLCode"/>
                <w:rFonts w:eastAsiaTheme="minorHAnsi"/>
              </w:rPr>
              <w:t>(</w:t>
            </w:r>
            <w:proofErr w:type="gramEnd"/>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b after conversion : " </w:t>
            </w:r>
            <w:r>
              <w:rPr>
                <w:rStyle w:val="HTMLCode"/>
                <w:rFonts w:eastAsiaTheme="minorHAnsi"/>
              </w:rPr>
              <w:t>+ b);</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//Convert from boolean to short.</w:t>
            </w:r>
            <w:r>
              <w:rPr>
                <w:rFonts w:ascii="Courier New" w:hAnsi="Courier New" w:cs="Courier New"/>
                <w:sz w:val="20"/>
                <w:szCs w:val="20"/>
              </w:rPr>
              <w:br/>
            </w:r>
            <w:r>
              <w:rPr>
                <w:rStyle w:val="HTMLCode"/>
                <w:rFonts w:eastAsiaTheme="minorHAnsi"/>
                <w:color w:val="FFFFFF"/>
              </w:rPr>
              <w:t>  </w:t>
            </w:r>
            <w:r>
              <w:rPr>
                <w:rStyle w:val="HTMLCode"/>
                <w:rFonts w:eastAsiaTheme="minorHAnsi"/>
              </w:rPr>
              <w:t>s = (</w:t>
            </w:r>
            <w:r>
              <w:rPr>
                <w:rStyle w:val="HTMLCode"/>
                <w:rFonts w:eastAsiaTheme="minorHAnsi"/>
                <w:b/>
                <w:bCs/>
                <w:color w:val="7F0055"/>
              </w:rPr>
              <w:t>short</w:t>
            </w:r>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s after conversion : " </w:t>
            </w:r>
            <w:r>
              <w:rPr>
                <w:rStyle w:val="HTMLCode"/>
                <w:rFonts w:eastAsiaTheme="minorHAnsi"/>
              </w:rPr>
              <w:t>+ s);</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//Convert from boolean to int.</w:t>
            </w:r>
            <w:r>
              <w:rPr>
                <w:rFonts w:ascii="Courier New" w:hAnsi="Courier New" w:cs="Courier New"/>
                <w:sz w:val="20"/>
                <w:szCs w:val="20"/>
              </w:rPr>
              <w:br/>
            </w:r>
            <w:r>
              <w:rPr>
                <w:rStyle w:val="HTMLCode"/>
                <w:rFonts w:eastAsiaTheme="minorHAnsi"/>
                <w:color w:val="FFFFFF"/>
              </w:rPr>
              <w:t> </w:t>
            </w:r>
            <w:r>
              <w:rPr>
                <w:rStyle w:val="HTMLCode"/>
                <w:rFonts w:eastAsiaTheme="minorHAnsi"/>
              </w:rPr>
              <w:t> i = (</w:t>
            </w:r>
            <w:r>
              <w:rPr>
                <w:rStyle w:val="HTMLCode"/>
                <w:rFonts w:eastAsiaTheme="minorHAnsi"/>
                <w:b/>
                <w:bCs/>
                <w:color w:val="7F0055"/>
              </w:rPr>
              <w:t>int</w:t>
            </w:r>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i after conversion : " </w:t>
            </w:r>
            <w:r>
              <w:rPr>
                <w:rStyle w:val="HTMLCode"/>
                <w:rFonts w:eastAsiaTheme="minorHAnsi"/>
              </w:rPr>
              <w:t>+ i);</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//Convert from boolean to char.</w:t>
            </w:r>
            <w:r>
              <w:rPr>
                <w:rFonts w:ascii="Courier New" w:hAnsi="Courier New" w:cs="Courier New"/>
                <w:sz w:val="20"/>
                <w:szCs w:val="20"/>
              </w:rPr>
              <w:br/>
            </w:r>
            <w:r>
              <w:rPr>
                <w:rStyle w:val="HTMLCode"/>
                <w:rFonts w:eastAsiaTheme="minorHAnsi"/>
                <w:color w:val="FFFFFF"/>
              </w:rPr>
              <w:t> </w:t>
            </w:r>
            <w:r>
              <w:rPr>
                <w:rStyle w:val="HTMLCode"/>
                <w:rFonts w:eastAsiaTheme="minorHAnsi"/>
              </w:rPr>
              <w:t> c = (</w:t>
            </w:r>
            <w:r>
              <w:rPr>
                <w:rStyle w:val="HTMLCode"/>
                <w:rFonts w:eastAsiaTheme="minorHAnsi"/>
                <w:b/>
                <w:bCs/>
                <w:color w:val="7F0055"/>
              </w:rPr>
              <w:t>char</w:t>
            </w:r>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c after conversion : "</w:t>
            </w:r>
            <w:r>
              <w:rPr>
                <w:rStyle w:val="HTMLCode"/>
                <w:rFonts w:eastAsiaTheme="minorHAnsi"/>
              </w:rPr>
              <w:t> + c);</w:t>
            </w:r>
            <w:r>
              <w:rPr>
                <w:rFonts w:ascii="Courier New" w:hAnsi="Courier New" w:cs="Courier New"/>
                <w:sz w:val="20"/>
                <w:szCs w:val="20"/>
              </w:rPr>
              <w:br/>
            </w:r>
            <w:r>
              <w:rPr>
                <w:rStyle w:val="HTMLCode"/>
                <w:rFonts w:eastAsiaTheme="minorHAnsi"/>
                <w:color w:val="FFFFFF"/>
              </w:rPr>
              <w:t>  </w:t>
            </w:r>
            <w:r>
              <w:rPr>
                <w:rStyle w:val="HTMLCode"/>
                <w:rFonts w:eastAsiaTheme="minorHAnsi"/>
              </w:rPr>
              <w:t>c = (</w:t>
            </w:r>
            <w:r>
              <w:rPr>
                <w:rStyle w:val="HTMLCode"/>
                <w:rFonts w:eastAsiaTheme="minorHAnsi"/>
                <w:b/>
                <w:bCs/>
                <w:color w:val="7F0055"/>
              </w:rPr>
              <w:t>char</w:t>
            </w:r>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c after conversion in unicode : " </w:t>
            </w:r>
            <w:r>
              <w:rPr>
                <w:rStyle w:val="HTMLCode"/>
                <w:rFonts w:eastAsiaTheme="minorHAnsi"/>
              </w:rPr>
              <w:t>+ c);</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//Convert from boolean to long.</w:t>
            </w:r>
            <w:r>
              <w:rPr>
                <w:rFonts w:ascii="Courier New" w:hAnsi="Courier New" w:cs="Courier New"/>
                <w:sz w:val="20"/>
                <w:szCs w:val="20"/>
              </w:rPr>
              <w:br/>
            </w:r>
            <w:r>
              <w:rPr>
                <w:rStyle w:val="HTMLCode"/>
                <w:rFonts w:eastAsiaTheme="minorHAnsi"/>
                <w:color w:val="FFFFFF"/>
              </w:rPr>
              <w:t>  </w:t>
            </w:r>
            <w:r>
              <w:rPr>
                <w:rStyle w:val="HTMLCode"/>
                <w:rFonts w:eastAsiaTheme="minorHAnsi"/>
              </w:rPr>
              <w:t>l = (</w:t>
            </w:r>
            <w:r>
              <w:rPr>
                <w:rStyle w:val="HTMLCode"/>
                <w:rFonts w:eastAsiaTheme="minorHAnsi"/>
                <w:b/>
                <w:bCs/>
                <w:color w:val="7F0055"/>
              </w:rPr>
              <w:t>long</w:t>
            </w:r>
            <w:proofErr w:type="gramStart"/>
            <w:r>
              <w:rPr>
                <w:rStyle w:val="HTMLCode"/>
                <w:rFonts w:eastAsiaTheme="minorHAnsi"/>
              </w:rPr>
              <w:t>)(</w:t>
            </w:r>
            <w:proofErr w:type="gramEnd"/>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System.out.println(</w:t>
            </w:r>
            <w:r>
              <w:rPr>
                <w:rStyle w:val="HTMLCode"/>
                <w:rFonts w:eastAsiaTheme="minorHAnsi"/>
                <w:color w:val="2A00FF"/>
              </w:rPr>
              <w:t>"Value of l after conversion : " </w:t>
            </w:r>
            <w:r>
              <w:rPr>
                <w:rStyle w:val="HTMLCode"/>
                <w:rFonts w:eastAsiaTheme="minorHAnsi"/>
              </w:rPr>
              <w:t>+ l);</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//Convert from boolean to float.</w:t>
            </w:r>
            <w:r>
              <w:rPr>
                <w:rFonts w:ascii="Courier New" w:hAnsi="Courier New" w:cs="Courier New"/>
                <w:sz w:val="20"/>
                <w:szCs w:val="20"/>
              </w:rPr>
              <w:br/>
            </w:r>
            <w:r>
              <w:rPr>
                <w:rStyle w:val="HTMLCode"/>
                <w:rFonts w:eastAsiaTheme="minorHAnsi"/>
                <w:color w:val="FFFFFF"/>
              </w:rPr>
              <w:t> </w:t>
            </w:r>
            <w:r>
              <w:rPr>
                <w:rStyle w:val="HTMLCode"/>
                <w:rFonts w:eastAsiaTheme="minorHAnsi"/>
              </w:rPr>
              <w:t> f = (</w:t>
            </w:r>
            <w:r>
              <w:rPr>
                <w:rStyle w:val="HTMLCode"/>
                <w:rFonts w:eastAsiaTheme="minorHAnsi"/>
                <w:b/>
                <w:bCs/>
                <w:color w:val="7F0055"/>
              </w:rPr>
              <w:t>float</w:t>
            </w:r>
            <w:proofErr w:type="gramStart"/>
            <w:r>
              <w:rPr>
                <w:rStyle w:val="HTMLCode"/>
                <w:rFonts w:eastAsiaTheme="minorHAnsi"/>
              </w:rPr>
              <w:t>)(</w:t>
            </w:r>
            <w:proofErr w:type="gramEnd"/>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f after conversion : " </w:t>
            </w:r>
            <w:r>
              <w:rPr>
                <w:rStyle w:val="HTMLCode"/>
                <w:rFonts w:eastAsiaTheme="minorHAnsi"/>
              </w:rPr>
              <w:t>+ f);</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//Convert from boolean to double.</w:t>
            </w:r>
            <w:r>
              <w:rPr>
                <w:rFonts w:ascii="Courier New" w:hAnsi="Courier New" w:cs="Courier New"/>
                <w:sz w:val="20"/>
                <w:szCs w:val="20"/>
              </w:rPr>
              <w:br/>
            </w:r>
            <w:r>
              <w:rPr>
                <w:rStyle w:val="HTMLCode"/>
                <w:rFonts w:eastAsiaTheme="minorHAnsi"/>
                <w:color w:val="FFFFFF"/>
              </w:rPr>
              <w:t>  </w:t>
            </w:r>
            <w:r>
              <w:rPr>
                <w:rStyle w:val="HTMLCode"/>
                <w:rFonts w:eastAsiaTheme="minorHAnsi"/>
              </w:rPr>
              <w:t>d = (</w:t>
            </w:r>
            <w:r>
              <w:rPr>
                <w:rStyle w:val="HTMLCode"/>
                <w:rFonts w:eastAsiaTheme="minorHAnsi"/>
                <w:b/>
                <w:bCs/>
                <w:color w:val="7F0055"/>
              </w:rPr>
              <w:t>double</w:t>
            </w:r>
            <w:proofErr w:type="gramStart"/>
            <w:r>
              <w:rPr>
                <w:rStyle w:val="HTMLCode"/>
                <w:rFonts w:eastAsiaTheme="minorHAnsi"/>
              </w:rPr>
              <w:t>)(</w:t>
            </w:r>
            <w:proofErr w:type="gramEnd"/>
            <w:r>
              <w:rPr>
                <w:rStyle w:val="HTMLCode"/>
                <w:rFonts w:eastAsiaTheme="minorHAnsi"/>
              </w:rPr>
              <w:t>t?</w:t>
            </w:r>
            <w:r>
              <w:rPr>
                <w:rStyle w:val="HTMLCode"/>
                <w:rFonts w:eastAsiaTheme="minorHAnsi"/>
                <w:color w:val="990000"/>
              </w:rPr>
              <w:t>1</w:t>
            </w:r>
            <w:r>
              <w:rPr>
                <w:rStyle w:val="HTMLCode"/>
                <w:rFonts w:eastAsiaTheme="minorHAnsi"/>
              </w:rPr>
              <w: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System.out.println(</w:t>
            </w:r>
            <w:r>
              <w:rPr>
                <w:rStyle w:val="HTMLCode"/>
                <w:rFonts w:eastAsiaTheme="minorHAnsi"/>
                <w:color w:val="2A00FF"/>
              </w:rPr>
              <w:t>"Value of d after conversion : " </w:t>
            </w:r>
            <w:r>
              <w:rPr>
                <w:rStyle w:val="HTMLCode"/>
                <w:rFonts w:eastAsiaTheme="minorHAnsi"/>
              </w:rPr>
              <w:t>+ d);</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color w:val="3F7F5F"/>
              </w:rPr>
              <w:t>//Convert from boolean to String.</w:t>
            </w:r>
            <w:r>
              <w:rPr>
                <w:rFonts w:ascii="Courier New" w:hAnsi="Courier New" w:cs="Courier New"/>
                <w:sz w:val="20"/>
                <w:szCs w:val="20"/>
              </w:rPr>
              <w:br/>
            </w:r>
            <w:r>
              <w:rPr>
                <w:rStyle w:val="HTMLCode"/>
                <w:rFonts w:eastAsiaTheme="minorHAnsi"/>
                <w:color w:val="FFFFFF"/>
              </w:rPr>
              <w:t>  </w:t>
            </w:r>
            <w:r>
              <w:rPr>
                <w:rStyle w:val="HTMLCode"/>
                <w:rFonts w:eastAsiaTheme="minorHAnsi"/>
              </w:rPr>
              <w:t>g = </w:t>
            </w:r>
            <w:proofErr w:type="gramStart"/>
            <w:r>
              <w:rPr>
                <w:rStyle w:val="HTMLCode"/>
                <w:rFonts w:eastAsiaTheme="minorHAnsi"/>
              </w:rPr>
              <w:t>String.valueOf(</w:t>
            </w:r>
            <w:proofErr w:type="gramEnd"/>
            <w:r>
              <w:rPr>
                <w:rStyle w:val="HTMLCode"/>
                <w:rFonts w:eastAsiaTheme="minorHAnsi"/>
              </w:rPr>
              <w:t>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"Value of g after conversion : " </w:t>
            </w:r>
            <w:r>
              <w:rPr>
                <w:rStyle w:val="HTMLCode"/>
                <w:rFonts w:eastAsiaTheme="minorHAnsi"/>
              </w:rPr>
              <w:t>+ g);</w:t>
            </w:r>
            <w:r>
              <w:rPr>
                <w:rFonts w:ascii="Courier New" w:hAnsi="Courier New" w:cs="Courier New"/>
                <w:sz w:val="20"/>
                <w:szCs w:val="20"/>
              </w:rPr>
              <w:br/>
            </w:r>
            <w:r>
              <w:rPr>
                <w:rStyle w:val="HTMLCode"/>
                <w:rFonts w:eastAsiaTheme="minorHAnsi"/>
                <w:color w:val="FFFFFF"/>
              </w:rPr>
              <w:t>  </w:t>
            </w:r>
            <w:r>
              <w:rPr>
                <w:rStyle w:val="HTMLCode"/>
                <w:rFonts w:eastAsiaTheme="minorHAnsi"/>
              </w:rPr>
              <w:t>g = (String)(t?</w:t>
            </w:r>
            <w:r>
              <w:rPr>
                <w:rStyle w:val="HTMLCode"/>
                <w:rFonts w:eastAsiaTheme="minorHAnsi"/>
                <w:color w:val="2A00FF"/>
              </w:rPr>
              <w:t>"1"</w:t>
            </w:r>
            <w:r>
              <w:rPr>
                <w:rStyle w:val="HTMLCode"/>
                <w:rFonts w:eastAsiaTheme="minorHAnsi"/>
              </w:rPr>
              <w:t>:</w:t>
            </w:r>
            <w:r>
              <w:rPr>
                <w:rStyle w:val="HTMLCode"/>
                <w:rFonts w:eastAsiaTheme="minorHAnsi"/>
                <w:color w:val="2A00FF"/>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g after conversion : " </w:t>
            </w:r>
            <w:r>
              <w:rPr>
                <w:rStyle w:val="HTMLCode"/>
                <w:rFonts w:eastAsiaTheme="minorHAnsi"/>
              </w:rPr>
              <w:t>+ 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sum = (</w:t>
            </w:r>
            <w:r>
              <w:rPr>
                <w:rStyle w:val="HTMLCode"/>
                <w:rFonts w:eastAsiaTheme="minorHAnsi"/>
                <w:b/>
                <w:bCs/>
                <w:color w:val="7F0055"/>
              </w:rPr>
              <w:t>int</w:t>
            </w:r>
            <w:r>
              <w:rPr>
                <w:rStyle w:val="HTMLCode"/>
                <w:rFonts w:eastAsiaTheme="minorHAnsi"/>
              </w:rPr>
              <w:t>)(b + i + l + d + f);</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sum after conversion : " </w:t>
            </w:r>
            <w:r>
              <w:rPr>
                <w:rStyle w:val="HTMLCode"/>
                <w:rFonts w:eastAsiaTheme="minorHAnsi"/>
              </w:rPr>
              <w:t>+ sum);</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Array Example - Array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13" name="Picture 413" descr="http://www.roseindia.net/images/previous.gif">
              <a:hlinkClick xmlns:a="http://schemas.openxmlformats.org/drawingml/2006/main" r:id="rId1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descr="http://www.roseindia.net/images/previous.gif">
                      <a:hlinkClick r:id="rId19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14" name="Picture 41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15" name="Picture 415" descr="http://www.roseindia.net/images/next.gif">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descr="http://www.roseindia.net/images/next.gif">
                      <a:hlinkClick r:id="rId19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Array:</w:t>
      </w:r>
      <w:r>
        <w:rPr>
          <w:rStyle w:val="apple-converted-space"/>
          <w:rFonts w:ascii="Arial" w:hAnsi="Arial" w:cs="Arial"/>
          <w:b/>
          <w:bCs/>
          <w:color w:val="000000"/>
          <w:sz w:val="17"/>
          <w:szCs w:val="17"/>
        </w:rPr>
        <w:t> </w:t>
      </w:r>
      <w:r>
        <w:rPr>
          <w:rFonts w:ascii="Arial" w:hAnsi="Arial" w:cs="Arial"/>
          <w:color w:val="000000"/>
          <w:sz w:val="17"/>
          <w:szCs w:val="17"/>
        </w:rPr>
        <w:t xml:space="preserve">Array is the most important thing in any programming language. By definition, array is the static memory allocation. It allocates the memory for the same data type in sequence. It contains multiple values of same types. It also </w:t>
      </w:r>
      <w:proofErr w:type="gramStart"/>
      <w:r>
        <w:rPr>
          <w:rFonts w:ascii="Arial" w:hAnsi="Arial" w:cs="Arial"/>
          <w:color w:val="000000"/>
          <w:sz w:val="17"/>
          <w:szCs w:val="17"/>
        </w:rPr>
        <w:t>store</w:t>
      </w:r>
      <w:proofErr w:type="gramEnd"/>
      <w:r>
        <w:rPr>
          <w:rFonts w:ascii="Arial" w:hAnsi="Arial" w:cs="Arial"/>
          <w:color w:val="000000"/>
          <w:sz w:val="17"/>
          <w:szCs w:val="17"/>
        </w:rPr>
        <w:t xml:space="preserve"> the values in memory at the fixed size. Multiple types of arrays are used in any programming language such as: one - dimensional, two - dimensional or can say multi - dimensional.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Declaration of an array:  </w:t>
      </w:r>
      <w:r>
        <w:rPr>
          <w:rFonts w:ascii="Arial" w:hAnsi="Arial" w:cs="Arial"/>
          <w:color w:val="000000"/>
          <w:sz w:val="17"/>
          <w:szCs w:val="17"/>
        </w:rPr>
        <w:br/>
      </w:r>
      <w:r>
        <w:rPr>
          <w:rFonts w:ascii="Arial" w:hAnsi="Arial" w:cs="Arial"/>
          <w:color w:val="0000FF"/>
          <w:sz w:val="17"/>
          <w:szCs w:val="17"/>
        </w:rPr>
        <w:t xml:space="preserve">int </w:t>
      </w:r>
      <w:proofErr w:type="gramStart"/>
      <w:r>
        <w:rPr>
          <w:rFonts w:ascii="Arial" w:hAnsi="Arial" w:cs="Arial"/>
          <w:color w:val="0000FF"/>
          <w:sz w:val="17"/>
          <w:szCs w:val="17"/>
        </w:rPr>
        <w:t>num[</w:t>
      </w:r>
      <w:proofErr w:type="gramEnd"/>
      <w:r>
        <w:rPr>
          <w:rFonts w:ascii="Arial" w:hAnsi="Arial" w:cs="Arial"/>
          <w:color w:val="0000FF"/>
          <w:sz w:val="17"/>
          <w:szCs w:val="17"/>
        </w:rPr>
        <w:t>];</w:t>
      </w:r>
      <w:r>
        <w:rPr>
          <w:rStyle w:val="apple-converted-space"/>
          <w:rFonts w:ascii="Arial" w:hAnsi="Arial" w:cs="Arial"/>
          <w:color w:val="0000FF"/>
          <w:sz w:val="17"/>
          <w:szCs w:val="17"/>
        </w:rPr>
        <w:t> </w:t>
      </w:r>
      <w:r>
        <w:rPr>
          <w:rFonts w:ascii="Arial" w:hAnsi="Arial" w:cs="Arial"/>
          <w:color w:val="000000"/>
          <w:sz w:val="17"/>
          <w:szCs w:val="17"/>
        </w:rPr>
        <w:t>or</w:t>
      </w:r>
      <w:r>
        <w:rPr>
          <w:rStyle w:val="apple-converted-space"/>
          <w:rFonts w:ascii="Arial" w:hAnsi="Arial" w:cs="Arial"/>
          <w:color w:val="0000FF"/>
          <w:sz w:val="17"/>
          <w:szCs w:val="17"/>
        </w:rPr>
        <w:t> </w:t>
      </w:r>
      <w:r>
        <w:rPr>
          <w:rFonts w:ascii="Arial" w:hAnsi="Arial" w:cs="Arial"/>
          <w:color w:val="0000FF"/>
          <w:sz w:val="17"/>
          <w:szCs w:val="17"/>
        </w:rPr>
        <w:t>int num = new int[2];</w:t>
      </w:r>
      <w:r>
        <w:rPr>
          <w:rFonts w:ascii="Arial" w:hAnsi="Arial" w:cs="Arial"/>
          <w:color w:val="0000FF"/>
          <w:sz w:val="17"/>
          <w:szCs w:val="17"/>
        </w:rPr>
        <w:br/>
      </w:r>
      <w:r>
        <w:rPr>
          <w:rFonts w:ascii="Arial" w:hAnsi="Arial" w:cs="Arial"/>
          <w:color w:val="000000"/>
          <w:sz w:val="17"/>
          <w:szCs w:val="17"/>
        </w:rPr>
        <w:t xml:space="preserve">Some times user declares an array and it's size simultaneously. You may or may not be define the size in the declaration time. </w:t>
      </w:r>
      <w:proofErr w:type="gramStart"/>
      <w:r>
        <w:rPr>
          <w:rFonts w:ascii="Arial" w:hAnsi="Arial" w:cs="Arial"/>
          <w:color w:val="000000"/>
          <w:sz w:val="17"/>
          <w:szCs w:val="17"/>
        </w:rPr>
        <w:t>such</w:t>
      </w:r>
      <w:proofErr w:type="gramEnd"/>
      <w:r>
        <w:rPr>
          <w:rFonts w:ascii="Arial" w:hAnsi="Arial" w:cs="Arial"/>
          <w:color w:val="000000"/>
          <w:sz w:val="17"/>
          <w:szCs w:val="17"/>
        </w:rPr>
        <w:t xml:space="preserve"> as:</w:t>
      </w:r>
      <w:r>
        <w:rPr>
          <w:rFonts w:ascii="Arial" w:hAnsi="Arial" w:cs="Arial"/>
          <w:color w:val="000000"/>
          <w:sz w:val="17"/>
          <w:szCs w:val="17"/>
        </w:rPr>
        <w:br/>
      </w:r>
      <w:r>
        <w:rPr>
          <w:rFonts w:ascii="Arial" w:hAnsi="Arial" w:cs="Arial"/>
          <w:color w:val="0000FF"/>
          <w:sz w:val="17"/>
          <w:szCs w:val="17"/>
        </w:rPr>
        <w:t>int num[] = {50,20,45,82,25,63};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will see how to declare and implementation. This program illustrates that the array working way. This program takes the numbers present in the</w:t>
      </w:r>
      <w:r>
        <w:rPr>
          <w:rStyle w:val="apple-converted-space"/>
          <w:rFonts w:ascii="Arial" w:hAnsi="Arial" w:cs="Arial"/>
          <w:color w:val="000000"/>
          <w:sz w:val="17"/>
          <w:szCs w:val="17"/>
        </w:rPr>
        <w:t> </w:t>
      </w:r>
      <w:proofErr w:type="gramStart"/>
      <w:r>
        <w:rPr>
          <w:rFonts w:ascii="Arial" w:hAnsi="Arial" w:cs="Arial"/>
          <w:color w:val="0000FF"/>
          <w:sz w:val="17"/>
          <w:szCs w:val="17"/>
        </w:rPr>
        <w:t>num[</w:t>
      </w:r>
      <w:proofErr w:type="gramEnd"/>
      <w:r>
        <w:rPr>
          <w:rFonts w:ascii="Arial" w:hAnsi="Arial" w:cs="Arial"/>
          <w:color w:val="0000FF"/>
          <w:sz w:val="17"/>
          <w:szCs w:val="17"/>
        </w:rPr>
        <w:t>]</w:t>
      </w:r>
      <w:r>
        <w:rPr>
          <w:rStyle w:val="apple-converted-space"/>
          <w:rFonts w:ascii="Arial" w:hAnsi="Arial" w:cs="Arial"/>
          <w:color w:val="000000"/>
          <w:sz w:val="17"/>
          <w:szCs w:val="17"/>
        </w:rPr>
        <w:t> </w:t>
      </w:r>
      <w:r>
        <w:rPr>
          <w:rFonts w:ascii="Arial" w:hAnsi="Arial" w:cs="Arial"/>
          <w:color w:val="000000"/>
          <w:sz w:val="17"/>
          <w:szCs w:val="17"/>
        </w:rPr>
        <w:t>array in unordered list and prints numbers in ascending order. In this program the</w:t>
      </w:r>
      <w:r>
        <w:rPr>
          <w:rStyle w:val="apple-converted-space"/>
          <w:rFonts w:ascii="Arial" w:hAnsi="Arial" w:cs="Arial"/>
          <w:color w:val="000000"/>
          <w:sz w:val="17"/>
          <w:szCs w:val="17"/>
        </w:rPr>
        <w:t> </w:t>
      </w:r>
      <w:proofErr w:type="gramStart"/>
      <w:r>
        <w:rPr>
          <w:rFonts w:ascii="Arial" w:hAnsi="Arial" w:cs="Arial"/>
          <w:color w:val="0000FF"/>
          <w:sz w:val="17"/>
          <w:szCs w:val="17"/>
        </w:rPr>
        <w:t>sort(</w:t>
      </w:r>
      <w:proofErr w:type="gramEnd"/>
      <w:r>
        <w:rPr>
          <w:rFonts w:ascii="Arial" w:hAnsi="Arial" w:cs="Arial"/>
          <w:color w:val="0000FF"/>
          <w:sz w:val="17"/>
          <w:szCs w:val="17"/>
        </w:rPr>
        <w:t>)</w:t>
      </w:r>
      <w:r>
        <w:rPr>
          <w:rStyle w:val="apple-converted-space"/>
          <w:rFonts w:ascii="Arial" w:hAnsi="Arial" w:cs="Arial"/>
          <w:color w:val="000000"/>
          <w:sz w:val="17"/>
          <w:szCs w:val="17"/>
        </w:rPr>
        <w:t> </w:t>
      </w:r>
      <w:r>
        <w:rPr>
          <w:rFonts w:ascii="Arial" w:hAnsi="Arial" w:cs="Arial"/>
          <w:color w:val="000000"/>
          <w:sz w:val="17"/>
          <w:szCs w:val="17"/>
        </w:rPr>
        <w:t>function of the</w:t>
      </w:r>
      <w:r>
        <w:rPr>
          <w:rStyle w:val="apple-converted-space"/>
          <w:rFonts w:ascii="Arial" w:hAnsi="Arial" w:cs="Arial"/>
          <w:color w:val="000000"/>
          <w:sz w:val="17"/>
          <w:szCs w:val="17"/>
        </w:rPr>
        <w:t> </w:t>
      </w:r>
      <w:r>
        <w:rPr>
          <w:rFonts w:ascii="Arial" w:hAnsi="Arial" w:cs="Arial"/>
          <w:color w:val="0000FF"/>
          <w:sz w:val="17"/>
          <w:szCs w:val="17"/>
        </w:rPr>
        <w:t>java.util.*;</w:t>
      </w:r>
      <w:r>
        <w:rPr>
          <w:rStyle w:val="apple-converted-space"/>
          <w:rFonts w:ascii="Arial" w:hAnsi="Arial" w:cs="Arial"/>
          <w:color w:val="000000"/>
          <w:sz w:val="17"/>
          <w:szCs w:val="17"/>
        </w:rPr>
        <w:t> </w:t>
      </w:r>
      <w:r>
        <w:rPr>
          <w:rFonts w:ascii="Arial" w:hAnsi="Arial" w:cs="Arial"/>
          <w:color w:val="000000"/>
          <w:sz w:val="17"/>
          <w:szCs w:val="17"/>
        </w:rPr>
        <w:t>package is using to sort all the numbers present in the</w:t>
      </w:r>
      <w:r>
        <w:rPr>
          <w:rStyle w:val="apple-converted-space"/>
          <w:rFonts w:ascii="Arial" w:hAnsi="Arial" w:cs="Arial"/>
          <w:color w:val="000000"/>
          <w:sz w:val="17"/>
          <w:szCs w:val="17"/>
        </w:rPr>
        <w:t> </w:t>
      </w:r>
      <w:r>
        <w:rPr>
          <w:rFonts w:ascii="Arial" w:hAnsi="Arial" w:cs="Arial"/>
          <w:color w:val="0000FF"/>
          <w:sz w:val="17"/>
          <w:szCs w:val="17"/>
        </w:rPr>
        <w:t>num[]</w:t>
      </w:r>
      <w:r>
        <w:rPr>
          <w:rStyle w:val="apple-converted-space"/>
          <w:rFonts w:ascii="Arial" w:hAnsi="Arial" w:cs="Arial"/>
          <w:color w:val="000000"/>
          <w:sz w:val="17"/>
          <w:szCs w:val="17"/>
        </w:rPr>
        <w:t> </w:t>
      </w:r>
      <w:r>
        <w:rPr>
          <w:rFonts w:ascii="Arial" w:hAnsi="Arial" w:cs="Arial"/>
          <w:color w:val="000000"/>
          <w:sz w:val="17"/>
          <w:szCs w:val="17"/>
        </w:rPr>
        <w:t>array. The</w:t>
      </w:r>
      <w:r>
        <w:rPr>
          <w:rStyle w:val="apple-converted-space"/>
          <w:rFonts w:ascii="Arial" w:hAnsi="Arial" w:cs="Arial"/>
          <w:color w:val="000000"/>
          <w:sz w:val="17"/>
          <w:szCs w:val="17"/>
        </w:rPr>
        <w:t> </w:t>
      </w:r>
      <w:proofErr w:type="gramStart"/>
      <w:r>
        <w:rPr>
          <w:rFonts w:ascii="Arial" w:hAnsi="Arial" w:cs="Arial"/>
          <w:color w:val="0000FF"/>
          <w:sz w:val="17"/>
          <w:szCs w:val="17"/>
        </w:rPr>
        <w:t>Arrays.sort(</w:t>
      </w:r>
      <w:proofErr w:type="gramEnd"/>
      <w:r>
        <w:rPr>
          <w:rFonts w:ascii="Arial" w:hAnsi="Arial" w:cs="Arial"/>
          <w:color w:val="0000FF"/>
          <w:sz w:val="17"/>
          <w:szCs w:val="17"/>
        </w:rPr>
        <w:t>)</w:t>
      </w:r>
      <w:r>
        <w:rPr>
          <w:rStyle w:val="apple-converted-space"/>
          <w:rFonts w:ascii="Arial" w:hAnsi="Arial" w:cs="Arial"/>
          <w:color w:val="000000"/>
          <w:sz w:val="17"/>
          <w:szCs w:val="17"/>
        </w:rPr>
        <w:t> </w:t>
      </w:r>
      <w:r>
        <w:rPr>
          <w:rFonts w:ascii="Arial" w:hAnsi="Arial" w:cs="Arial"/>
          <w:color w:val="000000"/>
          <w:sz w:val="17"/>
          <w:szCs w:val="17"/>
        </w:rPr>
        <w:t>automatically sorts the list of number in ascending order by default. This function held the argument which is the array name</w:t>
      </w:r>
      <w:r>
        <w:rPr>
          <w:rStyle w:val="apple-converted-space"/>
          <w:rFonts w:ascii="Arial" w:hAnsi="Arial" w:cs="Arial"/>
          <w:color w:val="000000"/>
          <w:sz w:val="17"/>
          <w:szCs w:val="17"/>
        </w:rPr>
        <w:t> </w:t>
      </w:r>
      <w:r>
        <w:rPr>
          <w:rFonts w:ascii="Arial" w:hAnsi="Arial" w:cs="Arial"/>
          <w:color w:val="0000FF"/>
          <w:sz w:val="17"/>
          <w:szCs w:val="17"/>
        </w:rPr>
        <w:t>num</w:t>
      </w:r>
      <w:r>
        <w:rPr>
          <w:rFonts w:ascii="Arial" w:hAnsi="Arial" w:cs="Arial"/>
          <w:color w:val="000000"/>
          <w:sz w:val="17"/>
          <w:szCs w:val="17"/>
        </w:rP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585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w:t>
            </w:r>
            <w:r>
              <w:rPr>
                <w:rStyle w:val="HTMLCode"/>
                <w:rFonts w:eastAsiaTheme="minorHAnsi"/>
                <w:b/>
                <w:bCs/>
              </w:rPr>
              <w:t> </w:t>
            </w:r>
            <w:r>
              <w:rPr>
                <w:rStyle w:val="HTMLCode"/>
                <w:rFonts w:eastAsiaTheme="minorHAnsi"/>
              </w:rPr>
              <w:t>java.util.*;</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b/>
                <w:bCs/>
              </w:rPr>
              <w:t> </w:t>
            </w:r>
            <w:r>
              <w:rPr>
                <w:rStyle w:val="HTMLCode"/>
                <w:rFonts w:eastAsiaTheme="minorHAnsi"/>
              </w:rPr>
              <w:t>array{</w:t>
            </w:r>
            <w:r>
              <w:rPr>
                <w:rFonts w:ascii="Courier New" w:hAnsi="Courier New" w:cs="Courier New"/>
                <w:sz w:val="20"/>
                <w:szCs w:val="20"/>
              </w:rPr>
              <w:br/>
            </w:r>
            <w:r>
              <w:rPr>
                <w:rStyle w:val="HTMLCode"/>
                <w:rFonts w:eastAsiaTheme="minorHAnsi"/>
              </w:rPr>
              <w:lastRenderedPageBreak/>
              <w:t> </w:t>
            </w:r>
            <w:r>
              <w:rPr>
                <w:rStyle w:val="HTMLCode"/>
                <w:rFonts w:eastAsiaTheme="minorHAnsi"/>
                <w:color w:val="FFFFFF"/>
              </w:rPr>
              <w:t> </w:t>
            </w:r>
            <w:r>
              <w:rPr>
                <w:rStyle w:val="HTMLCode"/>
                <w:rFonts w:eastAsiaTheme="minorHAnsi"/>
                <w:b/>
                <w:bCs/>
                <w:color w:val="7F0055"/>
              </w:rPr>
              <w:t>public static void</w:t>
            </w:r>
            <w:r>
              <w:rPr>
                <w:rStyle w:val="HTMLCode"/>
                <w:rFonts w:eastAsiaTheme="minorHAnsi"/>
                <w:b/>
                <w:bCs/>
              </w:rPr>
              <w:t>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num[] = {</w:t>
            </w:r>
            <w:r>
              <w:rPr>
                <w:rStyle w:val="HTMLCode"/>
                <w:rFonts w:eastAsiaTheme="minorHAnsi"/>
                <w:color w:val="990000"/>
              </w:rPr>
              <w:t>50</w:t>
            </w:r>
            <w:r>
              <w:rPr>
                <w:rStyle w:val="HTMLCode"/>
                <w:rFonts w:eastAsiaTheme="minorHAnsi"/>
                <w:color w:val="000000"/>
              </w:rPr>
              <w:t>,</w:t>
            </w:r>
            <w:r>
              <w:rPr>
                <w:rStyle w:val="HTMLCode"/>
                <w:rFonts w:eastAsiaTheme="minorHAnsi"/>
                <w:color w:val="990000"/>
              </w:rPr>
              <w:t>20</w:t>
            </w:r>
            <w:r>
              <w:rPr>
                <w:rStyle w:val="HTMLCode"/>
                <w:rFonts w:eastAsiaTheme="minorHAnsi"/>
                <w:color w:val="000000"/>
              </w:rPr>
              <w:t>,</w:t>
            </w:r>
            <w:r>
              <w:rPr>
                <w:rStyle w:val="HTMLCode"/>
                <w:rFonts w:eastAsiaTheme="minorHAnsi"/>
                <w:color w:val="990000"/>
              </w:rPr>
              <w:t>45</w:t>
            </w:r>
            <w:r>
              <w:rPr>
                <w:rStyle w:val="HTMLCode"/>
                <w:rFonts w:eastAsiaTheme="minorHAnsi"/>
                <w:color w:val="000000"/>
              </w:rPr>
              <w:t>,</w:t>
            </w:r>
            <w:r>
              <w:rPr>
                <w:rStyle w:val="HTMLCode"/>
                <w:rFonts w:eastAsiaTheme="minorHAnsi"/>
                <w:color w:val="990000"/>
              </w:rPr>
              <w:t>82</w:t>
            </w:r>
            <w:r>
              <w:rPr>
                <w:rStyle w:val="HTMLCode"/>
                <w:rFonts w:eastAsiaTheme="minorHAnsi"/>
                <w:color w:val="000000"/>
              </w:rPr>
              <w:t>,</w:t>
            </w:r>
            <w:r>
              <w:rPr>
                <w:rStyle w:val="HTMLCode"/>
                <w:rFonts w:eastAsiaTheme="minorHAnsi"/>
                <w:color w:val="990000"/>
              </w:rPr>
              <w:t>25</w:t>
            </w:r>
            <w:r>
              <w:rPr>
                <w:rStyle w:val="HTMLCode"/>
                <w:rFonts w:eastAsiaTheme="minorHAnsi"/>
                <w:color w:val="000000"/>
              </w:rPr>
              <w:t>,</w:t>
            </w:r>
            <w:r>
              <w:rPr>
                <w:rStyle w:val="HTMLCode"/>
                <w:rFonts w:eastAsiaTheme="minorHAnsi"/>
                <w:color w:val="990000"/>
              </w:rPr>
              <w:t>63</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l = num.length;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i,j,t;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w:t>
            </w:r>
            <w:r>
              <w:rPr>
                <w:rStyle w:val="HTMLCode"/>
                <w:rFonts w:eastAsiaTheme="minorHAnsi"/>
                <w:color w:val="2A00FF"/>
              </w:rPr>
              <w:t>"Given number</w:t>
            </w:r>
            <w:r>
              <w:rPr>
                <w:rStyle w:val="HTMLCode"/>
                <w:rFonts w:eastAsiaTheme="minorHAnsi"/>
              </w:rPr>
              <w:t> : </w:t>
            </w:r>
            <w:r>
              <w:rPr>
                <w:rStyle w:val="HTMLCode"/>
                <w:rFonts w:eastAsiaTheme="minorHAnsi"/>
                <w:color w:val="2A00FF"/>
              </w:rPr>
              <w:t>"</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rPr>
              <w:t>(i =</w:t>
            </w:r>
            <w:r>
              <w:rPr>
                <w:rStyle w:val="HTMLCode"/>
                <w:rFonts w:eastAsiaTheme="minorHAnsi"/>
                <w:color w:val="000000"/>
              </w:rPr>
              <w:t> </w:t>
            </w:r>
            <w:r>
              <w:rPr>
                <w:rStyle w:val="HTMLCode"/>
                <w:rFonts w:eastAsiaTheme="minorHAnsi"/>
                <w:color w:val="990000"/>
              </w:rPr>
              <w:t>0</w:t>
            </w:r>
            <w:r>
              <w:rPr>
                <w:rStyle w:val="HTMLCode"/>
                <w:rFonts w:eastAsiaTheme="minorHAnsi"/>
              </w:rPr>
              <w:t>;i &lt; l;i++ ){</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w:t>
            </w:r>
            <w:r>
              <w:rPr>
                <w:rStyle w:val="HTMLCode"/>
                <w:rFonts w:eastAsiaTheme="minorHAnsi"/>
                <w:color w:val="2A00FF"/>
              </w:rPr>
              <w:t>"  " </w:t>
            </w:r>
            <w:r>
              <w:rPr>
                <w:rStyle w:val="HTMLCode"/>
                <w:rFonts w:eastAsiaTheme="minorHAnsi"/>
              </w:rPr>
              <w:t>+ num[i]);</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w:t>
            </w:r>
            <w:r>
              <w:rPr>
                <w:rStyle w:val="HTMLCode"/>
                <w:rFonts w:eastAsiaTheme="minorHAnsi"/>
              </w:rPr>
              <w:t>\n</w:t>
            </w:r>
            <w:r>
              <w:rPr>
                <w:rStyle w:val="HTMLCode"/>
                <w:rFonts w:eastAsiaTheme="minorHAnsi"/>
                <w:color w:val="2A00FF"/>
              </w:rPr>
              <w:t>"</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w:t>
            </w:r>
            <w:r>
              <w:rPr>
                <w:rStyle w:val="HTMLCode"/>
                <w:rFonts w:eastAsiaTheme="minorHAnsi"/>
                <w:color w:val="2A00FF"/>
              </w:rPr>
              <w:t>"Accending order number </w:t>
            </w:r>
            <w:r>
              <w:rPr>
                <w:rStyle w:val="HTMLCode"/>
                <w:rFonts w:eastAsiaTheme="minorHAnsi"/>
              </w:rPr>
              <w:t>:</w:t>
            </w:r>
            <w:r>
              <w:rPr>
                <w:rStyle w:val="HTMLCode"/>
                <w:rFonts w:eastAsiaTheme="minorHAnsi"/>
                <w:color w:val="2A00FF"/>
              </w:rPr>
              <w:t> "</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Arrays.sort(num);</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for</w:t>
            </w:r>
            <w:r>
              <w:rPr>
                <w:rStyle w:val="HTMLCode"/>
                <w:rFonts w:eastAsiaTheme="minorHAnsi"/>
              </w:rPr>
              <w:t>(i = </w:t>
            </w:r>
            <w:r>
              <w:rPr>
                <w:rStyle w:val="HTMLCode"/>
                <w:rFonts w:eastAsiaTheme="minorHAnsi"/>
                <w:color w:val="990000"/>
              </w:rPr>
              <w:t>0</w:t>
            </w:r>
            <w:r>
              <w:rPr>
                <w:rStyle w:val="HTMLCode"/>
                <w:rFonts w:eastAsiaTheme="minorHAnsi"/>
              </w:rPr>
              <w:t>;i &lt; l;i++){</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w:t>
            </w:r>
            <w:r>
              <w:rPr>
                <w:rStyle w:val="HTMLCode"/>
                <w:rFonts w:eastAsiaTheme="minorHAnsi"/>
                <w:color w:val="2A00FF"/>
              </w:rPr>
              <w:t>"  " </w:t>
            </w:r>
            <w:r>
              <w:rPr>
                <w:rStyle w:val="HTMLCode"/>
                <w:rFonts w:eastAsiaTheme="minorHAnsi"/>
              </w:rPr>
              <w:t>+ num[i]);</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of the program:</w:t>
      </w:r>
    </w:p>
    <w:tbl>
      <w:tblPr>
        <w:tblW w:w="0" w:type="auto"/>
        <w:tblCellSpacing w:w="0" w:type="dxa"/>
        <w:shd w:val="clear" w:color="auto" w:fill="000000"/>
        <w:tblCellMar>
          <w:left w:w="0" w:type="dxa"/>
          <w:right w:w="0" w:type="dxa"/>
        </w:tblCellMar>
        <w:tblLook w:val="04A0"/>
      </w:tblPr>
      <w:tblGrid>
        <w:gridCol w:w="3544"/>
      </w:tblGrid>
      <w:tr w:rsidR="00370D26" w:rsidTr="00370D26">
        <w:trPr>
          <w:tblCellSpacing w:w="0" w:type="dxa"/>
        </w:trPr>
        <w:tc>
          <w:tcPr>
            <w:tcW w:w="0" w:type="auto"/>
            <w:shd w:val="clear" w:color="auto" w:fill="000000"/>
            <w:vAlign w:val="center"/>
            <w:hideMark/>
          </w:tcPr>
          <w:p w:rsidR="00370D26" w:rsidRDefault="00370D26">
            <w:pPr>
              <w:pStyle w:val="NormalWeb"/>
              <w:spacing w:line="311" w:lineRule="atLeast"/>
              <w:rPr>
                <w:rFonts w:ascii="Arial" w:hAnsi="Arial" w:cs="Arial"/>
                <w:color w:val="FFFFFF"/>
                <w:sz w:val="17"/>
                <w:szCs w:val="17"/>
              </w:rPr>
            </w:pPr>
            <w:r>
              <w:rPr>
                <w:rFonts w:ascii="Arial" w:hAnsi="Arial" w:cs="Arial"/>
                <w:b/>
                <w:bCs/>
                <w:color w:val="FFFFFF"/>
                <w:sz w:val="17"/>
                <w:szCs w:val="17"/>
              </w:rPr>
              <w:t>C:\chandan&gt;javac array.java</w:t>
            </w:r>
            <w:r>
              <w:rPr>
                <w:rFonts w:ascii="Arial" w:hAnsi="Arial" w:cs="Arial"/>
                <w:b/>
                <w:bCs/>
                <w:color w:val="FFFFFF"/>
                <w:sz w:val="17"/>
                <w:szCs w:val="17"/>
              </w:rPr>
              <w:br/>
            </w:r>
            <w:r>
              <w:rPr>
                <w:rFonts w:ascii="Arial" w:hAnsi="Arial" w:cs="Arial"/>
                <w:b/>
                <w:bCs/>
                <w:color w:val="FFFFFF"/>
                <w:sz w:val="17"/>
                <w:szCs w:val="17"/>
              </w:rPr>
              <w:br/>
              <w:t>C:\chandan&gt;java array</w:t>
            </w:r>
            <w:r>
              <w:rPr>
                <w:rFonts w:ascii="Arial" w:hAnsi="Arial" w:cs="Arial"/>
                <w:b/>
                <w:bCs/>
                <w:color w:val="FFFFFF"/>
                <w:sz w:val="17"/>
                <w:szCs w:val="17"/>
              </w:rPr>
              <w:br/>
              <w:t>Given number : 50 20 45 82 25 63</w:t>
            </w:r>
            <w:r>
              <w:rPr>
                <w:rFonts w:ascii="Arial" w:hAnsi="Arial" w:cs="Arial"/>
                <w:b/>
                <w:bCs/>
                <w:color w:val="FFFFFF"/>
                <w:sz w:val="17"/>
                <w:szCs w:val="17"/>
              </w:rPr>
              <w:br/>
            </w:r>
            <w:r>
              <w:rPr>
                <w:rFonts w:ascii="Arial" w:hAnsi="Arial" w:cs="Arial"/>
                <w:b/>
                <w:bCs/>
                <w:color w:val="FFFFFF"/>
                <w:sz w:val="17"/>
                <w:szCs w:val="17"/>
              </w:rPr>
              <w:br/>
              <w:t>Ascending order number : 20 25 45 50 63 82</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Copying an array to another</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19" name="Picture 419" descr="http://www.roseindia.net/images/previous.gif">
              <a:hlinkClick xmlns:a="http://schemas.openxmlformats.org/drawingml/2006/main" r:id="rId1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descr="http://www.roseindia.net/images/previous.gif">
                      <a:hlinkClick r:id="rId19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20" name="Picture 42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21" name="Picture 421" descr="http://www.roseindia.net/images/next.gif">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www.roseindia.net/images/next.gif">
                      <a:hlinkClick r:id="rId19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Java Copy Array Example</w:t>
      </w:r>
      <w:proofErr w:type="gramStart"/>
      <w:r>
        <w:rPr>
          <w:rFonts w:ascii="Arial" w:hAnsi="Arial" w:cs="Arial"/>
          <w:b/>
          <w:bCs/>
          <w:color w:val="000000"/>
          <w:sz w:val="17"/>
          <w:szCs w:val="17"/>
        </w:rPr>
        <w:t>:</w:t>
      </w:r>
      <w:proofErr w:type="gramEnd"/>
      <w:r>
        <w:rPr>
          <w:rFonts w:ascii="Arial" w:hAnsi="Arial" w:cs="Arial"/>
          <w:color w:val="000000"/>
          <w:sz w:val="17"/>
          <w:szCs w:val="17"/>
        </w:rPr>
        <w:br/>
        <w:t>In this tutorial, you will learn how to copy data from one array to another. Here, providing you an example with code and its explanation to given below.</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is a program that follows one dimensional array. In</w:t>
      </w:r>
      <w:proofErr w:type="gramStart"/>
      <w:r>
        <w:rPr>
          <w:rFonts w:ascii="Arial" w:hAnsi="Arial" w:cs="Arial"/>
          <w:color w:val="000000"/>
          <w:sz w:val="17"/>
          <w:szCs w:val="17"/>
        </w:rPr>
        <w:t>  this</w:t>
      </w:r>
      <w:proofErr w:type="gramEnd"/>
      <w:r>
        <w:rPr>
          <w:rFonts w:ascii="Arial" w:hAnsi="Arial" w:cs="Arial"/>
          <w:color w:val="000000"/>
          <w:sz w:val="17"/>
          <w:szCs w:val="17"/>
        </w:rPr>
        <w:t xml:space="preserve"> program, firstly we have to define a class</w:t>
      </w:r>
      <w:r>
        <w:rPr>
          <w:rFonts w:ascii="Arial" w:hAnsi="Arial" w:cs="Arial"/>
          <w:b/>
          <w:bCs/>
          <w:color w:val="000000"/>
          <w:sz w:val="17"/>
          <w:szCs w:val="17"/>
        </w:rPr>
        <w:t>"</w:t>
      </w:r>
      <w:r>
        <w:rPr>
          <w:rStyle w:val="HTMLCode"/>
          <w:b/>
          <w:bCs/>
          <w:color w:val="000000"/>
        </w:rPr>
        <w:t>CopyArray</w:t>
      </w:r>
      <w:r>
        <w:rPr>
          <w:rFonts w:ascii="Arial" w:hAnsi="Arial" w:cs="Arial"/>
          <w:b/>
          <w:bCs/>
          <w:color w:val="000000"/>
          <w:sz w:val="17"/>
          <w:szCs w:val="17"/>
        </w:rPr>
        <w:t>"</w:t>
      </w:r>
      <w:r>
        <w:rPr>
          <w:rFonts w:ascii="Arial" w:hAnsi="Arial" w:cs="Arial"/>
          <w:color w:val="000000"/>
          <w:sz w:val="17"/>
          <w:szCs w:val="17"/>
        </w:rPr>
        <w:t>. Now, we take two integer type array like:</w:t>
      </w:r>
      <w:r>
        <w:rPr>
          <w:rStyle w:val="apple-converted-space"/>
          <w:rFonts w:ascii="Arial" w:hAnsi="Arial" w:cs="Arial"/>
          <w:color w:val="000000"/>
          <w:sz w:val="17"/>
          <w:szCs w:val="17"/>
        </w:rPr>
        <w:t> </w:t>
      </w:r>
      <w:proofErr w:type="gramStart"/>
      <w:r>
        <w:rPr>
          <w:rFonts w:ascii="Arial" w:hAnsi="Arial" w:cs="Arial"/>
          <w:b/>
          <w:bCs/>
          <w:color w:val="000000"/>
          <w:sz w:val="17"/>
          <w:szCs w:val="17"/>
        </w:rPr>
        <w:t>array1[</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array2[]</w:t>
      </w:r>
      <w:r>
        <w:rPr>
          <w:rFonts w:ascii="Arial" w:hAnsi="Arial" w:cs="Arial"/>
          <w:color w:val="000000"/>
          <w:sz w:val="17"/>
          <w:szCs w:val="17"/>
        </w:rPr>
        <w:t xml:space="preserve">. The </w:t>
      </w:r>
      <w:proofErr w:type="gramStart"/>
      <w:r>
        <w:rPr>
          <w:rFonts w:ascii="Arial" w:hAnsi="Arial" w:cs="Arial"/>
          <w:color w:val="000000"/>
          <w:sz w:val="17"/>
          <w:szCs w:val="17"/>
        </w:rPr>
        <w:t>array1[</w:t>
      </w:r>
      <w:proofErr w:type="gramEnd"/>
      <w:r>
        <w:rPr>
          <w:rFonts w:ascii="Arial" w:hAnsi="Arial" w:cs="Arial"/>
          <w:color w:val="000000"/>
          <w:sz w:val="17"/>
          <w:szCs w:val="17"/>
        </w:rPr>
        <w:t>] contains some integer type values (2,3,4,5,8,9) and another  is blank. After initializing this, now we get number of rows and columns by using the</w:t>
      </w:r>
      <w:r>
        <w:rPr>
          <w:rStyle w:val="apple-converted-space"/>
          <w:rFonts w:ascii="Arial" w:hAnsi="Arial" w:cs="Arial"/>
          <w:color w:val="000000"/>
          <w:sz w:val="17"/>
          <w:szCs w:val="17"/>
        </w:rPr>
        <w:t> </w:t>
      </w:r>
      <w:r>
        <w:rPr>
          <w:rFonts w:ascii="Arial" w:hAnsi="Arial" w:cs="Arial"/>
          <w:b/>
          <w:bCs/>
          <w:color w:val="000000"/>
          <w:sz w:val="17"/>
          <w:szCs w:val="17"/>
        </w:rPr>
        <w:t>array1.length. </w:t>
      </w:r>
      <w:r>
        <w:rPr>
          <w:rStyle w:val="apple-converted-space"/>
          <w:rFonts w:ascii="Arial" w:hAnsi="Arial" w:cs="Arial"/>
          <w:color w:val="000000"/>
          <w:sz w:val="17"/>
          <w:szCs w:val="17"/>
        </w:rPr>
        <w:t> </w:t>
      </w:r>
      <w:r>
        <w:rPr>
          <w:rFonts w:ascii="Arial" w:hAnsi="Arial" w:cs="Arial"/>
          <w:color w:val="000000"/>
          <w:sz w:val="17"/>
          <w:szCs w:val="17"/>
        </w:rPr>
        <w:t>We use the '</w:t>
      </w:r>
      <w:r>
        <w:rPr>
          <w:rFonts w:ascii="Arial" w:hAnsi="Arial" w:cs="Arial"/>
          <w:b/>
          <w:bCs/>
          <w:color w:val="000000"/>
          <w:sz w:val="17"/>
          <w:szCs w:val="17"/>
        </w:rPr>
        <w:t>for</w:t>
      </w:r>
      <w:r>
        <w:rPr>
          <w:rFonts w:ascii="Arial" w:hAnsi="Arial" w:cs="Arial"/>
          <w:color w:val="000000"/>
          <w:sz w:val="17"/>
          <w:szCs w:val="17"/>
        </w:rPr>
        <w:t xml:space="preserve">' loop statement for displaying and copying </w:t>
      </w:r>
      <w:proofErr w:type="gramStart"/>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b/>
          <w:bCs/>
          <w:color w:val="000000"/>
          <w:sz w:val="17"/>
          <w:szCs w:val="17"/>
        </w:rPr>
        <w:t>array1</w:t>
      </w:r>
      <w:proofErr w:type="gramEnd"/>
      <w:r>
        <w:rPr>
          <w:rFonts w:ascii="Arial" w:hAnsi="Arial" w:cs="Arial"/>
          <w:b/>
          <w:bCs/>
          <w:color w:val="000000"/>
          <w:sz w:val="17"/>
          <w:szCs w:val="17"/>
        </w:rPr>
        <w:t>[j] = array2[j]</w:t>
      </w:r>
      <w:r>
        <w:rPr>
          <w:rStyle w:val="apple-converted-space"/>
          <w:rFonts w:ascii="Arial" w:hAnsi="Arial" w:cs="Arial"/>
          <w:b/>
          <w:bCs/>
          <w:color w:val="000000"/>
          <w:sz w:val="17"/>
          <w:szCs w:val="17"/>
        </w:rPr>
        <w:t> </w:t>
      </w:r>
      <w:r>
        <w:rPr>
          <w:rFonts w:ascii="Arial" w:hAnsi="Arial" w:cs="Arial"/>
          <w:color w:val="000000"/>
          <w:sz w:val="17"/>
          <w:szCs w:val="17"/>
        </w:rPr>
        <w:t>) the array.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513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color w:val="000000"/>
              </w:rPr>
              <w:t>CopyArray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b/>
                <w:bCs/>
                <w:color w:val="7F0055"/>
              </w:rPr>
              <w:t>int </w:t>
            </w:r>
            <w:r>
              <w:rPr>
                <w:rStyle w:val="HTMLCode"/>
                <w:rFonts w:eastAsiaTheme="minorHAnsi"/>
                <w:color w:val="000000"/>
              </w:rPr>
              <w:t>array1[]= {</w:t>
            </w:r>
            <w:r>
              <w:rPr>
                <w:rStyle w:val="HTMLCode"/>
                <w:rFonts w:eastAsiaTheme="minorHAnsi"/>
                <w:color w:val="990000"/>
              </w:rPr>
              <w:t>2</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8</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array2[] = </w:t>
            </w:r>
            <w:r>
              <w:rPr>
                <w:rStyle w:val="HTMLCode"/>
                <w:rFonts w:eastAsiaTheme="minorHAnsi"/>
                <w:b/>
                <w:bCs/>
                <w:color w:val="7F0055"/>
              </w:rPr>
              <w:t>new int</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"array:"</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 i&lt;array1.length;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+array1[i]);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"\narray1:"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w:t>
            </w:r>
            <w:r>
              <w:rPr>
                <w:rStyle w:val="HTMLCode"/>
                <w:rFonts w:eastAsiaTheme="minorHAnsi"/>
                <w:color w:val="990000"/>
              </w:rPr>
              <w:t>0</w:t>
            </w:r>
            <w:r>
              <w:rPr>
                <w:rStyle w:val="HTMLCode"/>
                <w:rFonts w:eastAsiaTheme="minorHAnsi"/>
                <w:color w:val="000000"/>
              </w:rPr>
              <w:t>; j&lt;array1.length; 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array2[j] = array1[j];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 array2[j]);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196" w:history="1">
        <w:r>
          <w:rPr>
            <w:rStyle w:val="Hyperlink"/>
            <w:rFonts w:ascii="Arial" w:hAnsi="Arial" w:cs="Arial"/>
            <w:b/>
            <w:bCs/>
            <w:color w:val="D10026"/>
            <w:sz w:val="20"/>
            <w:szCs w:val="20"/>
          </w:rPr>
          <w:t>Download this Example</w:t>
        </w:r>
      </w:hyperlink>
    </w:p>
    <w:p w:rsidR="00370D26" w:rsidRDefault="00370D26" w:rsidP="00370D26">
      <w:pPr>
        <w:pStyle w:val="Heading1"/>
        <w:shd w:val="clear" w:color="auto" w:fill="FFFFFF"/>
        <w:spacing w:line="311" w:lineRule="atLeast"/>
        <w:rPr>
          <w:rFonts w:ascii="Arial" w:hAnsi="Arial" w:cs="Arial"/>
          <w:color w:val="000000"/>
        </w:rPr>
      </w:pPr>
      <w:proofErr w:type="gramStart"/>
      <w:r>
        <w:rPr>
          <w:rFonts w:ascii="Arial" w:hAnsi="Arial" w:cs="Arial"/>
          <w:color w:val="000000"/>
        </w:rPr>
        <w:t>charAt(</w:t>
      </w:r>
      <w:proofErr w:type="gramEnd"/>
      <w:r>
        <w:rPr>
          <w:rFonts w:ascii="Arial" w:hAnsi="Arial" w:cs="Arial"/>
          <w:color w:val="000000"/>
        </w:rPr>
        <w:t>) Method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25" name="Picture 425" descr="http://www.roseindia.net/images/previous.gif">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http://www.roseindia.net/images/previous.gif">
                      <a:hlinkClick r:id="rId19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26" name="Picture 42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27" name="Picture 427" descr="http://www.roseindia.net/images/next.gif">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descr="http://www.roseindia.net/images/next.gif">
                      <a:hlinkClick r:id="rId19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get the detailed explanation about the</w:t>
      </w:r>
      <w:r>
        <w:rPr>
          <w:rStyle w:val="apple-converted-space"/>
          <w:rFonts w:ascii="Arial" w:hAnsi="Arial" w:cs="Arial"/>
          <w:color w:val="000000"/>
          <w:sz w:val="17"/>
          <w:szCs w:val="17"/>
        </w:rPr>
        <w:t> </w:t>
      </w:r>
      <w:proofErr w:type="gramStart"/>
      <w:r>
        <w:rPr>
          <w:rFonts w:ascii="Arial" w:hAnsi="Arial" w:cs="Arial"/>
          <w:b/>
          <w:bCs/>
          <w:color w:val="000000"/>
          <w:sz w:val="17"/>
          <w:szCs w:val="17"/>
        </w:rPr>
        <w:t>charAt(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of</w:t>
      </w:r>
      <w:r>
        <w:rPr>
          <w:rFonts w:ascii="Arial" w:hAnsi="Arial" w:cs="Arial"/>
          <w:b/>
          <w:bCs/>
          <w:color w:val="000000"/>
          <w:sz w:val="17"/>
          <w:szCs w:val="17"/>
        </w:rPr>
        <w:t>String</w:t>
      </w:r>
      <w:r>
        <w:rPr>
          <w:rStyle w:val="apple-converted-space"/>
          <w:rFonts w:ascii="Arial" w:hAnsi="Arial" w:cs="Arial"/>
          <w:color w:val="000000"/>
          <w:sz w:val="17"/>
          <w:szCs w:val="17"/>
        </w:rPr>
        <w:t> </w:t>
      </w:r>
      <w:r>
        <w:rPr>
          <w:rFonts w:ascii="Arial" w:hAnsi="Arial" w:cs="Arial"/>
          <w:color w:val="000000"/>
          <w:sz w:val="17"/>
          <w:szCs w:val="17"/>
        </w:rPr>
        <w:t xml:space="preserve">class. We are going for </w:t>
      </w:r>
      <w:proofErr w:type="gramStart"/>
      <w:r>
        <w:rPr>
          <w:rFonts w:ascii="Arial" w:hAnsi="Arial" w:cs="Arial"/>
          <w:color w:val="000000"/>
          <w:sz w:val="17"/>
          <w:szCs w:val="17"/>
        </w:rPr>
        <w:t>using</w:t>
      </w:r>
      <w:r>
        <w:rPr>
          <w:rFonts w:ascii="Arial" w:hAnsi="Arial" w:cs="Arial"/>
          <w:b/>
          <w:bCs/>
          <w:i/>
          <w:iCs/>
          <w:color w:val="000000"/>
          <w:sz w:val="17"/>
          <w:szCs w:val="17"/>
        </w:rPr>
        <w:t>charAt(</w:t>
      </w:r>
      <w:proofErr w:type="gramEnd"/>
      <w:r>
        <w:rPr>
          <w:rFonts w:ascii="Arial" w:hAnsi="Arial" w:cs="Arial"/>
          <w:b/>
          <w:bCs/>
          <w:i/>
          <w:iCs/>
          <w:color w:val="000000"/>
          <w:sz w:val="17"/>
          <w:szCs w:val="17"/>
        </w:rPr>
        <w:t>)</w:t>
      </w:r>
      <w:r>
        <w:rPr>
          <w:rStyle w:val="apple-converted-space"/>
          <w:rFonts w:ascii="Arial" w:hAnsi="Arial" w:cs="Arial"/>
          <w:b/>
          <w:bCs/>
          <w:i/>
          <w:iCs/>
          <w:color w:val="000000"/>
          <w:sz w:val="17"/>
          <w:szCs w:val="17"/>
        </w:rPr>
        <w:t> </w:t>
      </w:r>
      <w:r>
        <w:rPr>
          <w:rFonts w:ascii="Arial" w:hAnsi="Arial" w:cs="Arial"/>
          <w:color w:val="000000"/>
          <w:sz w:val="17"/>
          <w:szCs w:val="17"/>
        </w:rPr>
        <w:t>method. You can see how to use the method by syntax. There is a section provided for understanding the usage of the method practically.</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Here, you will understand about the procedure of the</w:t>
      </w:r>
      <w:r>
        <w:rPr>
          <w:rStyle w:val="apple-converted-space"/>
          <w:rFonts w:ascii="Arial" w:hAnsi="Arial" w:cs="Arial"/>
          <w:color w:val="000000"/>
          <w:sz w:val="17"/>
          <w:szCs w:val="17"/>
        </w:rPr>
        <w:t> </w:t>
      </w:r>
      <w:proofErr w:type="gramStart"/>
      <w:r>
        <w:rPr>
          <w:rFonts w:ascii="Arial" w:hAnsi="Arial" w:cs="Arial"/>
          <w:b/>
          <w:bCs/>
          <w:color w:val="000000"/>
          <w:sz w:val="17"/>
          <w:szCs w:val="17"/>
        </w:rPr>
        <w:t>charAt(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through the following java program. This program reads a string as input through the keyboard. And first this shows the length of the string then find the character at the 4th (mentioned as a parameter of the method) position of the string that is retrieved by using</w:t>
      </w:r>
      <w:r>
        <w:rPr>
          <w:rStyle w:val="apple-converted-space"/>
          <w:rFonts w:ascii="Arial" w:hAnsi="Arial" w:cs="Arial"/>
          <w:color w:val="000000"/>
          <w:sz w:val="17"/>
          <w:szCs w:val="17"/>
        </w:rPr>
        <w:t> </w:t>
      </w:r>
      <w:r>
        <w:rPr>
          <w:rFonts w:ascii="Arial" w:hAnsi="Arial" w:cs="Arial"/>
          <w:b/>
          <w:bCs/>
          <w:color w:val="000000"/>
          <w:sz w:val="17"/>
          <w:szCs w:val="17"/>
        </w:rPr>
        <w:t>charAt()</w:t>
      </w:r>
      <w:r>
        <w:rPr>
          <w:rStyle w:val="apple-converted-space"/>
          <w:rFonts w:ascii="Arial" w:hAnsi="Arial" w:cs="Arial"/>
          <w:color w:val="000000"/>
          <w:sz w:val="17"/>
          <w:szCs w:val="17"/>
        </w:rPr>
        <w:t> </w:t>
      </w:r>
      <w:r>
        <w:rPr>
          <w:rFonts w:ascii="Arial" w:hAnsi="Arial" w:cs="Arial"/>
          <w:color w:val="000000"/>
          <w:sz w:val="17"/>
          <w:szCs w:val="17"/>
        </w:rPr>
        <w:t>method. This method takes a parameter that is the position of the string.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charAt(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returns a character value for the character at the given position of the string.</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669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Style w:val="HTMLCode"/>
                <w:rFonts w:eastAsiaTheme="minorHAnsi"/>
                <w:b/>
                <w:bCs/>
                <w:color w:val="7F0055"/>
              </w:rPr>
              <w:t>class </w:t>
            </w:r>
            <w:r>
              <w:rPr>
                <w:rStyle w:val="HTMLCode"/>
                <w:rFonts w:eastAsiaTheme="minorHAnsi"/>
                <w:color w:val="000000"/>
              </w:rPr>
              <w:t>CharAt{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object=</w:t>
            </w:r>
            <w:r>
              <w:rPr>
                <w:rFonts w:ascii="Courier New" w:hAnsi="Courier New" w:cs="Courier New"/>
                <w:b/>
                <w:bCs/>
                <w:color w:val="7F0055"/>
                <w:sz w:val="20"/>
                <w:szCs w:val="20"/>
              </w:rPr>
              <w:br/>
            </w:r>
            <w:r>
              <w:rPr>
                <w:rStyle w:val="HTMLCode"/>
                <w:rFonts w:eastAsiaTheme="minorHAnsi"/>
                <w:b/>
                <w:bCs/>
                <w:color w:val="7F0055"/>
              </w:rPr>
              <w:t>  new </w:t>
            </w:r>
            <w:r>
              <w:rPr>
                <w:rStyle w:val="HTMLCode"/>
                <w:rFonts w:eastAsiaTheme="minorHAnsi"/>
                <w:color w:val="000000"/>
              </w:rPr>
              <w:t>BufferedReader(</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System.out.println(</w:t>
            </w:r>
            <w:r>
              <w:rPr>
                <w:rStyle w:val="HTMLCode"/>
                <w:rFonts w:eastAsiaTheme="minorHAnsi"/>
                <w:color w:val="2A00FF"/>
              </w:rPr>
              <w:t>"Enter the String"</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s=object.readLine();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len=s.length();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System.out.println(len);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char </w:t>
            </w:r>
            <w:r>
              <w:rPr>
                <w:rStyle w:val="HTMLCode"/>
                <w:rFonts w:eastAsiaTheme="minorHAnsi"/>
                <w:color w:val="000000"/>
              </w:rPr>
              <w:t>char1=s.charAt(</w:t>
            </w:r>
            <w:r>
              <w:rPr>
                <w:rStyle w:val="HTMLCode"/>
                <w:rFonts w:eastAsiaTheme="minorHAnsi"/>
                <w:color w:val="990000"/>
              </w:rPr>
              <w:t>4</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System.out.println(char1);</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color w:val="000000"/>
              </w:rPr>
              <w:t>(Exception 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lastRenderedPageBreak/>
        <w:t>OOutput this program:</w:t>
      </w:r>
    </w:p>
    <w:tbl>
      <w:tblPr>
        <w:tblW w:w="1300" w:type="pct"/>
        <w:tblCellSpacing w:w="0" w:type="dxa"/>
        <w:shd w:val="clear" w:color="auto" w:fill="000000"/>
        <w:tblCellMar>
          <w:left w:w="0" w:type="dxa"/>
          <w:right w:w="0" w:type="dxa"/>
        </w:tblCellMar>
        <w:tblLook w:val="04A0"/>
      </w:tblPr>
      <w:tblGrid>
        <w:gridCol w:w="2434"/>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C:\java_work&gt;java CharAt</w:t>
            </w:r>
            <w:r>
              <w:rPr>
                <w:rFonts w:ascii="Arial" w:hAnsi="Arial" w:cs="Arial"/>
                <w:b/>
                <w:bCs/>
                <w:color w:val="FFFFFF"/>
                <w:sz w:val="17"/>
                <w:szCs w:val="17"/>
              </w:rPr>
              <w:br/>
              <w:t>Enter the String</w:t>
            </w:r>
            <w:r>
              <w:rPr>
                <w:rFonts w:ascii="Arial" w:hAnsi="Arial" w:cs="Arial"/>
                <w:b/>
                <w:bCs/>
                <w:color w:val="FFFFFF"/>
                <w:sz w:val="17"/>
                <w:szCs w:val="17"/>
              </w:rPr>
              <w:br/>
              <w:t>roseindia</w:t>
            </w:r>
            <w:r>
              <w:rPr>
                <w:rFonts w:ascii="Arial" w:hAnsi="Arial" w:cs="Arial"/>
                <w:b/>
                <w:bCs/>
                <w:color w:val="FFFFFF"/>
                <w:sz w:val="17"/>
                <w:szCs w:val="17"/>
              </w:rPr>
              <w:br/>
              <w:t>9</w:t>
            </w:r>
            <w:r>
              <w:rPr>
                <w:rFonts w:ascii="Arial" w:hAnsi="Arial" w:cs="Arial"/>
                <w:b/>
                <w:bCs/>
                <w:color w:val="FFFFFF"/>
                <w:sz w:val="17"/>
                <w:szCs w:val="17"/>
              </w:rPr>
              <w:br/>
              <w:t>i</w:t>
            </w:r>
            <w:r>
              <w:rPr>
                <w:rFonts w:ascii="Arial" w:hAnsi="Arial" w:cs="Arial"/>
                <w:b/>
                <w:bCs/>
                <w:color w:val="FFFFFF"/>
                <w:sz w:val="17"/>
                <w:szCs w:val="17"/>
              </w:rPr>
              <w:br/>
              <w:t>C:\java_work&gt;</w:t>
            </w:r>
          </w:p>
        </w:tc>
      </w:tr>
    </w:tbl>
    <w:p w:rsidR="00370D26" w:rsidRDefault="00370D26" w:rsidP="00370D26">
      <w:pPr>
        <w:pStyle w:val="Heading1"/>
        <w:shd w:val="clear" w:color="auto" w:fill="FFFFFF"/>
        <w:spacing w:line="311" w:lineRule="atLeast"/>
        <w:rPr>
          <w:rFonts w:ascii="Arial" w:hAnsi="Arial" w:cs="Arial"/>
          <w:color w:val="000000"/>
        </w:rPr>
      </w:pPr>
      <w:proofErr w:type="gramStart"/>
      <w:r>
        <w:rPr>
          <w:rFonts w:ascii="Arial" w:hAnsi="Arial" w:cs="Arial"/>
          <w:color w:val="000000"/>
        </w:rPr>
        <w:t>length(</w:t>
      </w:r>
      <w:proofErr w:type="gramEnd"/>
      <w:r>
        <w:rPr>
          <w:rFonts w:ascii="Arial" w:hAnsi="Arial" w:cs="Arial"/>
          <w:color w:val="000000"/>
        </w:rPr>
        <w:t>) Method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31" name="Picture 431" descr="http://www.roseindia.net/images/previous.gif">
              <a:hlinkClick xmlns:a="http://schemas.openxmlformats.org/drawingml/2006/main" r:id="rId1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www.roseindia.net/images/previous.gif">
                      <a:hlinkClick r:id="rId19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32" name="Picture 43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33" name="Picture 433" descr="http://www.roseindia.net/images/next.gif">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descr="http://www.roseindia.net/images/next.gif">
                      <a:hlinkClick r:id="rId19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section, you will learn how to </w:t>
      </w:r>
      <w:proofErr w:type="gramStart"/>
      <w:r>
        <w:rPr>
          <w:rFonts w:ascii="Arial" w:hAnsi="Arial" w:cs="Arial"/>
          <w:color w:val="000000"/>
          <w:sz w:val="17"/>
          <w:szCs w:val="17"/>
        </w:rPr>
        <w:t>use</w:t>
      </w:r>
      <w:r>
        <w:rPr>
          <w:rFonts w:ascii="Arial" w:hAnsi="Arial" w:cs="Arial"/>
          <w:b/>
          <w:bCs/>
          <w:color w:val="000000"/>
          <w:sz w:val="17"/>
          <w:szCs w:val="17"/>
        </w:rPr>
        <w:t>length(</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of the String class. We are going to using</w:t>
      </w:r>
      <w:r>
        <w:rPr>
          <w:rStyle w:val="apple-converted-space"/>
          <w:rFonts w:ascii="Arial" w:hAnsi="Arial" w:cs="Arial"/>
          <w:color w:val="000000"/>
          <w:sz w:val="17"/>
          <w:szCs w:val="17"/>
        </w:rPr>
        <w:t> </w:t>
      </w:r>
      <w:proofErr w:type="gramStart"/>
      <w:r>
        <w:rPr>
          <w:rFonts w:ascii="Arial" w:hAnsi="Arial" w:cs="Arial"/>
          <w:b/>
          <w:bCs/>
          <w:i/>
          <w:iCs/>
          <w:color w:val="000000"/>
          <w:sz w:val="17"/>
          <w:szCs w:val="17"/>
        </w:rPr>
        <w:t>length(</w:t>
      </w:r>
      <w:proofErr w:type="gramEnd"/>
      <w:r>
        <w:rPr>
          <w:rFonts w:ascii="Arial" w:hAnsi="Arial" w:cs="Arial"/>
          <w:b/>
          <w:bCs/>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 xml:space="preserve">method. These </w:t>
      </w:r>
      <w:proofErr w:type="gramStart"/>
      <w:r>
        <w:rPr>
          <w:rFonts w:ascii="Arial" w:hAnsi="Arial" w:cs="Arial"/>
          <w:color w:val="000000"/>
          <w:sz w:val="17"/>
          <w:szCs w:val="17"/>
        </w:rPr>
        <w:t>method</w:t>
      </w:r>
      <w:proofErr w:type="gramEnd"/>
      <w:r>
        <w:rPr>
          <w:rFonts w:ascii="Arial" w:hAnsi="Arial" w:cs="Arial"/>
          <w:color w:val="000000"/>
          <w:sz w:val="17"/>
          <w:szCs w:val="17"/>
        </w:rPr>
        <w:t xml:space="preserve"> are illustration as follow here: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Here, we will know that how many character of length in String. First of all, we have to define class named "</w:t>
      </w:r>
      <w:r>
        <w:rPr>
          <w:rFonts w:ascii="Arial" w:hAnsi="Arial" w:cs="Arial"/>
          <w:b/>
          <w:bCs/>
          <w:color w:val="000000"/>
          <w:sz w:val="17"/>
          <w:szCs w:val="17"/>
        </w:rPr>
        <w:t>StringLength</w:t>
      </w:r>
      <w:r>
        <w:rPr>
          <w:rFonts w:ascii="Arial" w:hAnsi="Arial" w:cs="Arial"/>
          <w:color w:val="000000"/>
          <w:sz w:val="17"/>
          <w:szCs w:val="17"/>
        </w:rPr>
        <w:t>". Inside of class we have to define method of class in</w:t>
      </w:r>
      <w:proofErr w:type="gramStart"/>
      <w:r>
        <w:rPr>
          <w:rFonts w:ascii="Arial" w:hAnsi="Arial" w:cs="Arial"/>
          <w:color w:val="000000"/>
          <w:sz w:val="17"/>
          <w:szCs w:val="17"/>
        </w:rPr>
        <w:t>  main</w:t>
      </w:r>
      <w:proofErr w:type="gramEnd"/>
      <w:r>
        <w:rPr>
          <w:rFonts w:ascii="Arial" w:hAnsi="Arial" w:cs="Arial"/>
          <w:color w:val="000000"/>
          <w:sz w:val="17"/>
          <w:szCs w:val="17"/>
        </w:rPr>
        <w:t xml:space="preserve"> class. After that we create one method which returns the integer type values. So we are using to </w:t>
      </w:r>
      <w:proofErr w:type="gramStart"/>
      <w:r>
        <w:rPr>
          <w:rFonts w:ascii="Arial" w:hAnsi="Arial" w:cs="Arial"/>
          <w:color w:val="000000"/>
          <w:sz w:val="17"/>
          <w:szCs w:val="17"/>
        </w:rPr>
        <w:t>length(</w:t>
      </w:r>
      <w:proofErr w:type="gramEnd"/>
      <w:r>
        <w:rPr>
          <w:rFonts w:ascii="Arial" w:hAnsi="Arial" w:cs="Arial"/>
          <w:color w:val="000000"/>
          <w:sz w:val="17"/>
          <w:szCs w:val="17"/>
        </w:rPr>
        <w:t>) method of the String class for the purpose.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length(</w:t>
      </w:r>
      <w:proofErr w:type="gramEnd"/>
      <w:r>
        <w:rPr>
          <w:rFonts w:ascii="Arial" w:hAnsi="Arial" w:cs="Arial"/>
          <w:b/>
          <w:bCs/>
          <w:color w:val="000000"/>
          <w:sz w:val="17"/>
          <w:szCs w:val="17"/>
        </w:rPr>
        <w:t>) method :</w:t>
      </w:r>
      <w:r>
        <w:rPr>
          <w:rStyle w:val="apple-converted-space"/>
          <w:rFonts w:ascii="Arial" w:hAnsi="Arial" w:cs="Arial"/>
          <w:b/>
          <w:bCs/>
          <w:color w:val="000000"/>
          <w:sz w:val="17"/>
          <w:szCs w:val="17"/>
        </w:rPr>
        <w:t> </w:t>
      </w:r>
      <w:r>
        <w:rPr>
          <w:rFonts w:ascii="Arial" w:hAnsi="Arial" w:cs="Arial"/>
          <w:color w:val="000000"/>
          <w:sz w:val="17"/>
          <w:szCs w:val="17"/>
        </w:rPr>
        <w:t>This method return the length of this string as an integer value.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681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class </w:t>
            </w:r>
            <w:r>
              <w:rPr>
                <w:rStyle w:val="HTMLCode"/>
                <w:rFonts w:eastAsiaTheme="minorHAnsi"/>
                <w:color w:val="000000"/>
              </w:rPr>
              <w:t>StringLength{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BufferedReader object=</w:t>
            </w:r>
            <w:r>
              <w:rPr>
                <w:rFonts w:ascii="Courier New" w:hAnsi="Courier New" w:cs="Courier New"/>
                <w:color w:val="000000"/>
                <w:sz w:val="20"/>
                <w:szCs w:val="20"/>
              </w:rPr>
              <w:br/>
            </w:r>
            <w:r>
              <w:rPr>
                <w:rStyle w:val="HTMLCode"/>
                <w:rFonts w:eastAsiaTheme="minorHAnsi"/>
                <w:color w:val="000000"/>
              </w:rPr>
              <w:t> </w:t>
            </w:r>
            <w:r>
              <w:rPr>
                <w:rStyle w:val="apple-converted-space"/>
                <w:rFonts w:ascii="Courier New" w:hAnsi="Courier New" w:cs="Courier New"/>
                <w:color w:val="000000"/>
                <w:sz w:val="20"/>
                <w:szCs w:val="20"/>
              </w:rPr>
              <w:t> </w:t>
            </w:r>
            <w:r>
              <w:rPr>
                <w:rStyle w:val="HTMLCode"/>
                <w:rFonts w:eastAsiaTheme="minorHAnsi"/>
                <w:b/>
                <w:bCs/>
                <w:color w:val="7F0055"/>
              </w:rPr>
              <w:t>new </w:t>
            </w:r>
            <w:r>
              <w:rPr>
                <w:rStyle w:val="HTMLCode"/>
                <w:rFonts w:eastAsiaTheme="minorHAnsi"/>
                <w:color w:val="000000"/>
              </w:rPr>
              <w:t>BufferedReader (</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"Eneter string value:"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s=object.readLine();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len=s.length();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System.out.println(len);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color w:val="000000"/>
              </w:rPr>
              <w:t>(Exception 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this program:</w:t>
      </w:r>
    </w:p>
    <w:tbl>
      <w:tblPr>
        <w:tblW w:w="1650" w:type="pct"/>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3099"/>
      </w:tblGrid>
      <w:tr w:rsidR="00370D26" w:rsidTr="00370D26">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C:\java_work&gt;javac StringLength.java</w:t>
            </w:r>
            <w:r>
              <w:rPr>
                <w:rFonts w:ascii="Arial" w:hAnsi="Arial" w:cs="Arial"/>
                <w:b/>
                <w:bCs/>
                <w:color w:val="FFFFFF"/>
                <w:sz w:val="17"/>
                <w:szCs w:val="17"/>
              </w:rPr>
              <w:br/>
            </w:r>
            <w:r>
              <w:rPr>
                <w:rFonts w:ascii="Arial" w:hAnsi="Arial" w:cs="Arial"/>
                <w:b/>
                <w:bCs/>
                <w:color w:val="FFFFFF"/>
                <w:sz w:val="17"/>
                <w:szCs w:val="17"/>
              </w:rPr>
              <w:br/>
              <w:t>C:\java_work&gt;java StringLength</w:t>
            </w:r>
            <w:r>
              <w:rPr>
                <w:rFonts w:ascii="Arial" w:hAnsi="Arial" w:cs="Arial"/>
                <w:b/>
                <w:bCs/>
                <w:color w:val="FFFFFF"/>
                <w:sz w:val="17"/>
                <w:szCs w:val="17"/>
              </w:rPr>
              <w:br/>
              <w:t>Eneter string value:</w:t>
            </w:r>
            <w:r>
              <w:rPr>
                <w:rFonts w:ascii="Arial" w:hAnsi="Arial" w:cs="Arial"/>
                <w:b/>
                <w:bCs/>
                <w:color w:val="FFFFFF"/>
                <w:sz w:val="17"/>
                <w:szCs w:val="17"/>
              </w:rPr>
              <w:br/>
              <w:t>amar</w:t>
            </w:r>
            <w:r>
              <w:rPr>
                <w:rFonts w:ascii="Arial" w:hAnsi="Arial" w:cs="Arial"/>
                <w:b/>
                <w:bCs/>
                <w:color w:val="FFFFFF"/>
                <w:sz w:val="17"/>
                <w:szCs w:val="17"/>
              </w:rPr>
              <w:br/>
              <w:t>4</w:t>
            </w:r>
            <w:r>
              <w:rPr>
                <w:rFonts w:ascii="Arial" w:hAnsi="Arial" w:cs="Arial"/>
                <w:b/>
                <w:bCs/>
                <w:color w:val="FFFFFF"/>
                <w:sz w:val="17"/>
                <w:szCs w:val="17"/>
              </w:rPr>
              <w:br/>
              <w:t>C:\java_work&gt;</w:t>
            </w:r>
          </w:p>
        </w:tc>
      </w:tr>
    </w:tbl>
    <w:p w:rsidR="00370D26" w:rsidRDefault="00370D26" w:rsidP="00370D26">
      <w:pPr>
        <w:shd w:val="clear" w:color="auto" w:fill="EBEBEB"/>
        <w:rPr>
          <w:rFonts w:ascii="Georgia" w:hAnsi="Georgia"/>
          <w:b/>
          <w:bCs/>
          <w:color w:val="D10026"/>
          <w:sz w:val="40"/>
          <w:szCs w:val="40"/>
        </w:rPr>
      </w:pPr>
      <w:r>
        <w:rPr>
          <w:rFonts w:ascii="Georgia" w:hAnsi="Georgia"/>
          <w:b/>
          <w:bCs/>
          <w:color w:val="D10026"/>
          <w:sz w:val="40"/>
          <w:szCs w:val="40"/>
        </w:rPr>
        <w:br/>
      </w:r>
      <w:proofErr w:type="gramStart"/>
      <w:r>
        <w:rPr>
          <w:rFonts w:ascii="Georgia" w:hAnsi="Georgia"/>
          <w:b/>
          <w:bCs/>
          <w:color w:val="D10026"/>
          <w:sz w:val="40"/>
          <w:szCs w:val="40"/>
        </w:rPr>
        <w:t>toUpperCase(</w:t>
      </w:r>
      <w:proofErr w:type="gramEnd"/>
      <w:r>
        <w:rPr>
          <w:rFonts w:ascii="Georgia" w:hAnsi="Georgia"/>
          <w:b/>
          <w:bCs/>
          <w:color w:val="D10026"/>
          <w:sz w:val="40"/>
          <w:szCs w:val="40"/>
        </w:rPr>
        <w:t>) Method In Java</w:t>
      </w:r>
      <w:r>
        <w:rPr>
          <w:rFonts w:ascii="Georgia" w:hAnsi="Georgia"/>
          <w:b/>
          <w:bCs/>
          <w:color w:val="D10026"/>
          <w:sz w:val="40"/>
          <w:szCs w:val="40"/>
        </w:rPr>
        <w:br w:type="textWrapping" w:clear="all"/>
      </w:r>
      <w:r>
        <w:rPr>
          <w:rStyle w:val="pagetopicpostsinfo"/>
          <w:rFonts w:ascii="Arial" w:hAnsi="Arial" w:cs="Arial"/>
          <w:color w:val="000000"/>
          <w:sz w:val="18"/>
          <w:szCs w:val="18"/>
        </w:rPr>
        <w:t>Posted on: June 5, 2007 at 12:00 AM</w:t>
      </w:r>
    </w:p>
    <w:p w:rsidR="00370D26" w:rsidRDefault="00370D26" w:rsidP="00370D26">
      <w:pPr>
        <w:shd w:val="clear" w:color="auto" w:fill="FFFFFF"/>
        <w:spacing w:line="360" w:lineRule="atLeast"/>
        <w:rPr>
          <w:ins w:id="17" w:author="Unknown"/>
          <w:rFonts w:ascii="Arial" w:hAnsi="Arial" w:cs="Arial"/>
          <w:color w:val="000000"/>
          <w:sz w:val="17"/>
          <w:szCs w:val="17"/>
        </w:rPr>
      </w:pPr>
      <w:ins w:id="18" w:author="Unknown">
        <w:r>
          <w:rPr>
            <w:rFonts w:ascii="Arial" w:hAnsi="Arial" w:cs="Arial"/>
            <w:b/>
            <w:bCs/>
            <w:color w:val="000000"/>
            <w:sz w:val="17"/>
            <w:szCs w:val="17"/>
          </w:rPr>
          <w:t xml:space="preserve">In this section, you will learn how to use </w:t>
        </w:r>
        <w:proofErr w:type="gramStart"/>
        <w:r>
          <w:rPr>
            <w:rFonts w:ascii="Arial" w:hAnsi="Arial" w:cs="Arial"/>
            <w:b/>
            <w:bCs/>
            <w:color w:val="000000"/>
            <w:sz w:val="17"/>
            <w:szCs w:val="17"/>
          </w:rPr>
          <w:t>toUpperCase(</w:t>
        </w:r>
        <w:proofErr w:type="gramEnd"/>
        <w:r>
          <w:rPr>
            <w:rFonts w:ascii="Arial" w:hAnsi="Arial" w:cs="Arial"/>
            <w:b/>
            <w:bCs/>
            <w:color w:val="000000"/>
            <w:sz w:val="17"/>
            <w:szCs w:val="17"/>
          </w:rPr>
          <w:t>) method of the String class.</w:t>
        </w:r>
      </w:ins>
    </w:p>
    <w:p w:rsidR="00370D26" w:rsidRDefault="00370D26" w:rsidP="00370D26">
      <w:pPr>
        <w:pStyle w:val="Heading1"/>
        <w:shd w:val="clear" w:color="auto" w:fill="FFFFFF"/>
        <w:spacing w:line="360" w:lineRule="atLeast"/>
        <w:rPr>
          <w:ins w:id="19" w:author="Unknown"/>
          <w:rFonts w:ascii="Arial" w:hAnsi="Arial" w:cs="Arial"/>
          <w:color w:val="000000"/>
          <w:sz w:val="48"/>
          <w:szCs w:val="48"/>
        </w:rPr>
      </w:pPr>
      <w:proofErr w:type="gramStart"/>
      <w:ins w:id="20" w:author="Unknown">
        <w:r>
          <w:rPr>
            <w:rFonts w:ascii="Arial" w:hAnsi="Arial" w:cs="Arial"/>
            <w:color w:val="000000"/>
          </w:rPr>
          <w:t>toUpperCase(</w:t>
        </w:r>
        <w:proofErr w:type="gramEnd"/>
        <w:r>
          <w:rPr>
            <w:rFonts w:ascii="Arial" w:hAnsi="Arial" w:cs="Arial"/>
            <w:color w:val="000000"/>
          </w:rPr>
          <w:t>) Method In Java</w:t>
        </w:r>
      </w:ins>
    </w:p>
    <w:p w:rsidR="00370D26" w:rsidRDefault="00370D26" w:rsidP="00370D26">
      <w:pPr>
        <w:pStyle w:val="NormalWeb"/>
        <w:shd w:val="clear" w:color="auto" w:fill="FFFFFF"/>
        <w:spacing w:line="360" w:lineRule="atLeast"/>
        <w:jc w:val="center"/>
        <w:rPr>
          <w:ins w:id="21" w:author="Unknown"/>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37" name="Picture 437" descr="http://www.roseindia.net/images/previous.gif">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descr="http://www.roseindia.net/images/previous.gif">
                      <a:hlinkClick r:id="rId19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22" w:author="Unknown">
        <w:r>
          <w:rPr>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0" t="0" r="0" b="0"/>
            <wp:docPr id="438" name="Picture 43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23" w:author="Unknown">
        <w:r>
          <w:rPr>
            <w:rFonts w:ascii="Arial" w:hAnsi="Arial" w:cs="Arial"/>
            <w:color w:val="000000"/>
            <w:sz w:val="17"/>
            <w:szCs w:val="17"/>
          </w:rPr>
          <w:t> </w:t>
        </w:r>
        <w:r>
          <w:rPr>
            <w:rStyle w:val="apple-converted-space"/>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19050" t="0" r="0" b="0"/>
            <wp:docPr id="439" name="Picture 439" descr="http://www.roseindia.net/images/next.gif">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roseindia.net/images/next.gif">
                      <a:hlinkClick r:id="rId19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60" w:lineRule="atLeast"/>
        <w:rPr>
          <w:ins w:id="24" w:author="Unknown"/>
          <w:rFonts w:ascii="Arial" w:hAnsi="Arial" w:cs="Arial"/>
          <w:color w:val="000000"/>
          <w:sz w:val="17"/>
          <w:szCs w:val="17"/>
        </w:rPr>
      </w:pPr>
      <w:ins w:id="25" w:author="Unknown">
        <w:r>
          <w:rPr>
            <w:rFonts w:ascii="Arial" w:hAnsi="Arial" w:cs="Arial"/>
            <w:color w:val="000000"/>
            <w:sz w:val="17"/>
            <w:szCs w:val="17"/>
          </w:rPr>
          <w:t xml:space="preserve">In this section, you will learn how to </w:t>
        </w:r>
        <w:proofErr w:type="gramStart"/>
        <w:r>
          <w:rPr>
            <w:rFonts w:ascii="Arial" w:hAnsi="Arial" w:cs="Arial"/>
            <w:color w:val="000000"/>
            <w:sz w:val="17"/>
            <w:szCs w:val="17"/>
          </w:rPr>
          <w:t>use</w:t>
        </w:r>
        <w:r>
          <w:rPr>
            <w:rFonts w:ascii="Arial" w:hAnsi="Arial" w:cs="Arial"/>
            <w:b/>
            <w:bCs/>
            <w:color w:val="000000"/>
            <w:sz w:val="17"/>
            <w:szCs w:val="17"/>
          </w:rPr>
          <w:t>toUpperCase(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of the String class. We are going for using</w:t>
        </w:r>
        <w:r>
          <w:rPr>
            <w:rStyle w:val="apple-converted-space"/>
            <w:rFonts w:ascii="Arial" w:hAnsi="Arial" w:cs="Arial"/>
            <w:color w:val="000000"/>
            <w:sz w:val="17"/>
            <w:szCs w:val="17"/>
          </w:rPr>
          <w:t> </w:t>
        </w:r>
        <w:proofErr w:type="gramStart"/>
        <w:r>
          <w:rPr>
            <w:rFonts w:ascii="Arial" w:hAnsi="Arial" w:cs="Arial"/>
            <w:b/>
            <w:bCs/>
            <w:i/>
            <w:iCs/>
            <w:color w:val="000000"/>
            <w:sz w:val="17"/>
            <w:szCs w:val="17"/>
          </w:rPr>
          <w:t>toUpperCase(</w:t>
        </w:r>
        <w:proofErr w:type="gramEnd"/>
        <w:r>
          <w:rPr>
            <w:rFonts w:ascii="Arial" w:hAnsi="Arial" w:cs="Arial"/>
            <w:b/>
            <w:bCs/>
            <w:i/>
            <w:iCs/>
            <w:color w:val="000000"/>
            <w:sz w:val="17"/>
            <w:szCs w:val="17"/>
          </w:rPr>
          <w:t>)</w:t>
        </w:r>
        <w:r>
          <w:rPr>
            <w:rFonts w:ascii="Arial" w:hAnsi="Arial" w:cs="Arial"/>
            <w:color w:val="000000"/>
            <w:sz w:val="17"/>
            <w:szCs w:val="17"/>
          </w:rPr>
          <w:t>method. This method is explained as follows:</w:t>
        </w:r>
      </w:ins>
    </w:p>
    <w:p w:rsidR="00370D26" w:rsidRDefault="00370D26" w:rsidP="00370D26">
      <w:pPr>
        <w:pStyle w:val="NormalWeb"/>
        <w:shd w:val="clear" w:color="auto" w:fill="FFFFFF"/>
        <w:spacing w:line="360" w:lineRule="atLeast"/>
        <w:rPr>
          <w:ins w:id="26" w:author="Unknown"/>
          <w:rFonts w:ascii="Arial" w:hAnsi="Arial" w:cs="Arial"/>
          <w:color w:val="000000"/>
          <w:sz w:val="17"/>
          <w:szCs w:val="17"/>
        </w:rPr>
      </w:pPr>
      <w:ins w:id="27" w:author="Unknown">
        <w:r>
          <w:rPr>
            <w:rFonts w:ascii="Arial" w:hAnsi="Arial" w:cs="Arial"/>
            <w:b/>
            <w:bCs/>
            <w:color w:val="000000"/>
            <w:sz w:val="17"/>
            <w:szCs w:val="17"/>
          </w:rPr>
          <w:t>Description of program:</w:t>
        </w:r>
      </w:ins>
    </w:p>
    <w:p w:rsidR="00370D26" w:rsidRDefault="00370D26" w:rsidP="00370D26">
      <w:pPr>
        <w:pStyle w:val="NormalWeb"/>
        <w:shd w:val="clear" w:color="auto" w:fill="FFFFFF"/>
        <w:spacing w:line="360" w:lineRule="atLeast"/>
        <w:rPr>
          <w:ins w:id="28" w:author="Unknown"/>
          <w:rFonts w:ascii="Arial" w:hAnsi="Arial" w:cs="Arial"/>
          <w:color w:val="000000"/>
          <w:sz w:val="17"/>
          <w:szCs w:val="17"/>
        </w:rPr>
      </w:pPr>
      <w:ins w:id="29" w:author="Unknown">
        <w:r>
          <w:rPr>
            <w:rFonts w:ascii="Arial" w:hAnsi="Arial" w:cs="Arial"/>
            <w:color w:val="000000"/>
            <w:sz w:val="17"/>
            <w:szCs w:val="17"/>
          </w:rPr>
          <w:t xml:space="preserve">Here, you will see the procedure of converting letters of the string in uppercase letter. So, we are using </w:t>
        </w:r>
        <w:proofErr w:type="gramStart"/>
        <w:r>
          <w:rPr>
            <w:rFonts w:ascii="Arial" w:hAnsi="Arial" w:cs="Arial"/>
            <w:color w:val="000000"/>
            <w:sz w:val="17"/>
            <w:szCs w:val="17"/>
          </w:rPr>
          <w:t>toUpperCase(</w:t>
        </w:r>
        <w:proofErr w:type="gramEnd"/>
        <w:r>
          <w:rPr>
            <w:rFonts w:ascii="Arial" w:hAnsi="Arial" w:cs="Arial"/>
            <w:color w:val="000000"/>
            <w:sz w:val="17"/>
            <w:szCs w:val="17"/>
          </w:rPr>
          <w:t>) method of the String class for the purpose.</w:t>
        </w:r>
      </w:ins>
    </w:p>
    <w:p w:rsidR="00370D26" w:rsidRDefault="00370D26" w:rsidP="00370D26">
      <w:pPr>
        <w:pStyle w:val="NormalWeb"/>
        <w:shd w:val="clear" w:color="auto" w:fill="FFFFFF"/>
        <w:spacing w:line="360" w:lineRule="atLeast"/>
        <w:rPr>
          <w:ins w:id="30" w:author="Unknown"/>
          <w:rFonts w:ascii="Arial" w:hAnsi="Arial" w:cs="Arial"/>
          <w:color w:val="000000"/>
          <w:sz w:val="17"/>
          <w:szCs w:val="17"/>
        </w:rPr>
      </w:pPr>
      <w:ins w:id="31" w:author="Unknown">
        <w:r>
          <w:rPr>
            <w:rFonts w:ascii="Arial" w:hAnsi="Arial" w:cs="Arial"/>
            <w:color w:val="000000"/>
            <w:sz w:val="17"/>
            <w:szCs w:val="17"/>
          </w:rPr>
          <w:t xml:space="preserve">The following program convert the string "india" into "INDIA" by using </w:t>
        </w:r>
        <w:proofErr w:type="gramStart"/>
        <w:r>
          <w:rPr>
            <w:rFonts w:ascii="Arial" w:hAnsi="Arial" w:cs="Arial"/>
            <w:color w:val="000000"/>
            <w:sz w:val="17"/>
            <w:szCs w:val="17"/>
          </w:rPr>
          <w:t>toUpperCase(</w:t>
        </w:r>
        <w:proofErr w:type="gramEnd"/>
        <w:r>
          <w:rPr>
            <w:rFonts w:ascii="Arial" w:hAnsi="Arial" w:cs="Arial"/>
            <w:color w:val="000000"/>
            <w:sz w:val="17"/>
            <w:szCs w:val="17"/>
          </w:rPr>
          <w:t>) method.</w:t>
        </w:r>
      </w:ins>
    </w:p>
    <w:p w:rsidR="00370D26" w:rsidRDefault="00370D26" w:rsidP="00370D26">
      <w:pPr>
        <w:pStyle w:val="NormalWeb"/>
        <w:shd w:val="clear" w:color="auto" w:fill="FFFFFF"/>
        <w:spacing w:line="360" w:lineRule="atLeast"/>
        <w:rPr>
          <w:ins w:id="32" w:author="Unknown"/>
          <w:rFonts w:ascii="Arial" w:hAnsi="Arial" w:cs="Arial"/>
          <w:color w:val="000000"/>
          <w:sz w:val="17"/>
          <w:szCs w:val="17"/>
        </w:rPr>
      </w:pPr>
      <w:proofErr w:type="gramStart"/>
      <w:ins w:id="33" w:author="Unknown">
        <w:r>
          <w:rPr>
            <w:rFonts w:ascii="Arial" w:hAnsi="Arial" w:cs="Arial"/>
            <w:b/>
            <w:bCs/>
            <w:color w:val="000000"/>
            <w:sz w:val="17"/>
            <w:szCs w:val="17"/>
          </w:rPr>
          <w:lastRenderedPageBreak/>
          <w:t>toUpperCase(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This method returns a string value.</w:t>
        </w:r>
      </w:ins>
    </w:p>
    <w:p w:rsidR="00370D26" w:rsidRDefault="00370D26" w:rsidP="00370D26">
      <w:pPr>
        <w:pStyle w:val="NormalWeb"/>
        <w:shd w:val="clear" w:color="auto" w:fill="FFFFFF"/>
        <w:spacing w:line="360" w:lineRule="atLeast"/>
        <w:rPr>
          <w:ins w:id="34" w:author="Unknown"/>
          <w:rFonts w:ascii="Arial" w:hAnsi="Arial" w:cs="Arial"/>
          <w:color w:val="000000"/>
          <w:sz w:val="17"/>
          <w:szCs w:val="17"/>
        </w:rPr>
      </w:pPr>
      <w:ins w:id="35" w:author="Unknown">
        <w:r>
          <w:rPr>
            <w:rFonts w:ascii="Arial" w:hAnsi="Arial" w:cs="Arial"/>
            <w:b/>
            <w:bCs/>
            <w:color w:val="000000"/>
            <w:sz w:val="17"/>
            <w:szCs w:val="17"/>
          </w:rPr>
          <w:t>Here is the code of this program:</w:t>
        </w:r>
      </w:ins>
    </w:p>
    <w:tbl>
      <w:tblPr>
        <w:tblW w:w="0" w:type="auto"/>
        <w:tblCellSpacing w:w="0" w:type="dxa"/>
        <w:shd w:val="clear" w:color="auto" w:fill="FFFFCC"/>
        <w:tblCellMar>
          <w:top w:w="45" w:type="dxa"/>
          <w:left w:w="45" w:type="dxa"/>
          <w:bottom w:w="45" w:type="dxa"/>
          <w:right w:w="45" w:type="dxa"/>
        </w:tblCellMar>
        <w:tblLook w:val="04A0"/>
      </w:tblPr>
      <w:tblGrid>
        <w:gridCol w:w="741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color w:val="000000"/>
              </w:rPr>
              <w:t>ConvertInUpperCase{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roseindia = </w:t>
            </w:r>
            <w:r>
              <w:rPr>
                <w:rStyle w:val="HTMLCode"/>
                <w:rFonts w:eastAsiaTheme="minorHAnsi"/>
                <w:color w:val="2A00FF"/>
              </w:rPr>
              <w:t>"india"</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is : " </w:t>
            </w:r>
            <w:r>
              <w:rPr>
                <w:rStyle w:val="HTMLCode"/>
                <w:rFonts w:eastAsiaTheme="minorHAnsi"/>
                <w:color w:val="000000"/>
              </w:rPr>
              <w:t>+ roseindia);</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upper = roseindia.toUpperCase();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in uppercase letter: " </w:t>
            </w:r>
            <w:r>
              <w:rPr>
                <w:rStyle w:val="HTMLCode"/>
                <w:rFonts w:eastAsiaTheme="minorHAnsi"/>
                <w:color w:val="000000"/>
              </w:rPr>
              <w:t>+ upper);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60" w:lineRule="atLeast"/>
        <w:rPr>
          <w:ins w:id="36" w:author="Unknown"/>
          <w:rFonts w:ascii="Arial" w:hAnsi="Arial" w:cs="Arial"/>
          <w:color w:val="000000"/>
          <w:sz w:val="17"/>
          <w:szCs w:val="17"/>
        </w:rPr>
      </w:pPr>
      <w:ins w:id="37" w:author="Unknown">
        <w:r>
          <w:rPr>
            <w:rFonts w:ascii="Arial" w:hAnsi="Arial" w:cs="Arial"/>
            <w:b/>
            <w:bCs/>
            <w:color w:val="000000"/>
            <w:sz w:val="17"/>
            <w:szCs w:val="17"/>
          </w:rPr>
          <w:t> Output of program:</w:t>
        </w:r>
      </w:ins>
    </w:p>
    <w:tbl>
      <w:tblPr>
        <w:tblW w:w="1900" w:type="pct"/>
        <w:tblCellSpacing w:w="0" w:type="dxa"/>
        <w:tblCellMar>
          <w:left w:w="0" w:type="dxa"/>
          <w:right w:w="0" w:type="dxa"/>
        </w:tblCellMar>
        <w:tblLook w:val="04A0"/>
      </w:tblPr>
      <w:tblGrid>
        <w:gridCol w:w="3557"/>
      </w:tblGrid>
      <w:tr w:rsidR="00370D26" w:rsidTr="00370D26">
        <w:trPr>
          <w:tblCellSpacing w:w="0" w:type="dxa"/>
        </w:trPr>
        <w:tc>
          <w:tcPr>
            <w:tcW w:w="5000" w:type="pct"/>
            <w:shd w:val="clear" w:color="auto" w:fill="000000"/>
            <w:vAlign w:val="center"/>
            <w:hideMark/>
          </w:tcPr>
          <w:p w:rsidR="00370D26" w:rsidRDefault="00370D26">
            <w:pPr>
              <w:rPr>
                <w:sz w:val="24"/>
                <w:szCs w:val="24"/>
              </w:rPr>
            </w:pPr>
            <w:r>
              <w:rPr>
                <w:b/>
                <w:bCs/>
                <w:color w:val="FFFFFF"/>
              </w:rPr>
              <w:t>C:\java_work&gt;javac ConvertInUpperCase.java</w:t>
            </w:r>
            <w:r>
              <w:rPr>
                <w:b/>
                <w:bCs/>
                <w:color w:val="FFFFFF"/>
              </w:rPr>
              <w:br/>
            </w:r>
            <w:r>
              <w:rPr>
                <w:b/>
                <w:bCs/>
                <w:color w:val="FFFFFF"/>
              </w:rPr>
              <w:br/>
              <w:t>C:\java_work&gt;java ConvertInUpperCase</w:t>
            </w:r>
            <w:r>
              <w:rPr>
                <w:b/>
                <w:bCs/>
                <w:color w:val="FFFFFF"/>
              </w:rPr>
              <w:br/>
              <w:t>String is : india</w:t>
            </w:r>
            <w:r>
              <w:rPr>
                <w:b/>
                <w:bCs/>
                <w:color w:val="FFFFFF"/>
              </w:rPr>
              <w:br/>
              <w:t>String in uppercase letter: INDIA</w:t>
            </w:r>
            <w:r>
              <w:rPr>
                <w:b/>
                <w:bCs/>
                <w:color w:val="FFFFFF"/>
              </w:rPr>
              <w:br/>
            </w:r>
            <w:r>
              <w:rPr>
                <w:b/>
                <w:bCs/>
                <w:color w:val="FFFFFF"/>
              </w:rPr>
              <w:br/>
              <w:t>C:\java_work&gt;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 xml:space="preserve">String Array </w:t>
      </w:r>
      <w:proofErr w:type="gramStart"/>
      <w:r>
        <w:rPr>
          <w:rFonts w:ascii="Arial" w:hAnsi="Arial" w:cs="Arial"/>
          <w:color w:val="000000"/>
        </w:rPr>
        <w:t>In</w:t>
      </w:r>
      <w:proofErr w:type="gramEnd"/>
      <w:r>
        <w:rPr>
          <w:rFonts w:ascii="Arial" w:hAnsi="Arial" w:cs="Arial"/>
          <w:color w:val="000000"/>
        </w:rPr>
        <w:t xml:space="preserve">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43" name="Picture 443" descr="http://www.roseindia.net/images/previous.gif">
              <a:hlinkClick xmlns:a="http://schemas.openxmlformats.org/drawingml/2006/main" r:id="rId1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www.roseindia.net/images/previous.gif">
                      <a:hlinkClick r:id="rId19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44" name="Picture 44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45" name="Picture 445" descr="http://www.roseindia.net/images/next.gif">
              <a:hlinkClick xmlns:a="http://schemas.openxmlformats.org/drawingml/2006/main" r:id="rId20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www.roseindia.net/images/next.gif">
                      <a:hlinkClick r:id="rId20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how to use</w:t>
      </w:r>
      <w:r>
        <w:rPr>
          <w:rFonts w:ascii="Arial" w:hAnsi="Arial" w:cs="Arial"/>
          <w:b/>
          <w:bCs/>
          <w:color w:val="000000"/>
          <w:sz w:val="17"/>
          <w:szCs w:val="17"/>
        </w:rPr>
        <w:t>string array</w:t>
      </w:r>
      <w:r>
        <w:rPr>
          <w:rStyle w:val="apple-converted-space"/>
          <w:rFonts w:ascii="Arial" w:hAnsi="Arial" w:cs="Arial"/>
          <w:color w:val="000000"/>
          <w:sz w:val="17"/>
          <w:szCs w:val="17"/>
        </w:rPr>
        <w:t> </w:t>
      </w:r>
      <w:r>
        <w:rPr>
          <w:rFonts w:ascii="Arial" w:hAnsi="Arial" w:cs="Arial"/>
          <w:color w:val="000000"/>
          <w:sz w:val="17"/>
          <w:szCs w:val="17"/>
        </w:rPr>
        <w:t>in Java. Here, you will see how to declare a string array and the syntax for using in the program. This section provides you a simple java program which illustrates about the string array in very efficient manner.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Program Description: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Following </w:t>
      </w:r>
      <w:proofErr w:type="gramStart"/>
      <w:r>
        <w:rPr>
          <w:rFonts w:ascii="Arial" w:hAnsi="Arial" w:cs="Arial"/>
          <w:color w:val="000000"/>
          <w:sz w:val="17"/>
          <w:szCs w:val="17"/>
        </w:rPr>
        <w:t>code of the program declares a string array and store</w:t>
      </w:r>
      <w:proofErr w:type="gramEnd"/>
      <w:r>
        <w:rPr>
          <w:rFonts w:ascii="Arial" w:hAnsi="Arial" w:cs="Arial"/>
          <w:color w:val="000000"/>
          <w:sz w:val="17"/>
          <w:szCs w:val="17"/>
        </w:rPr>
        <w:t xml:space="preserve"> some strings like "chandan", "tapan", "Amar", "santosh", and "deepak" to it. And in the main method these string are displayed one by one by retrieving from the specified string array named roseindia. In this program all the string values are stored in the roseindia string array at the declaration time.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885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lastRenderedPageBreak/>
              <w:t>class </w:t>
            </w:r>
            <w:r>
              <w:rPr>
                <w:rStyle w:val="HTMLCode"/>
                <w:rFonts w:eastAsiaTheme="minorHAnsi"/>
                <w:color w:val="000000"/>
              </w:rPr>
              <w:t>StringCharacter </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static </w:t>
            </w:r>
            <w:r>
              <w:rPr>
                <w:rStyle w:val="HTMLCode"/>
                <w:rFonts w:eastAsiaTheme="minorHAnsi"/>
                <w:color w:val="000000"/>
              </w:rPr>
              <w:t>String[] roseindia={</w:t>
            </w:r>
            <w:r>
              <w:rPr>
                <w:rStyle w:val="HTMLCode"/>
                <w:rFonts w:eastAsiaTheme="minorHAnsi"/>
                <w:color w:val="2A00FF"/>
              </w:rPr>
              <w:t>"chanan"</w:t>
            </w:r>
            <w:r>
              <w:rPr>
                <w:rStyle w:val="HTMLCode"/>
                <w:rFonts w:eastAsiaTheme="minorHAnsi"/>
                <w:color w:val="000000"/>
              </w:rPr>
              <w:t>,</w:t>
            </w:r>
            <w:r>
              <w:rPr>
                <w:rStyle w:val="HTMLCode"/>
                <w:rFonts w:eastAsiaTheme="minorHAnsi"/>
                <w:color w:val="2A00FF"/>
              </w:rPr>
              <w:t>"tapan"</w:t>
            </w:r>
            <w:r>
              <w:rPr>
                <w:rStyle w:val="HTMLCode"/>
                <w:rFonts w:eastAsiaTheme="minorHAnsi"/>
                <w:color w:val="000000"/>
              </w:rPr>
              <w:t>,</w:t>
            </w:r>
            <w:r>
              <w:rPr>
                <w:rStyle w:val="HTMLCode"/>
                <w:rFonts w:eastAsiaTheme="minorHAnsi"/>
                <w:color w:val="2A00FF"/>
              </w:rPr>
              <w:t>"Amar"</w:t>
            </w:r>
            <w:r>
              <w:rPr>
                <w:rStyle w:val="HTMLCode"/>
                <w:rFonts w:eastAsiaTheme="minorHAnsi"/>
                <w:color w:val="000000"/>
              </w:rPr>
              <w:t>,</w:t>
            </w:r>
            <w:r>
              <w:rPr>
                <w:rStyle w:val="HTMLCode"/>
                <w:rFonts w:eastAsiaTheme="minorHAnsi"/>
                <w:color w:val="2A00FF"/>
              </w:rPr>
              <w:t>"santosh"</w:t>
            </w:r>
            <w:r>
              <w:rPr>
                <w:rStyle w:val="HTMLCode"/>
                <w:rFonts w:eastAsiaTheme="minorHAnsi"/>
                <w:color w:val="000000"/>
              </w:rPr>
              <w:t>,</w:t>
            </w:r>
            <w:r>
              <w:rPr>
                <w:rStyle w:val="HTMLCode"/>
                <w:rFonts w:eastAsiaTheme="minorHAnsi"/>
                <w:color w:val="2A00FF"/>
              </w:rPr>
              <w:t>"deepak"</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;i&lt;</w:t>
            </w:r>
            <w:r>
              <w:rPr>
                <w:rStyle w:val="HTMLCode"/>
                <w:rFonts w:eastAsiaTheme="minorHAnsi"/>
                <w:color w:val="990000"/>
              </w:rPr>
              <w:t>5</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System.out.println(roseindia[i]);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program:</w:t>
      </w:r>
    </w:p>
    <w:tbl>
      <w:tblPr>
        <w:tblW w:w="2550" w:type="pct"/>
        <w:tblCellSpacing w:w="0" w:type="dxa"/>
        <w:shd w:val="clear" w:color="auto" w:fill="000000"/>
        <w:tblCellMar>
          <w:left w:w="0" w:type="dxa"/>
          <w:right w:w="0" w:type="dxa"/>
        </w:tblCellMar>
        <w:tblLook w:val="04A0"/>
      </w:tblPr>
      <w:tblGrid>
        <w:gridCol w:w="4774"/>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C:\&gt;javac StringCharacter.java</w:t>
            </w:r>
            <w:r>
              <w:rPr>
                <w:rFonts w:ascii="Arial" w:hAnsi="Arial" w:cs="Arial"/>
                <w:b/>
                <w:bCs/>
                <w:color w:val="FFFFFF"/>
                <w:sz w:val="17"/>
                <w:szCs w:val="17"/>
              </w:rPr>
              <w:br/>
            </w:r>
            <w:r>
              <w:rPr>
                <w:rFonts w:ascii="Arial" w:hAnsi="Arial" w:cs="Arial"/>
                <w:b/>
                <w:bCs/>
                <w:color w:val="FFFFFF"/>
                <w:sz w:val="17"/>
                <w:szCs w:val="17"/>
              </w:rPr>
              <w:br/>
              <w:t>C:\&gt;java StringCharacter</w:t>
            </w:r>
            <w:r>
              <w:rPr>
                <w:rFonts w:ascii="Arial" w:hAnsi="Arial" w:cs="Arial"/>
                <w:b/>
                <w:bCs/>
                <w:color w:val="FFFFFF"/>
                <w:sz w:val="17"/>
                <w:szCs w:val="17"/>
              </w:rPr>
              <w:br/>
              <w:t>chanan</w:t>
            </w:r>
            <w:r>
              <w:rPr>
                <w:rFonts w:ascii="Arial" w:hAnsi="Arial" w:cs="Arial"/>
                <w:b/>
                <w:bCs/>
                <w:color w:val="FFFFFF"/>
                <w:sz w:val="17"/>
                <w:szCs w:val="17"/>
              </w:rPr>
              <w:br/>
              <w:t>tapan</w:t>
            </w:r>
            <w:r>
              <w:rPr>
                <w:rFonts w:ascii="Arial" w:hAnsi="Arial" w:cs="Arial"/>
                <w:b/>
                <w:bCs/>
                <w:color w:val="FFFFFF"/>
                <w:sz w:val="17"/>
                <w:szCs w:val="17"/>
              </w:rPr>
              <w:br/>
              <w:t>Amar</w:t>
            </w:r>
            <w:r>
              <w:rPr>
                <w:rFonts w:ascii="Arial" w:hAnsi="Arial" w:cs="Arial"/>
                <w:b/>
                <w:bCs/>
                <w:color w:val="FFFFFF"/>
                <w:sz w:val="17"/>
                <w:szCs w:val="17"/>
              </w:rPr>
              <w:br/>
              <w:t>santosh</w:t>
            </w:r>
            <w:r>
              <w:rPr>
                <w:rFonts w:ascii="Arial" w:hAnsi="Arial" w:cs="Arial"/>
                <w:b/>
                <w:bCs/>
                <w:color w:val="FFFFFF"/>
                <w:sz w:val="17"/>
                <w:szCs w:val="17"/>
              </w:rPr>
              <w:br/>
              <w:t>deepak</w:t>
            </w:r>
            <w:r>
              <w:rPr>
                <w:rFonts w:ascii="Arial" w:hAnsi="Arial" w:cs="Arial"/>
                <w:b/>
                <w:bCs/>
                <w:color w:val="FFFFFF"/>
                <w:sz w:val="17"/>
                <w:szCs w:val="17"/>
              </w:rPr>
              <w:br/>
            </w:r>
            <w:r>
              <w:rPr>
                <w:rFonts w:ascii="Arial" w:hAnsi="Arial" w:cs="Arial"/>
                <w:b/>
                <w:bCs/>
                <w:color w:val="FFFFFF"/>
                <w:sz w:val="17"/>
                <w:szCs w:val="17"/>
              </w:rPr>
              <w:br/>
            </w:r>
            <w:proofErr w:type="gramStart"/>
            <w:r>
              <w:rPr>
                <w:rFonts w:ascii="Arial" w:hAnsi="Arial" w:cs="Arial"/>
                <w:b/>
                <w:bCs/>
                <w:color w:val="FFFFFF"/>
                <w:sz w:val="17"/>
                <w:szCs w:val="17"/>
              </w:rPr>
              <w:t>C:</w:t>
            </w:r>
            <w:proofErr w:type="gramEnd"/>
            <w:r>
              <w:rPr>
                <w:rFonts w:ascii="Arial" w:hAnsi="Arial" w:cs="Arial"/>
                <w:b/>
                <w:bCs/>
                <w:color w:val="FFFFFF"/>
                <w:sz w:val="17"/>
                <w:szCs w:val="17"/>
              </w:rPr>
              <w:t>\&gt;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01" w:history="1">
        <w:r>
          <w:rPr>
            <w:rStyle w:val="Hyperlink"/>
            <w:rFonts w:ascii="Arial" w:hAnsi="Arial" w:cs="Arial"/>
            <w:b/>
            <w:bCs/>
            <w:color w:val="D10026"/>
            <w:sz w:val="20"/>
            <w:szCs w:val="20"/>
          </w:rPr>
          <w:t>Download this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Average of Array</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49" name="Picture 449" descr="http://www.roseindia.net/images/previous.gif">
              <a:hlinkClick xmlns:a="http://schemas.openxmlformats.org/drawingml/2006/main" r:id="rId1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http://www.roseindia.net/images/previous.gif">
                      <a:hlinkClick r:id="rId19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50" name="Picture 45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51" name="Picture 451" descr="http://www.roseindia.net/images/next.gif">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http://www.roseindia.net/images/next.gif">
                      <a:hlinkClick r:id="rId20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we will learn how to get an average of array. For this, first of all we have to define a class name</w:t>
      </w:r>
      <w:r>
        <w:rPr>
          <w:rStyle w:val="apple-converted-space"/>
          <w:rFonts w:ascii="Arial" w:hAnsi="Arial" w:cs="Arial"/>
          <w:color w:val="000000"/>
          <w:sz w:val="17"/>
          <w:szCs w:val="17"/>
        </w:rPr>
        <w:t> </w:t>
      </w:r>
      <w:r>
        <w:rPr>
          <w:rFonts w:ascii="Arial" w:hAnsi="Arial" w:cs="Arial"/>
          <w:b/>
          <w:bCs/>
          <w:color w:val="000000"/>
          <w:sz w:val="17"/>
          <w:szCs w:val="17"/>
        </w:rPr>
        <w:t>"ArrayAverage"</w:t>
      </w:r>
      <w:r>
        <w:rPr>
          <w:rFonts w:ascii="Arial" w:hAnsi="Arial" w:cs="Arial"/>
          <w:color w:val="000000"/>
          <w:sz w:val="17"/>
          <w:szCs w:val="17"/>
        </w:rPr>
        <w:t>that has double type array to contain some values. Now we take a double type data that calculates the average of array (</w:t>
      </w:r>
      <w:r>
        <w:rPr>
          <w:rFonts w:ascii="Arial" w:hAnsi="Arial" w:cs="Arial"/>
          <w:b/>
          <w:bCs/>
          <w:color w:val="000000"/>
          <w:sz w:val="17"/>
          <w:szCs w:val="17"/>
        </w:rPr>
        <w:t>result/nums.length</w:t>
      </w:r>
      <w:r>
        <w:rPr>
          <w:rFonts w:ascii="Arial" w:hAnsi="Arial" w:cs="Arial"/>
          <w:color w:val="000000"/>
          <w:sz w:val="17"/>
          <w:szCs w:val="17"/>
        </w:rPr>
        <w:t>). And finally it will display the result on the command prompt with message by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System.out.println(</w:t>
      </w:r>
      <w:proofErr w:type="gramEnd"/>
      <w:r>
        <w:rPr>
          <w:rFonts w:ascii="Arial" w:hAnsi="Arial" w:cs="Arial"/>
          <w:b/>
          <w:bCs/>
          <w:color w:val="000000"/>
          <w:sz w:val="17"/>
          <w:szCs w:val="17"/>
        </w:rPr>
        <w:t>)</w:t>
      </w:r>
      <w:r>
        <w:rPr>
          <w:rFonts w:ascii="Arial" w:hAnsi="Arial" w:cs="Arial"/>
          <w:color w:val="000000"/>
          <w:sz w:val="17"/>
          <w:szCs w:val="17"/>
        </w:rP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lastRenderedPageBreak/>
              <w:t>public class </w:t>
            </w:r>
            <w:r>
              <w:rPr>
                <w:rStyle w:val="HTMLCode"/>
                <w:rFonts w:eastAsiaTheme="minorHAnsi"/>
                <w:color w:val="000000"/>
              </w:rPr>
              <w:t>ArrayAverage{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double </w:t>
            </w:r>
            <w:r>
              <w:rPr>
                <w:rStyle w:val="HTMLCode"/>
                <w:rFonts w:eastAsiaTheme="minorHAnsi"/>
                <w:color w:val="000000"/>
              </w:rPr>
              <w:t>nums[]={</w:t>
            </w:r>
            <w:r>
              <w:rPr>
                <w:rStyle w:val="HTMLCode"/>
                <w:rFonts w:eastAsiaTheme="minorHAnsi"/>
                <w:color w:val="990000"/>
              </w:rPr>
              <w:t>1.0</w:t>
            </w:r>
            <w:r>
              <w:rPr>
                <w:rStyle w:val="HTMLCode"/>
                <w:rFonts w:eastAsiaTheme="minorHAnsi"/>
                <w:color w:val="000000"/>
              </w:rPr>
              <w:t>,</w:t>
            </w:r>
            <w:r>
              <w:rPr>
                <w:rStyle w:val="HTMLCode"/>
                <w:rFonts w:eastAsiaTheme="minorHAnsi"/>
                <w:color w:val="990000"/>
              </w:rPr>
              <w:t>2.3</w:t>
            </w:r>
            <w:r>
              <w:rPr>
                <w:rStyle w:val="HTMLCode"/>
                <w:rFonts w:eastAsiaTheme="minorHAnsi"/>
                <w:color w:val="000000"/>
              </w:rPr>
              <w:t>,</w:t>
            </w:r>
            <w:r>
              <w:rPr>
                <w:rStyle w:val="HTMLCode"/>
                <w:rFonts w:eastAsiaTheme="minorHAnsi"/>
                <w:color w:val="990000"/>
              </w:rPr>
              <w:t>3.4</w:t>
            </w:r>
            <w:r>
              <w:rPr>
                <w:rStyle w:val="HTMLCode"/>
                <w:rFonts w:eastAsiaTheme="minorHAnsi"/>
                <w:color w:val="000000"/>
              </w:rPr>
              <w:t>,</w:t>
            </w:r>
            <w:r>
              <w:rPr>
                <w:rStyle w:val="HTMLCode"/>
                <w:rFonts w:eastAsiaTheme="minorHAnsi"/>
                <w:color w:val="990000"/>
              </w:rPr>
              <w:t>4.5</w:t>
            </w:r>
            <w:r>
              <w:rPr>
                <w:rStyle w:val="HTMLCode"/>
                <w:rFonts w:eastAsiaTheme="minorHAnsi"/>
                <w:color w:val="000000"/>
              </w:rPr>
              <w:t>,</w:t>
            </w:r>
            <w:r>
              <w:rPr>
                <w:rStyle w:val="HTMLCode"/>
                <w:rFonts w:eastAsiaTheme="minorHAnsi"/>
                <w:color w:val="990000"/>
              </w:rPr>
              <w:t>40.5</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double </w:t>
            </w:r>
            <w:r>
              <w:rPr>
                <w:rStyle w:val="HTMLCode"/>
                <w:rFonts w:eastAsiaTheme="minorHAnsi"/>
                <w:color w:val="000000"/>
              </w:rPr>
              <w:t>result=</w:t>
            </w:r>
            <w:r>
              <w:rPr>
                <w:rStyle w:val="HTMLCode"/>
                <w:rFonts w:eastAsiaTheme="minorHAnsi"/>
                <w:color w:val="990000"/>
              </w:rPr>
              <w:t>0.0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 i &lt; nums.length;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result=result + nums[i];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"Average is =" </w:t>
            </w:r>
            <w:r>
              <w:rPr>
                <w:rStyle w:val="HTMLCode"/>
                <w:rFonts w:eastAsiaTheme="minorHAnsi"/>
                <w:color w:val="000000"/>
              </w:rPr>
              <w:t>+ result/nums.length);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Matrix Example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55" name="Picture 455" descr="http://www.roseindia.net/images/previous.gif">
              <a:hlinkClick xmlns:a="http://schemas.openxmlformats.org/drawingml/2006/main" r:id="rId1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descr="http://www.roseindia.net/images/previous.gif">
                      <a:hlinkClick r:id="rId19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56" name="Picture 45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57" name="Picture 457" descr="http://www.roseindia.net/images/next.gif">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www.roseindia.net/images/next.gif">
                      <a:hlinkClick r:id="rId20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Java tutorial, you will learn about array and matrix. An array is the collection of same data type values. If we create a variable of integer type then, the array of int can only store the int values. It can't store other than int data type.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Matrix:</w:t>
      </w:r>
      <w:r>
        <w:rPr>
          <w:rStyle w:val="apple-converted-space"/>
          <w:rFonts w:ascii="Arial" w:hAnsi="Arial" w:cs="Arial"/>
          <w:color w:val="000000"/>
          <w:sz w:val="17"/>
          <w:szCs w:val="17"/>
        </w:rPr>
        <w:t> </w:t>
      </w:r>
      <w:r>
        <w:rPr>
          <w:rFonts w:ascii="Arial" w:hAnsi="Arial" w:cs="Arial"/>
          <w:color w:val="000000"/>
          <w:sz w:val="17"/>
          <w:szCs w:val="17"/>
        </w:rPr>
        <w:t>A matrix is a collection of data in rows and columns format.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are going to implement a matrix. To make a program over the two dimensional array, first of all we have to declare class named as</w:t>
      </w:r>
      <w:r>
        <w:rPr>
          <w:rStyle w:val="apple-converted-space"/>
          <w:rFonts w:ascii="Arial" w:hAnsi="Arial" w:cs="Arial"/>
          <w:color w:val="000000"/>
          <w:sz w:val="17"/>
          <w:szCs w:val="17"/>
        </w:rPr>
        <w:t> </w:t>
      </w:r>
      <w:r>
        <w:rPr>
          <w:rFonts w:ascii="Arial" w:hAnsi="Arial" w:cs="Arial"/>
          <w:b/>
          <w:bCs/>
          <w:color w:val="000000"/>
          <w:sz w:val="17"/>
          <w:szCs w:val="17"/>
        </w:rPr>
        <w:t>MatrixExample</w:t>
      </w:r>
      <w:r>
        <w:rPr>
          <w:rStyle w:val="apple-converted-space"/>
          <w:rFonts w:ascii="Arial" w:hAnsi="Arial" w:cs="Arial"/>
          <w:color w:val="000000"/>
          <w:sz w:val="17"/>
          <w:szCs w:val="17"/>
        </w:rPr>
        <w:t> </w:t>
      </w:r>
      <w:r>
        <w:rPr>
          <w:rFonts w:ascii="Arial" w:hAnsi="Arial" w:cs="Arial"/>
          <w:color w:val="000000"/>
          <w:sz w:val="17"/>
          <w:szCs w:val="17"/>
        </w:rPr>
        <w:t xml:space="preserve">that has one static </w:t>
      </w:r>
      <w:proofErr w:type="gramStart"/>
      <w:r>
        <w:rPr>
          <w:rFonts w:ascii="Arial" w:hAnsi="Arial" w:cs="Arial"/>
          <w:color w:val="000000"/>
          <w:sz w:val="17"/>
          <w:szCs w:val="17"/>
        </w:rPr>
        <w:t>method</w:t>
      </w:r>
      <w:r>
        <w:rPr>
          <w:rFonts w:ascii="Arial" w:hAnsi="Arial" w:cs="Arial"/>
          <w:b/>
          <w:bCs/>
          <w:i/>
          <w:iCs/>
          <w:color w:val="000000"/>
          <w:sz w:val="17"/>
          <w:szCs w:val="17"/>
        </w:rPr>
        <w:t>outputArray(</w:t>
      </w:r>
      <w:proofErr w:type="gramEnd"/>
      <w:r>
        <w:rPr>
          <w:rFonts w:ascii="Arial" w:hAnsi="Arial" w:cs="Arial"/>
          <w:b/>
          <w:bCs/>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which takes integer type array and represents it. For displaying the matrix we need to its rows and column by using the</w:t>
      </w:r>
      <w:r>
        <w:rPr>
          <w:rStyle w:val="apple-converted-space"/>
          <w:rFonts w:ascii="Arial" w:hAnsi="Arial" w:cs="Arial"/>
          <w:b/>
          <w:bCs/>
          <w:color w:val="000000"/>
          <w:sz w:val="17"/>
          <w:szCs w:val="17"/>
        </w:rPr>
        <w:t> </w:t>
      </w:r>
      <w:r>
        <w:rPr>
          <w:rFonts w:ascii="Arial" w:hAnsi="Arial" w:cs="Arial"/>
          <w:b/>
          <w:bCs/>
          <w:color w:val="000000"/>
          <w:sz w:val="17"/>
          <w:szCs w:val="17"/>
        </w:rPr>
        <w:t>array.length</w:t>
      </w:r>
      <w:r>
        <w:rPr>
          <w:rStyle w:val="apple-converted-space"/>
          <w:rFonts w:ascii="Arial" w:hAnsi="Arial" w:cs="Arial"/>
          <w:color w:val="000000"/>
          <w:sz w:val="17"/>
          <w:szCs w:val="17"/>
        </w:rPr>
        <w:t> </w:t>
      </w:r>
      <w:r>
        <w:rPr>
          <w:rFonts w:ascii="Arial" w:hAnsi="Arial" w:cs="Arial"/>
          <w:color w:val="000000"/>
          <w:sz w:val="17"/>
          <w:szCs w:val="17"/>
        </w:rPr>
        <w:t xml:space="preserve">method. Now, we use </w:t>
      </w:r>
      <w:proofErr w:type="gramStart"/>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b/>
          <w:bCs/>
          <w:color w:val="000000"/>
          <w:sz w:val="17"/>
          <w:szCs w:val="17"/>
        </w:rPr>
        <w:t>for</w:t>
      </w:r>
      <w:proofErr w:type="gramEnd"/>
      <w:r>
        <w:rPr>
          <w:rStyle w:val="apple-converted-space"/>
          <w:rFonts w:ascii="Arial" w:hAnsi="Arial" w:cs="Arial"/>
          <w:color w:val="000000"/>
          <w:sz w:val="17"/>
          <w:szCs w:val="17"/>
        </w:rPr>
        <w:t> </w:t>
      </w:r>
      <w:r>
        <w:rPr>
          <w:rFonts w:ascii="Arial" w:hAnsi="Arial" w:cs="Arial"/>
          <w:color w:val="000000"/>
          <w:sz w:val="17"/>
          <w:szCs w:val="17"/>
        </w:rPr>
        <w:t>loop to print all the values stored in the array. At last use the</w:t>
      </w:r>
      <w:r>
        <w:rPr>
          <w:rStyle w:val="apple-converted-space"/>
          <w:rFonts w:ascii="Arial" w:hAnsi="Arial" w:cs="Arial"/>
          <w:color w:val="000000"/>
          <w:sz w:val="17"/>
          <w:szCs w:val="17"/>
        </w:rPr>
        <w:t> </w:t>
      </w:r>
      <w:proofErr w:type="gramStart"/>
      <w:r>
        <w:rPr>
          <w:rFonts w:ascii="Arial" w:hAnsi="Arial" w:cs="Arial"/>
          <w:b/>
          <w:bCs/>
          <w:color w:val="000000"/>
          <w:sz w:val="17"/>
          <w:szCs w:val="17"/>
        </w:rPr>
        <w:t>main(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inside which we are going to declare the values of the multidimensional array which we are going to use. Call the</w:t>
      </w:r>
      <w:r>
        <w:rPr>
          <w:rStyle w:val="apple-converted-space"/>
          <w:rFonts w:ascii="Arial" w:hAnsi="Arial" w:cs="Arial"/>
          <w:color w:val="000000"/>
          <w:sz w:val="17"/>
          <w:szCs w:val="17"/>
        </w:rPr>
        <w:t> </w:t>
      </w:r>
      <w:proofErr w:type="gramStart"/>
      <w:r>
        <w:rPr>
          <w:rFonts w:ascii="Arial" w:hAnsi="Arial" w:cs="Arial"/>
          <w:b/>
          <w:bCs/>
          <w:i/>
          <w:iCs/>
          <w:color w:val="000000"/>
          <w:sz w:val="17"/>
          <w:szCs w:val="17"/>
        </w:rPr>
        <w:t>outputArray(</w:t>
      </w:r>
      <w:proofErr w:type="gramEnd"/>
      <w:r>
        <w:rPr>
          <w:rFonts w:ascii="Arial" w:hAnsi="Arial" w:cs="Arial"/>
          <w:b/>
          <w:bCs/>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inside the main method. The output will be displayed to the user by</w:t>
      </w:r>
      <w:r>
        <w:rPr>
          <w:rStyle w:val="apple-converted-space"/>
          <w:rFonts w:ascii="Arial" w:hAnsi="Arial" w:cs="Arial"/>
          <w:color w:val="000000"/>
          <w:sz w:val="17"/>
          <w:szCs w:val="17"/>
        </w:rPr>
        <w:t> </w:t>
      </w:r>
      <w:proofErr w:type="gramStart"/>
      <w:r>
        <w:rPr>
          <w:rFonts w:ascii="Arial" w:hAnsi="Arial" w:cs="Arial"/>
          <w:b/>
          <w:bCs/>
          <w:color w:val="000000"/>
          <w:sz w:val="17"/>
          <w:szCs w:val="17"/>
        </w:rPr>
        <w:t>println(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Example:</w:t>
      </w:r>
    </w:p>
    <w:tbl>
      <w:tblPr>
        <w:tblW w:w="0" w:type="auto"/>
        <w:tblCellSpacing w:w="0" w:type="dxa"/>
        <w:shd w:val="clear" w:color="auto" w:fill="FFFFCC"/>
        <w:tblCellMar>
          <w:top w:w="45" w:type="dxa"/>
          <w:left w:w="45" w:type="dxa"/>
          <w:bottom w:w="45" w:type="dxa"/>
          <w:right w:w="45" w:type="dxa"/>
        </w:tblCellMar>
        <w:tblLook w:val="04A0"/>
      </w:tblPr>
      <w:tblGrid>
        <w:gridCol w:w="693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class </w:t>
            </w:r>
            <w:r>
              <w:rPr>
                <w:rStyle w:val="HTMLCode"/>
                <w:rFonts w:eastAsiaTheme="minorHAnsi"/>
                <w:color w:val="000000"/>
              </w:rPr>
              <w:t>MatrixExample{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2</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"Row size= " </w:t>
            </w:r>
            <w:r>
              <w:rPr>
                <w:rStyle w:val="HTMLCode"/>
                <w:rFonts w:eastAsiaTheme="minorHAnsi"/>
                <w:color w:val="000000"/>
              </w:rPr>
              <w:t>+ array.length);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"Column size = " </w:t>
            </w:r>
            <w:r>
              <w:rPr>
                <w:rStyle w:val="HTMLCode"/>
                <w:rFonts w:eastAsiaTheme="minorHAnsi"/>
                <w:color w:val="000000"/>
              </w:rPr>
              <w:t>+ array[</w:t>
            </w:r>
            <w:r>
              <w:rPr>
                <w:rStyle w:val="HTMLCode"/>
                <w:rFonts w:eastAsiaTheme="minorHAnsi"/>
                <w:color w:val="990000"/>
              </w:rPr>
              <w:t>1</w:t>
            </w:r>
            <w:r>
              <w:rPr>
                <w:rStyle w:val="HTMLCode"/>
                <w:rFonts w:eastAsiaTheme="minorHAnsi"/>
                <w:color w:val="000000"/>
              </w:rPr>
              <w:t>].length);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outputArray(array);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outputArray(</w:t>
            </w:r>
            <w:r>
              <w:rPr>
                <w:rStyle w:val="HTMLCode"/>
                <w:rFonts w:eastAsiaTheme="minorHAnsi"/>
                <w:b/>
                <w:bCs/>
                <w:color w:val="7F0055"/>
              </w:rPr>
              <w:t>int</w:t>
            </w:r>
            <w:r>
              <w:rPr>
                <w:rStyle w:val="HTMLCode"/>
                <w:rFonts w:eastAsiaTheme="minorHAnsi"/>
                <w:color w:val="000000"/>
              </w:rPr>
              <w:t>[][] array)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rowSize = array.length;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columnSize = array[</w:t>
            </w:r>
            <w:r>
              <w:rPr>
                <w:rStyle w:val="HTMLCode"/>
                <w:rFonts w:eastAsiaTheme="minorHAnsi"/>
                <w:color w:val="990000"/>
              </w:rPr>
              <w:t>0</w:t>
            </w:r>
            <w:r>
              <w:rPr>
                <w:rStyle w:val="HTMLCode"/>
                <w:rFonts w:eastAsiaTheme="minorHAnsi"/>
                <w:color w:val="000000"/>
              </w:rPr>
              <w:t>].length;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w:t>
            </w:r>
            <w:r>
              <w:rPr>
                <w:rStyle w:val="HTMLCode"/>
                <w:rFonts w:eastAsiaTheme="minorHAnsi"/>
                <w:color w:val="990000"/>
              </w:rPr>
              <w:t>1</w:t>
            </w:r>
            <w:r>
              <w:rPr>
                <w:rStyle w:val="HTMLCode"/>
                <w:rFonts w:eastAsiaTheme="minorHAnsi"/>
                <w:color w:val="000000"/>
              </w:rPr>
              <w:t>; i++) {</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System.out.print(</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w:t>
            </w:r>
            <w:r>
              <w:rPr>
                <w:rStyle w:val="HTMLCode"/>
                <w:rFonts w:eastAsiaTheme="minorHAnsi"/>
                <w:color w:val="990000"/>
              </w:rPr>
              <w:t>2</w:t>
            </w:r>
            <w:r>
              <w:rPr>
                <w:rStyle w:val="HTMLCode"/>
                <w:rFonts w:eastAsiaTheme="minorHAnsi"/>
                <w:color w:val="000000"/>
              </w:rPr>
              <w:t>; j++)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 </w:t>
            </w:r>
            <w:r>
              <w:rPr>
                <w:rStyle w:val="HTMLCode"/>
                <w:rFonts w:eastAsiaTheme="minorHAnsi"/>
                <w:color w:val="000000"/>
              </w:rPr>
              <w:t>+ array[i][j]);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Sum of</w:t>
      </w:r>
      <w:proofErr w:type="gramStart"/>
      <w:r>
        <w:rPr>
          <w:rFonts w:ascii="Arial" w:hAnsi="Arial" w:cs="Arial"/>
          <w:color w:val="000000"/>
        </w:rPr>
        <w:t>  two</w:t>
      </w:r>
      <w:proofErr w:type="gramEnd"/>
      <w:r>
        <w:rPr>
          <w:rFonts w:ascii="Arial" w:hAnsi="Arial" w:cs="Arial"/>
          <w:color w:val="000000"/>
        </w:rPr>
        <w:t xml:space="preserve"> Matrix</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61" name="Picture 461" descr="http://www.roseindia.net/images/previous.gif">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descr="http://www.roseindia.net/images/previous.gif">
                      <a:hlinkClick r:id="rId20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62" name="Picture 46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63" name="Picture 463" descr="http://www.roseindia.net/images/next.gif">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descr="http://www.roseindia.net/images/next.gif">
                      <a:hlinkClick r:id="rId20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we are going to calculate the sum of two matrix and containing its rows and columns. See below for better understanding to this.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program we are going to calculate the sum of two </w:t>
      </w:r>
      <w:proofErr w:type="gramStart"/>
      <w:r>
        <w:rPr>
          <w:rFonts w:ascii="Arial" w:hAnsi="Arial" w:cs="Arial"/>
          <w:color w:val="000000"/>
          <w:sz w:val="17"/>
          <w:szCs w:val="17"/>
        </w:rPr>
        <w:t>matrix</w:t>
      </w:r>
      <w:proofErr w:type="gramEnd"/>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 xml:space="preserve">To make this program, we need to declare two dimensional array of type integer. Firstly it calculates the length of the both the arrays. Now we need to make a matrix out of it. To make the matrix we will use </w:t>
      </w:r>
      <w:proofErr w:type="gramStart"/>
      <w:r>
        <w:rPr>
          <w:rFonts w:ascii="Arial" w:hAnsi="Arial" w:cs="Arial"/>
          <w:color w:val="000000"/>
          <w:sz w:val="17"/>
          <w:szCs w:val="17"/>
        </w:rPr>
        <w:t>the for</w:t>
      </w:r>
      <w:proofErr w:type="gramEnd"/>
      <w:r>
        <w:rPr>
          <w:rFonts w:ascii="Arial" w:hAnsi="Arial" w:cs="Arial"/>
          <w:color w:val="000000"/>
          <w:sz w:val="17"/>
          <w:szCs w:val="17"/>
        </w:rPr>
        <w:t xml:space="preserve"> loop. By making use of </w:t>
      </w:r>
      <w:proofErr w:type="gramStart"/>
      <w:r>
        <w:rPr>
          <w:rFonts w:ascii="Arial" w:hAnsi="Arial" w:cs="Arial"/>
          <w:color w:val="000000"/>
          <w:sz w:val="17"/>
          <w:szCs w:val="17"/>
        </w:rPr>
        <w:t>the for</w:t>
      </w:r>
      <w:proofErr w:type="gramEnd"/>
      <w:r>
        <w:rPr>
          <w:rFonts w:ascii="Arial" w:hAnsi="Arial" w:cs="Arial"/>
          <w:color w:val="000000"/>
          <w:sz w:val="17"/>
          <w:szCs w:val="17"/>
        </w:rPr>
        <w:t xml:space="preserve"> loop the rows and column will get divide. This process will be performed again for creating the second matrix.</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After getting both the matrix with us, we need to sum both the matrix. The both matrix will be added by using the for loop with array[i</w:t>
      </w:r>
      <w:proofErr w:type="gramStart"/>
      <w:r>
        <w:rPr>
          <w:rFonts w:ascii="Arial" w:hAnsi="Arial" w:cs="Arial"/>
          <w:color w:val="000000"/>
          <w:sz w:val="17"/>
          <w:szCs w:val="17"/>
        </w:rPr>
        <w:t>][</w:t>
      </w:r>
      <w:proofErr w:type="gramEnd"/>
      <w:r>
        <w:rPr>
          <w:rFonts w:ascii="Arial" w:hAnsi="Arial" w:cs="Arial"/>
          <w:color w:val="000000"/>
          <w:sz w:val="17"/>
          <w:szCs w:val="17"/>
        </w:rPr>
        <w:t>j]+array1[i][j]. The output will be displayed by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println(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7412"/>
      </w:tblGrid>
      <w:tr w:rsidR="00370D26" w:rsidTr="00370D26">
        <w:trPr>
          <w:tblCellSpacing w:w="0" w:type="dxa"/>
        </w:trPr>
        <w:tc>
          <w:tcPr>
            <w:tcW w:w="0" w:type="auto"/>
            <w:shd w:val="clear" w:color="auto" w:fill="FFFFCC"/>
            <w:noWrap/>
            <w:hideMark/>
          </w:tcPr>
          <w:p w:rsidR="00370D26" w:rsidRDefault="00370D26">
            <w:pPr>
              <w:spacing w:line="311" w:lineRule="atLeast"/>
              <w:rPr>
                <w:rFonts w:ascii="Arial" w:hAnsi="Arial" w:cs="Arial"/>
                <w:color w:val="000000"/>
                <w:sz w:val="17"/>
                <w:szCs w:val="17"/>
              </w:rPr>
            </w:pPr>
            <w:r>
              <w:rPr>
                <w:rStyle w:val="HTMLCode"/>
                <w:rFonts w:eastAsiaTheme="minorHAnsi"/>
                <w:b/>
                <w:bCs/>
                <w:color w:val="7F0055"/>
              </w:rPr>
              <w:t>class </w:t>
            </w:r>
            <w:r>
              <w:rPr>
                <w:rStyle w:val="HTMLCode"/>
                <w:rFonts w:eastAsiaTheme="minorHAnsi"/>
                <w:color w:val="000000"/>
              </w:rPr>
              <w:t>MatrixSum{</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Style w:val="HTMLCode"/>
                <w:rFonts w:eastAsiaTheme="minorHAnsi"/>
                <w:color w:val="990000"/>
              </w:rPr>
              <w:t>8</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array1[][]= {{</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Style w:val="HTMLCode"/>
                <w:rFonts w:eastAsiaTheme="minorHAnsi"/>
                <w:color w:val="990000"/>
              </w:rPr>
              <w:t>7</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"Number of Row= " </w:t>
            </w:r>
            <w:r>
              <w:rPr>
                <w:rStyle w:val="HTMLCode"/>
                <w:rFonts w:eastAsiaTheme="minorHAnsi"/>
                <w:color w:val="000000"/>
              </w:rPr>
              <w:t>+ array.length);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"Number of Column= " </w:t>
            </w:r>
            <w:r>
              <w:rPr>
                <w:rStyle w:val="HTMLCode"/>
                <w:rFonts w:eastAsiaTheme="minorHAnsi"/>
                <w:color w:val="000000"/>
              </w:rPr>
              <w:t>+ array[</w:t>
            </w:r>
            <w:r>
              <w:rPr>
                <w:rStyle w:val="HTMLCode"/>
                <w:rFonts w:eastAsiaTheme="minorHAnsi"/>
                <w:color w:val="990000"/>
              </w:rPr>
              <w:t>1</w:t>
            </w:r>
            <w:r>
              <w:rPr>
                <w:rStyle w:val="HTMLCode"/>
                <w:rFonts w:eastAsiaTheme="minorHAnsi"/>
                <w:color w:val="000000"/>
              </w:rPr>
              <w:t>].length);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 array.length;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"Matrix 1 :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l; i++)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l; j++)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 array[i][j]);</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FFFFFF"/>
              </w:rPr>
              <w:lastRenderedPageBreak/>
              <w:t>  </w:t>
            </w:r>
            <w:r>
              <w:rPr>
                <w:rStyle w:val="HTMLCode"/>
                <w:rFonts w:eastAsiaTheme="minorHAnsi"/>
                <w:b/>
                <w:bCs/>
                <w:color w:val="7F0055"/>
              </w:rPr>
              <w:t>int </w:t>
            </w:r>
            <w:r>
              <w:rPr>
                <w:rStyle w:val="HTMLCode"/>
                <w:rFonts w:eastAsiaTheme="minorHAnsi"/>
                <w:color w:val="000000"/>
              </w:rPr>
              <w:t>m= array1.length;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"Matrix 2 :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m; i++)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m; j++)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+array1[i][j]);</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"Addition of both matrix :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m; i++)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m; j++)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+(array[i][j]+array1[i][j]));</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Output of program:</w:t>
      </w:r>
    </w:p>
    <w:tbl>
      <w:tblPr>
        <w:tblW w:w="1350" w:type="pct"/>
        <w:tblCellSpacing w:w="15" w:type="dxa"/>
        <w:tblBorders>
          <w:top w:val="outset" w:sz="6" w:space="0" w:color="auto"/>
          <w:left w:val="outset" w:sz="6" w:space="0" w:color="auto"/>
          <w:bottom w:val="outset" w:sz="6" w:space="0" w:color="auto"/>
          <w:right w:val="outset" w:sz="6" w:space="0" w:color="auto"/>
        </w:tblBorders>
        <w:shd w:val="clear" w:color="auto" w:fill="000000"/>
        <w:tblCellMar>
          <w:top w:w="15" w:type="dxa"/>
          <w:left w:w="15" w:type="dxa"/>
          <w:bottom w:w="15" w:type="dxa"/>
          <w:right w:w="15" w:type="dxa"/>
        </w:tblCellMar>
        <w:tblLook w:val="04A0"/>
      </w:tblPr>
      <w:tblGrid>
        <w:gridCol w:w="2560"/>
      </w:tblGrid>
      <w:tr w:rsidR="00370D26" w:rsidTr="00370D26">
        <w:trPr>
          <w:tblCellSpacing w:w="15" w:type="dxa"/>
        </w:trPr>
        <w:tc>
          <w:tcPr>
            <w:tcW w:w="4883"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color w:val="FFFFFF"/>
                <w:sz w:val="17"/>
                <w:szCs w:val="17"/>
              </w:rPr>
              <w:t>C:\amar work&gt;javac MatrixSum.java</w:t>
            </w:r>
            <w:r>
              <w:rPr>
                <w:rFonts w:ascii="Arial" w:hAnsi="Arial" w:cs="Arial"/>
                <w:color w:val="FFFFFF"/>
                <w:sz w:val="17"/>
                <w:szCs w:val="17"/>
              </w:rPr>
              <w:br/>
            </w:r>
            <w:r>
              <w:rPr>
                <w:rFonts w:ascii="Arial" w:hAnsi="Arial" w:cs="Arial"/>
                <w:color w:val="FFFFFF"/>
                <w:sz w:val="17"/>
                <w:szCs w:val="17"/>
              </w:rPr>
              <w:br/>
              <w:t>C:\amar work&gt;java MatrixSum</w:t>
            </w:r>
            <w:r>
              <w:rPr>
                <w:rFonts w:ascii="Arial" w:hAnsi="Arial" w:cs="Arial"/>
                <w:color w:val="FFFFFF"/>
                <w:sz w:val="17"/>
                <w:szCs w:val="17"/>
              </w:rPr>
              <w:br/>
              <w:t>Number of Row= 2</w:t>
            </w:r>
            <w:r>
              <w:rPr>
                <w:rFonts w:ascii="Arial" w:hAnsi="Arial" w:cs="Arial"/>
                <w:color w:val="FFFFFF"/>
                <w:sz w:val="17"/>
                <w:szCs w:val="17"/>
              </w:rPr>
              <w:br/>
              <w:t>Number of Column= 3</w:t>
            </w:r>
            <w:r>
              <w:rPr>
                <w:rFonts w:ascii="Arial" w:hAnsi="Arial" w:cs="Arial"/>
                <w:color w:val="FFFFFF"/>
                <w:sz w:val="17"/>
                <w:szCs w:val="17"/>
              </w:rPr>
              <w:br/>
              <w:t>Matrix 1 :</w:t>
            </w:r>
            <w:r>
              <w:rPr>
                <w:rFonts w:ascii="Arial" w:hAnsi="Arial" w:cs="Arial"/>
                <w:color w:val="FFFFFF"/>
                <w:sz w:val="17"/>
                <w:szCs w:val="17"/>
              </w:rPr>
              <w:br/>
              <w:t>4 5 6</w:t>
            </w:r>
            <w:r>
              <w:rPr>
                <w:rFonts w:ascii="Arial" w:hAnsi="Arial" w:cs="Arial"/>
                <w:color w:val="FFFFFF"/>
                <w:sz w:val="17"/>
                <w:szCs w:val="17"/>
              </w:rPr>
              <w:br/>
              <w:t>6 8 9</w:t>
            </w:r>
            <w:r>
              <w:rPr>
                <w:rFonts w:ascii="Arial" w:hAnsi="Arial" w:cs="Arial"/>
                <w:color w:val="FFFFFF"/>
                <w:sz w:val="17"/>
                <w:szCs w:val="17"/>
              </w:rPr>
              <w:br/>
              <w:t>Matrix 2 :</w:t>
            </w:r>
            <w:r>
              <w:rPr>
                <w:rFonts w:ascii="Arial" w:hAnsi="Arial" w:cs="Arial"/>
                <w:color w:val="FFFFFF"/>
                <w:sz w:val="17"/>
                <w:szCs w:val="17"/>
              </w:rPr>
              <w:br/>
              <w:t>5 4 6</w:t>
            </w:r>
            <w:r>
              <w:rPr>
                <w:rFonts w:ascii="Arial" w:hAnsi="Arial" w:cs="Arial"/>
                <w:color w:val="FFFFFF"/>
                <w:sz w:val="17"/>
                <w:szCs w:val="17"/>
              </w:rPr>
              <w:br/>
              <w:t>5 6 7</w:t>
            </w:r>
            <w:r>
              <w:rPr>
                <w:rFonts w:ascii="Arial" w:hAnsi="Arial" w:cs="Arial"/>
                <w:color w:val="FFFFFF"/>
                <w:sz w:val="17"/>
                <w:szCs w:val="17"/>
              </w:rPr>
              <w:br/>
              <w:t>Addition of both matrix :</w:t>
            </w:r>
            <w:r>
              <w:rPr>
                <w:rFonts w:ascii="Arial" w:hAnsi="Arial" w:cs="Arial"/>
                <w:color w:val="FFFFFF"/>
                <w:sz w:val="17"/>
                <w:szCs w:val="17"/>
              </w:rPr>
              <w:br/>
              <w:t>9  9   12</w:t>
            </w:r>
            <w:r>
              <w:rPr>
                <w:rFonts w:ascii="Arial" w:hAnsi="Arial" w:cs="Arial"/>
                <w:color w:val="FFFFFF"/>
                <w:sz w:val="17"/>
                <w:szCs w:val="17"/>
              </w:rPr>
              <w:br/>
              <w:t>11 14  16</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Multiplication of two Matrix </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67" name="Picture 467" descr="http://www.roseindia.net/images/previous.gif">
              <a:hlinkClick xmlns:a="http://schemas.openxmlformats.org/drawingml/2006/main" r:id="rId2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descr="http://www.roseindia.net/images/previous.gif">
                      <a:hlinkClick r:id="rId20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68" name="Picture 46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69" name="Picture 469" descr="http://www.roseindia.net/images/next.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descr="http://www.roseindia.net/images/next.gif">
                      <a:hlinkClick r:id="rId20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xml:space="preserve">This is a simple java program that teaches you for multiplying two </w:t>
      </w:r>
      <w:proofErr w:type="gramStart"/>
      <w:r>
        <w:rPr>
          <w:rFonts w:ascii="Arial" w:hAnsi="Arial" w:cs="Arial"/>
          <w:color w:val="000000"/>
          <w:sz w:val="17"/>
          <w:szCs w:val="17"/>
        </w:rPr>
        <w:t>matrix</w:t>
      </w:r>
      <w:proofErr w:type="gramEnd"/>
      <w:r>
        <w:rPr>
          <w:rFonts w:ascii="Arial" w:hAnsi="Arial" w:cs="Arial"/>
          <w:color w:val="000000"/>
          <w:sz w:val="17"/>
          <w:szCs w:val="17"/>
        </w:rPr>
        <w:t xml:space="preserve"> to each other. Here providing you Java source code with understanding the Java developing application program. We are going to make a simple program that will multiply two </w:t>
      </w:r>
      <w:proofErr w:type="gramStart"/>
      <w:r>
        <w:rPr>
          <w:rFonts w:ascii="Arial" w:hAnsi="Arial" w:cs="Arial"/>
          <w:color w:val="000000"/>
          <w:sz w:val="17"/>
          <w:szCs w:val="17"/>
        </w:rPr>
        <w:t>matrix</w:t>
      </w:r>
      <w:proofErr w:type="gramEnd"/>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 xml:space="preserve">Two dimensional </w:t>
      </w:r>
      <w:proofErr w:type="gramStart"/>
      <w:r>
        <w:rPr>
          <w:rFonts w:ascii="Arial" w:hAnsi="Arial" w:cs="Arial"/>
          <w:color w:val="000000"/>
          <w:sz w:val="17"/>
          <w:szCs w:val="17"/>
        </w:rPr>
        <w:t>array</w:t>
      </w:r>
      <w:proofErr w:type="gramEnd"/>
      <w:r>
        <w:rPr>
          <w:rFonts w:ascii="Arial" w:hAnsi="Arial" w:cs="Arial"/>
          <w:color w:val="000000"/>
          <w:sz w:val="17"/>
          <w:szCs w:val="17"/>
        </w:rPr>
        <w:t xml:space="preserve"> represents the matrix.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Now, make this program, you have to declare two multidimensional array of type integer. Program uses two for loops to get number of rows and columns by using the</w:t>
      </w:r>
      <w:r>
        <w:rPr>
          <w:rStyle w:val="apple-converted-space"/>
          <w:rFonts w:ascii="Arial" w:hAnsi="Arial" w:cs="Arial"/>
          <w:color w:val="000000"/>
          <w:sz w:val="17"/>
          <w:szCs w:val="17"/>
        </w:rPr>
        <w:t> </w:t>
      </w:r>
      <w:r>
        <w:rPr>
          <w:rFonts w:ascii="Arial" w:hAnsi="Arial" w:cs="Arial"/>
          <w:b/>
          <w:bCs/>
          <w:color w:val="000000"/>
          <w:sz w:val="17"/>
          <w:szCs w:val="17"/>
        </w:rPr>
        <w:t>array1.length</w:t>
      </w:r>
      <w:r>
        <w:rPr>
          <w:rFonts w:ascii="Arial" w:hAnsi="Arial" w:cs="Arial"/>
          <w:color w:val="000000"/>
          <w:sz w:val="17"/>
          <w:szCs w:val="17"/>
        </w:rPr>
        <w:t xml:space="preserve">. After getting both matrix then multiply to it. Both </w:t>
      </w:r>
      <w:proofErr w:type="gramStart"/>
      <w:r>
        <w:rPr>
          <w:rFonts w:ascii="Arial" w:hAnsi="Arial" w:cs="Arial"/>
          <w:color w:val="000000"/>
          <w:sz w:val="17"/>
          <w:szCs w:val="17"/>
        </w:rPr>
        <w:t>matrix</w:t>
      </w:r>
      <w:proofErr w:type="gramEnd"/>
      <w:r>
        <w:rPr>
          <w:rFonts w:ascii="Arial" w:hAnsi="Arial" w:cs="Arial"/>
          <w:color w:val="000000"/>
          <w:sz w:val="17"/>
          <w:szCs w:val="17"/>
        </w:rPr>
        <w:t xml:space="preserve"> will be multiplied to each other by using '</w:t>
      </w:r>
      <w:r>
        <w:rPr>
          <w:rFonts w:ascii="Arial" w:hAnsi="Arial" w:cs="Arial"/>
          <w:b/>
          <w:bCs/>
          <w:color w:val="000000"/>
          <w:sz w:val="17"/>
          <w:szCs w:val="17"/>
        </w:rPr>
        <w:t>for'</w:t>
      </w:r>
      <w:r>
        <w:rPr>
          <w:rStyle w:val="apple-converted-space"/>
          <w:rFonts w:ascii="Arial" w:hAnsi="Arial" w:cs="Arial"/>
          <w:color w:val="000000"/>
          <w:sz w:val="17"/>
          <w:szCs w:val="17"/>
        </w:rPr>
        <w:t> </w:t>
      </w:r>
      <w:r>
        <w:rPr>
          <w:rFonts w:ascii="Arial" w:hAnsi="Arial" w:cs="Arial"/>
          <w:color w:val="000000"/>
          <w:sz w:val="17"/>
          <w:szCs w:val="17"/>
        </w:rPr>
        <w:t>loop. So the output will be displayed on the screen command prompt by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println(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621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class </w:t>
            </w:r>
            <w:r>
              <w:rPr>
                <w:rStyle w:val="HTMLCode"/>
                <w:rFonts w:eastAsiaTheme="minorHAnsi"/>
                <w:color w:val="000000"/>
              </w:rPr>
              <w:t>MatrixMultiply{</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 {{</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Style w:val="HTMLCode"/>
                <w:rFonts w:eastAsiaTheme="minorHAnsi"/>
                <w:color w:val="990000"/>
              </w:rPr>
              <w:t>7</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8</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array1[][] = {{</w:t>
            </w:r>
            <w:r>
              <w:rPr>
                <w:rStyle w:val="HTMLCode"/>
                <w:rFonts w:eastAsiaTheme="minorHAnsi"/>
                <w:color w:val="990000"/>
              </w:rPr>
              <w:t>6</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7</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array2[][] = </w:t>
            </w:r>
            <w:r>
              <w:rPr>
                <w:rStyle w:val="HTMLCode"/>
                <w:rFonts w:eastAsiaTheme="minorHAnsi"/>
                <w:b/>
                <w:bCs/>
                <w:color w:val="7F0055"/>
              </w:rPr>
              <w:t>new int</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x= array.length;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"Matrix 1 :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x; 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x; j++)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 array[i][j]);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y= array1.length;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"Matrix 2 :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y; 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y-</w:t>
            </w:r>
            <w:r>
              <w:rPr>
                <w:rStyle w:val="HTMLCode"/>
                <w:rFonts w:eastAsiaTheme="minorHAnsi"/>
                <w:color w:val="990000"/>
              </w:rPr>
              <w:t>1</w:t>
            </w:r>
            <w:r>
              <w:rPr>
                <w:rStyle w:val="HTMLCode"/>
                <w:rFonts w:eastAsiaTheme="minorHAnsi"/>
                <w:color w:val="000000"/>
              </w:rPr>
              <w:t>; j++)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+array1[i][j]);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x; 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y-</w:t>
            </w:r>
            <w:r>
              <w:rPr>
                <w:rStyle w:val="HTMLCode"/>
                <w:rFonts w:eastAsiaTheme="minorHAnsi"/>
                <w:color w:val="990000"/>
              </w:rPr>
              <w:t>1</w:t>
            </w:r>
            <w:r>
              <w:rPr>
                <w:rStyle w:val="HTMLCode"/>
                <w:rFonts w:eastAsiaTheme="minorHAnsi"/>
                <w:color w:val="000000"/>
              </w:rPr>
              <w:t>; j++)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k = </w:t>
            </w:r>
            <w:r>
              <w:rPr>
                <w:rStyle w:val="HTMLCode"/>
                <w:rFonts w:eastAsiaTheme="minorHAnsi"/>
                <w:color w:val="990000"/>
              </w:rPr>
              <w:t>0</w:t>
            </w:r>
            <w:r>
              <w:rPr>
                <w:rStyle w:val="HTMLCode"/>
                <w:rFonts w:eastAsiaTheme="minorHAnsi"/>
                <w:color w:val="000000"/>
              </w:rPr>
              <w:t>; k &lt; y; k++){</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array2[i][j] += array[i][k]*array1[k][j];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"Multiply of both matrix :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x; 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y-</w:t>
            </w:r>
            <w:r>
              <w:rPr>
                <w:rStyle w:val="HTMLCode"/>
                <w:rFonts w:eastAsiaTheme="minorHAnsi"/>
                <w:color w:val="990000"/>
              </w:rPr>
              <w:t>1</w:t>
            </w:r>
            <w:r>
              <w:rPr>
                <w:rStyle w:val="HTMLCode"/>
                <w:rFonts w:eastAsiaTheme="minorHAnsi"/>
                <w:color w:val="000000"/>
              </w:rPr>
              <w:t>; j++)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+array2[i][j]);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Square Elements of Two Dimensional Array </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73" name="Picture 473" descr="http://www.roseindia.net/images/previous.gif">
              <a:hlinkClick xmlns:a="http://schemas.openxmlformats.org/drawingml/2006/main" r:id="rId2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descr="http://www.roseindia.net/images/previous.gif">
                      <a:hlinkClick r:id="rId20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74" name="Picture 47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75" name="Picture 475" descr="http://www.roseindia.net/images/next.gif">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descr="http://www.roseindia.net/images/next.gif">
                      <a:hlinkClick r:id="rId20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is a simple java program for implementing the two dimensional array </w:t>
      </w:r>
      <w:proofErr w:type="gramStart"/>
      <w:r>
        <w:rPr>
          <w:rFonts w:ascii="Arial" w:hAnsi="Arial" w:cs="Arial"/>
          <w:color w:val="000000"/>
          <w:sz w:val="17"/>
          <w:szCs w:val="17"/>
        </w:rPr>
        <w:t>program</w:t>
      </w:r>
      <w:proofErr w:type="gramEnd"/>
      <w:r>
        <w:rPr>
          <w:rFonts w:ascii="Arial" w:hAnsi="Arial" w:cs="Arial"/>
          <w:color w:val="000000"/>
          <w:sz w:val="17"/>
          <w:szCs w:val="17"/>
        </w:rPr>
        <w:t xml:space="preserve"> and its square. This session provide you the best explanation with mathematical operation.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progarm: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We are going to display the square of two </w:t>
      </w:r>
      <w:proofErr w:type="gramStart"/>
      <w:r>
        <w:rPr>
          <w:rFonts w:ascii="Arial" w:hAnsi="Arial" w:cs="Arial"/>
          <w:color w:val="000000"/>
          <w:sz w:val="17"/>
          <w:szCs w:val="17"/>
        </w:rPr>
        <w:t>matrix</w:t>
      </w:r>
      <w:proofErr w:type="gramEnd"/>
      <w:r>
        <w:rPr>
          <w:rFonts w:ascii="Arial" w:hAnsi="Arial" w:cs="Arial"/>
          <w:color w:val="000000"/>
          <w:sz w:val="17"/>
          <w:szCs w:val="17"/>
        </w:rPr>
        <w:t>. Firstly, we have to define a class "</w:t>
      </w:r>
      <w:r>
        <w:rPr>
          <w:rFonts w:ascii="Arial" w:hAnsi="Arial" w:cs="Arial"/>
          <w:b/>
          <w:bCs/>
          <w:color w:val="000000"/>
          <w:sz w:val="17"/>
          <w:szCs w:val="17"/>
        </w:rPr>
        <w:t>SquareMatrix</w:t>
      </w:r>
      <w:r>
        <w:rPr>
          <w:rFonts w:ascii="Arial" w:hAnsi="Arial" w:cs="Arial"/>
          <w:color w:val="000000"/>
          <w:sz w:val="17"/>
          <w:szCs w:val="17"/>
        </w:rPr>
        <w:t>".  Then we take an integer type array that contains integer type values. After this, we use two</w:t>
      </w:r>
      <w:r>
        <w:rPr>
          <w:rStyle w:val="apple-converted-space"/>
          <w:rFonts w:ascii="Arial" w:hAnsi="Arial" w:cs="Arial"/>
          <w:color w:val="000000"/>
          <w:sz w:val="17"/>
          <w:szCs w:val="17"/>
        </w:rPr>
        <w:t> </w:t>
      </w:r>
      <w:r>
        <w:rPr>
          <w:rFonts w:ascii="Arial" w:hAnsi="Arial" w:cs="Arial"/>
          <w:b/>
          <w:bCs/>
          <w:color w:val="000000"/>
          <w:sz w:val="17"/>
          <w:szCs w:val="17"/>
        </w:rPr>
        <w:t>'for'</w:t>
      </w:r>
      <w:r>
        <w:rPr>
          <w:rStyle w:val="apple-converted-space"/>
          <w:rFonts w:ascii="Arial" w:hAnsi="Arial" w:cs="Arial"/>
          <w:color w:val="000000"/>
          <w:sz w:val="17"/>
          <w:szCs w:val="17"/>
        </w:rPr>
        <w:t> </w:t>
      </w:r>
      <w:r>
        <w:rPr>
          <w:rFonts w:ascii="Arial" w:hAnsi="Arial" w:cs="Arial"/>
          <w:color w:val="000000"/>
          <w:sz w:val="17"/>
          <w:szCs w:val="17"/>
        </w:rPr>
        <w:t xml:space="preserve">loop that denotes rows and columns of a matrix. After getting both the matrix with us we need to square both </w:t>
      </w:r>
      <w:proofErr w:type="gramStart"/>
      <w:r>
        <w:rPr>
          <w:rFonts w:ascii="Arial" w:hAnsi="Arial" w:cs="Arial"/>
          <w:color w:val="000000"/>
          <w:sz w:val="17"/>
          <w:szCs w:val="17"/>
        </w:rPr>
        <w:t>matrix</w:t>
      </w:r>
      <w:proofErr w:type="gramEnd"/>
      <w:r>
        <w:rPr>
          <w:rFonts w:ascii="Arial" w:hAnsi="Arial" w:cs="Arial"/>
          <w:color w:val="000000"/>
          <w:sz w:val="17"/>
          <w:szCs w:val="17"/>
        </w:rPr>
        <w:t>. When we go to square this array then we use "</w:t>
      </w:r>
      <w:r>
        <w:rPr>
          <w:rFonts w:ascii="Arial" w:hAnsi="Arial" w:cs="Arial"/>
          <w:b/>
          <w:bCs/>
          <w:color w:val="000000"/>
          <w:sz w:val="17"/>
          <w:szCs w:val="17"/>
        </w:rPr>
        <w:t>square[i</w:t>
      </w:r>
      <w:proofErr w:type="gramStart"/>
      <w:r>
        <w:rPr>
          <w:rFonts w:ascii="Arial" w:hAnsi="Arial" w:cs="Arial"/>
          <w:b/>
          <w:bCs/>
          <w:color w:val="000000"/>
          <w:sz w:val="17"/>
          <w:szCs w:val="17"/>
        </w:rPr>
        <w:t>][</w:t>
      </w:r>
      <w:proofErr w:type="gramEnd"/>
      <w:r>
        <w:rPr>
          <w:rFonts w:ascii="Arial" w:hAnsi="Arial" w:cs="Arial"/>
          <w:b/>
          <w:bCs/>
          <w:color w:val="000000"/>
          <w:sz w:val="17"/>
          <w:szCs w:val="17"/>
        </w:rPr>
        <w:t>j] =square[i][j] * square[i][j]</w:t>
      </w:r>
      <w:r>
        <w:rPr>
          <w:rFonts w:ascii="Arial" w:hAnsi="Arial" w:cs="Arial"/>
          <w:color w:val="000000"/>
          <w:sz w:val="17"/>
          <w:szCs w:val="17"/>
        </w:rPr>
        <w:t>". So, the output will be displayed on the screen command prompt by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println(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573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color w:val="000000"/>
              </w:rPr>
              <w:t>SquareMatrix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square[][]= {{</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2</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"Your Original Matrix: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w:t>
            </w:r>
            <w:r>
              <w:rPr>
                <w:rStyle w:val="HTMLCode"/>
                <w:rFonts w:eastAsiaTheme="minorHAnsi"/>
                <w:color w:val="990000"/>
              </w:rPr>
              <w:t>2</w:t>
            </w:r>
            <w:r>
              <w:rPr>
                <w:rStyle w:val="HTMLCode"/>
                <w:rFonts w:eastAsiaTheme="minorHAnsi"/>
                <w:color w:val="000000"/>
              </w:rPr>
              <w:t>;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w:t>
            </w:r>
            <w:r>
              <w:rPr>
                <w:rStyle w:val="HTMLCode"/>
                <w:rFonts w:eastAsiaTheme="minorHAnsi"/>
                <w:color w:val="990000"/>
              </w:rPr>
              <w:t>3</w:t>
            </w:r>
            <w:r>
              <w:rPr>
                <w:rStyle w:val="HTMLCode"/>
                <w:rFonts w:eastAsiaTheme="minorHAnsi"/>
                <w:color w:val="000000"/>
              </w:rPr>
              <w:t>; 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System.out.print(square[i][j] + </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w:t>
            </w:r>
            <w:r>
              <w:rPr>
                <w:rStyle w:val="HTMLCode"/>
                <w:rFonts w:eastAsiaTheme="minorHAnsi"/>
                <w:color w:val="990000"/>
              </w:rPr>
              <w:t>1</w:t>
            </w:r>
            <w:r>
              <w:rPr>
                <w:rStyle w:val="HTMLCode"/>
                <w:rFonts w:eastAsiaTheme="minorHAnsi"/>
                <w:color w:val="000000"/>
              </w:rPr>
              <w:t>; 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w:t>
            </w:r>
            <w:r>
              <w:rPr>
                <w:rStyle w:val="HTMLCode"/>
                <w:rFonts w:eastAsiaTheme="minorHAnsi"/>
                <w:color w:val="990000"/>
              </w:rPr>
              <w:t>2</w:t>
            </w:r>
            <w:r>
              <w:rPr>
                <w:rStyle w:val="HTMLCode"/>
                <w:rFonts w:eastAsiaTheme="minorHAnsi"/>
                <w:color w:val="000000"/>
              </w:rPr>
              <w:t>; j++)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square[i][j] = square[i][j] * square[i][j];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"Matrix after changes: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w:t>
            </w:r>
            <w:r>
              <w:rPr>
                <w:rStyle w:val="HTMLCode"/>
                <w:rFonts w:eastAsiaTheme="minorHAnsi"/>
                <w:color w:val="990000"/>
              </w:rPr>
              <w:t>2</w:t>
            </w:r>
            <w:r>
              <w:rPr>
                <w:rStyle w:val="HTMLCode"/>
                <w:rFonts w:eastAsiaTheme="minorHAnsi"/>
                <w:color w:val="000000"/>
              </w:rPr>
              <w:t>;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w:t>
            </w:r>
            <w:r>
              <w:rPr>
                <w:rStyle w:val="HTMLCode"/>
                <w:rFonts w:eastAsiaTheme="minorHAnsi"/>
                <w:color w:val="990000"/>
              </w:rPr>
              <w:t>3</w:t>
            </w:r>
            <w:r>
              <w:rPr>
                <w:rStyle w:val="HTMLCode"/>
                <w:rFonts w:eastAsiaTheme="minorHAnsi"/>
                <w:color w:val="000000"/>
              </w:rPr>
              <w:t>; 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System.out.print(square[i][j] + </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lastRenderedPageBreak/>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07" w:history="1">
        <w:r>
          <w:rPr>
            <w:rStyle w:val="Hyperlink"/>
            <w:rFonts w:ascii="Arial" w:hAnsi="Arial" w:cs="Arial"/>
            <w:b/>
            <w:bCs/>
            <w:color w:val="D10026"/>
            <w:sz w:val="20"/>
            <w:szCs w:val="20"/>
          </w:rPr>
          <w:t> Download this Example</w:t>
        </w:r>
      </w:hyperlink>
      <w:r>
        <w:rPr>
          <w:rFonts w:ascii="Arial" w:hAnsi="Arial" w:cs="Arial"/>
          <w:color w:val="000000"/>
          <w:sz w:val="17"/>
          <w:szCs w:val="17"/>
        </w:rPr>
        <w:t>  </w:t>
      </w:r>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Check Even-Odd:-Example</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79" name="Picture 479" descr="http://www.roseindia.net/images/previous.gif">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descr="http://www.roseindia.net/images/previous.gif">
                      <a:hlinkClick r:id="rId20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80" name="Picture 48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81" name="Picture 481" descr="http://www.roseindia.net/images/next.gif">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descr="http://www.roseindia.net/images/next.gif">
                      <a:hlinkClick r:id="rId20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Now, you have to learn about the syntax of If - Else construct. How the If - Else construct used to flow the program control as for as needed. </w:t>
      </w:r>
      <w:proofErr w:type="gramStart"/>
      <w:r>
        <w:rPr>
          <w:rFonts w:ascii="Arial" w:hAnsi="Arial" w:cs="Arial"/>
          <w:color w:val="000000"/>
          <w:sz w:val="17"/>
          <w:szCs w:val="17"/>
        </w:rPr>
        <w:t>If - Else construct has illustrated by a given example.</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Given example reads </w:t>
      </w:r>
      <w:proofErr w:type="gramStart"/>
      <w:r>
        <w:rPr>
          <w:rFonts w:ascii="Arial" w:hAnsi="Arial" w:cs="Arial"/>
          <w:color w:val="000000"/>
          <w:sz w:val="17"/>
          <w:szCs w:val="17"/>
        </w:rPr>
        <w:t>a</w:t>
      </w:r>
      <w:proofErr w:type="gramEnd"/>
      <w:r>
        <w:rPr>
          <w:rFonts w:ascii="Arial" w:hAnsi="Arial" w:cs="Arial"/>
          <w:color w:val="000000"/>
          <w:sz w:val="17"/>
          <w:szCs w:val="17"/>
        </w:rPr>
        <w:t xml:space="preserve"> integer value and check weather number is Odd or Even. In this example you will learn how to determine the Even or Odd for the given number entered through the keyboard. If the given condition is true then print the message</w:t>
      </w:r>
      <w:r>
        <w:rPr>
          <w:rStyle w:val="apple-converted-space"/>
          <w:rFonts w:ascii="Arial" w:hAnsi="Arial" w:cs="Arial"/>
          <w:color w:val="000000"/>
          <w:sz w:val="17"/>
          <w:szCs w:val="17"/>
        </w:rPr>
        <w:t> </w:t>
      </w:r>
      <w:r>
        <w:rPr>
          <w:rFonts w:ascii="Arial" w:hAnsi="Arial" w:cs="Arial"/>
          <w:color w:val="2A00FF"/>
          <w:sz w:val="17"/>
          <w:szCs w:val="17"/>
        </w:rPr>
        <w:t>Given number is Even</w:t>
      </w:r>
      <w:r>
        <w:rPr>
          <w:rStyle w:val="apple-converted-space"/>
          <w:rFonts w:ascii="Arial" w:hAnsi="Arial" w:cs="Arial"/>
          <w:color w:val="000000"/>
          <w:sz w:val="17"/>
          <w:szCs w:val="17"/>
        </w:rPr>
        <w:t> </w:t>
      </w:r>
      <w:r>
        <w:rPr>
          <w:rFonts w:ascii="Arial" w:hAnsi="Arial" w:cs="Arial"/>
          <w:color w:val="000000"/>
          <w:sz w:val="17"/>
          <w:szCs w:val="17"/>
        </w:rPr>
        <w:t>otherwise the control of the program will jumps in the</w:t>
      </w:r>
      <w:r>
        <w:rPr>
          <w:rStyle w:val="apple-converted-space"/>
          <w:rFonts w:ascii="Arial" w:hAnsi="Arial" w:cs="Arial"/>
          <w:color w:val="000000"/>
          <w:sz w:val="17"/>
          <w:szCs w:val="17"/>
        </w:rPr>
        <w:t> </w:t>
      </w:r>
      <w:r>
        <w:rPr>
          <w:rFonts w:ascii="Arial" w:hAnsi="Arial" w:cs="Arial"/>
          <w:color w:val="2A00FF"/>
          <w:sz w:val="17"/>
          <w:szCs w:val="17"/>
        </w:rPr>
        <w:t>else</w:t>
      </w:r>
      <w:r>
        <w:rPr>
          <w:rStyle w:val="apple-converted-space"/>
          <w:rFonts w:ascii="Arial" w:hAnsi="Arial" w:cs="Arial"/>
          <w:color w:val="000000"/>
          <w:sz w:val="17"/>
          <w:szCs w:val="17"/>
        </w:rPr>
        <w:t> </w:t>
      </w:r>
      <w:r>
        <w:rPr>
          <w:rFonts w:ascii="Arial" w:hAnsi="Arial" w:cs="Arial"/>
          <w:color w:val="000000"/>
          <w:sz w:val="17"/>
          <w:szCs w:val="17"/>
        </w:rPr>
        <w:t>block and print the message</w:t>
      </w:r>
      <w:r>
        <w:rPr>
          <w:rStyle w:val="apple-converted-space"/>
          <w:rFonts w:ascii="Arial" w:hAnsi="Arial" w:cs="Arial"/>
          <w:color w:val="000000"/>
          <w:sz w:val="17"/>
          <w:szCs w:val="17"/>
        </w:rPr>
        <w:t> </w:t>
      </w:r>
      <w:r>
        <w:rPr>
          <w:rFonts w:ascii="Arial" w:hAnsi="Arial" w:cs="Arial"/>
          <w:color w:val="2A00FF"/>
          <w:sz w:val="17"/>
          <w:szCs w:val="17"/>
        </w:rPr>
        <w:t>Given number is Odd.</w:t>
      </w:r>
      <w:r>
        <w:rPr>
          <w:rStyle w:val="apple-converted-space"/>
          <w:rFonts w:ascii="Arial" w:hAnsi="Arial" w:cs="Arial"/>
          <w:color w:val="000000"/>
          <w:sz w:val="17"/>
          <w:szCs w:val="17"/>
        </w:rPr>
        <w:t> </w:t>
      </w:r>
      <w:r>
        <w:rPr>
          <w:rFonts w:ascii="Arial" w:hAnsi="Arial" w:cs="Arial"/>
          <w:color w:val="000000"/>
          <w:sz w:val="17"/>
          <w:szCs w:val="17"/>
        </w:rPr>
        <w:t>In this example a special exception has been also used, that is</w:t>
      </w:r>
      <w:r>
        <w:rPr>
          <w:rStyle w:val="apple-converted-space"/>
          <w:rFonts w:ascii="Arial" w:hAnsi="Arial" w:cs="Arial"/>
          <w:color w:val="000000"/>
          <w:sz w:val="17"/>
          <w:szCs w:val="17"/>
        </w:rPr>
        <w:t> </w:t>
      </w:r>
      <w:r>
        <w:rPr>
          <w:rFonts w:ascii="Arial" w:hAnsi="Arial" w:cs="Arial"/>
          <w:i/>
          <w:iCs/>
          <w:color w:val="2A00FF"/>
          <w:sz w:val="17"/>
          <w:szCs w:val="17"/>
        </w:rPr>
        <w:t>NumberFormatException</w:t>
      </w:r>
      <w:r>
        <w:rPr>
          <w:rStyle w:val="apple-converted-space"/>
          <w:rFonts w:ascii="Arial" w:hAnsi="Arial" w:cs="Arial"/>
          <w:color w:val="000000"/>
          <w:sz w:val="17"/>
          <w:szCs w:val="17"/>
        </w:rPr>
        <w:t> </w:t>
      </w:r>
      <w:r>
        <w:rPr>
          <w:rFonts w:ascii="Arial" w:hAnsi="Arial" w:cs="Arial"/>
          <w:color w:val="000000"/>
          <w:sz w:val="17"/>
          <w:szCs w:val="17"/>
        </w:rPr>
        <w:t xml:space="preserve">which holds the error during the checking the entered data format. Entered data must be a number not a character or string. If you enter anything except numeric value then normal </w:t>
      </w:r>
      <w:proofErr w:type="gramStart"/>
      <w:r>
        <w:rPr>
          <w:rFonts w:ascii="Arial" w:hAnsi="Arial" w:cs="Arial"/>
          <w:color w:val="000000"/>
          <w:sz w:val="17"/>
          <w:szCs w:val="17"/>
        </w:rPr>
        <w:t>flow of the program is sent to the catch block and print</w:t>
      </w:r>
      <w:proofErr w:type="gramEnd"/>
      <w:r>
        <w:rPr>
          <w:rFonts w:ascii="Arial" w:hAnsi="Arial" w:cs="Arial"/>
          <w:color w:val="000000"/>
          <w:sz w:val="17"/>
          <w:szCs w:val="17"/>
        </w:rPr>
        <w:t xml:space="preserve"> the specified message. Full running code is provided with the example.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7292"/>
      </w:tblGrid>
      <w:tr w:rsidR="00370D26" w:rsidTr="00370D26">
        <w:trPr>
          <w:tblCellSpacing w:w="0" w:type="dxa"/>
        </w:trPr>
        <w:tc>
          <w:tcPr>
            <w:tcW w:w="0" w:type="auto"/>
            <w:shd w:val="clear" w:color="auto" w:fill="FFFFCC"/>
            <w:noWrap/>
            <w:hideMark/>
          </w:tcPr>
          <w:p w:rsidR="00370D26" w:rsidRDefault="00370D26">
            <w:pPr>
              <w:pStyle w:val="NormalWeb"/>
            </w:pPr>
            <w:r>
              <w:rPr>
                <w:rStyle w:val="HTMLCode"/>
                <w:b/>
                <w:bCs/>
                <w:color w:val="7F0055"/>
              </w:rPr>
              <w:t>import </w:t>
            </w:r>
            <w:r>
              <w:rPr>
                <w:rStyle w:val="HTMLCode"/>
              </w:rPr>
              <w:t>java.io.*;</w:t>
            </w:r>
            <w:r>
              <w:rPr>
                <w:rFonts w:ascii="Courier New" w:hAnsi="Courier New" w:cs="Courier New"/>
                <w:sz w:val="20"/>
                <w:szCs w:val="20"/>
              </w:rPr>
              <w:br/>
            </w:r>
            <w:r>
              <w:rPr>
                <w:rFonts w:ascii="Courier New" w:hAnsi="Courier New" w:cs="Courier New"/>
                <w:sz w:val="20"/>
                <w:szCs w:val="20"/>
              </w:rPr>
              <w:br/>
            </w:r>
            <w:r>
              <w:rPr>
                <w:rStyle w:val="HTMLCode"/>
                <w:b/>
                <w:bCs/>
                <w:color w:val="7F0055"/>
              </w:rPr>
              <w:t>public class </w:t>
            </w:r>
            <w:r>
              <w:rPr>
                <w:rStyle w:val="HTMLCode"/>
              </w:rPr>
              <w:t>IfElse{</w:t>
            </w:r>
            <w:r>
              <w:rPr>
                <w:rFonts w:ascii="Courier New" w:hAnsi="Courier New" w:cs="Courier New"/>
                <w:sz w:val="20"/>
                <w:szCs w:val="20"/>
              </w:rPr>
              <w:br/>
            </w:r>
            <w:r>
              <w:rPr>
                <w:rStyle w:val="HTMLCode"/>
                <w:color w:val="FFFFFF"/>
              </w:rPr>
              <w:t>  </w:t>
            </w:r>
            <w:r>
              <w:rPr>
                <w:rStyle w:val="HTMLCode"/>
                <w:b/>
                <w:bCs/>
                <w:color w:val="7F0055"/>
              </w:rPr>
              <w:t>public static void </w:t>
            </w:r>
            <w:r>
              <w:rPr>
                <w:rStyle w:val="HTMLCode"/>
              </w:rPr>
              <w:t>main(String[] args)</w:t>
            </w:r>
            <w:r>
              <w:rPr>
                <w:rStyle w:val="HTMLCode"/>
                <w:color w:val="000000"/>
              </w:rPr>
              <w:t> </w:t>
            </w:r>
            <w:r>
              <w:rPr>
                <w:rStyle w:val="HTMLCode"/>
                <w:b/>
                <w:bCs/>
                <w:color w:val="7F0055"/>
              </w:rPr>
              <w:t>throws </w:t>
            </w:r>
            <w:r>
              <w:rPr>
                <w:rStyle w:val="HTMLCode"/>
              </w:rPr>
              <w:t>IOException{</w:t>
            </w:r>
            <w:r>
              <w:rPr>
                <w:rFonts w:ascii="Courier New" w:hAnsi="Courier New" w:cs="Courier New"/>
                <w:sz w:val="20"/>
                <w:szCs w:val="20"/>
              </w:rPr>
              <w:br/>
            </w:r>
            <w:r>
              <w:rPr>
                <w:rStyle w:val="HTMLCode"/>
                <w:color w:val="FFFFFF"/>
              </w:rPr>
              <w:t>  </w:t>
            </w:r>
            <w:r>
              <w:rPr>
                <w:rStyle w:val="HTMLCode"/>
                <w:b/>
                <w:bCs/>
                <w:color w:val="7F0055"/>
              </w:rPr>
              <w:t>try</w:t>
            </w:r>
            <w:r>
              <w:rPr>
                <w:rStyle w:val="HTMLCode"/>
              </w:rPr>
              <w:t>{</w:t>
            </w:r>
            <w:r>
              <w:rPr>
                <w:rFonts w:ascii="Courier New" w:hAnsi="Courier New" w:cs="Courier New"/>
                <w:sz w:val="20"/>
                <w:szCs w:val="20"/>
              </w:rPr>
              <w:br/>
            </w:r>
            <w:r>
              <w:rPr>
                <w:rStyle w:val="HTMLCode"/>
              </w:rPr>
              <w:t> </w:t>
            </w:r>
            <w:r>
              <w:rPr>
                <w:rStyle w:val="HTMLCode"/>
                <w:color w:val="FFFFFF"/>
              </w:rPr>
              <w:t> </w:t>
            </w:r>
            <w:r>
              <w:rPr>
                <w:rStyle w:val="HTMLCode"/>
                <w:b/>
                <w:bCs/>
                <w:color w:val="7F0055"/>
              </w:rPr>
              <w:t>int </w:t>
            </w:r>
            <w:r>
              <w:rPr>
                <w:rStyle w:val="HTMLCode"/>
              </w:rPr>
              <w:t>n;</w:t>
            </w:r>
            <w:r>
              <w:rPr>
                <w:rFonts w:ascii="Courier New" w:hAnsi="Courier New" w:cs="Courier New"/>
                <w:sz w:val="20"/>
                <w:szCs w:val="20"/>
              </w:rPr>
              <w:br/>
            </w:r>
            <w:r>
              <w:rPr>
                <w:rStyle w:val="HTMLCode"/>
              </w:rPr>
              <w:t> </w:t>
            </w:r>
            <w:r>
              <w:rPr>
                <w:rStyle w:val="HTMLCode"/>
                <w:color w:val="FFFFFF"/>
              </w:rPr>
              <w:t> </w:t>
            </w:r>
            <w:r>
              <w:rPr>
                <w:rStyle w:val="HTMLCode"/>
              </w:rPr>
              <w:t>BufferedReader in =</w:t>
            </w:r>
            <w:r>
              <w:rPr>
                <w:rStyle w:val="HTMLCode"/>
                <w:color w:val="000000"/>
              </w:rPr>
              <w:t> </w:t>
            </w:r>
            <w:r>
              <w:rPr>
                <w:rFonts w:ascii="Courier New" w:hAnsi="Courier New" w:cs="Courier New"/>
                <w:b/>
                <w:bCs/>
                <w:color w:val="7F0055"/>
                <w:sz w:val="20"/>
                <w:szCs w:val="20"/>
              </w:rPr>
              <w:br/>
            </w:r>
            <w:r>
              <w:rPr>
                <w:rStyle w:val="HTMLCode"/>
                <w:b/>
                <w:bCs/>
                <w:color w:val="7F0055"/>
              </w:rPr>
              <w:t>  new </w:t>
            </w:r>
            <w:r>
              <w:rPr>
                <w:rStyle w:val="HTMLCode"/>
              </w:rPr>
              <w:t>BufferedReader(</w:t>
            </w:r>
            <w:r>
              <w:rPr>
                <w:rStyle w:val="HTMLCode"/>
                <w:b/>
                <w:bCs/>
                <w:color w:val="7F0055"/>
              </w:rPr>
              <w:t>new</w:t>
            </w:r>
            <w:r>
              <w:rPr>
                <w:rStyle w:val="HTMLCode"/>
                <w:b/>
                <w:bCs/>
              </w:rPr>
              <w:t> </w:t>
            </w:r>
            <w:r>
              <w:rPr>
                <w:rStyle w:val="HTMLCode"/>
              </w:rPr>
              <w:t>InputStreamReader(System.in));</w:t>
            </w:r>
            <w:r>
              <w:rPr>
                <w:rFonts w:ascii="Courier New" w:hAnsi="Courier New" w:cs="Courier New"/>
                <w:sz w:val="20"/>
                <w:szCs w:val="20"/>
              </w:rPr>
              <w:br/>
            </w:r>
            <w:r>
              <w:rPr>
                <w:rStyle w:val="HTMLCode"/>
                <w:color w:val="FFFFFF"/>
              </w:rPr>
              <w:t>  </w:t>
            </w:r>
            <w:r>
              <w:rPr>
                <w:rStyle w:val="HTMLCode"/>
              </w:rPr>
              <w:t>n = Integer.parseInt(in.readLine());</w:t>
            </w:r>
            <w:r>
              <w:rPr>
                <w:rFonts w:ascii="Courier New" w:hAnsi="Courier New" w:cs="Courier New"/>
                <w:sz w:val="20"/>
                <w:szCs w:val="20"/>
              </w:rPr>
              <w:br/>
            </w:r>
            <w:r>
              <w:rPr>
                <w:rStyle w:val="HTMLCode"/>
              </w:rPr>
              <w:t> </w:t>
            </w:r>
            <w:r>
              <w:rPr>
                <w:rStyle w:val="HTMLCode"/>
                <w:color w:val="FFFFFF"/>
              </w:rPr>
              <w:t> </w:t>
            </w:r>
            <w:r>
              <w:rPr>
                <w:rStyle w:val="HTMLCode"/>
                <w:b/>
                <w:bCs/>
                <w:color w:val="7F0055"/>
              </w:rPr>
              <w:t>if </w:t>
            </w:r>
            <w:r>
              <w:rPr>
                <w:rStyle w:val="HTMLCode"/>
              </w:rPr>
              <w:t>(n %</w:t>
            </w:r>
            <w:r>
              <w:rPr>
                <w:rStyle w:val="HTMLCode"/>
                <w:color w:val="000000"/>
              </w:rPr>
              <w:t> </w:t>
            </w:r>
            <w:r>
              <w:rPr>
                <w:rStyle w:val="HTMLCode"/>
                <w:color w:val="990000"/>
              </w:rPr>
              <w:t>2 </w:t>
            </w:r>
            <w:r>
              <w:rPr>
                <w:rStyle w:val="HTMLCode"/>
              </w:rPr>
              <w:t>==</w:t>
            </w:r>
            <w:r>
              <w:rPr>
                <w:rStyle w:val="HTMLCode"/>
                <w:color w:val="000000"/>
              </w:rPr>
              <w:t> </w:t>
            </w:r>
            <w:r>
              <w:rPr>
                <w:rStyle w:val="HTMLCode"/>
                <w:color w:val="990000"/>
              </w:rPr>
              <w:t>0</w:t>
            </w:r>
            <w:r>
              <w:rPr>
                <w:rStyle w:val="HTMLCode"/>
              </w:rPr>
              <w: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color w:val="FFFFFF"/>
              </w:rPr>
              <w:t> </w:t>
            </w:r>
            <w:r>
              <w:rPr>
                <w:rStyle w:val="HTMLCode"/>
              </w:rPr>
              <w:t> System.out.println(</w:t>
            </w:r>
            <w:r>
              <w:rPr>
                <w:rStyle w:val="HTMLCode"/>
                <w:color w:val="2A00FF"/>
              </w:rPr>
              <w:t>"Given number is Even."</w:t>
            </w:r>
            <w:r>
              <w:rPr>
                <w:rStyle w:val="HTMLCode"/>
              </w:rPr>
              <w: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 </w:t>
            </w:r>
            <w:r>
              <w:rPr>
                <w:rStyle w:val="HTMLCode"/>
                <w:color w:val="FFFFFF"/>
              </w:rPr>
              <w:t> </w:t>
            </w:r>
            <w:r>
              <w:rPr>
                <w:rStyle w:val="HTMLCode"/>
                <w:b/>
                <w:bCs/>
                <w:color w:val="7F0055"/>
              </w:rPr>
              <w:t>else</w:t>
            </w:r>
            <w:r>
              <w:rPr>
                <w:rFonts w:ascii="Courier New" w:hAnsi="Courier New" w:cs="Courier New"/>
                <w:sz w:val="20"/>
                <w:szCs w:val="20"/>
              </w:rPr>
              <w:br/>
            </w:r>
            <w:r>
              <w:rPr>
                <w:rStyle w:val="HTMLCode"/>
                <w:color w:val="FFFFFF"/>
              </w:rPr>
              <w:t> </w:t>
            </w:r>
            <w:r>
              <w:rPr>
                <w:rStyle w:val="HTMLCode"/>
              </w:rPr>
              <w:t> {</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"Given number is Odd."</w:t>
            </w:r>
            <w:r>
              <w:rPr>
                <w:rStyle w:val="HTMLCode"/>
              </w:rPr>
              <w: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 </w:t>
            </w:r>
            <w:r>
              <w:rPr>
                <w:rStyle w:val="HTMLCode"/>
                <w:color w:val="FFFFFF"/>
              </w:rPr>
              <w:t> </w:t>
            </w:r>
            <w:r>
              <w:rPr>
                <w:rStyle w:val="HTMLCode"/>
                <w:b/>
                <w:bCs/>
                <w:color w:val="7F0055"/>
              </w:rPr>
              <w:t>catch</w:t>
            </w:r>
            <w:r>
              <w:rPr>
                <w:rStyle w:val="HTMLCode"/>
              </w:rPr>
              <w:t>(NumberFormatException e){</w:t>
            </w:r>
            <w:r>
              <w:rPr>
                <w:rFonts w:ascii="Courier New" w:hAnsi="Courier New" w:cs="Courier New"/>
                <w:sz w:val="20"/>
                <w:szCs w:val="20"/>
              </w:rPr>
              <w:br/>
            </w:r>
            <w:r>
              <w:rPr>
                <w:rStyle w:val="HTMLCode"/>
                <w:color w:val="FFFFFF"/>
              </w:rPr>
              <w:t>  </w:t>
            </w:r>
            <w:r>
              <w:rPr>
                <w:rStyle w:val="HTMLCode"/>
              </w:rPr>
              <w:t>System.out.println(e.getMessage() </w:t>
            </w:r>
            <w:r>
              <w:rPr>
                <w:rFonts w:ascii="Courier New" w:hAnsi="Courier New" w:cs="Courier New"/>
                <w:sz w:val="20"/>
                <w:szCs w:val="20"/>
              </w:rPr>
              <w:br/>
            </w:r>
            <w:r>
              <w:rPr>
                <w:rStyle w:val="HTMLCode"/>
              </w:rPr>
              <w:t>+</w:t>
            </w:r>
            <w:r>
              <w:rPr>
                <w:rStyle w:val="HTMLCode"/>
                <w:color w:val="000000"/>
              </w:rPr>
              <w:t> </w:t>
            </w:r>
            <w:r>
              <w:rPr>
                <w:rStyle w:val="HTMLCode"/>
                <w:color w:val="2A00FF"/>
              </w:rPr>
              <w:t>" is not a numeric value."</w:t>
            </w:r>
            <w:r>
              <w:rPr>
                <w:rStyle w:val="HTMLCode"/>
              </w:rPr>
              <w:t>);</w:t>
            </w:r>
            <w:r>
              <w:rPr>
                <w:rFonts w:ascii="Courier New" w:hAnsi="Courier New" w:cs="Courier New"/>
                <w:sz w:val="20"/>
                <w:szCs w:val="20"/>
              </w:rPr>
              <w:br/>
            </w:r>
            <w:r>
              <w:rPr>
                <w:rStyle w:val="HTMLCode"/>
              </w:rPr>
              <w:t>  System.exit(</w:t>
            </w:r>
            <w:r>
              <w:rPr>
                <w:rStyle w:val="HTMLCode"/>
                <w:color w:val="990000"/>
              </w:rPr>
              <w:t>0</w:t>
            </w:r>
            <w:r>
              <w:rPr>
                <w:rStyle w:val="HTMLCode"/>
              </w:rPr>
              <w: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09" w:history="1">
        <w:r>
          <w:rPr>
            <w:rStyle w:val="Hyperlink"/>
            <w:rFonts w:ascii="Arial" w:hAnsi="Arial" w:cs="Arial"/>
            <w:b/>
            <w:bCs/>
            <w:color w:val="D10026"/>
            <w:sz w:val="20"/>
            <w:szCs w:val="20"/>
          </w:rPr>
          <w:t>Download Even-Odd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 Break statement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85" name="Picture 485" descr="http://www.roseindia.net/images/previous.gif">
              <a:hlinkClick xmlns:a="http://schemas.openxmlformats.org/drawingml/2006/main" r:id="rId2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descr="http://www.roseindia.net/images/previous.gif">
                      <a:hlinkClick r:id="rId20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86" name="Picture 48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87" name="Picture 487" descr="http://www.roseindia.net/images/next.gif">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descr="http://www.roseindia.net/images/next.gif">
                      <a:hlinkClick r:id="rId21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java programming language supports the following types of controlling statements such as:</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b/>
          <w:bCs/>
          <w:color w:val="000000"/>
          <w:sz w:val="17"/>
          <w:szCs w:val="17"/>
        </w:rPr>
        <w:t>1.The</w:t>
      </w:r>
      <w:r>
        <w:rPr>
          <w:rStyle w:val="apple-converted-space"/>
          <w:rFonts w:ascii="Arial" w:hAnsi="Arial" w:cs="Arial"/>
          <w:b/>
          <w:bCs/>
          <w:color w:val="000000"/>
          <w:sz w:val="17"/>
          <w:szCs w:val="17"/>
        </w:rPr>
        <w:t> </w:t>
      </w:r>
      <w:r>
        <w:rPr>
          <w:rFonts w:ascii="Arial" w:hAnsi="Arial" w:cs="Arial"/>
          <w:b/>
          <w:bCs/>
          <w:color w:val="0000FF"/>
          <w:sz w:val="17"/>
          <w:szCs w:val="17"/>
        </w:rPr>
        <w:t>break</w:t>
      </w:r>
      <w:r>
        <w:rPr>
          <w:rStyle w:val="apple-converted-space"/>
          <w:rFonts w:ascii="Arial" w:hAnsi="Arial" w:cs="Arial"/>
          <w:b/>
          <w:bCs/>
          <w:color w:val="000000"/>
          <w:sz w:val="17"/>
          <w:szCs w:val="17"/>
        </w:rPr>
        <w:t> </w:t>
      </w:r>
      <w:r>
        <w:rPr>
          <w:rFonts w:ascii="Arial" w:hAnsi="Arial" w:cs="Arial"/>
          <w:b/>
          <w:bCs/>
          <w:color w:val="000000"/>
          <w:sz w:val="17"/>
          <w:szCs w:val="17"/>
        </w:rPr>
        <w:t>statement </w:t>
      </w:r>
      <w:r>
        <w:rPr>
          <w:rFonts w:ascii="Arial" w:hAnsi="Arial" w:cs="Arial"/>
          <w:b/>
          <w:bCs/>
          <w:color w:val="000000"/>
          <w:sz w:val="17"/>
          <w:szCs w:val="17"/>
        </w:rPr>
        <w:br/>
        <w:t>  2.The</w:t>
      </w:r>
      <w:r>
        <w:rPr>
          <w:rStyle w:val="apple-converted-space"/>
          <w:rFonts w:ascii="Arial" w:hAnsi="Arial" w:cs="Arial"/>
          <w:b/>
          <w:bCs/>
          <w:color w:val="000000"/>
          <w:sz w:val="17"/>
          <w:szCs w:val="17"/>
        </w:rPr>
        <w:t> </w:t>
      </w:r>
      <w:proofErr w:type="gramStart"/>
      <w:r>
        <w:rPr>
          <w:rFonts w:ascii="Arial" w:hAnsi="Arial" w:cs="Arial"/>
          <w:b/>
          <w:bCs/>
          <w:color w:val="0000FF"/>
          <w:sz w:val="17"/>
          <w:szCs w:val="17"/>
        </w:rPr>
        <w:t>continue</w:t>
      </w:r>
      <w:proofErr w:type="gramEnd"/>
      <w:r>
        <w:rPr>
          <w:rStyle w:val="apple-converted-space"/>
          <w:rFonts w:ascii="Arial" w:hAnsi="Arial" w:cs="Arial"/>
          <w:b/>
          <w:bCs/>
          <w:color w:val="000000"/>
          <w:sz w:val="17"/>
          <w:szCs w:val="17"/>
        </w:rPr>
        <w:t> </w:t>
      </w:r>
      <w:r>
        <w:rPr>
          <w:rFonts w:ascii="Arial" w:hAnsi="Arial" w:cs="Arial"/>
          <w:b/>
          <w:bCs/>
          <w:color w:val="000000"/>
          <w:sz w:val="17"/>
          <w:szCs w:val="17"/>
        </w:rPr>
        <w:t>statement</w:t>
      </w:r>
      <w:r>
        <w:rPr>
          <w:rFonts w:ascii="Arial" w:hAnsi="Arial" w:cs="Arial"/>
          <w:b/>
          <w:bCs/>
          <w:color w:val="000000"/>
          <w:sz w:val="17"/>
          <w:szCs w:val="17"/>
        </w:rPr>
        <w:br/>
        <w:t>  3.The</w:t>
      </w:r>
      <w:r>
        <w:rPr>
          <w:rStyle w:val="apple-converted-space"/>
          <w:rFonts w:ascii="Arial" w:hAnsi="Arial" w:cs="Arial"/>
          <w:b/>
          <w:bCs/>
          <w:color w:val="000000"/>
          <w:sz w:val="17"/>
          <w:szCs w:val="17"/>
        </w:rPr>
        <w:t> </w:t>
      </w:r>
      <w:r>
        <w:rPr>
          <w:rFonts w:ascii="Arial" w:hAnsi="Arial" w:cs="Arial"/>
          <w:b/>
          <w:bCs/>
          <w:color w:val="0000FF"/>
          <w:sz w:val="17"/>
          <w:szCs w:val="17"/>
        </w:rPr>
        <w:t>return</w:t>
      </w:r>
      <w:r>
        <w:rPr>
          <w:rStyle w:val="apple-converted-space"/>
          <w:rFonts w:ascii="Arial" w:hAnsi="Arial" w:cs="Arial"/>
          <w:b/>
          <w:bCs/>
          <w:color w:val="000000"/>
          <w:sz w:val="17"/>
          <w:szCs w:val="17"/>
        </w:rPr>
        <w:t> </w:t>
      </w:r>
      <w:r>
        <w:rPr>
          <w:rFonts w:ascii="Arial" w:hAnsi="Arial" w:cs="Arial"/>
          <w:b/>
          <w:bCs/>
          <w:color w:val="000000"/>
          <w:sz w:val="17"/>
          <w:szCs w:val="17"/>
        </w:rPr>
        <w:t>statement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Break:</w:t>
      </w:r>
      <w:r>
        <w:rPr>
          <w:rStyle w:val="apple-converted-space"/>
          <w:rFonts w:ascii="Arial" w:hAnsi="Arial" w:cs="Arial"/>
          <w:b/>
          <w:bCs/>
          <w:color w:val="000000"/>
          <w:sz w:val="17"/>
          <w:szCs w:val="17"/>
        </w:rPr>
        <w:t> </w:t>
      </w:r>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color w:val="0000FF"/>
          <w:sz w:val="17"/>
          <w:szCs w:val="17"/>
        </w:rPr>
        <w:t>break</w:t>
      </w:r>
      <w:r>
        <w:rPr>
          <w:rStyle w:val="apple-converted-space"/>
          <w:rFonts w:ascii="Arial" w:hAnsi="Arial" w:cs="Arial"/>
          <w:color w:val="000000"/>
          <w:sz w:val="17"/>
          <w:szCs w:val="17"/>
        </w:rPr>
        <w:t> </w:t>
      </w:r>
      <w:r>
        <w:rPr>
          <w:rFonts w:ascii="Arial" w:hAnsi="Arial" w:cs="Arial"/>
          <w:color w:val="000000"/>
          <w:sz w:val="17"/>
          <w:szCs w:val="17"/>
        </w:rPr>
        <w:t>statement is used in many programming languages such as c, c++, java etc. Some times we need to exit from a loop before the completion of the loop then we use break statement and exit from the loop and loop is terminated. The break statement is used in while loop, do - while loop, for loop and also used in the switch statement.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693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rPr>
              <w:t>Break{</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i,j;</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"Prime numbers between 1 to 50 : "</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for </w:t>
            </w:r>
            <w:r>
              <w:rPr>
                <w:rStyle w:val="HTMLCode"/>
                <w:rFonts w:eastAsiaTheme="minorHAnsi"/>
              </w:rPr>
              <w:t>(i = </w:t>
            </w:r>
            <w:r>
              <w:rPr>
                <w:rStyle w:val="HTMLCode"/>
                <w:rFonts w:eastAsiaTheme="minorHAnsi"/>
                <w:color w:val="990000"/>
              </w:rPr>
              <w:t>1</w:t>
            </w:r>
            <w:r>
              <w:rPr>
                <w:rStyle w:val="HTMLCode"/>
                <w:rFonts w:eastAsiaTheme="minorHAnsi"/>
              </w:rPr>
              <w:t>;i</w:t>
            </w:r>
            <w:r>
              <w:rPr>
                <w:rStyle w:val="HTMLCode"/>
                <w:rFonts w:eastAsiaTheme="minorHAnsi"/>
                <w:color w:val="000000"/>
              </w:rPr>
              <w:t> </w:t>
            </w:r>
            <w:r>
              <w:rPr>
                <w:rStyle w:val="HTMLCode"/>
                <w:rFonts w:eastAsiaTheme="minorHAnsi"/>
              </w:rPr>
              <w:t>&lt;</w:t>
            </w:r>
            <w:r>
              <w:rPr>
                <w:rStyle w:val="HTMLCode"/>
                <w:rFonts w:eastAsiaTheme="minorHAnsi"/>
                <w:color w:val="000000"/>
              </w:rPr>
              <w:t> </w:t>
            </w:r>
            <w:r>
              <w:rPr>
                <w:rStyle w:val="HTMLCode"/>
                <w:rFonts w:eastAsiaTheme="minorHAnsi"/>
                <w:color w:val="990000"/>
              </w:rPr>
              <w:t>50</w:t>
            </w:r>
            <w:r>
              <w:rPr>
                <w:rStyle w:val="HTMLCode"/>
                <w:rFonts w:eastAsiaTheme="minorHAnsi"/>
              </w:rPr>
              <w:t>;i++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rPr>
              <w:t>(j = </w:t>
            </w:r>
            <w:r>
              <w:rPr>
                <w:rStyle w:val="HTMLCode"/>
                <w:rFonts w:eastAsiaTheme="minorHAnsi"/>
                <w:color w:val="990000"/>
              </w:rPr>
              <w:t>2</w:t>
            </w:r>
            <w:r>
              <w:rPr>
                <w:rStyle w:val="HTMLCode"/>
                <w:rFonts w:eastAsiaTheme="minorHAnsi"/>
              </w:rPr>
              <w:t>;j &lt; </w:t>
            </w:r>
            <w:r>
              <w:rPr>
                <w:rStyle w:val="HTMLCode"/>
                <w:rFonts w:eastAsiaTheme="minorHAnsi"/>
                <w:color w:val="000000"/>
              </w:rPr>
              <w:t>i</w:t>
            </w:r>
            <w:r>
              <w:rPr>
                <w:rStyle w:val="HTMLCode"/>
                <w:rFonts w:eastAsiaTheme="minorHAnsi"/>
              </w:rPr>
              <w:t>;j++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rPr>
              <w:t>(i % j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rPr>
              <w:t>(i == j)</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System.out.print(</w:t>
            </w:r>
            <w:r>
              <w:rPr>
                <w:rStyle w:val="HTMLCode"/>
                <w:rFonts w:eastAsiaTheme="minorHAnsi"/>
                <w:color w:val="2A00FF"/>
              </w:rPr>
              <w:t>"  " </w:t>
            </w:r>
            <w:r>
              <w:rPr>
                <w:rStyle w:val="HTMLCode"/>
                <w:rFonts w:eastAsiaTheme="minorHAnsi"/>
              </w:rPr>
              <w:t>+ i);</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t xml:space="preserve">Output of the </w:t>
      </w:r>
      <w:proofErr w:type="gramStart"/>
      <w:r>
        <w:rPr>
          <w:rStyle w:val="HTMLCode"/>
          <w:b/>
          <w:bCs/>
          <w:color w:val="000000"/>
        </w:rPr>
        <w:t>program :</w:t>
      </w:r>
      <w:proofErr w:type="gramEnd"/>
    </w:p>
    <w:tbl>
      <w:tblPr>
        <w:tblW w:w="0" w:type="auto"/>
        <w:tblCellSpacing w:w="0" w:type="dxa"/>
        <w:shd w:val="clear" w:color="auto" w:fill="000000"/>
        <w:tblCellMar>
          <w:left w:w="0" w:type="dxa"/>
          <w:right w:w="0" w:type="dxa"/>
        </w:tblCellMar>
        <w:tblLook w:val="04A0"/>
      </w:tblPr>
      <w:tblGrid>
        <w:gridCol w:w="3120"/>
      </w:tblGrid>
      <w:tr w:rsidR="00370D26" w:rsidTr="00370D26">
        <w:trPr>
          <w:tblCellSpacing w:w="0" w:type="dxa"/>
        </w:trPr>
        <w:tc>
          <w:tcPr>
            <w:tcW w:w="0" w:type="auto"/>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C:\chandan&gt;javac Break.java</w:t>
            </w:r>
            <w:r>
              <w:rPr>
                <w:rFonts w:ascii="Arial" w:hAnsi="Arial" w:cs="Arial"/>
                <w:b/>
                <w:bCs/>
                <w:color w:val="FFFFFF"/>
                <w:sz w:val="17"/>
                <w:szCs w:val="17"/>
              </w:rPr>
              <w:br/>
            </w:r>
            <w:r>
              <w:rPr>
                <w:rFonts w:ascii="Arial" w:hAnsi="Arial" w:cs="Arial"/>
                <w:b/>
                <w:bCs/>
                <w:color w:val="FFFFFF"/>
                <w:sz w:val="17"/>
                <w:szCs w:val="17"/>
              </w:rPr>
              <w:br/>
              <w:t>C:\chandan&gt;java Break</w:t>
            </w:r>
            <w:r>
              <w:rPr>
                <w:rFonts w:ascii="Arial" w:hAnsi="Arial" w:cs="Arial"/>
                <w:b/>
                <w:bCs/>
                <w:color w:val="FFFFFF"/>
                <w:sz w:val="17"/>
                <w:szCs w:val="17"/>
              </w:rPr>
              <w:br/>
              <w:t>The Prime number in between 1 - 50 :</w:t>
            </w:r>
            <w:r>
              <w:rPr>
                <w:rFonts w:ascii="Arial" w:hAnsi="Arial" w:cs="Arial"/>
                <w:b/>
                <w:bCs/>
                <w:color w:val="FFFFFF"/>
                <w:sz w:val="17"/>
                <w:szCs w:val="17"/>
              </w:rPr>
              <w:br/>
              <w:t>2 3 5 7 11 13 17 19 23 29 31 37 41 43 47</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Java - Continue statement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91" name="Picture 491" descr="http://www.roseindia.net/images/previous.gif">
              <a:hlinkClick xmlns:a="http://schemas.openxmlformats.org/drawingml/2006/main" r:id="rId2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http://www.roseindia.net/images/previous.gif">
                      <a:hlinkClick r:id="rId20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92" name="Picture 49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93" name="Picture 493" descr="http://www.roseindia.net/images/next.gif">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descr="http://www.roseindia.net/images/next.gif">
                      <a:hlinkClick r:id="rId21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Continue:</w:t>
      </w:r>
      <w:r>
        <w:rPr>
          <w:rStyle w:val="apple-converted-space"/>
          <w:rFonts w:ascii="Arial" w:hAnsi="Arial" w:cs="Arial"/>
          <w:b/>
          <w:bCs/>
          <w:color w:val="000000"/>
          <w:sz w:val="17"/>
          <w:szCs w:val="17"/>
        </w:rPr>
        <w:t> </w:t>
      </w:r>
      <w:r>
        <w:rPr>
          <w:rFonts w:ascii="Arial" w:hAnsi="Arial" w:cs="Arial"/>
          <w:color w:val="000000"/>
          <w:sz w:val="17"/>
          <w:szCs w:val="17"/>
        </w:rPr>
        <w:t>The continue statement is used in many programming languages such as C, C++, java etc. Sometimes we do not need to execute some statements under the loop then we use the continue statement that stops the normal flow of the control and control returns to the loop without executing the statements written after the continue statement. There is the difference between break and continue statement that the break statement exit control from the loop but continue statement keeps continuity in loop without executing the statement written after the continue statement according to the conditions.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will see that how the continue statement is used to stop the execution after that.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Here is the 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789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rPr>
              <w:t>Continue{</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rPr>
              <w:t>  Thread t = </w:t>
            </w:r>
            <w:r>
              <w:rPr>
                <w:rStyle w:val="HTMLCode"/>
                <w:rFonts w:eastAsiaTheme="minorHAnsi"/>
                <w:b/>
                <w:bCs/>
                <w:color w:val="7F0055"/>
              </w:rPr>
              <w:t>new</w:t>
            </w:r>
            <w:r>
              <w:rPr>
                <w:rStyle w:val="HTMLCode"/>
                <w:rFonts w:eastAsiaTheme="minorHAnsi"/>
                <w:b/>
                <w:bCs/>
              </w:rPr>
              <w:t> </w:t>
            </w:r>
            <w:r>
              <w:rPr>
                <w:rStyle w:val="HTMLCode"/>
                <w:rFonts w:eastAsiaTheme="minorHAnsi"/>
              </w:rPr>
              <w:t>Thread();</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a =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for </w:t>
            </w:r>
            <w:r>
              <w:rPr>
                <w:rStyle w:val="HTMLCode"/>
                <w:rFonts w:eastAsiaTheme="minorHAnsi"/>
              </w:rPr>
              <w:t>(</w:t>
            </w:r>
            <w:r>
              <w:rPr>
                <w:rStyle w:val="HTMLCode"/>
                <w:rFonts w:eastAsiaTheme="minorHAnsi"/>
                <w:b/>
                <w:bCs/>
                <w:color w:val="7F0055"/>
              </w:rPr>
              <w:t>int</w:t>
            </w:r>
            <w:r>
              <w:rPr>
                <w:rStyle w:val="HTMLCode"/>
                <w:rFonts w:eastAsiaTheme="minorHAnsi"/>
                <w:b/>
                <w:bCs/>
              </w:rPr>
              <w:t> </w:t>
            </w:r>
            <w:r>
              <w:rPr>
                <w:rStyle w:val="HTMLCode"/>
                <w:rFonts w:eastAsiaTheme="minorHAnsi"/>
              </w:rPr>
              <w:t>i=</w:t>
            </w:r>
            <w:r>
              <w:rPr>
                <w:rStyle w:val="HTMLCode"/>
                <w:rFonts w:eastAsiaTheme="minorHAnsi"/>
                <w:color w:val="990000"/>
              </w:rPr>
              <w:t>1</w:t>
            </w:r>
            <w:r>
              <w:rPr>
                <w:rStyle w:val="HTMLCode"/>
                <w:rFonts w:eastAsiaTheme="minorHAnsi"/>
              </w:rPr>
              <w:t>;i&lt;</w:t>
            </w:r>
            <w:r>
              <w:rPr>
                <w:rStyle w:val="HTMLCode"/>
                <w:rFonts w:eastAsiaTheme="minorHAnsi"/>
                <w:color w:val="990000"/>
              </w:rPr>
              <w:t>10</w:t>
            </w:r>
            <w:r>
              <w:rPr>
                <w:rStyle w:val="HTMLCode"/>
                <w:rFonts w:eastAsiaTheme="minorHAnsi"/>
              </w:rPr>
              <w:t>;i++)</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if </w:t>
            </w:r>
            <w:r>
              <w:rPr>
                <w:rStyle w:val="HTMLCode"/>
                <w:rFonts w:eastAsiaTheme="minorHAnsi"/>
              </w:rPr>
              <w:t>(i ==</w:t>
            </w:r>
            <w:r>
              <w:rPr>
                <w:rStyle w:val="HTMLCode"/>
                <w:rFonts w:eastAsiaTheme="minorHAnsi"/>
                <w:color w:val="000000"/>
              </w:rPr>
              <w:t> </w:t>
            </w:r>
            <w:r>
              <w:rPr>
                <w:rStyle w:val="HTMLCode"/>
                <w:rFonts w:eastAsiaTheme="minorHAnsi"/>
                <w:color w:val="990000"/>
              </w:rPr>
              <w:t>5</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continue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//control will never reach here (after the continue statement).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//a = i;</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t.sleep(</w:t>
            </w:r>
            <w:r>
              <w:rPr>
                <w:rStyle w:val="HTMLCode"/>
                <w:rFonts w:eastAsiaTheme="minorHAnsi"/>
                <w:color w:val="990000"/>
              </w:rPr>
              <w:t>1000</w:t>
            </w:r>
            <w:r>
              <w:rPr>
                <w:rStyle w:val="HTMLCode"/>
                <w:rFonts w:eastAsiaTheme="minorHAnsi"/>
              </w:rPr>
              <w: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"chandan"</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a : "</w:t>
            </w:r>
            <w:r>
              <w:rPr>
                <w:rStyle w:val="HTMLCode"/>
                <w:rFonts w:eastAsiaTheme="minorHAnsi"/>
              </w:rPr>
              <w:t> + a);</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rPr>
              <w:t>(InterruptedException 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Output of the </w:t>
      </w:r>
      <w:proofErr w:type="gramStart"/>
      <w:r>
        <w:rPr>
          <w:rFonts w:ascii="Arial" w:hAnsi="Arial" w:cs="Arial"/>
          <w:b/>
          <w:bCs/>
          <w:color w:val="000000"/>
          <w:sz w:val="17"/>
          <w:szCs w:val="17"/>
        </w:rPr>
        <w:t>program :</w:t>
      </w:r>
      <w:proofErr w:type="gramEnd"/>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If we write the code in the given program like </w:t>
      </w:r>
      <w:proofErr w:type="gramStart"/>
      <w:r>
        <w:rPr>
          <w:rFonts w:ascii="Arial" w:hAnsi="Arial" w:cs="Arial"/>
          <w:color w:val="000000"/>
          <w:sz w:val="17"/>
          <w:szCs w:val="17"/>
        </w:rPr>
        <w:t>this :</w:t>
      </w:r>
      <w:proofErr w:type="gramEnd"/>
      <w:r>
        <w:rPr>
          <w:rFonts w:ascii="Arial" w:hAnsi="Arial" w:cs="Arial"/>
          <w:color w:val="000000"/>
          <w:sz w:val="17"/>
          <w:szCs w:val="17"/>
        </w:rPr>
        <w:t> </w:t>
      </w:r>
      <w:r>
        <w:rPr>
          <w:rFonts w:ascii="Arial" w:hAnsi="Arial" w:cs="Arial"/>
          <w:color w:val="000000"/>
          <w:sz w:val="17"/>
          <w:szCs w:val="17"/>
        </w:rPr>
        <w:br/>
      </w:r>
      <w:r>
        <w:rPr>
          <w:rFonts w:ascii="Arial" w:hAnsi="Arial" w:cs="Arial"/>
          <w:color w:val="0000FF"/>
          <w:sz w:val="17"/>
          <w:szCs w:val="17"/>
        </w:rPr>
        <w:t>if (i == 5 )</w:t>
      </w:r>
      <w:r>
        <w:rPr>
          <w:rFonts w:ascii="Arial" w:hAnsi="Arial" w:cs="Arial"/>
          <w:color w:val="0000FF"/>
          <w:sz w:val="17"/>
          <w:szCs w:val="17"/>
        </w:rPr>
        <w:br/>
        <w:t>{</w:t>
      </w:r>
      <w:r>
        <w:rPr>
          <w:rFonts w:ascii="Arial" w:hAnsi="Arial" w:cs="Arial"/>
          <w:color w:val="0000FF"/>
          <w:sz w:val="17"/>
          <w:szCs w:val="17"/>
        </w:rPr>
        <w:br/>
        <w:t>  continue;</w:t>
      </w:r>
      <w:r>
        <w:rPr>
          <w:rFonts w:ascii="Arial" w:hAnsi="Arial" w:cs="Arial"/>
          <w:color w:val="0000FF"/>
          <w:sz w:val="17"/>
          <w:szCs w:val="17"/>
        </w:rPr>
        <w:br/>
        <w:t>  a = i;</w:t>
      </w:r>
      <w:r>
        <w:rPr>
          <w:rFonts w:ascii="Arial" w:hAnsi="Arial" w:cs="Arial"/>
          <w:color w:val="0000FF"/>
          <w:sz w:val="17"/>
          <w:szCs w:val="17"/>
        </w:rPr>
        <w:b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xml:space="preserve">Then the program will generate a error on compile time </w:t>
      </w:r>
      <w:proofErr w:type="gramStart"/>
      <w:r>
        <w:rPr>
          <w:rFonts w:ascii="Arial" w:hAnsi="Arial" w:cs="Arial"/>
          <w:color w:val="000000"/>
          <w:sz w:val="17"/>
          <w:szCs w:val="17"/>
        </w:rPr>
        <w:t>like :</w:t>
      </w:r>
      <w:proofErr w:type="gramEnd"/>
      <w:r>
        <w:rPr>
          <w:rFonts w:ascii="Arial" w:hAnsi="Arial" w:cs="Arial"/>
          <w:color w:val="000000"/>
          <w:sz w:val="17"/>
          <w:szCs w:val="17"/>
        </w:rPr>
        <w:t> </w:t>
      </w:r>
    </w:p>
    <w:tbl>
      <w:tblPr>
        <w:tblW w:w="1700" w:type="pct"/>
        <w:tblCellSpacing w:w="0" w:type="dxa"/>
        <w:shd w:val="clear" w:color="auto" w:fill="000000"/>
        <w:tblCellMar>
          <w:left w:w="0" w:type="dxa"/>
          <w:right w:w="0" w:type="dxa"/>
        </w:tblCellMar>
        <w:tblLook w:val="04A0"/>
      </w:tblPr>
      <w:tblGrid>
        <w:gridCol w:w="3182"/>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C:\chandan&gt;javac Continue.java</w:t>
            </w:r>
            <w:r>
              <w:rPr>
                <w:rFonts w:ascii="Arial" w:hAnsi="Arial" w:cs="Arial"/>
                <w:b/>
                <w:bCs/>
                <w:color w:val="FFFFFF"/>
                <w:sz w:val="17"/>
                <w:szCs w:val="17"/>
              </w:rPr>
              <w:br/>
              <w:t>Continue.java:12: unreachable statement</w:t>
            </w:r>
            <w:r>
              <w:rPr>
                <w:rFonts w:ascii="Arial" w:hAnsi="Arial" w:cs="Arial"/>
                <w:b/>
                <w:bCs/>
                <w:color w:val="FFFFFF"/>
                <w:sz w:val="17"/>
                <w:szCs w:val="17"/>
              </w:rPr>
              <w:br/>
              <w:t>a = i;</w:t>
            </w:r>
            <w:r>
              <w:rPr>
                <w:rFonts w:ascii="Arial" w:hAnsi="Arial" w:cs="Arial"/>
                <w:b/>
                <w:bCs/>
                <w:color w:val="FFFFFF"/>
                <w:sz w:val="17"/>
                <w:szCs w:val="17"/>
              </w:rPr>
              <w:br/>
              <w:t>^</w:t>
            </w:r>
            <w:r>
              <w:rPr>
                <w:rFonts w:ascii="Arial" w:hAnsi="Arial" w:cs="Arial"/>
                <w:b/>
                <w:bCs/>
                <w:color w:val="FFFFFF"/>
                <w:sz w:val="17"/>
                <w:szCs w:val="17"/>
              </w:rPr>
              <w:br/>
              <w:t>1 error</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If we write the code in the given program like </w:t>
      </w:r>
      <w:proofErr w:type="gramStart"/>
      <w:r>
        <w:rPr>
          <w:rFonts w:ascii="Arial" w:hAnsi="Arial" w:cs="Arial"/>
          <w:color w:val="000000"/>
          <w:sz w:val="17"/>
          <w:szCs w:val="17"/>
        </w:rPr>
        <w:t>this :</w:t>
      </w:r>
      <w:proofErr w:type="gramEnd"/>
      <w:r>
        <w:rPr>
          <w:rFonts w:ascii="Arial" w:hAnsi="Arial" w:cs="Arial"/>
          <w:color w:val="000000"/>
          <w:sz w:val="17"/>
          <w:szCs w:val="17"/>
        </w:rPr>
        <w:t> </w:t>
      </w:r>
      <w:r>
        <w:rPr>
          <w:rFonts w:ascii="Arial" w:hAnsi="Arial" w:cs="Arial"/>
          <w:color w:val="000000"/>
          <w:sz w:val="17"/>
          <w:szCs w:val="17"/>
        </w:rPr>
        <w:br/>
      </w:r>
      <w:r>
        <w:rPr>
          <w:rFonts w:ascii="Arial" w:hAnsi="Arial" w:cs="Arial"/>
          <w:color w:val="0000FF"/>
          <w:sz w:val="17"/>
          <w:szCs w:val="17"/>
        </w:rPr>
        <w:t>if (i == 5 )</w:t>
      </w:r>
      <w:r>
        <w:rPr>
          <w:rFonts w:ascii="Arial" w:hAnsi="Arial" w:cs="Arial"/>
          <w:color w:val="0000FF"/>
          <w:sz w:val="17"/>
          <w:szCs w:val="17"/>
        </w:rPr>
        <w:br/>
        <w:t>{</w:t>
      </w:r>
      <w:r>
        <w:rPr>
          <w:rFonts w:ascii="Arial" w:hAnsi="Arial" w:cs="Arial"/>
          <w:color w:val="0000FF"/>
          <w:sz w:val="17"/>
          <w:szCs w:val="17"/>
        </w:rPr>
        <w:br/>
        <w:t>  continue;</w:t>
      </w:r>
      <w:r>
        <w:rPr>
          <w:rFonts w:ascii="Arial" w:hAnsi="Arial" w:cs="Arial"/>
          <w:color w:val="0000FF"/>
          <w:sz w:val="17"/>
          <w:szCs w:val="17"/>
        </w:rPr>
        <w:b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Then the program prints the output </w:t>
      </w:r>
      <w:proofErr w:type="gramStart"/>
      <w:r>
        <w:rPr>
          <w:rFonts w:ascii="Arial" w:hAnsi="Arial" w:cs="Arial"/>
          <w:color w:val="000000"/>
          <w:sz w:val="17"/>
          <w:szCs w:val="17"/>
        </w:rPr>
        <w:t>like :</w:t>
      </w:r>
      <w:proofErr w:type="gramEnd"/>
      <w:r>
        <w:rPr>
          <w:rFonts w:ascii="Arial" w:hAnsi="Arial" w:cs="Arial"/>
          <w:color w:val="000000"/>
          <w:sz w:val="17"/>
          <w:szCs w:val="17"/>
        </w:rPr>
        <w:t> </w:t>
      </w:r>
    </w:p>
    <w:tbl>
      <w:tblPr>
        <w:tblW w:w="1350" w:type="pct"/>
        <w:tblCellSpacing w:w="0" w:type="dxa"/>
        <w:tblBorders>
          <w:top w:val="outset" w:sz="6" w:space="0" w:color="auto"/>
          <w:left w:val="outset" w:sz="6" w:space="0" w:color="auto"/>
          <w:bottom w:val="outset" w:sz="6" w:space="0" w:color="auto"/>
          <w:right w:val="outset" w:sz="6" w:space="0" w:color="auto"/>
        </w:tblBorders>
        <w:shd w:val="clear" w:color="auto" w:fill="000000"/>
        <w:tblCellMar>
          <w:left w:w="0" w:type="dxa"/>
          <w:right w:w="0" w:type="dxa"/>
        </w:tblCellMar>
        <w:tblLook w:val="04A0"/>
      </w:tblPr>
      <w:tblGrid>
        <w:gridCol w:w="2535"/>
      </w:tblGrid>
      <w:tr w:rsidR="00370D26" w:rsidTr="00370D26">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C:\chandan&gt;javac Continue.java</w:t>
            </w:r>
          </w:p>
          <w:p w:rsidR="00370D26" w:rsidRDefault="00370D26">
            <w:pPr>
              <w:pStyle w:val="NormalWeb"/>
              <w:spacing w:line="311" w:lineRule="atLeast"/>
              <w:rPr>
                <w:rFonts w:ascii="Arial" w:hAnsi="Arial" w:cs="Arial"/>
                <w:color w:val="000000"/>
                <w:sz w:val="17"/>
                <w:szCs w:val="17"/>
              </w:rPr>
            </w:pPr>
            <w:r>
              <w:rPr>
                <w:rFonts w:ascii="Arial" w:hAnsi="Arial" w:cs="Arial"/>
                <w:b/>
                <w:bCs/>
                <w:color w:val="FFFFFF"/>
                <w:sz w:val="17"/>
                <w:szCs w:val="17"/>
              </w:rPr>
              <w:t>C:\chandan&gt;java Continue</w:t>
            </w:r>
            <w:r>
              <w:rPr>
                <w:rFonts w:ascii="Arial" w:hAnsi="Arial" w:cs="Arial"/>
                <w:b/>
                <w:bCs/>
                <w:color w:val="FFFFFF"/>
                <w:sz w:val="17"/>
                <w:szCs w:val="17"/>
              </w:rPr>
              <w:br/>
              <w:t>chandan</w:t>
            </w:r>
            <w:r>
              <w:rPr>
                <w:rFonts w:ascii="Arial" w:hAnsi="Arial" w:cs="Arial"/>
                <w:b/>
                <w:bCs/>
                <w:color w:val="FFFFFF"/>
                <w:sz w:val="17"/>
                <w:szCs w:val="17"/>
              </w:rPr>
              <w:br/>
              <w:t>Value of a : 0</w:t>
            </w:r>
            <w:r>
              <w:rPr>
                <w:rFonts w:ascii="Arial" w:hAnsi="Arial" w:cs="Arial"/>
                <w:b/>
                <w:bCs/>
                <w:color w:val="FFFFFF"/>
                <w:sz w:val="17"/>
                <w:szCs w:val="17"/>
              </w:rPr>
              <w:br/>
              <w:t>chandan</w:t>
            </w:r>
            <w:r>
              <w:rPr>
                <w:rFonts w:ascii="Arial" w:hAnsi="Arial" w:cs="Arial"/>
                <w:b/>
                <w:bCs/>
                <w:color w:val="FFFFFF"/>
                <w:sz w:val="17"/>
                <w:szCs w:val="17"/>
              </w:rPr>
              <w:br/>
              <w:t>Value of a : 0</w:t>
            </w:r>
            <w:r>
              <w:rPr>
                <w:rFonts w:ascii="Arial" w:hAnsi="Arial" w:cs="Arial"/>
                <w:b/>
                <w:bCs/>
                <w:color w:val="FFFFFF"/>
                <w:sz w:val="17"/>
                <w:szCs w:val="17"/>
              </w:rPr>
              <w:br/>
              <w:t>chandan</w:t>
            </w:r>
            <w:r>
              <w:rPr>
                <w:rFonts w:ascii="Arial" w:hAnsi="Arial" w:cs="Arial"/>
                <w:b/>
                <w:bCs/>
                <w:color w:val="FFFFFF"/>
                <w:sz w:val="17"/>
                <w:szCs w:val="17"/>
              </w:rPr>
              <w:br/>
              <w:t>Value of a : 0</w:t>
            </w:r>
            <w:r>
              <w:rPr>
                <w:rFonts w:ascii="Arial" w:hAnsi="Arial" w:cs="Arial"/>
                <w:b/>
                <w:bCs/>
                <w:color w:val="FFFFFF"/>
                <w:sz w:val="17"/>
                <w:szCs w:val="17"/>
              </w:rPr>
              <w:br/>
              <w:t>chandan</w:t>
            </w:r>
            <w:r>
              <w:rPr>
                <w:rFonts w:ascii="Arial" w:hAnsi="Arial" w:cs="Arial"/>
                <w:b/>
                <w:bCs/>
                <w:color w:val="FFFFFF"/>
                <w:sz w:val="17"/>
                <w:szCs w:val="17"/>
              </w:rPr>
              <w:br/>
              <w:t>Value of a : 0</w:t>
            </w:r>
            <w:r>
              <w:rPr>
                <w:rFonts w:ascii="Arial" w:hAnsi="Arial" w:cs="Arial"/>
                <w:b/>
                <w:bCs/>
                <w:color w:val="FFFFFF"/>
                <w:sz w:val="17"/>
                <w:szCs w:val="17"/>
              </w:rPr>
              <w:br/>
              <w:t>chandan</w:t>
            </w:r>
            <w:r>
              <w:rPr>
                <w:rFonts w:ascii="Arial" w:hAnsi="Arial" w:cs="Arial"/>
                <w:b/>
                <w:bCs/>
                <w:color w:val="FFFFFF"/>
                <w:sz w:val="17"/>
                <w:szCs w:val="17"/>
              </w:rPr>
              <w:br/>
              <w:t>Value of a : 0</w:t>
            </w:r>
            <w:r>
              <w:rPr>
                <w:rFonts w:ascii="Arial" w:hAnsi="Arial" w:cs="Arial"/>
                <w:b/>
                <w:bCs/>
                <w:color w:val="FFFFFF"/>
                <w:sz w:val="17"/>
                <w:szCs w:val="17"/>
              </w:rPr>
              <w:br/>
              <w:t>chandan</w:t>
            </w:r>
            <w:r>
              <w:rPr>
                <w:rFonts w:ascii="Arial" w:hAnsi="Arial" w:cs="Arial"/>
                <w:b/>
                <w:bCs/>
                <w:color w:val="FFFFFF"/>
                <w:sz w:val="17"/>
                <w:szCs w:val="17"/>
              </w:rPr>
              <w:br/>
              <w:t>Value of a : 0</w:t>
            </w:r>
            <w:r>
              <w:rPr>
                <w:rFonts w:ascii="Arial" w:hAnsi="Arial" w:cs="Arial"/>
                <w:b/>
                <w:bCs/>
                <w:color w:val="FFFFFF"/>
                <w:sz w:val="17"/>
                <w:szCs w:val="17"/>
              </w:rPr>
              <w:br/>
              <w:t>chandan</w:t>
            </w:r>
            <w:r>
              <w:rPr>
                <w:rFonts w:ascii="Arial" w:hAnsi="Arial" w:cs="Arial"/>
                <w:b/>
                <w:bCs/>
                <w:color w:val="FFFFFF"/>
                <w:sz w:val="17"/>
                <w:szCs w:val="17"/>
              </w:rPr>
              <w:br/>
              <w:t>Value of a : 0</w:t>
            </w:r>
            <w:r>
              <w:rPr>
                <w:rFonts w:ascii="Arial" w:hAnsi="Arial" w:cs="Arial"/>
                <w:b/>
                <w:bCs/>
                <w:color w:val="FFFFFF"/>
                <w:sz w:val="17"/>
                <w:szCs w:val="17"/>
              </w:rPr>
              <w:br/>
              <w:t>chandan</w:t>
            </w:r>
            <w:r>
              <w:rPr>
                <w:rFonts w:ascii="Arial" w:hAnsi="Arial" w:cs="Arial"/>
                <w:b/>
                <w:bCs/>
                <w:color w:val="FFFFFF"/>
                <w:sz w:val="17"/>
                <w:szCs w:val="17"/>
              </w:rPr>
              <w:br/>
              <w:t>Value of a : 0</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 xml:space="preserve">Java - </w:t>
      </w:r>
      <w:proofErr w:type="gramStart"/>
      <w:r>
        <w:rPr>
          <w:rFonts w:ascii="Arial" w:hAnsi="Arial" w:cs="Arial"/>
          <w:color w:val="000000"/>
        </w:rPr>
        <w:t>The</w:t>
      </w:r>
      <w:proofErr w:type="gramEnd"/>
      <w:r>
        <w:rPr>
          <w:rFonts w:ascii="Arial" w:hAnsi="Arial" w:cs="Arial"/>
          <w:color w:val="000000"/>
        </w:rPr>
        <w:t xml:space="preserve"> switch construct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497" name="Picture 497" descr="http://www.roseindia.net/images/previous.gif">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descr="http://www.roseindia.net/images/previous.gif">
                      <a:hlinkClick r:id="rId21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498" name="Picture 49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499" name="Picture 499" descr="http://www.roseindia.net/images/next.gif">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roseindia.net/images/next.gif">
                      <a:hlinkClick r:id="rId21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Switch is the control statement in java which also turns the normal flow control of the program as per conditions. It works same as</w:t>
      </w:r>
      <w:r>
        <w:rPr>
          <w:rStyle w:val="apple-converted-space"/>
          <w:rFonts w:ascii="Arial" w:hAnsi="Arial" w:cs="Arial"/>
          <w:color w:val="000000"/>
          <w:sz w:val="17"/>
          <w:szCs w:val="17"/>
        </w:rPr>
        <w:t> </w:t>
      </w:r>
      <w:r>
        <w:rPr>
          <w:rFonts w:ascii="Arial" w:hAnsi="Arial" w:cs="Arial"/>
          <w:color w:val="2A00FF"/>
          <w:sz w:val="17"/>
          <w:szCs w:val="17"/>
        </w:rPr>
        <w:t>If-Else</w:t>
      </w:r>
      <w:r>
        <w:rPr>
          <w:rStyle w:val="apple-converted-space"/>
          <w:rFonts w:ascii="Arial" w:hAnsi="Arial" w:cs="Arial"/>
          <w:color w:val="000000"/>
          <w:sz w:val="17"/>
          <w:szCs w:val="17"/>
        </w:rPr>
        <w:t> </w:t>
      </w:r>
      <w:r>
        <w:rPr>
          <w:rFonts w:ascii="Arial" w:hAnsi="Arial" w:cs="Arial"/>
          <w:color w:val="000000"/>
          <w:sz w:val="17"/>
          <w:szCs w:val="17"/>
        </w:rPr>
        <w:t>construct. This is the difference between</w:t>
      </w:r>
      <w:r>
        <w:rPr>
          <w:rStyle w:val="apple-converted-space"/>
          <w:rFonts w:ascii="Arial" w:hAnsi="Arial" w:cs="Arial"/>
          <w:color w:val="000000"/>
          <w:sz w:val="17"/>
          <w:szCs w:val="17"/>
        </w:rPr>
        <w:t> </w:t>
      </w:r>
      <w:r>
        <w:rPr>
          <w:rFonts w:ascii="Arial" w:hAnsi="Arial" w:cs="Arial"/>
          <w:color w:val="2A00FF"/>
          <w:sz w:val="17"/>
          <w:szCs w:val="17"/>
        </w:rPr>
        <w:t>Switch</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color w:val="2A00FF"/>
          <w:sz w:val="17"/>
          <w:szCs w:val="17"/>
        </w:rPr>
        <w:t>If-Else</w:t>
      </w:r>
      <w:r>
        <w:rPr>
          <w:rStyle w:val="apple-converted-space"/>
          <w:rFonts w:ascii="Arial" w:hAnsi="Arial" w:cs="Arial"/>
          <w:color w:val="000000"/>
          <w:sz w:val="17"/>
          <w:szCs w:val="17"/>
        </w:rPr>
        <w:t> </w:t>
      </w:r>
      <w:r>
        <w:rPr>
          <w:rFonts w:ascii="Arial" w:hAnsi="Arial" w:cs="Arial"/>
          <w:color w:val="000000"/>
          <w:sz w:val="17"/>
          <w:szCs w:val="17"/>
        </w:rPr>
        <w:t xml:space="preserve">construct that switch is used for reduce </w:t>
      </w:r>
      <w:proofErr w:type="gramStart"/>
      <w:r>
        <w:rPr>
          <w:rFonts w:ascii="Arial" w:hAnsi="Arial" w:cs="Arial"/>
          <w:color w:val="000000"/>
          <w:sz w:val="17"/>
          <w:szCs w:val="17"/>
        </w:rPr>
        <w:t>the if</w:t>
      </w:r>
      <w:proofErr w:type="gramEnd"/>
      <w:r>
        <w:rPr>
          <w:rFonts w:ascii="Arial" w:hAnsi="Arial" w:cs="Arial"/>
          <w:color w:val="000000"/>
          <w:sz w:val="17"/>
          <w:szCs w:val="17"/>
        </w:rPr>
        <w:t xml:space="preserve"> statements. If the multiple choices are available then we generally use the</w:t>
      </w:r>
      <w:r>
        <w:rPr>
          <w:rStyle w:val="apple-converted-space"/>
          <w:rFonts w:ascii="Arial" w:hAnsi="Arial" w:cs="Arial"/>
          <w:color w:val="000000"/>
          <w:sz w:val="17"/>
          <w:szCs w:val="17"/>
        </w:rPr>
        <w:t> </w:t>
      </w:r>
      <w:r>
        <w:rPr>
          <w:rFonts w:ascii="Arial" w:hAnsi="Arial" w:cs="Arial"/>
          <w:color w:val="2A00FF"/>
          <w:sz w:val="17"/>
          <w:szCs w:val="17"/>
        </w:rPr>
        <w:t>If-Else</w:t>
      </w:r>
      <w:r>
        <w:rPr>
          <w:rStyle w:val="apple-converted-space"/>
          <w:rFonts w:ascii="Arial" w:hAnsi="Arial" w:cs="Arial"/>
          <w:color w:val="000000"/>
          <w:sz w:val="17"/>
          <w:szCs w:val="17"/>
        </w:rPr>
        <w:t> </w:t>
      </w:r>
      <w:r>
        <w:rPr>
          <w:rFonts w:ascii="Arial" w:hAnsi="Arial" w:cs="Arial"/>
          <w:color w:val="000000"/>
          <w:sz w:val="17"/>
          <w:szCs w:val="17"/>
        </w:rPr>
        <w:t>construct otherwise</w:t>
      </w:r>
      <w:r>
        <w:rPr>
          <w:rStyle w:val="apple-converted-space"/>
          <w:rFonts w:ascii="Arial" w:hAnsi="Arial" w:cs="Arial"/>
          <w:color w:val="000000"/>
          <w:sz w:val="17"/>
          <w:szCs w:val="17"/>
        </w:rPr>
        <w:t> </w:t>
      </w:r>
      <w:r>
        <w:rPr>
          <w:rFonts w:ascii="Arial" w:hAnsi="Arial" w:cs="Arial"/>
          <w:color w:val="2A00FF"/>
          <w:sz w:val="17"/>
          <w:szCs w:val="17"/>
        </w:rPr>
        <w:t>Switch</w:t>
      </w:r>
      <w:r>
        <w:rPr>
          <w:rStyle w:val="apple-converted-space"/>
          <w:rFonts w:ascii="Arial" w:hAnsi="Arial" w:cs="Arial"/>
          <w:color w:val="000000"/>
          <w:sz w:val="17"/>
          <w:szCs w:val="17"/>
        </w:rPr>
        <w:t> </w:t>
      </w:r>
      <w:r>
        <w:rPr>
          <w:rFonts w:ascii="Arial" w:hAnsi="Arial" w:cs="Arial"/>
          <w:color w:val="000000"/>
          <w:sz w:val="17"/>
          <w:szCs w:val="17"/>
        </w:rPr>
        <w:t xml:space="preserve">is easier than the If-Else </w:t>
      </w:r>
      <w:proofErr w:type="gramStart"/>
      <w:r>
        <w:rPr>
          <w:rFonts w:ascii="Arial" w:hAnsi="Arial" w:cs="Arial"/>
          <w:color w:val="000000"/>
          <w:sz w:val="17"/>
          <w:szCs w:val="17"/>
        </w:rPr>
        <w:t>construct</w:t>
      </w:r>
      <w:proofErr w:type="gramEnd"/>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color w:val="2A00FF"/>
          <w:sz w:val="17"/>
          <w:szCs w:val="17"/>
        </w:rPr>
        <w:t>Switch</w:t>
      </w:r>
      <w:r>
        <w:rPr>
          <w:rStyle w:val="apple-converted-space"/>
          <w:rFonts w:ascii="Arial" w:hAnsi="Arial" w:cs="Arial"/>
          <w:color w:val="000000"/>
          <w:sz w:val="17"/>
          <w:szCs w:val="17"/>
        </w:rPr>
        <w:t> </w:t>
      </w:r>
      <w:r>
        <w:rPr>
          <w:rFonts w:ascii="Arial" w:hAnsi="Arial" w:cs="Arial"/>
          <w:color w:val="000000"/>
          <w:sz w:val="17"/>
          <w:szCs w:val="17"/>
        </w:rPr>
        <w:t>checks your choice and jump on that</w:t>
      </w:r>
      <w:r>
        <w:rPr>
          <w:rStyle w:val="apple-converted-space"/>
          <w:rFonts w:ascii="Arial" w:hAnsi="Arial" w:cs="Arial"/>
          <w:color w:val="000000"/>
          <w:sz w:val="17"/>
          <w:szCs w:val="17"/>
        </w:rPr>
        <w:t> </w:t>
      </w:r>
      <w:r>
        <w:rPr>
          <w:rFonts w:ascii="Arial" w:hAnsi="Arial" w:cs="Arial"/>
          <w:color w:val="2A00FF"/>
          <w:sz w:val="17"/>
          <w:szCs w:val="17"/>
        </w:rPr>
        <w:t>case</w:t>
      </w:r>
      <w:r>
        <w:rPr>
          <w:rStyle w:val="apple-converted-space"/>
          <w:rFonts w:ascii="Arial" w:hAnsi="Arial" w:cs="Arial"/>
          <w:color w:val="000000"/>
          <w:sz w:val="17"/>
          <w:szCs w:val="17"/>
        </w:rPr>
        <w:t> </w:t>
      </w:r>
      <w:r>
        <w:rPr>
          <w:rFonts w:ascii="Arial" w:hAnsi="Arial" w:cs="Arial"/>
          <w:color w:val="000000"/>
          <w:sz w:val="17"/>
          <w:szCs w:val="17"/>
        </w:rPr>
        <w:t>label if the case exists otherwise control is sent to the default label.</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Program you will see that how to use the switch statement. </w:t>
      </w:r>
      <w:proofErr w:type="gramStart"/>
      <w:r>
        <w:rPr>
          <w:rFonts w:ascii="Arial" w:hAnsi="Arial" w:cs="Arial"/>
          <w:color w:val="000000"/>
          <w:sz w:val="17"/>
          <w:szCs w:val="17"/>
        </w:rPr>
        <w:t>This program take</w:t>
      </w:r>
      <w:proofErr w:type="gramEnd"/>
      <w:r>
        <w:rPr>
          <w:rFonts w:ascii="Arial" w:hAnsi="Arial" w:cs="Arial"/>
          <w:color w:val="000000"/>
          <w:sz w:val="17"/>
          <w:szCs w:val="17"/>
        </w:rPr>
        <w:t xml:space="preserve"> a number and check weather the number lies between 1 to 7. If user enters the number between 1 to 7 then program print the name of the day in sequence like for 1 prints Sunday, for 2 prints Monday and so on otherwise prints the message</w:t>
      </w:r>
      <w:r>
        <w:rPr>
          <w:rStyle w:val="apple-converted-space"/>
          <w:rFonts w:ascii="Arial" w:hAnsi="Arial" w:cs="Arial"/>
          <w:color w:val="000000"/>
          <w:sz w:val="17"/>
          <w:szCs w:val="17"/>
        </w:rPr>
        <w:t> </w:t>
      </w:r>
      <w:r>
        <w:rPr>
          <w:rFonts w:ascii="Arial" w:hAnsi="Arial" w:cs="Arial"/>
          <w:color w:val="2A00FF"/>
          <w:sz w:val="17"/>
          <w:szCs w:val="17"/>
        </w:rPr>
        <w:t>Invalid entry!</w:t>
      </w:r>
      <w:r>
        <w:rPr>
          <w:rFonts w:ascii="Arial" w:hAnsi="Arial" w:cs="Arial"/>
          <w:color w:val="000000"/>
          <w:sz w:val="17"/>
          <w:szCs w:val="17"/>
        </w:rPr>
        <w:t>. If user enters any character then the message will be printed by</w:t>
      </w:r>
      <w:r>
        <w:rPr>
          <w:rStyle w:val="apple-converted-space"/>
          <w:rFonts w:ascii="Arial" w:hAnsi="Arial" w:cs="Arial"/>
          <w:color w:val="000000"/>
          <w:sz w:val="17"/>
          <w:szCs w:val="17"/>
        </w:rPr>
        <w:t> </w:t>
      </w:r>
      <w:r>
        <w:rPr>
          <w:rFonts w:ascii="Arial" w:hAnsi="Arial" w:cs="Arial"/>
          <w:color w:val="2A00FF"/>
          <w:sz w:val="17"/>
          <w:szCs w:val="17"/>
        </w:rPr>
        <w:t>catch</w:t>
      </w:r>
      <w:r>
        <w:rPr>
          <w:rFonts w:ascii="Arial" w:hAnsi="Arial" w:cs="Arial"/>
          <w:color w:val="000000"/>
          <w:sz w:val="17"/>
          <w:szCs w:val="17"/>
        </w:rPr>
        <w:t xml:space="preserve">block. </w:t>
      </w:r>
      <w:proofErr w:type="gramStart"/>
      <w:r>
        <w:rPr>
          <w:rFonts w:ascii="Arial" w:hAnsi="Arial" w:cs="Arial"/>
          <w:color w:val="000000"/>
          <w:sz w:val="17"/>
          <w:szCs w:val="17"/>
        </w:rPr>
        <w:t>This program also using the break statement.</w:t>
      </w:r>
      <w:proofErr w:type="gramEnd"/>
      <w:r>
        <w:rPr>
          <w:rFonts w:ascii="Arial" w:hAnsi="Arial" w:cs="Arial"/>
          <w:color w:val="000000"/>
          <w:sz w:val="17"/>
          <w:szCs w:val="17"/>
        </w:rPr>
        <w:t xml:space="preserve"> The normal flow of control quits from the Switch block whenever break statement occurs. Full running program code is provided with the example.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a code of program:-</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rPr>
              <w:t>Switch{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Style w:val="HTMLCode"/>
                <w:rFonts w:eastAsiaTheme="minorHAnsi"/>
                <w:color w:val="000000"/>
              </w:rPr>
              <w:t> </w:t>
            </w:r>
            <w:r>
              <w:rPr>
                <w:rStyle w:val="HTMLCode"/>
                <w:rFonts w:eastAsiaTheme="minorHAnsi"/>
                <w:b/>
                <w:bCs/>
                <w:color w:val="7F0055"/>
              </w:rPr>
              <w:t>throws </w:t>
            </w:r>
            <w:r>
              <w:rPr>
                <w:rStyle w:val="HTMLCode"/>
                <w:rFonts w:eastAsiaTheme="minorHAnsi"/>
              </w:rPr>
              <w:t>Exception{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ch;</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"Enter 1 for Sunday."</w:t>
            </w:r>
            <w:r>
              <w:rPr>
                <w:rStyle w:val="HTMLCode"/>
                <w:rFonts w:eastAsiaTheme="minorHAnsi"/>
              </w:rPr>
              <w: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"Enter 2 for Monday."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"Enter 3 for Tuesday."</w:t>
            </w:r>
            <w:r>
              <w:rPr>
                <w:rStyle w:val="HTMLCode"/>
                <w:rFonts w:eastAsiaTheme="minorHAnsi"/>
              </w:rPr>
              <w: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"Enter 4 for Wednesday."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"Enter 5 for Thrusday."</w:t>
            </w:r>
            <w:r>
              <w:rPr>
                <w:rStyle w:val="HTMLCode"/>
                <w:rFonts w:eastAsiaTheme="minorHAnsi"/>
              </w:rPr>
              <w: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"Enter 6 for Friday."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System.out.println(</w:t>
            </w:r>
            <w:r>
              <w:rPr>
                <w:rStyle w:val="HTMLCode"/>
                <w:rFonts w:eastAsiaTheme="minorHAnsi"/>
                <w:color w:val="2A00FF"/>
              </w:rPr>
              <w:t>"Enter 7 for Saturday."</w:t>
            </w:r>
            <w:r>
              <w:rPr>
                <w:rStyle w:val="HTMLCode"/>
                <w:rFonts w:eastAsiaTheme="minorHAnsi"/>
              </w:rPr>
              <w:t>);</w:t>
            </w:r>
            <w:r>
              <w:rPr>
                <w:rFonts w:ascii="Courier New" w:hAnsi="Courier New" w:cs="Courier New"/>
                <w:sz w:val="20"/>
                <w:szCs w:val="20"/>
              </w:rPr>
              <w:br/>
            </w:r>
            <w:r>
              <w:rPr>
                <w:rStyle w:val="HTMLCode"/>
                <w:rFonts w:eastAsiaTheme="minorHAnsi"/>
              </w:rPr>
              <w:t>  System.out.print(</w:t>
            </w:r>
            <w:r>
              <w:rPr>
                <w:rStyle w:val="HTMLCode"/>
                <w:rFonts w:eastAsiaTheme="minorHAnsi"/>
                <w:color w:val="2A00FF"/>
              </w:rPr>
              <w:t>"your choice is : "</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BufferedReader in = </w:t>
            </w:r>
            <w:r>
              <w:rPr>
                <w:rFonts w:ascii="Courier New" w:hAnsi="Courier New" w:cs="Courier New"/>
                <w:sz w:val="20"/>
                <w:szCs w:val="20"/>
              </w:rPr>
              <w:br/>
            </w:r>
            <w:r>
              <w:rPr>
                <w:rStyle w:val="HTMLCode"/>
                <w:rFonts w:eastAsiaTheme="minorHAnsi"/>
                <w:b/>
                <w:bCs/>
                <w:color w:val="7F0055"/>
              </w:rPr>
              <w:t>new </w:t>
            </w:r>
            <w:r>
              <w:rPr>
                <w:rStyle w:val="HTMLCode"/>
                <w:rFonts w:eastAsiaTheme="minorHAnsi"/>
              </w:rPr>
              <w:t>BufferedReader(</w:t>
            </w:r>
            <w:r>
              <w:rPr>
                <w:rStyle w:val="HTMLCode"/>
                <w:rFonts w:eastAsiaTheme="minorHAnsi"/>
                <w:b/>
                <w:bCs/>
                <w:color w:val="7F0055"/>
              </w:rPr>
              <w:t>new </w:t>
            </w:r>
            <w:r>
              <w:rPr>
                <w:rStyle w:val="HTMLCode"/>
                <w:rFonts w:eastAsiaTheme="minorHAnsi"/>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ch=Integer.parseInt(in.readLine());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switch</w:t>
            </w:r>
            <w:r>
              <w:rPr>
                <w:rStyle w:val="HTMLCode"/>
                <w:rFonts w:eastAsiaTheme="minorHAnsi"/>
              </w:rPr>
              <w:t>(ch){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1</w:t>
            </w:r>
            <w:r>
              <w:rPr>
                <w:rStyle w:val="HTMLCode"/>
                <w:rFonts w:eastAsiaTheme="minorHAnsi"/>
              </w:rPr>
              <w:t>:  System.out.println(</w:t>
            </w:r>
            <w:r>
              <w:rPr>
                <w:rStyle w:val="HTMLCode"/>
                <w:rFonts w:eastAsiaTheme="minorHAnsi"/>
                <w:color w:val="2A00FF"/>
              </w:rPr>
              <w:t>"Sunday"</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2</w:t>
            </w:r>
            <w:r>
              <w:rPr>
                <w:rStyle w:val="HTMLCode"/>
                <w:rFonts w:eastAsiaTheme="minorHAnsi"/>
              </w:rPr>
              <w:t>:  System.out.println(</w:t>
            </w:r>
            <w:r>
              <w:rPr>
                <w:rStyle w:val="HTMLCode"/>
                <w:rFonts w:eastAsiaTheme="minorHAnsi"/>
                <w:color w:val="2A00FF"/>
              </w:rPr>
              <w:t>"Monday"</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3</w:t>
            </w:r>
            <w:r>
              <w:rPr>
                <w:rStyle w:val="HTMLCode"/>
                <w:rFonts w:eastAsiaTheme="minorHAnsi"/>
              </w:rPr>
              <w:t>:  System.out.println(</w:t>
            </w:r>
            <w:r>
              <w:rPr>
                <w:rStyle w:val="HTMLCode"/>
                <w:rFonts w:eastAsiaTheme="minorHAnsi"/>
                <w:color w:val="2A00FF"/>
              </w:rPr>
              <w:t>"Tuesday"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4</w:t>
            </w:r>
            <w:r>
              <w:rPr>
                <w:rStyle w:val="HTMLCode"/>
                <w:rFonts w:eastAsiaTheme="minorHAnsi"/>
              </w:rPr>
              <w:t>:  System.out.println(</w:t>
            </w:r>
            <w:r>
              <w:rPr>
                <w:rStyle w:val="HTMLCode"/>
                <w:rFonts w:eastAsiaTheme="minorHAnsi"/>
                <w:color w:val="2A00FF"/>
              </w:rPr>
              <w:t>"Wednesday"</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5</w:t>
            </w:r>
            <w:r>
              <w:rPr>
                <w:rStyle w:val="HTMLCode"/>
                <w:rFonts w:eastAsiaTheme="minorHAnsi"/>
              </w:rPr>
              <w:t>:  System.out.println(</w:t>
            </w:r>
            <w:r>
              <w:rPr>
                <w:rStyle w:val="HTMLCode"/>
                <w:rFonts w:eastAsiaTheme="minorHAnsi"/>
                <w:color w:val="2A00FF"/>
              </w:rPr>
              <w:t>"Thrusday"</w:t>
            </w:r>
            <w:r>
              <w:rPr>
                <w:rStyle w:val="HTMLCode"/>
                <w:rFonts w:eastAsiaTheme="minorHAnsi"/>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6</w:t>
            </w:r>
            <w:r>
              <w:rPr>
                <w:rStyle w:val="HTMLCode"/>
                <w:rFonts w:eastAsiaTheme="minorHAnsi"/>
              </w:rPr>
              <w:t>:  System.out.println(</w:t>
            </w:r>
            <w:r>
              <w:rPr>
                <w:rStyle w:val="HTMLCode"/>
                <w:rFonts w:eastAsiaTheme="minorHAnsi"/>
                <w:color w:val="2A00FF"/>
              </w:rPr>
              <w:t>"Friday"</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case </w:t>
            </w:r>
            <w:r>
              <w:rPr>
                <w:rStyle w:val="HTMLCode"/>
                <w:rFonts w:eastAsiaTheme="minorHAnsi"/>
                <w:color w:val="990000"/>
              </w:rPr>
              <w:t>7</w:t>
            </w:r>
            <w:r>
              <w:rPr>
                <w:rStyle w:val="HTMLCode"/>
                <w:rFonts w:eastAsiaTheme="minorHAnsi"/>
              </w:rPr>
              <w:t>:  System.out.println(</w:t>
            </w:r>
            <w:r>
              <w:rPr>
                <w:rStyle w:val="HTMLCode"/>
                <w:rFonts w:eastAsiaTheme="minorHAnsi"/>
                <w:color w:val="2A00FF"/>
              </w:rPr>
              <w:t>"Saturday"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default</w:t>
            </w:r>
            <w:r>
              <w:rPr>
                <w:rStyle w:val="HTMLCode"/>
                <w:rFonts w:eastAsiaTheme="minorHAnsi"/>
              </w:rPr>
              <w:t>: System.out.println(</w:t>
            </w:r>
            <w:r>
              <w:rPr>
                <w:rStyle w:val="HTMLCode"/>
                <w:rFonts w:eastAsiaTheme="minorHAnsi"/>
                <w:color w:val="2A00FF"/>
              </w:rPr>
              <w:t>"Invalid entry!"</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break</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rPr>
              <w:t>(NumberFormatException ex){</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System.out.println(ex.getMessage() </w:t>
            </w:r>
            <w:r>
              <w:rPr>
                <w:rFonts w:ascii="Courier New" w:hAnsi="Courier New" w:cs="Courier New"/>
                <w:sz w:val="20"/>
                <w:szCs w:val="20"/>
              </w:rPr>
              <w:br/>
            </w:r>
            <w:r>
              <w:rPr>
                <w:rStyle w:val="HTMLCode"/>
                <w:rFonts w:eastAsiaTheme="minorHAnsi"/>
              </w:rPr>
              <w:t>+ </w:t>
            </w:r>
            <w:r>
              <w:rPr>
                <w:rStyle w:val="HTMLCode"/>
                <w:rFonts w:eastAsiaTheme="minorHAnsi"/>
                <w:color w:val="2A00FF"/>
              </w:rPr>
              <w:t>" is not a numeric value."</w:t>
            </w:r>
            <w:r>
              <w:rPr>
                <w:rStyle w:val="HTMLCode"/>
                <w:rFonts w:eastAsiaTheme="minorHAnsi"/>
              </w:rPr>
              <w:t>);</w:t>
            </w:r>
            <w:r>
              <w:rPr>
                <w:rFonts w:ascii="Courier New" w:hAnsi="Courier New" w:cs="Courier New"/>
                <w:sz w:val="20"/>
                <w:szCs w:val="20"/>
              </w:rPr>
              <w:br/>
            </w:r>
            <w:r>
              <w:rPr>
                <w:rStyle w:val="HTMLCode"/>
                <w:rFonts w:eastAsiaTheme="minorHAnsi"/>
              </w:rPr>
              <w:t>  System.exit(</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13" w:history="1">
        <w:r>
          <w:rPr>
            <w:rStyle w:val="Hyperlink"/>
            <w:rFonts w:ascii="Arial" w:hAnsi="Arial" w:cs="Arial"/>
            <w:b/>
            <w:bCs/>
            <w:color w:val="D10026"/>
            <w:sz w:val="20"/>
            <w:szCs w:val="20"/>
          </w:rPr>
          <w:t xml:space="preserve">Download </w:t>
        </w:r>
        <w:proofErr w:type="gramStart"/>
        <w:r>
          <w:rPr>
            <w:rStyle w:val="Hyperlink"/>
            <w:rFonts w:ascii="Arial" w:hAnsi="Arial" w:cs="Arial"/>
            <w:b/>
            <w:bCs/>
            <w:color w:val="D10026"/>
            <w:sz w:val="20"/>
            <w:szCs w:val="20"/>
          </w:rPr>
          <w:t>The</w:t>
        </w:r>
        <w:proofErr w:type="gramEnd"/>
        <w:r>
          <w:rPr>
            <w:rStyle w:val="Hyperlink"/>
            <w:rFonts w:ascii="Arial" w:hAnsi="Arial" w:cs="Arial"/>
            <w:b/>
            <w:bCs/>
            <w:color w:val="D10026"/>
            <w:sz w:val="20"/>
            <w:szCs w:val="20"/>
          </w:rPr>
          <w:t xml:space="preserve"> Switch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While Loop</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03" name="Picture 503" descr="http://www.roseindia.net/images/previous.gif">
              <a:hlinkClick xmlns:a="http://schemas.openxmlformats.org/drawingml/2006/main" r:id="rId2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roseindia.net/images/previous.gif">
                      <a:hlinkClick r:id="rId21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04" name="Picture 50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05" name="Picture 505" descr="http://www.roseindia.net/images/next.gif">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roseindia.net/images/next.gif">
                      <a:hlinkClick r:id="rId21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Loop is the control statement of any language in which whenever you want to perform the repetitious work then you use the</w:t>
      </w:r>
      <w:r>
        <w:rPr>
          <w:rStyle w:val="apple-converted-space"/>
          <w:rFonts w:ascii="Arial" w:hAnsi="Arial" w:cs="Arial"/>
          <w:color w:val="000000"/>
          <w:sz w:val="17"/>
          <w:szCs w:val="17"/>
        </w:rPr>
        <w:t> </w:t>
      </w:r>
      <w:r>
        <w:rPr>
          <w:rFonts w:ascii="Arial" w:hAnsi="Arial" w:cs="Arial"/>
          <w:b/>
          <w:bCs/>
          <w:color w:val="000000"/>
          <w:sz w:val="17"/>
          <w:szCs w:val="17"/>
        </w:rPr>
        <w:t>Loop control statement</w:t>
      </w:r>
      <w:r>
        <w:rPr>
          <w:rFonts w:ascii="Arial" w:hAnsi="Arial" w:cs="Arial"/>
          <w:color w:val="000000"/>
          <w:sz w:val="17"/>
          <w:szCs w:val="17"/>
        </w:rPr>
        <w:t>. There are mainly three types of loops. Loop repeats a statement or a process multiple times according to the specified conditions. It allows the multiple statements or process to be run for the specified time or it also follows the certain conditions. Loop makes your program readable, flexible and reliable.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While loop</w:t>
      </w:r>
      <w:r>
        <w:rPr>
          <w:rFonts w:ascii="Arial" w:hAnsi="Arial" w:cs="Arial"/>
          <w:color w:val="000000"/>
          <w:sz w:val="17"/>
          <w:szCs w:val="17"/>
        </w:rPr>
        <w:t>: While loop checks the certain condition first, if the condition is true then all the statements or processes written under the while loop are executed otherwise ignored all.</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Syntax for the while loop:</w:t>
      </w:r>
      <w:r>
        <w:rPr>
          <w:rFonts w:ascii="Arial" w:hAnsi="Arial" w:cs="Arial"/>
          <w:color w:val="000000"/>
          <w:sz w:val="17"/>
          <w:szCs w:val="17"/>
        </w:rPr>
        <w:br/>
        <w:t> </w:t>
      </w:r>
      <w:r>
        <w:rPr>
          <w:rStyle w:val="apple-converted-space"/>
          <w:rFonts w:ascii="Arial" w:hAnsi="Arial" w:cs="Arial"/>
          <w:color w:val="000000"/>
          <w:sz w:val="17"/>
          <w:szCs w:val="17"/>
        </w:rPr>
        <w:t> </w:t>
      </w:r>
      <w:proofErr w:type="gramStart"/>
      <w:r>
        <w:rPr>
          <w:rFonts w:ascii="Arial" w:hAnsi="Arial" w:cs="Arial"/>
          <w:color w:val="0000FF"/>
          <w:sz w:val="17"/>
          <w:szCs w:val="17"/>
        </w:rPr>
        <w:t>while(</w:t>
      </w:r>
      <w:proofErr w:type="gramEnd"/>
      <w:r>
        <w:rPr>
          <w:rFonts w:ascii="Arial" w:hAnsi="Arial" w:cs="Arial"/>
          <w:color w:val="0000FF"/>
          <w:sz w:val="17"/>
          <w:szCs w:val="17"/>
        </w:rPr>
        <w:t>condition)</w:t>
      </w:r>
      <w:r>
        <w:rPr>
          <w:rFonts w:ascii="Arial" w:hAnsi="Arial" w:cs="Arial"/>
          <w:color w:val="0000FF"/>
          <w:sz w:val="17"/>
          <w:szCs w:val="17"/>
        </w:rPr>
        <w:br/>
        <w:t>  {</w:t>
      </w:r>
      <w:r>
        <w:rPr>
          <w:rFonts w:ascii="Arial" w:hAnsi="Arial" w:cs="Arial"/>
          <w:color w:val="0000FF"/>
          <w:sz w:val="17"/>
          <w:szCs w:val="17"/>
        </w:rPr>
        <w:br/>
        <w:t>  statements;</w:t>
      </w:r>
      <w:r>
        <w:rPr>
          <w:rFonts w:ascii="Arial" w:hAnsi="Arial" w:cs="Arial"/>
          <w:color w:val="0000FF"/>
          <w:sz w:val="17"/>
          <w:szCs w:val="17"/>
        </w:rPr>
        <w:b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program you will see how to use the while loop statement. </w:t>
      </w:r>
      <w:proofErr w:type="gramStart"/>
      <w:r>
        <w:rPr>
          <w:rFonts w:ascii="Arial" w:hAnsi="Arial" w:cs="Arial"/>
          <w:color w:val="000000"/>
          <w:sz w:val="17"/>
          <w:szCs w:val="17"/>
        </w:rPr>
        <w:t>This program take</w:t>
      </w:r>
      <w:proofErr w:type="gramEnd"/>
      <w:r>
        <w:rPr>
          <w:rFonts w:ascii="Arial" w:hAnsi="Arial" w:cs="Arial"/>
          <w:color w:val="000000"/>
          <w:sz w:val="17"/>
          <w:szCs w:val="17"/>
        </w:rPr>
        <w:t xml:space="preserve"> the value of variable n and generate the table of that number which is 2.</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Here is a code of program</w:t>
      </w:r>
      <w:r>
        <w:rPr>
          <w:rFonts w:ascii="Arial" w:hAnsi="Arial" w:cs="Arial"/>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5611"/>
      </w:tblGrid>
      <w:tr w:rsidR="00370D26" w:rsidTr="00370D26">
        <w:trPr>
          <w:tblCellSpacing w:w="0" w:type="dxa"/>
        </w:trPr>
        <w:tc>
          <w:tcPr>
            <w:tcW w:w="0" w:type="auto"/>
            <w:shd w:val="clear" w:color="auto" w:fill="FFFFCC"/>
            <w:noWrap/>
            <w:hideMark/>
          </w:tcPr>
          <w:p w:rsidR="00370D26" w:rsidRDefault="00370D26">
            <w:pPr>
              <w:pStyle w:val="NormalWeb"/>
            </w:pPr>
            <w:r>
              <w:rPr>
                <w:rStyle w:val="HTMLCode"/>
                <w:b/>
                <w:bCs/>
                <w:color w:val="7F0055"/>
              </w:rPr>
              <w:t>public class </w:t>
            </w:r>
            <w:r>
              <w:rPr>
                <w:rStyle w:val="HTMLCode"/>
              </w:rPr>
              <w:t>table{</w:t>
            </w:r>
            <w:r>
              <w:rPr>
                <w:rFonts w:ascii="Courier New" w:hAnsi="Courier New" w:cs="Courier New"/>
                <w:sz w:val="20"/>
                <w:szCs w:val="20"/>
              </w:rPr>
              <w:br/>
            </w:r>
            <w:r>
              <w:rPr>
                <w:rStyle w:val="HTMLCode"/>
                <w:color w:val="FFFFFF"/>
              </w:rPr>
              <w:lastRenderedPageBreak/>
              <w:t>  </w:t>
            </w:r>
            <w:r>
              <w:rPr>
                <w:rStyle w:val="HTMLCode"/>
                <w:b/>
                <w:bCs/>
                <w:color w:val="7F0055"/>
              </w:rPr>
              <w:t>public static void </w:t>
            </w:r>
            <w:r>
              <w:rPr>
                <w:rStyle w:val="HTMLCode"/>
              </w:rPr>
              <w:t>main(String[] args){</w:t>
            </w:r>
            <w:r>
              <w:rPr>
                <w:rFonts w:ascii="Courier New" w:hAnsi="Courier New" w:cs="Courier New"/>
                <w:sz w:val="20"/>
                <w:szCs w:val="20"/>
              </w:rPr>
              <w:br/>
            </w:r>
            <w:r>
              <w:rPr>
                <w:rStyle w:val="HTMLCode"/>
              </w:rPr>
              <w:t> </w:t>
            </w:r>
            <w:r>
              <w:rPr>
                <w:rStyle w:val="HTMLCode"/>
                <w:color w:val="FFFFFF"/>
              </w:rPr>
              <w:t> </w:t>
            </w:r>
            <w:r>
              <w:rPr>
                <w:rStyle w:val="HTMLCode"/>
                <w:b/>
                <w:bCs/>
                <w:color w:val="7F0055"/>
              </w:rPr>
              <w:t>int </w:t>
            </w:r>
            <w:r>
              <w:rPr>
                <w:rStyle w:val="HTMLCode"/>
              </w:rPr>
              <w:t>n = </w:t>
            </w:r>
            <w:r>
              <w:rPr>
                <w:rStyle w:val="HTMLCode"/>
                <w:color w:val="990000"/>
              </w:rPr>
              <w:t>2</w:t>
            </w:r>
            <w:r>
              <w:rPr>
                <w:rStyle w:val="HTMLCode"/>
              </w:rPr>
              <w:t>;</w:t>
            </w:r>
            <w:r>
              <w:rPr>
                <w:rFonts w:ascii="Courier New" w:hAnsi="Courier New" w:cs="Courier New"/>
                <w:sz w:val="20"/>
                <w:szCs w:val="20"/>
              </w:rPr>
              <w:br/>
            </w:r>
            <w:r>
              <w:rPr>
                <w:rStyle w:val="HTMLCode"/>
                <w:color w:val="FFFFFF"/>
              </w:rPr>
              <w:t>  </w:t>
            </w:r>
            <w:r>
              <w:rPr>
                <w:rStyle w:val="HTMLCode"/>
                <w:b/>
                <w:bCs/>
                <w:color w:val="7F0055"/>
              </w:rPr>
              <w:t>int</w:t>
            </w:r>
            <w:r>
              <w:rPr>
                <w:rStyle w:val="HTMLCode"/>
                <w:b/>
                <w:bCs/>
              </w:rPr>
              <w:t> </w:t>
            </w:r>
            <w:r>
              <w:rPr>
                <w:rStyle w:val="HTMLCode"/>
              </w:rPr>
              <w:t>i =</w:t>
            </w:r>
            <w:r>
              <w:rPr>
                <w:rStyle w:val="HTMLCode"/>
                <w:color w:val="000000"/>
              </w:rPr>
              <w:t> </w:t>
            </w:r>
            <w:r>
              <w:rPr>
                <w:rStyle w:val="HTMLCode"/>
                <w:color w:val="990000"/>
              </w:rPr>
              <w:t>1</w:t>
            </w:r>
            <w:r>
              <w:rPr>
                <w:rStyle w:val="HTMLCode"/>
              </w:rPr>
              <w:t>;</w:t>
            </w:r>
            <w:r>
              <w:rPr>
                <w:rFonts w:ascii="Courier New" w:hAnsi="Courier New" w:cs="Courier New"/>
                <w:sz w:val="20"/>
                <w:szCs w:val="20"/>
              </w:rPr>
              <w:br/>
            </w:r>
            <w:r>
              <w:rPr>
                <w:rStyle w:val="HTMLCode"/>
                <w:color w:val="FFFFFF"/>
              </w:rPr>
              <w:t>  </w:t>
            </w:r>
            <w:r>
              <w:rPr>
                <w:rStyle w:val="HTMLCode"/>
              </w:rPr>
              <w:t>System.out.println(</w:t>
            </w:r>
            <w:r>
              <w:rPr>
                <w:rStyle w:val="HTMLCode"/>
                <w:color w:val="2A00FF"/>
              </w:rPr>
              <w:t>"The table of "</w:t>
            </w:r>
            <w:r>
              <w:rPr>
                <w:rStyle w:val="HTMLCode"/>
              </w:rPr>
              <w:t>+n+</w:t>
            </w:r>
            <w:r>
              <w:rPr>
                <w:rStyle w:val="HTMLCode"/>
                <w:color w:val="2A00FF"/>
              </w:rPr>
              <w:t>" </w:t>
            </w:r>
            <w:r>
              <w:rPr>
                <w:rStyle w:val="HTMLCode"/>
              </w:rPr>
              <w:t>=</w:t>
            </w:r>
            <w:r>
              <w:rPr>
                <w:rStyle w:val="HTMLCode"/>
                <w:color w:val="2A00FF"/>
              </w:rPr>
              <w:t> "</w:t>
            </w:r>
            <w:r>
              <w:rPr>
                <w:rStyle w:val="HTMLCode"/>
              </w:rPr>
              <w:t>);</w:t>
            </w:r>
            <w:r>
              <w:rPr>
                <w:rFonts w:ascii="Courier New" w:hAnsi="Courier New" w:cs="Courier New"/>
                <w:sz w:val="20"/>
                <w:szCs w:val="20"/>
              </w:rPr>
              <w:br/>
            </w:r>
            <w:r>
              <w:rPr>
                <w:rStyle w:val="HTMLCode"/>
                <w:color w:val="FFFFFF"/>
              </w:rPr>
              <w:t>  </w:t>
            </w:r>
            <w:r>
              <w:rPr>
                <w:rStyle w:val="HTMLCode"/>
                <w:b/>
                <w:bCs/>
                <w:color w:val="7F0055"/>
              </w:rPr>
              <w:t>while</w:t>
            </w:r>
            <w:r>
              <w:rPr>
                <w:rStyle w:val="HTMLCode"/>
              </w:rPr>
              <w:t>(i&lt;=</w:t>
            </w:r>
            <w:r>
              <w:rPr>
                <w:rStyle w:val="HTMLCode"/>
                <w:color w:val="990000"/>
              </w:rPr>
              <w:t>10</w:t>
            </w:r>
            <w:r>
              <w:rPr>
                <w:rStyle w:val="HTMLCode"/>
              </w:rPr>
              <w:t>)</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color w:val="FFFFFF"/>
              </w:rPr>
              <w:t>  </w:t>
            </w:r>
            <w:r>
              <w:rPr>
                <w:rStyle w:val="HTMLCode"/>
                <w:b/>
                <w:bCs/>
                <w:color w:val="7F0055"/>
              </w:rPr>
              <w:t>int </w:t>
            </w:r>
            <w:r>
              <w:rPr>
                <w:rStyle w:val="HTMLCode"/>
              </w:rPr>
              <w:t>t = n * i;</w:t>
            </w:r>
            <w:r>
              <w:rPr>
                <w:rFonts w:ascii="Courier New" w:hAnsi="Courier New" w:cs="Courier New"/>
                <w:sz w:val="20"/>
                <w:szCs w:val="20"/>
              </w:rPr>
              <w:br/>
            </w:r>
            <w:r>
              <w:rPr>
                <w:rStyle w:val="HTMLCode"/>
              </w:rPr>
              <w:t>  System.out.println(t);</w:t>
            </w:r>
            <w:r>
              <w:rPr>
                <w:rFonts w:ascii="Courier New" w:hAnsi="Courier New" w:cs="Courier New"/>
                <w:sz w:val="20"/>
                <w:szCs w:val="20"/>
              </w:rPr>
              <w:br/>
            </w:r>
            <w:r>
              <w:rPr>
                <w:rStyle w:val="HTMLCode"/>
              </w:rPr>
              <w:t>  i++;</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  }</w:t>
            </w:r>
            <w:r>
              <w:rPr>
                <w:rFonts w:ascii="Courier New" w:hAnsi="Courier New" w:cs="Courier New"/>
                <w:sz w:val="20"/>
                <w:szCs w:val="20"/>
              </w:rPr>
              <w:br/>
            </w:r>
            <w:r>
              <w:rPr>
                <w:rStyle w:val="HTMLCode"/>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15" w:history="1">
        <w:r>
          <w:rPr>
            <w:rStyle w:val="Hyperlink"/>
            <w:rFonts w:ascii="Arial" w:hAnsi="Arial" w:cs="Arial"/>
            <w:b/>
            <w:bCs/>
            <w:color w:val="D10026"/>
            <w:sz w:val="20"/>
            <w:szCs w:val="20"/>
          </w:rPr>
          <w:t>Download this example.</w:t>
        </w:r>
      </w:hyperlink>
    </w:p>
    <w:p w:rsidR="00370D26" w:rsidRDefault="00370D26" w:rsidP="00370D26">
      <w:pPr>
        <w:pStyle w:val="relatedtagsshow"/>
        <w:shd w:val="clear" w:color="auto" w:fill="FFFFFF"/>
        <w:spacing w:line="234" w:lineRule="atLeast"/>
        <w:rPr>
          <w:ins w:id="38" w:author="Unknown"/>
          <w:rFonts w:ascii="Arial" w:hAnsi="Arial" w:cs="Arial"/>
          <w:b/>
          <w:bCs/>
          <w:color w:val="D10026"/>
          <w:sz w:val="17"/>
          <w:szCs w:val="17"/>
        </w:rPr>
      </w:pPr>
      <w:ins w:id="39" w:author="Unknown">
        <w:r>
          <w:rPr>
            <w:rFonts w:ascii="Arial" w:hAnsi="Arial" w:cs="Arial"/>
            <w:b/>
            <w:bCs/>
            <w:color w:val="D10026"/>
            <w:sz w:val="17"/>
            <w:szCs w:val="17"/>
          </w:rPr>
          <w:t>Related Tags for While Loop:</w:t>
        </w:r>
      </w:ins>
    </w:p>
    <w:p w:rsidR="00370D26" w:rsidRDefault="00370D26" w:rsidP="00370D26">
      <w:pPr>
        <w:pStyle w:val="Heading1"/>
        <w:shd w:val="clear" w:color="auto" w:fill="FFFFFF"/>
        <w:spacing w:line="311" w:lineRule="atLeast"/>
        <w:rPr>
          <w:rFonts w:ascii="Arial" w:hAnsi="Arial" w:cs="Arial"/>
          <w:color w:val="000000"/>
        </w:rPr>
      </w:pPr>
      <w:proofErr w:type="gramStart"/>
      <w:r>
        <w:rPr>
          <w:rFonts w:ascii="Arial" w:hAnsi="Arial" w:cs="Arial"/>
          <w:color w:val="000000"/>
        </w:rPr>
        <w:t>do-</w:t>
      </w:r>
      <w:proofErr w:type="gramEnd"/>
      <w:r>
        <w:rPr>
          <w:rFonts w:ascii="Arial" w:hAnsi="Arial" w:cs="Arial"/>
          <w:color w:val="000000"/>
        </w:rPr>
        <w:t>while Loop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09" name="Picture 509" descr="http://www.roseindia.net/images/previous.gif">
              <a:hlinkClick xmlns:a="http://schemas.openxmlformats.org/drawingml/2006/main" r:id="rId2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descr="http://www.roseindia.net/images/previous.gif">
                      <a:hlinkClick r:id="rId21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10" name="Picture 51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11" name="Picture 511" descr="http://www.roseindia.net/images/next.gif">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www.roseindia.net/images/next.gif">
                      <a:hlinkClick r:id="rId21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some conditions in java, you need to run some statements and processes once at least. For that you have to use the do while loop in</w:t>
      </w:r>
      <w:proofErr w:type="gramStart"/>
      <w:r>
        <w:rPr>
          <w:rFonts w:ascii="Arial" w:hAnsi="Arial" w:cs="Arial"/>
          <w:color w:val="000000"/>
          <w:sz w:val="17"/>
          <w:szCs w:val="17"/>
        </w:rPr>
        <w:t>  after</w:t>
      </w:r>
      <w:proofErr w:type="gramEnd"/>
      <w:r>
        <w:rPr>
          <w:rFonts w:ascii="Arial" w:hAnsi="Arial" w:cs="Arial"/>
          <w:color w:val="000000"/>
          <w:sz w:val="17"/>
          <w:szCs w:val="17"/>
        </w:rPr>
        <w:t xml:space="preserve"> that check the condition then we use the do-while loop statement. do-while loop is same as the while loop statement but while loop checks the certain condition is first and if condition is true then statements or processes are executed otherwise all the statements written under the while loop is ignored by the interpreter but do - while loop executes all the statements first at once and then check the condition if the condition is true then all the statements are also executed in second times otherwise second times ignored all the statements.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Syntax for the do-while loop:</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proofErr w:type="gramStart"/>
      <w:r>
        <w:rPr>
          <w:rFonts w:ascii="Arial" w:hAnsi="Arial" w:cs="Arial"/>
          <w:color w:val="0000FF"/>
          <w:sz w:val="17"/>
          <w:szCs w:val="17"/>
        </w:rPr>
        <w:t>do</w:t>
      </w:r>
      <w:proofErr w:type="gramEnd"/>
      <w:r>
        <w:rPr>
          <w:rFonts w:ascii="Arial" w:hAnsi="Arial" w:cs="Arial"/>
          <w:color w:val="0000FF"/>
          <w:sz w:val="17"/>
          <w:szCs w:val="17"/>
        </w:rPr>
        <w:br/>
        <w:t>  {</w:t>
      </w:r>
      <w:r>
        <w:rPr>
          <w:rFonts w:ascii="Arial" w:hAnsi="Arial" w:cs="Arial"/>
          <w:color w:val="0000FF"/>
          <w:sz w:val="17"/>
          <w:szCs w:val="17"/>
        </w:rPr>
        <w:br/>
        <w:t>  statements;</w:t>
      </w:r>
      <w:r>
        <w:rPr>
          <w:rFonts w:ascii="Arial" w:hAnsi="Arial" w:cs="Arial"/>
          <w:color w:val="0000FF"/>
          <w:sz w:val="17"/>
          <w:szCs w:val="17"/>
        </w:rPr>
        <w:br/>
        <w:t>  }</w:t>
      </w:r>
      <w:r>
        <w:rPr>
          <w:rFonts w:ascii="Arial" w:hAnsi="Arial" w:cs="Arial"/>
          <w:color w:val="0000FF"/>
          <w:sz w:val="17"/>
          <w:szCs w:val="17"/>
        </w:rPr>
        <w:br/>
        <w:t> </w:t>
      </w:r>
      <w:r>
        <w:rPr>
          <w:rStyle w:val="apple-converted-space"/>
          <w:rFonts w:ascii="Arial" w:hAnsi="Arial" w:cs="Arial"/>
          <w:color w:val="000000"/>
          <w:sz w:val="17"/>
          <w:szCs w:val="17"/>
        </w:rPr>
        <w:t> </w:t>
      </w:r>
      <w:r>
        <w:rPr>
          <w:rFonts w:ascii="Arial" w:hAnsi="Arial" w:cs="Arial"/>
          <w:color w:val="0000FF"/>
          <w:sz w:val="17"/>
          <w:szCs w:val="17"/>
        </w:rPr>
        <w:t>while(condition);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example you will see how to use the do-while loop statement. The values are already given the variable n and r in the program after that it calculate the program and </w:t>
      </w:r>
      <w:proofErr w:type="gramStart"/>
      <w:r>
        <w:rPr>
          <w:rFonts w:ascii="Arial" w:hAnsi="Arial" w:cs="Arial"/>
          <w:color w:val="000000"/>
          <w:sz w:val="17"/>
          <w:szCs w:val="17"/>
        </w:rPr>
        <w:t>its</w:t>
      </w:r>
      <w:proofErr w:type="gramEnd"/>
      <w:r>
        <w:rPr>
          <w:rFonts w:ascii="Arial" w:hAnsi="Arial" w:cs="Arial"/>
          <w:color w:val="000000"/>
          <w:sz w:val="17"/>
          <w:szCs w:val="17"/>
        </w:rPr>
        <w:t xml:space="preserve"> perform the its original number and its reverse number.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621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rPr>
              <w:t>DoWhile{</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w:t>
            </w:r>
            <w:r>
              <w:rPr>
                <w:rStyle w:val="HTMLCode"/>
                <w:rFonts w:eastAsiaTheme="minorHAnsi"/>
                <w:b/>
                <w:bCs/>
              </w:rPr>
              <w:t> </w:t>
            </w:r>
            <w:r>
              <w:rPr>
                <w:rStyle w:val="HTMLCode"/>
                <w:rFonts w:eastAsiaTheme="minorHAnsi"/>
              </w:rPr>
              <w:t>n = </w:t>
            </w:r>
            <w:r>
              <w:rPr>
                <w:rStyle w:val="HTMLCode"/>
                <w:rFonts w:eastAsiaTheme="minorHAnsi"/>
                <w:color w:val="990000"/>
              </w:rPr>
              <w:t>12345</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w:t>
            </w:r>
            <w:r>
              <w:rPr>
                <w:rStyle w:val="HTMLCode"/>
                <w:rFonts w:eastAsiaTheme="minorHAnsi"/>
                <w:b/>
                <w:bCs/>
              </w:rPr>
              <w:t> </w:t>
            </w:r>
            <w:r>
              <w:rPr>
                <w:rStyle w:val="HTMLCode"/>
                <w:rFonts w:eastAsiaTheme="minorHAnsi"/>
              </w:rPr>
              <w:t>t,r =</w:t>
            </w:r>
            <w:r>
              <w:rPr>
                <w:rStyle w:val="HTMLCode"/>
                <w:rFonts w:eastAsiaTheme="minorHAnsi"/>
                <w:color w:val="000000"/>
              </w:rPr>
              <w:t>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rPr>
              <w:t> System.out.println(</w:t>
            </w:r>
            <w:r>
              <w:rPr>
                <w:rStyle w:val="HTMLCode"/>
                <w:rFonts w:eastAsiaTheme="minorHAnsi"/>
                <w:color w:val="2A00FF"/>
              </w:rPr>
              <w:t>"The original number</w:t>
            </w:r>
            <w:r>
              <w:rPr>
                <w:rStyle w:val="HTMLCode"/>
                <w:rFonts w:eastAsiaTheme="minorHAnsi"/>
              </w:rPr>
              <w:t> :</w:t>
            </w:r>
            <w:r>
              <w:rPr>
                <w:rStyle w:val="HTMLCode"/>
                <w:rFonts w:eastAsiaTheme="minorHAnsi"/>
                <w:color w:val="2A00FF"/>
              </w:rPr>
              <w:t> "</w:t>
            </w:r>
            <w:r>
              <w:rPr>
                <w:rStyle w:val="HTMLCode"/>
                <w:rFonts w:eastAsiaTheme="minorHAnsi"/>
              </w:rPr>
              <w:t> + n);</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do</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t </w:t>
            </w:r>
            <w:r>
              <w:rPr>
                <w:rStyle w:val="HTMLCode"/>
                <w:rFonts w:eastAsiaTheme="minorHAnsi"/>
              </w:rPr>
              <w:t>= n</w:t>
            </w:r>
            <w:r>
              <w:rPr>
                <w:rStyle w:val="HTMLCode"/>
                <w:rFonts w:eastAsiaTheme="minorHAnsi"/>
                <w:color w:val="000000"/>
              </w:rPr>
              <w:t> % </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r = r * </w:t>
            </w:r>
            <w:r>
              <w:rPr>
                <w:rStyle w:val="HTMLCode"/>
                <w:rFonts w:eastAsiaTheme="minorHAnsi"/>
                <w:color w:val="990000"/>
              </w:rPr>
              <w:t>10</w:t>
            </w:r>
            <w:r>
              <w:rPr>
                <w:rStyle w:val="HTMLCode"/>
                <w:rFonts w:eastAsiaTheme="minorHAnsi"/>
              </w:rPr>
              <w:t> + t;</w:t>
            </w:r>
            <w:r>
              <w:rPr>
                <w:rFonts w:ascii="Courier New" w:hAnsi="Courier New" w:cs="Courier New"/>
                <w:sz w:val="20"/>
                <w:szCs w:val="20"/>
              </w:rPr>
              <w:br/>
            </w:r>
            <w:r>
              <w:rPr>
                <w:rStyle w:val="HTMLCode"/>
                <w:rFonts w:eastAsiaTheme="minorHAnsi"/>
                <w:color w:val="FFFFFF"/>
              </w:rPr>
              <w:t>  </w:t>
            </w:r>
            <w:r>
              <w:rPr>
                <w:rStyle w:val="HTMLCode"/>
                <w:rFonts w:eastAsiaTheme="minorHAnsi"/>
              </w:rPr>
              <w:t>n = n / </w:t>
            </w:r>
            <w:r>
              <w:rPr>
                <w:rStyle w:val="HTMLCode"/>
                <w:rFonts w:eastAsiaTheme="minorHAnsi"/>
                <w:color w:val="990000"/>
              </w:rPr>
              <w:t>10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Style w:val="HTMLCode"/>
                <w:rFonts w:eastAsiaTheme="minorHAnsi"/>
                <w:b/>
                <w:bCs/>
                <w:color w:val="7F0055"/>
              </w:rPr>
              <w:t>while</w:t>
            </w:r>
            <w:r>
              <w:rPr>
                <w:rStyle w:val="HTMLCode"/>
                <w:rFonts w:eastAsiaTheme="minorHAnsi"/>
                <w:b/>
                <w:bCs/>
              </w:rPr>
              <w:t> </w:t>
            </w:r>
            <w:r>
              <w:rPr>
                <w:rStyle w:val="HTMLCode"/>
                <w:rFonts w:eastAsiaTheme="minorHAnsi"/>
              </w:rPr>
              <w:t>(n &gt;</w:t>
            </w:r>
            <w:r>
              <w:rPr>
                <w:rStyle w:val="HTMLCode"/>
                <w:rFonts w:eastAsiaTheme="minorHAnsi"/>
                <w:color w:val="000000"/>
              </w:rPr>
              <w:t> </w:t>
            </w:r>
            <w:r>
              <w:rPr>
                <w:rStyle w:val="HTMLCode"/>
                <w:rFonts w:eastAsiaTheme="minorHAnsi"/>
                <w:color w:val="990000"/>
              </w:rPr>
              <w:t>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"The reverse number : " </w:t>
            </w:r>
            <w:r>
              <w:rPr>
                <w:rStyle w:val="HTMLCode"/>
                <w:rFonts w:eastAsiaTheme="minorHAnsi"/>
              </w:rPr>
              <w:t>+ r);</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 xml:space="preserve">For Loop in Java - Java </w:t>
      </w:r>
      <w:proofErr w:type="gramStart"/>
      <w:r>
        <w:rPr>
          <w:rFonts w:ascii="Arial" w:hAnsi="Arial" w:cs="Arial"/>
          <w:color w:val="000000"/>
        </w:rPr>
        <w:t>For</w:t>
      </w:r>
      <w:proofErr w:type="gramEnd"/>
      <w:r>
        <w:rPr>
          <w:rFonts w:ascii="Arial" w:hAnsi="Arial" w:cs="Arial"/>
          <w:color w:val="000000"/>
        </w:rPr>
        <w:t xml:space="preserve"> Loop Examples &amp; Syntax</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15" name="Picture 515" descr="http://www.roseindia.net/images/previous.gif">
              <a:hlinkClick xmlns:a="http://schemas.openxmlformats.org/drawingml/2006/main" r:id="rId2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www.roseindia.net/images/previous.gif">
                      <a:hlinkClick r:id="rId21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16" name="Picture 51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17" name="Picture 517" descr="http://www.roseindia.net/images/next.gif">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http://www.roseindia.net/images/next.gif">
                      <a:hlinkClick r:id="rId21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for loop is the type of</w:t>
      </w:r>
      <w:proofErr w:type="gramStart"/>
      <w:r>
        <w:rPr>
          <w:rFonts w:ascii="Arial" w:hAnsi="Arial" w:cs="Arial"/>
          <w:color w:val="000000"/>
          <w:sz w:val="17"/>
          <w:szCs w:val="17"/>
        </w:rPr>
        <w:t>  looping</w:t>
      </w:r>
      <w:proofErr w:type="gramEnd"/>
      <w:r>
        <w:rPr>
          <w:rFonts w:ascii="Arial" w:hAnsi="Arial" w:cs="Arial"/>
          <w:color w:val="000000"/>
          <w:sz w:val="17"/>
          <w:szCs w:val="17"/>
        </w:rPr>
        <w:t xml:space="preserve"> construct. It also works as while loop construct but it provide the initialization, condition and the increment  is same written in the for construct. All the statements which has to be executed written in </w:t>
      </w:r>
      <w:proofErr w:type="gramStart"/>
      <w:r>
        <w:rPr>
          <w:rFonts w:ascii="Arial" w:hAnsi="Arial" w:cs="Arial"/>
          <w:color w:val="000000"/>
          <w:sz w:val="17"/>
          <w:szCs w:val="17"/>
        </w:rPr>
        <w:t>the for</w:t>
      </w:r>
      <w:proofErr w:type="gramEnd"/>
      <w:r>
        <w:rPr>
          <w:rFonts w:ascii="Arial" w:hAnsi="Arial" w:cs="Arial"/>
          <w:color w:val="000000"/>
          <w:sz w:val="17"/>
          <w:szCs w:val="17"/>
        </w:rPr>
        <w:t xml:space="preserve"> block. We can use the multiple for loop in a program or </w:t>
      </w:r>
      <w:proofErr w:type="gramStart"/>
      <w:r>
        <w:rPr>
          <w:rFonts w:ascii="Arial" w:hAnsi="Arial" w:cs="Arial"/>
          <w:color w:val="000000"/>
          <w:sz w:val="17"/>
          <w:szCs w:val="17"/>
        </w:rPr>
        <w:t>a for</w:t>
      </w:r>
      <w:proofErr w:type="gramEnd"/>
      <w:r>
        <w:rPr>
          <w:rFonts w:ascii="Arial" w:hAnsi="Arial" w:cs="Arial"/>
          <w:color w:val="000000"/>
          <w:sz w:val="17"/>
          <w:szCs w:val="17"/>
        </w:rPr>
        <w:t xml:space="preserve"> loop also. When we write a loop under another loop then the second loop is called nested loop.</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Syntax for the For Loop:</w:t>
      </w:r>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proofErr w:type="gramStart"/>
      <w:r>
        <w:rPr>
          <w:rFonts w:ascii="Arial" w:hAnsi="Arial" w:cs="Arial"/>
          <w:color w:val="0000FF"/>
          <w:sz w:val="17"/>
          <w:szCs w:val="17"/>
        </w:rPr>
        <w:t>for(</w:t>
      </w:r>
      <w:proofErr w:type="gramEnd"/>
      <w:r>
        <w:rPr>
          <w:rFonts w:ascii="Arial" w:hAnsi="Arial" w:cs="Arial"/>
          <w:color w:val="0000FF"/>
          <w:sz w:val="17"/>
          <w:szCs w:val="17"/>
        </w:rPr>
        <w:t xml:space="preserve"> initialization; termination; increment)</w:t>
      </w:r>
      <w:r>
        <w:rPr>
          <w:rFonts w:ascii="Arial" w:hAnsi="Arial" w:cs="Arial"/>
          <w:color w:val="0000FF"/>
          <w:sz w:val="17"/>
          <w:szCs w:val="17"/>
        </w:rPr>
        <w:br/>
        <w:t>  {</w:t>
      </w:r>
      <w:r>
        <w:rPr>
          <w:rFonts w:ascii="Arial" w:hAnsi="Arial" w:cs="Arial"/>
          <w:color w:val="0000FF"/>
          <w:sz w:val="17"/>
          <w:szCs w:val="17"/>
        </w:rPr>
        <w:br/>
        <w:t>  statements;</w:t>
      </w:r>
      <w:r>
        <w:rPr>
          <w:rFonts w:ascii="Arial" w:hAnsi="Arial" w:cs="Arial"/>
          <w:color w:val="0000FF"/>
          <w:sz w:val="17"/>
          <w:szCs w:val="17"/>
        </w:rPr>
        <w:b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given example illustrates that how to use the for loop for developing </w:t>
      </w:r>
      <w:proofErr w:type="gramStart"/>
      <w:r>
        <w:rPr>
          <w:rFonts w:ascii="Arial" w:hAnsi="Arial" w:cs="Arial"/>
          <w:color w:val="000000"/>
          <w:sz w:val="17"/>
          <w:szCs w:val="17"/>
        </w:rPr>
        <w:t>a</w:t>
      </w:r>
      <w:proofErr w:type="gramEnd"/>
      <w:r>
        <w:rPr>
          <w:rFonts w:ascii="Arial" w:hAnsi="Arial" w:cs="Arial"/>
          <w:color w:val="000000"/>
          <w:sz w:val="17"/>
          <w:szCs w:val="17"/>
        </w:rPr>
        <w:t xml:space="preserve"> application or a program. In this program we will see that the initialization of the variable, condition and increment used for </w:t>
      </w:r>
      <w:proofErr w:type="gramStart"/>
      <w:r>
        <w:rPr>
          <w:rFonts w:ascii="Arial" w:hAnsi="Arial" w:cs="Arial"/>
          <w:color w:val="000000"/>
          <w:sz w:val="17"/>
          <w:szCs w:val="17"/>
        </w:rPr>
        <w:t>the for</w:t>
      </w:r>
      <w:proofErr w:type="gramEnd"/>
      <w:r>
        <w:rPr>
          <w:rFonts w:ascii="Arial" w:hAnsi="Arial" w:cs="Arial"/>
          <w:color w:val="000000"/>
          <w:sz w:val="17"/>
          <w:szCs w:val="17"/>
        </w:rPr>
        <w:t xml:space="preserve"> loop. Initialization, Condition and Incrementation, all are optional but two semicolons are compulsory which separates Initialization, Condition and Incrementation.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Initialization:</w:t>
      </w:r>
      <w:r>
        <w:rPr>
          <w:rStyle w:val="apple-converted-space"/>
          <w:rFonts w:ascii="Arial" w:hAnsi="Arial" w:cs="Arial"/>
          <w:color w:val="000000"/>
          <w:sz w:val="17"/>
          <w:szCs w:val="17"/>
        </w:rPr>
        <w:t> </w:t>
      </w:r>
      <w:r>
        <w:rPr>
          <w:rFonts w:ascii="Arial" w:hAnsi="Arial" w:cs="Arial"/>
          <w:color w:val="000000"/>
          <w:sz w:val="17"/>
          <w:szCs w:val="17"/>
        </w:rPr>
        <w:t xml:space="preserve">It allows the variable to be </w:t>
      </w:r>
      <w:proofErr w:type="gramStart"/>
      <w:r>
        <w:rPr>
          <w:rFonts w:ascii="Arial" w:hAnsi="Arial" w:cs="Arial"/>
          <w:color w:val="000000"/>
          <w:sz w:val="17"/>
          <w:szCs w:val="17"/>
        </w:rPr>
        <w:t>initialize</w:t>
      </w:r>
      <w:proofErr w:type="gramEnd"/>
      <w:r>
        <w:rPr>
          <w:rFonts w:ascii="Arial" w:hAnsi="Arial" w:cs="Arial"/>
          <w:color w:val="000000"/>
          <w:sz w:val="17"/>
          <w:szCs w:val="17"/>
        </w:rPr>
        <w:t>. Such as: </w:t>
      </w:r>
      <w:r>
        <w:rPr>
          <w:rFonts w:ascii="Arial" w:hAnsi="Arial" w:cs="Arial"/>
          <w:color w:val="000000"/>
          <w:sz w:val="17"/>
          <w:szCs w:val="17"/>
        </w:rPr>
        <w:br/>
        <w:t> </w:t>
      </w:r>
      <w:r>
        <w:rPr>
          <w:rStyle w:val="apple-converted-space"/>
          <w:rFonts w:ascii="Arial" w:hAnsi="Arial" w:cs="Arial"/>
          <w:color w:val="0000FF"/>
          <w:sz w:val="17"/>
          <w:szCs w:val="17"/>
        </w:rPr>
        <w:t> </w:t>
      </w:r>
      <w:r>
        <w:rPr>
          <w:rFonts w:ascii="Arial" w:hAnsi="Arial" w:cs="Arial"/>
          <w:color w:val="0000FF"/>
          <w:sz w:val="17"/>
          <w:szCs w:val="17"/>
        </w:rPr>
        <w:t>int i = 1;</w:t>
      </w:r>
      <w:r>
        <w:rPr>
          <w:rFonts w:ascii="Arial" w:hAnsi="Arial" w:cs="Arial"/>
          <w:color w:val="0000FF"/>
          <w:sz w:val="17"/>
          <w:szCs w:val="17"/>
        </w:rPr>
        <w:br/>
        <w:t>  int j = 1</w:t>
      </w:r>
      <w:proofErr w:type="gramStart"/>
      <w:r>
        <w:rPr>
          <w:rFonts w:ascii="Arial" w:hAnsi="Arial" w:cs="Arial"/>
          <w:color w:val="0000FF"/>
          <w:sz w:val="17"/>
          <w:szCs w:val="17"/>
        </w:rPr>
        <w:t>;</w:t>
      </w:r>
      <w:proofErr w:type="gramEnd"/>
      <w:r>
        <w:rPr>
          <w:rFonts w:ascii="Arial" w:hAnsi="Arial" w:cs="Arial"/>
          <w:color w:val="0000FF"/>
          <w:sz w:val="17"/>
          <w:szCs w:val="17"/>
        </w:rPr>
        <w:br/>
      </w:r>
      <w:r>
        <w:rPr>
          <w:rFonts w:ascii="Arial" w:hAnsi="Arial" w:cs="Arial"/>
          <w:b/>
          <w:bCs/>
          <w:color w:val="000000"/>
          <w:sz w:val="17"/>
          <w:szCs w:val="17"/>
        </w:rPr>
        <w:t>Termination (or condition):</w:t>
      </w:r>
      <w:r>
        <w:rPr>
          <w:rStyle w:val="apple-converted-space"/>
          <w:rFonts w:ascii="Arial" w:hAnsi="Arial" w:cs="Arial"/>
          <w:color w:val="000000"/>
          <w:sz w:val="17"/>
          <w:szCs w:val="17"/>
        </w:rPr>
        <w:t> </w:t>
      </w:r>
      <w:r>
        <w:rPr>
          <w:rFonts w:ascii="Arial" w:hAnsi="Arial" w:cs="Arial"/>
          <w:color w:val="000000"/>
          <w:sz w:val="17"/>
          <w:szCs w:val="17"/>
        </w:rPr>
        <w:t xml:space="preserve">It allows to check the certain condition. If condition is true then all statements and processes written in </w:t>
      </w:r>
      <w:proofErr w:type="gramStart"/>
      <w:r>
        <w:rPr>
          <w:rFonts w:ascii="Arial" w:hAnsi="Arial" w:cs="Arial"/>
          <w:color w:val="000000"/>
          <w:sz w:val="17"/>
          <w:szCs w:val="17"/>
        </w:rPr>
        <w:t>the for</w:t>
      </w:r>
      <w:proofErr w:type="gramEnd"/>
      <w:r>
        <w:rPr>
          <w:rFonts w:ascii="Arial" w:hAnsi="Arial" w:cs="Arial"/>
          <w:color w:val="000000"/>
          <w:sz w:val="17"/>
          <w:szCs w:val="17"/>
        </w:rPr>
        <w:t xml:space="preserve"> block will be executed otherwise ignored. Condition such as:</w:t>
      </w:r>
      <w:r>
        <w:rPr>
          <w:rFonts w:ascii="Arial" w:hAnsi="Arial" w:cs="Arial"/>
          <w:color w:val="000000"/>
          <w:sz w:val="17"/>
          <w:szCs w:val="17"/>
        </w:rPr>
        <w:br/>
        <w:t> </w:t>
      </w:r>
      <w:r>
        <w:rPr>
          <w:rStyle w:val="apple-converted-space"/>
          <w:rFonts w:ascii="Arial" w:hAnsi="Arial" w:cs="Arial"/>
          <w:color w:val="0000FF"/>
          <w:sz w:val="17"/>
          <w:szCs w:val="17"/>
        </w:rPr>
        <w:t> </w:t>
      </w:r>
      <w:r>
        <w:rPr>
          <w:rFonts w:ascii="Arial" w:hAnsi="Arial" w:cs="Arial"/>
          <w:color w:val="0000FF"/>
          <w:sz w:val="17"/>
          <w:szCs w:val="17"/>
        </w:rPr>
        <w:t>i &lt;= 5;</w:t>
      </w:r>
      <w:r>
        <w:rPr>
          <w:rFonts w:ascii="Arial" w:hAnsi="Arial" w:cs="Arial"/>
          <w:color w:val="0000FF"/>
          <w:sz w:val="17"/>
          <w:szCs w:val="17"/>
        </w:rPr>
        <w:br/>
        <w:t>  j &lt;= i</w:t>
      </w:r>
      <w:proofErr w:type="gramStart"/>
      <w:r>
        <w:rPr>
          <w:rFonts w:ascii="Arial" w:hAnsi="Arial" w:cs="Arial"/>
          <w:color w:val="0000FF"/>
          <w:sz w:val="17"/>
          <w:szCs w:val="17"/>
        </w:rPr>
        <w:t>;</w:t>
      </w:r>
      <w:proofErr w:type="gramEnd"/>
      <w:r>
        <w:rPr>
          <w:rFonts w:ascii="Arial" w:hAnsi="Arial" w:cs="Arial"/>
          <w:color w:val="0000FF"/>
          <w:sz w:val="17"/>
          <w:szCs w:val="17"/>
        </w:rPr>
        <w:br/>
      </w:r>
      <w:r>
        <w:rPr>
          <w:rFonts w:ascii="Arial" w:hAnsi="Arial" w:cs="Arial"/>
          <w:b/>
          <w:bCs/>
          <w:color w:val="000000"/>
          <w:sz w:val="17"/>
          <w:szCs w:val="17"/>
        </w:rPr>
        <w:t>Increment:</w:t>
      </w:r>
      <w:r>
        <w:rPr>
          <w:rStyle w:val="apple-converted-space"/>
          <w:rFonts w:ascii="Arial" w:hAnsi="Arial" w:cs="Arial"/>
          <w:color w:val="000000"/>
          <w:sz w:val="17"/>
          <w:szCs w:val="17"/>
        </w:rPr>
        <w:t> </w:t>
      </w:r>
      <w:r>
        <w:rPr>
          <w:rFonts w:ascii="Arial" w:hAnsi="Arial" w:cs="Arial"/>
          <w:color w:val="000000"/>
          <w:sz w:val="17"/>
          <w:szCs w:val="17"/>
        </w:rPr>
        <w:t>It allows the how much increase the given variable. Such as:</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00FF"/>
          <w:sz w:val="17"/>
          <w:szCs w:val="17"/>
        </w:rPr>
        <w:t>i++;</w:t>
      </w:r>
      <w:r>
        <w:rPr>
          <w:rFonts w:ascii="Arial" w:hAnsi="Arial" w:cs="Arial"/>
          <w:color w:val="0000FF"/>
          <w:sz w:val="17"/>
          <w:szCs w:val="17"/>
        </w:rPr>
        <w:br/>
        <w:t>  j++;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 xml:space="preserve">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501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rPr>
              <w:t>ForLoop{</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rPr>
              <w:t>(</w:t>
            </w:r>
            <w:r>
              <w:rPr>
                <w:rStyle w:val="HTMLCode"/>
                <w:rFonts w:eastAsiaTheme="minorHAnsi"/>
                <w:b/>
                <w:bCs/>
                <w:color w:val="7F0055"/>
              </w:rPr>
              <w:t>int </w:t>
            </w:r>
            <w:r>
              <w:rPr>
                <w:rStyle w:val="HTMLCode"/>
                <w:rFonts w:eastAsiaTheme="minorHAnsi"/>
              </w:rPr>
              <w:t>i = </w:t>
            </w:r>
            <w:r>
              <w:rPr>
                <w:rStyle w:val="HTMLCode"/>
                <w:rFonts w:eastAsiaTheme="minorHAnsi"/>
                <w:color w:val="990000"/>
              </w:rPr>
              <w:t>1</w:t>
            </w:r>
            <w:r>
              <w:rPr>
                <w:rStyle w:val="HTMLCode"/>
                <w:rFonts w:eastAsiaTheme="minorHAnsi"/>
              </w:rPr>
              <w:t>;i &lt;= </w:t>
            </w:r>
            <w:r>
              <w:rPr>
                <w:rStyle w:val="HTMLCode"/>
                <w:rFonts w:eastAsiaTheme="minorHAnsi"/>
                <w:color w:val="990000"/>
              </w:rPr>
              <w:t>5</w:t>
            </w:r>
            <w:r>
              <w:rPr>
                <w:rStyle w:val="HTMLCode"/>
                <w:rFonts w:eastAsiaTheme="minorHAnsi"/>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rPr>
              <w:t>(</w:t>
            </w:r>
            <w:r>
              <w:rPr>
                <w:rStyle w:val="HTMLCode"/>
                <w:rFonts w:eastAsiaTheme="minorHAnsi"/>
                <w:b/>
                <w:bCs/>
                <w:color w:val="7F0055"/>
              </w:rPr>
              <w:t>int </w:t>
            </w:r>
            <w:r>
              <w:rPr>
                <w:rStyle w:val="HTMLCode"/>
                <w:rFonts w:eastAsiaTheme="minorHAnsi"/>
              </w:rPr>
              <w:t>j = </w:t>
            </w:r>
            <w:r>
              <w:rPr>
                <w:rStyle w:val="HTMLCode"/>
                <w:rFonts w:eastAsiaTheme="minorHAnsi"/>
                <w:color w:val="990000"/>
              </w:rPr>
              <w:t>1</w:t>
            </w:r>
            <w:r>
              <w:rPr>
                <w:rStyle w:val="HTMLCode"/>
                <w:rFonts w:eastAsiaTheme="minorHAnsi"/>
              </w:rPr>
              <w:t>;j &lt;= i;j++){</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System.out.print(i);</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System.out.println();</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t xml:space="preserve">Output of the </w:t>
      </w:r>
      <w:proofErr w:type="gramStart"/>
      <w:r>
        <w:rPr>
          <w:rStyle w:val="HTMLCode"/>
          <w:b/>
          <w:bCs/>
          <w:color w:val="000000"/>
        </w:rPr>
        <w:t>program :</w:t>
      </w:r>
      <w:proofErr w:type="gramEnd"/>
      <w:r>
        <w:rPr>
          <w:rStyle w:val="HTMLCode"/>
          <w:b/>
          <w:bCs/>
          <w:color w:val="000000"/>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FF"/>
          <w:sz w:val="17"/>
          <w:szCs w:val="17"/>
        </w:rPr>
        <w:t>1</w:t>
      </w:r>
      <w:r>
        <w:rPr>
          <w:rFonts w:ascii="Arial" w:hAnsi="Arial" w:cs="Arial"/>
          <w:color w:val="0000FF"/>
          <w:sz w:val="17"/>
          <w:szCs w:val="17"/>
        </w:rPr>
        <w:br/>
        <w:t>22</w:t>
      </w:r>
      <w:r>
        <w:rPr>
          <w:rFonts w:ascii="Arial" w:hAnsi="Arial" w:cs="Arial"/>
          <w:color w:val="0000FF"/>
          <w:sz w:val="17"/>
          <w:szCs w:val="17"/>
        </w:rPr>
        <w:br/>
        <w:t>333</w:t>
      </w:r>
      <w:r>
        <w:rPr>
          <w:rFonts w:ascii="Arial" w:hAnsi="Arial" w:cs="Arial"/>
          <w:color w:val="0000FF"/>
          <w:sz w:val="17"/>
          <w:szCs w:val="17"/>
        </w:rPr>
        <w:br/>
        <w:t>4444</w:t>
      </w:r>
      <w:r>
        <w:rPr>
          <w:rFonts w:ascii="Arial" w:hAnsi="Arial" w:cs="Arial"/>
          <w:color w:val="0000FF"/>
          <w:sz w:val="17"/>
          <w:szCs w:val="17"/>
        </w:rPr>
        <w:br/>
        <w:t>55555</w:t>
      </w:r>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 Class, Object and Methods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21" name="Picture 521" descr="http://www.roseindia.net/images/previous.gif">
              <a:hlinkClick xmlns:a="http://schemas.openxmlformats.org/drawingml/2006/main" r:id="rId2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http://www.roseindia.net/images/previous.gif">
                      <a:hlinkClick r:id="rId21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22" name="Picture 52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23" name="Picture 523" descr="http://www.roseindia.net/images/next.gif">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www.roseindia.net/images/next.gif">
                      <a:hlinkClick r:id="rId21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Class :</w:t>
      </w:r>
      <w:proofErr w:type="gramEnd"/>
      <w:r>
        <w:rPr>
          <w:rStyle w:val="apple-converted-space"/>
          <w:rFonts w:ascii="Arial" w:hAnsi="Arial" w:cs="Arial"/>
          <w:b/>
          <w:bCs/>
          <w:color w:val="000000"/>
          <w:sz w:val="17"/>
          <w:szCs w:val="17"/>
        </w:rPr>
        <w:t> </w:t>
      </w:r>
      <w:r>
        <w:rPr>
          <w:rFonts w:ascii="Arial" w:hAnsi="Arial" w:cs="Arial"/>
          <w:color w:val="000000"/>
          <w:sz w:val="17"/>
          <w:szCs w:val="17"/>
        </w:rPr>
        <w:t>Whatever we can see in this world all the things are a</w:t>
      </w:r>
      <w:r>
        <w:rPr>
          <w:rStyle w:val="apple-converted-space"/>
          <w:rFonts w:ascii="Arial" w:hAnsi="Arial" w:cs="Arial"/>
          <w:color w:val="000000"/>
          <w:sz w:val="17"/>
          <w:szCs w:val="17"/>
        </w:rPr>
        <w:t> </w:t>
      </w:r>
      <w:r>
        <w:rPr>
          <w:rFonts w:ascii="Arial" w:hAnsi="Arial" w:cs="Arial"/>
          <w:color w:val="2A00FF"/>
          <w:sz w:val="17"/>
          <w:szCs w:val="17"/>
        </w:rPr>
        <w:t>object</w:t>
      </w:r>
      <w:r>
        <w:rPr>
          <w:rFonts w:ascii="Arial" w:hAnsi="Arial" w:cs="Arial"/>
          <w:color w:val="000000"/>
          <w:sz w:val="17"/>
          <w:szCs w:val="17"/>
        </w:rPr>
        <w:t>. And all the objects are categorized in a special group. That group is termed as a</w:t>
      </w:r>
      <w:r>
        <w:rPr>
          <w:rStyle w:val="apple-converted-space"/>
          <w:rFonts w:ascii="Arial" w:hAnsi="Arial" w:cs="Arial"/>
          <w:color w:val="000000"/>
          <w:sz w:val="17"/>
          <w:szCs w:val="17"/>
        </w:rPr>
        <w:t> </w:t>
      </w:r>
      <w:r>
        <w:rPr>
          <w:rFonts w:ascii="Arial" w:hAnsi="Arial" w:cs="Arial"/>
          <w:color w:val="2A00FF"/>
          <w:sz w:val="17"/>
          <w:szCs w:val="17"/>
        </w:rPr>
        <w:t>class</w:t>
      </w:r>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 xml:space="preserve">All the objects are direct interacted with its class that mean almost all the properties of the object should be matched with </w:t>
      </w:r>
      <w:proofErr w:type="gramStart"/>
      <w:r>
        <w:rPr>
          <w:rFonts w:ascii="Arial" w:hAnsi="Arial" w:cs="Arial"/>
          <w:color w:val="000000"/>
          <w:sz w:val="17"/>
          <w:szCs w:val="17"/>
        </w:rPr>
        <w:t>it's</w:t>
      </w:r>
      <w:proofErr w:type="gramEnd"/>
      <w:r>
        <w:rPr>
          <w:rFonts w:ascii="Arial" w:hAnsi="Arial" w:cs="Arial"/>
          <w:color w:val="000000"/>
          <w:sz w:val="17"/>
          <w:szCs w:val="17"/>
        </w:rPr>
        <w:t xml:space="preserve"> own class. Object is the feature of a class which is used for the working on the particular properties of the class or its group. We can understand about the class and object like </w:t>
      </w:r>
      <w:proofErr w:type="gramStart"/>
      <w:r>
        <w:rPr>
          <w:rFonts w:ascii="Arial" w:hAnsi="Arial" w:cs="Arial"/>
          <w:color w:val="000000"/>
          <w:sz w:val="17"/>
          <w:szCs w:val="17"/>
        </w:rPr>
        <w:t>this :</w:t>
      </w:r>
      <w:proofErr w:type="gramEnd"/>
      <w:r>
        <w:rPr>
          <w:rFonts w:ascii="Arial" w:hAnsi="Arial" w:cs="Arial"/>
          <w:color w:val="000000"/>
          <w:sz w:val="17"/>
          <w:szCs w:val="17"/>
        </w:rPr>
        <w:t xml:space="preserve"> we are all the body are different - different objects of the human being class. That means all the properties of a proper person relates to the human being. Class has many other features like creation and implementation of the object, Inheritance etc.</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Program you will see how to use the class, object and </w:t>
      </w:r>
      <w:proofErr w:type="gramStart"/>
      <w:r>
        <w:rPr>
          <w:rFonts w:ascii="Arial" w:hAnsi="Arial" w:cs="Arial"/>
          <w:color w:val="000000"/>
          <w:sz w:val="17"/>
          <w:szCs w:val="17"/>
        </w:rPr>
        <w:t>it's</w:t>
      </w:r>
      <w:proofErr w:type="gramEnd"/>
      <w:r>
        <w:rPr>
          <w:rFonts w:ascii="Arial" w:hAnsi="Arial" w:cs="Arial"/>
          <w:color w:val="000000"/>
          <w:sz w:val="17"/>
          <w:szCs w:val="17"/>
        </w:rPr>
        <w:t xml:space="preserve"> methods. This program uses the several values of several defined variables for getting the Area and Perimeter of the Square and Rectangle</w:t>
      </w:r>
      <w:proofErr w:type="gramStart"/>
      <w:r>
        <w:rPr>
          <w:rFonts w:ascii="Arial" w:hAnsi="Arial" w:cs="Arial"/>
          <w:color w:val="000000"/>
          <w:sz w:val="17"/>
          <w:szCs w:val="17"/>
        </w:rPr>
        <w:t>  by</w:t>
      </w:r>
      <w:proofErr w:type="gramEnd"/>
      <w:r>
        <w:rPr>
          <w:rFonts w:ascii="Arial" w:hAnsi="Arial" w:cs="Arial"/>
          <w:color w:val="000000"/>
          <w:sz w:val="17"/>
          <w:szCs w:val="17"/>
        </w:rPr>
        <w:t xml:space="preserve"> calling the different functions from the different classes through the several objects created for the several class. In this program there are two classes has been used except the main class in which the main function is declared. First class is square which is using for getting the Area and Perimeter of the square and another class is rectangle which is using for getting the Area and Perimeter of the Rectangle. All the functions in the square and rectangle class are calling with different - different arguments two times for getting the Area and Perimeter of square and rectangle for two different sides. This program gives us the Area and Perimeter for the different sided Square and Rectangle separately. Full running code is given with the </w:t>
      </w:r>
      <w:proofErr w:type="gramStart"/>
      <w:r>
        <w:rPr>
          <w:rFonts w:ascii="Arial" w:hAnsi="Arial" w:cs="Arial"/>
          <w:color w:val="000000"/>
          <w:sz w:val="17"/>
          <w:szCs w:val="17"/>
        </w:rPr>
        <w:t>example :</w:t>
      </w:r>
      <w:proofErr w:type="gramEnd"/>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Here is the 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825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lastRenderedPageBreak/>
              <w:t>class </w:t>
            </w:r>
            <w:r>
              <w:rPr>
                <w:rStyle w:val="HTMLCode"/>
                <w:rFonts w:eastAsiaTheme="minorHAnsi"/>
              </w:rPr>
              <w:t>square{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sqarea(</w:t>
            </w:r>
            <w:r>
              <w:rPr>
                <w:rStyle w:val="HTMLCode"/>
                <w:rFonts w:eastAsiaTheme="minorHAnsi"/>
                <w:b/>
                <w:bCs/>
                <w:color w:val="7F0055"/>
              </w:rPr>
              <w:t>int </w:t>
            </w:r>
            <w:r>
              <w:rPr>
                <w:rStyle w:val="HTMLCode"/>
                <w:rFonts w:eastAsiaTheme="minorHAnsi"/>
              </w:rPr>
              <w:t>side){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area = side * side;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rPr>
              <w:t>(area);</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sqpari(</w:t>
            </w:r>
            <w:r>
              <w:rPr>
                <w:rStyle w:val="HTMLCode"/>
                <w:rFonts w:eastAsiaTheme="minorHAnsi"/>
                <w:b/>
                <w:bCs/>
                <w:color w:val="7F0055"/>
              </w:rPr>
              <w:t>int</w:t>
            </w:r>
            <w:r>
              <w:rPr>
                <w:rStyle w:val="HTMLCode"/>
                <w:rFonts w:eastAsiaTheme="minorHAnsi"/>
                <w:b/>
                <w:bCs/>
              </w:rPr>
              <w:t> </w:t>
            </w:r>
            <w:r>
              <w:rPr>
                <w:rStyle w:val="HTMLCode"/>
                <w:rFonts w:eastAsiaTheme="minorHAnsi"/>
              </w:rPr>
              <w:t>side){</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int </w:t>
            </w:r>
            <w:r>
              <w:rPr>
                <w:rStyle w:val="HTMLCode"/>
                <w:rFonts w:eastAsiaTheme="minorHAnsi"/>
              </w:rPr>
              <w:t>pari = </w:t>
            </w:r>
            <w:r>
              <w:rPr>
                <w:rStyle w:val="HTMLCode"/>
                <w:rFonts w:eastAsiaTheme="minorHAnsi"/>
                <w:color w:val="990000"/>
              </w:rPr>
              <w:t>4</w:t>
            </w:r>
            <w:r>
              <w:rPr>
                <w:rStyle w:val="HTMLCode"/>
                <w:rFonts w:eastAsiaTheme="minorHAnsi"/>
              </w:rPr>
              <w:t> * side;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rPr>
              <w:t>(pari);</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w:t>
            </w:r>
            <w:r>
              <w:rPr>
                <w:rFonts w:ascii="Courier New" w:hAnsi="Courier New" w:cs="Courier New"/>
                <w:sz w:val="20"/>
                <w:szCs w:val="20"/>
              </w:rPr>
              <w:br/>
            </w:r>
            <w:r>
              <w:rPr>
                <w:rStyle w:val="HTMLCode"/>
                <w:rFonts w:eastAsiaTheme="minorHAnsi"/>
                <w:b/>
                <w:bCs/>
                <w:color w:val="7F0055"/>
              </w:rPr>
              <w:t>class </w:t>
            </w:r>
            <w:r>
              <w:rPr>
                <w:rStyle w:val="HTMLCode"/>
                <w:rFonts w:eastAsiaTheme="minorHAnsi"/>
              </w:rPr>
              <w:t>rectangle{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rectarea(</w:t>
            </w:r>
            <w:r>
              <w:rPr>
                <w:rStyle w:val="HTMLCode"/>
                <w:rFonts w:eastAsiaTheme="minorHAnsi"/>
                <w:b/>
                <w:bCs/>
                <w:color w:val="7F0055"/>
              </w:rPr>
              <w:t>int </w:t>
            </w:r>
            <w:r>
              <w:rPr>
                <w:rStyle w:val="HTMLCode"/>
                <w:rFonts w:eastAsiaTheme="minorHAnsi"/>
              </w:rPr>
              <w:t>length,int breadth){</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int </w:t>
            </w:r>
            <w:r>
              <w:rPr>
                <w:rStyle w:val="HTMLCode"/>
                <w:rFonts w:eastAsiaTheme="minorHAnsi"/>
              </w:rPr>
              <w:t>area = length * breadth;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rPr>
              <w:t>(area);</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rectpari(</w:t>
            </w:r>
            <w:r>
              <w:rPr>
                <w:rStyle w:val="HTMLCode"/>
                <w:rFonts w:eastAsiaTheme="minorHAnsi"/>
                <w:b/>
                <w:bCs/>
                <w:color w:val="7F0055"/>
              </w:rPr>
              <w:t>int </w:t>
            </w:r>
            <w:r>
              <w:rPr>
                <w:rStyle w:val="HTMLCode"/>
                <w:rFonts w:eastAsiaTheme="minorHAnsi"/>
                <w:color w:val="000000"/>
              </w:rPr>
              <w:t>length,int breadth){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pari = </w:t>
            </w:r>
            <w:r>
              <w:rPr>
                <w:rStyle w:val="HTMLCode"/>
                <w:rFonts w:eastAsiaTheme="minorHAnsi"/>
                <w:color w:val="990000"/>
              </w:rPr>
              <w:t>2</w:t>
            </w:r>
            <w:r>
              <w:rPr>
                <w:rStyle w:val="HTMLCode"/>
                <w:rFonts w:eastAsiaTheme="minorHAnsi"/>
                <w:color w:val="000000"/>
              </w:rPr>
              <w:t>*(length + breadth);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(pari);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rPr>
              <w:t>ObjectClass{</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w:t>
            </w:r>
            <w:r>
              <w:rPr>
                <w:rStyle w:val="HTMLCode"/>
                <w:rFonts w:eastAsiaTheme="minorHAnsi"/>
                <w:b/>
                <w:bCs/>
              </w:rPr>
              <w:t> </w:t>
            </w:r>
            <w:r>
              <w:rPr>
                <w:rStyle w:val="HTMLCode"/>
                <w:rFonts w:eastAsiaTheme="minorHAnsi"/>
              </w:rPr>
              <w:t>sarea1,sarea2,pari1,pari2;</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rectarea1,rectarea2,rectpari1,rectpari2;</w:t>
            </w:r>
            <w:r>
              <w:rPr>
                <w:rFonts w:ascii="Courier New" w:hAnsi="Courier New" w:cs="Courier New"/>
                <w:sz w:val="20"/>
                <w:szCs w:val="20"/>
              </w:rPr>
              <w:br/>
            </w:r>
            <w:r>
              <w:rPr>
                <w:rStyle w:val="HTMLCode"/>
                <w:rFonts w:eastAsiaTheme="minorHAnsi"/>
              </w:rPr>
              <w:t>  square sq =</w:t>
            </w:r>
            <w:r>
              <w:rPr>
                <w:rStyle w:val="HTMLCode"/>
                <w:rFonts w:eastAsiaTheme="minorHAnsi"/>
                <w:color w:val="000000"/>
              </w:rPr>
              <w:t> </w:t>
            </w:r>
            <w:r>
              <w:rPr>
                <w:rStyle w:val="HTMLCode"/>
                <w:rFonts w:eastAsiaTheme="minorHAnsi"/>
                <w:b/>
                <w:bCs/>
                <w:color w:val="7F0055"/>
              </w:rPr>
              <w:t>new </w:t>
            </w:r>
            <w:r>
              <w:rPr>
                <w:rStyle w:val="HTMLCode"/>
                <w:rFonts w:eastAsiaTheme="minorHAnsi"/>
              </w:rPr>
              <w:t>square();</w:t>
            </w:r>
            <w:r>
              <w:rPr>
                <w:rFonts w:ascii="Courier New" w:hAnsi="Courier New" w:cs="Courier New"/>
                <w:sz w:val="20"/>
                <w:szCs w:val="20"/>
              </w:rPr>
              <w:br/>
            </w:r>
            <w:r>
              <w:rPr>
                <w:rStyle w:val="HTMLCode"/>
                <w:rFonts w:eastAsiaTheme="minorHAnsi"/>
                <w:color w:val="FFFFFF"/>
              </w:rPr>
              <w:t>  </w:t>
            </w:r>
            <w:r>
              <w:rPr>
                <w:rStyle w:val="HTMLCode"/>
                <w:rFonts w:eastAsiaTheme="minorHAnsi"/>
              </w:rPr>
              <w:t>rectangle rect =</w:t>
            </w:r>
            <w:r>
              <w:rPr>
                <w:rStyle w:val="HTMLCode"/>
                <w:rFonts w:eastAsiaTheme="minorHAnsi"/>
                <w:color w:val="000000"/>
              </w:rPr>
              <w:t> </w:t>
            </w:r>
            <w:r>
              <w:rPr>
                <w:rStyle w:val="HTMLCode"/>
                <w:rFonts w:eastAsiaTheme="minorHAnsi"/>
                <w:b/>
                <w:bCs/>
                <w:color w:val="7F0055"/>
              </w:rPr>
              <w:t>new </w:t>
            </w:r>
            <w:r>
              <w:rPr>
                <w:rStyle w:val="HTMLCode"/>
                <w:rFonts w:eastAsiaTheme="minorHAnsi"/>
              </w:rPr>
              <w:t>rectangle();</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int </w:t>
            </w:r>
            <w:r>
              <w:rPr>
                <w:rStyle w:val="HTMLCode"/>
                <w:rFonts w:eastAsiaTheme="minorHAnsi"/>
              </w:rPr>
              <w:t>a=</w:t>
            </w:r>
            <w:r>
              <w:rPr>
                <w:rStyle w:val="HTMLCode"/>
                <w:rFonts w:eastAsiaTheme="minorHAnsi"/>
                <w:color w:val="990000"/>
              </w:rPr>
              <w:t>20</w:t>
            </w:r>
            <w:r>
              <w:rPr>
                <w:rStyle w:val="HTMLCode"/>
                <w:rFonts w:eastAsiaTheme="minorHAnsi"/>
              </w:rPr>
              <w:t>;</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"Side of first square = " </w:t>
            </w:r>
            <w:r>
              <w:rPr>
                <w:rStyle w:val="HTMLCode"/>
                <w:rFonts w:eastAsiaTheme="minorHAnsi"/>
              </w:rPr>
              <w:t>+ a);</w:t>
            </w:r>
            <w:r>
              <w:rPr>
                <w:rFonts w:ascii="Courier New" w:hAnsi="Courier New" w:cs="Courier New"/>
                <w:sz w:val="20"/>
                <w:szCs w:val="20"/>
              </w:rPr>
              <w:br/>
            </w:r>
            <w:r>
              <w:rPr>
                <w:rStyle w:val="HTMLCode"/>
                <w:rFonts w:eastAsiaTheme="minorHAnsi"/>
                <w:color w:val="FFFFFF"/>
              </w:rPr>
              <w:t>  </w:t>
            </w:r>
            <w:r>
              <w:rPr>
                <w:rStyle w:val="HTMLCode"/>
                <w:rFonts w:eastAsiaTheme="minorHAnsi"/>
              </w:rPr>
              <w:t>sarea1 = sq.sqarea(a);</w:t>
            </w:r>
            <w:r>
              <w:rPr>
                <w:rFonts w:ascii="Courier New" w:hAnsi="Courier New" w:cs="Courier New"/>
                <w:sz w:val="20"/>
                <w:szCs w:val="20"/>
              </w:rPr>
              <w:br/>
            </w:r>
            <w:r>
              <w:rPr>
                <w:rStyle w:val="HTMLCode"/>
                <w:rFonts w:eastAsiaTheme="minorHAnsi"/>
              </w:rPr>
              <w:t>  pari1 = sq.sqpari(a);</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"Area of first square = "</w:t>
            </w:r>
            <w:r>
              <w:rPr>
                <w:rStyle w:val="HTMLCode"/>
                <w:rFonts w:eastAsiaTheme="minorHAnsi"/>
              </w:rPr>
              <w:t> + sarea1);</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"Parimeter of first square = "</w:t>
            </w:r>
            <w:r>
              <w:rPr>
                <w:rStyle w:val="HTMLCode"/>
                <w:rFonts w:eastAsiaTheme="minorHAnsi"/>
              </w:rPr>
              <w:t> + pari1);</w:t>
            </w:r>
            <w:r>
              <w:rPr>
                <w:rFonts w:ascii="Courier New" w:hAnsi="Courier New" w:cs="Courier New"/>
                <w:sz w:val="20"/>
                <w:szCs w:val="20"/>
              </w:rPr>
              <w:br/>
            </w:r>
            <w:r>
              <w:rPr>
                <w:rStyle w:val="HTMLCode"/>
                <w:rFonts w:eastAsiaTheme="minorHAnsi"/>
              </w:rPr>
              <w:t>  a =</w:t>
            </w:r>
            <w:r>
              <w:rPr>
                <w:rStyle w:val="HTMLCode"/>
                <w:rFonts w:eastAsiaTheme="minorHAnsi"/>
                <w:color w:val="000000"/>
              </w:rPr>
              <w:t> </w:t>
            </w:r>
            <w:r>
              <w:rPr>
                <w:rStyle w:val="HTMLCode"/>
                <w:rFonts w:eastAsiaTheme="minorHAnsi"/>
                <w:color w:val="990000"/>
              </w:rPr>
              <w:t>30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System.out.println(</w:t>
            </w:r>
            <w:r>
              <w:rPr>
                <w:rStyle w:val="HTMLCode"/>
                <w:rFonts w:eastAsiaTheme="minorHAnsi"/>
                <w:color w:val="2A00FF"/>
              </w:rPr>
              <w:t>"Side of second square = " </w:t>
            </w:r>
            <w:r>
              <w:rPr>
                <w:rStyle w:val="HTMLCode"/>
                <w:rFonts w:eastAsiaTheme="minorHAnsi"/>
              </w:rPr>
              <w:t>+ a);</w:t>
            </w:r>
            <w:r>
              <w:rPr>
                <w:rFonts w:ascii="Courier New" w:hAnsi="Courier New" w:cs="Courier New"/>
                <w:sz w:val="20"/>
                <w:szCs w:val="20"/>
              </w:rPr>
              <w:br/>
            </w:r>
            <w:r>
              <w:rPr>
                <w:rStyle w:val="HTMLCode"/>
                <w:rFonts w:eastAsiaTheme="minorHAnsi"/>
                <w:color w:val="FFFFFF"/>
              </w:rPr>
              <w:t>  </w:t>
            </w:r>
            <w:r>
              <w:rPr>
                <w:rStyle w:val="HTMLCode"/>
                <w:rFonts w:eastAsiaTheme="minorHAnsi"/>
              </w:rPr>
              <w:t>sarea2 = sq.sqarea(a);</w:t>
            </w:r>
            <w:r>
              <w:rPr>
                <w:rFonts w:ascii="Courier New" w:hAnsi="Courier New" w:cs="Courier New"/>
                <w:sz w:val="20"/>
                <w:szCs w:val="20"/>
              </w:rPr>
              <w:br/>
            </w:r>
            <w:r>
              <w:rPr>
                <w:rStyle w:val="HTMLCode"/>
                <w:rFonts w:eastAsiaTheme="minorHAnsi"/>
                <w:color w:val="FFFFFF"/>
              </w:rPr>
              <w:t> </w:t>
            </w:r>
            <w:r>
              <w:rPr>
                <w:rStyle w:val="HTMLCode"/>
                <w:rFonts w:eastAsiaTheme="minorHAnsi"/>
              </w:rPr>
              <w:t> pari2 = sq.sqpari(a);</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"Area of second square = " </w:t>
            </w:r>
            <w:r>
              <w:rPr>
                <w:rStyle w:val="HTMLCode"/>
                <w:rFonts w:eastAsiaTheme="minorHAnsi"/>
              </w:rPr>
              <w:t>+ sarea2);</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"Parimeter of second square = " </w:t>
            </w:r>
            <w:r>
              <w:rPr>
                <w:rStyle w:val="HTMLCode"/>
                <w:rFonts w:eastAsiaTheme="minorHAnsi"/>
              </w:rPr>
              <w:t>+ pari2);</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int </w:t>
            </w:r>
            <w:r>
              <w:rPr>
                <w:rStyle w:val="HTMLCode"/>
                <w:rFonts w:eastAsiaTheme="minorHAnsi"/>
              </w:rPr>
              <w:t>x = </w:t>
            </w:r>
            <w:r>
              <w:rPr>
                <w:rStyle w:val="HTMLCode"/>
                <w:rFonts w:eastAsiaTheme="minorHAnsi"/>
                <w:color w:val="990000"/>
              </w:rPr>
              <w:t>10</w:t>
            </w:r>
            <w:r>
              <w:rPr>
                <w:rStyle w:val="HTMLCode"/>
                <w:rFonts w:eastAsiaTheme="minorHAnsi"/>
              </w:rPr>
              <w:t>, y =</w:t>
            </w:r>
            <w:r>
              <w:rPr>
                <w:rStyle w:val="HTMLCode"/>
                <w:rFonts w:eastAsiaTheme="minorHAnsi"/>
                <w:color w:val="000000"/>
              </w:rPr>
              <w:t> </w:t>
            </w:r>
            <w:r>
              <w:rPr>
                <w:rStyle w:val="HTMLCode"/>
                <w:rFonts w:eastAsiaTheme="minorHAnsi"/>
                <w:color w:val="990000"/>
              </w:rPr>
              <w:t>20</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"Length of first Rectangle = " </w:t>
            </w:r>
            <w:r>
              <w:rPr>
                <w:rStyle w:val="HTMLCode"/>
                <w:rFonts w:eastAsiaTheme="minorHAnsi"/>
              </w:rPr>
              <w:t>+ x);</w:t>
            </w:r>
            <w:r>
              <w:rPr>
                <w:rFonts w:ascii="Courier New" w:hAnsi="Courier New" w:cs="Courier New"/>
                <w:sz w:val="20"/>
                <w:szCs w:val="20"/>
              </w:rPr>
              <w:br/>
            </w:r>
            <w:r>
              <w:rPr>
                <w:rStyle w:val="HTMLCode"/>
                <w:rFonts w:eastAsiaTheme="minorHAnsi"/>
                <w:color w:val="FFFFFF"/>
              </w:rPr>
              <w:t>  </w:t>
            </w:r>
            <w:r>
              <w:rPr>
                <w:rStyle w:val="HTMLCode"/>
                <w:rFonts w:eastAsiaTheme="minorHAnsi"/>
              </w:rPr>
              <w:t>  System.out.println(</w:t>
            </w:r>
            <w:r>
              <w:rPr>
                <w:rStyle w:val="HTMLCode"/>
                <w:rFonts w:eastAsiaTheme="minorHAnsi"/>
                <w:color w:val="2A00FF"/>
              </w:rPr>
              <w:t>"Breadth of first Rectangle = " </w:t>
            </w:r>
            <w:r>
              <w:rPr>
                <w:rStyle w:val="HTMLCode"/>
                <w:rFonts w:eastAsiaTheme="minorHAnsi"/>
              </w:rPr>
              <w:t>+ y);</w:t>
            </w:r>
            <w:r>
              <w:rPr>
                <w:rFonts w:ascii="Courier New" w:hAnsi="Courier New" w:cs="Courier New"/>
                <w:sz w:val="20"/>
                <w:szCs w:val="20"/>
              </w:rPr>
              <w:br/>
            </w:r>
            <w:r>
              <w:rPr>
                <w:rStyle w:val="HTMLCode"/>
                <w:rFonts w:eastAsiaTheme="minorHAnsi"/>
              </w:rPr>
              <w:t>  rectarea1 = rect.rectarea(x,y);</w:t>
            </w:r>
            <w:r>
              <w:rPr>
                <w:rFonts w:ascii="Courier New" w:hAnsi="Courier New" w:cs="Courier New"/>
                <w:sz w:val="20"/>
                <w:szCs w:val="20"/>
              </w:rPr>
              <w:br/>
            </w:r>
            <w:r>
              <w:rPr>
                <w:rStyle w:val="HTMLCode"/>
                <w:rFonts w:eastAsiaTheme="minorHAnsi"/>
                <w:color w:val="FFFFFF"/>
              </w:rPr>
              <w:t>  </w:t>
            </w:r>
            <w:r>
              <w:rPr>
                <w:rStyle w:val="HTMLCode"/>
                <w:rFonts w:eastAsiaTheme="minorHAnsi"/>
              </w:rPr>
              <w:t>rectpari1 = rect.rectpari(x,y);</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"Area of first Rectangle = " </w:t>
            </w:r>
            <w:r>
              <w:rPr>
                <w:rStyle w:val="HTMLCode"/>
                <w:rFonts w:eastAsiaTheme="minorHAnsi"/>
              </w:rPr>
              <w:t>+ rectarea1);</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"Parimeter of first Rectangle = " </w:t>
            </w:r>
            <w:r>
              <w:rPr>
                <w:rStyle w:val="HTMLCode"/>
                <w:rFonts w:eastAsiaTheme="minorHAnsi"/>
              </w:rPr>
              <w:t>+ rectpari1);</w:t>
            </w:r>
            <w:r>
              <w:rPr>
                <w:rFonts w:ascii="Courier New" w:hAnsi="Courier New" w:cs="Courier New"/>
                <w:sz w:val="20"/>
                <w:szCs w:val="20"/>
              </w:rPr>
              <w:br/>
            </w:r>
            <w:r>
              <w:rPr>
                <w:rStyle w:val="HTMLCode"/>
                <w:rFonts w:eastAsiaTheme="minorHAnsi"/>
              </w:rPr>
              <w:t>  x = </w:t>
            </w:r>
            <w:r>
              <w:rPr>
                <w:rStyle w:val="HTMLCode"/>
                <w:rFonts w:eastAsiaTheme="minorHAnsi"/>
                <w:color w:val="990000"/>
              </w:rPr>
              <w:t>15</w:t>
            </w:r>
            <w:r>
              <w:rPr>
                <w:rStyle w:val="HTMLCode"/>
                <w:rFonts w:eastAsiaTheme="minorHAnsi"/>
              </w:rPr>
              <w:t>;</w:t>
            </w:r>
            <w:r>
              <w:rPr>
                <w:rFonts w:ascii="Courier New" w:hAnsi="Courier New" w:cs="Courier New"/>
                <w:sz w:val="20"/>
                <w:szCs w:val="20"/>
              </w:rPr>
              <w:br/>
            </w:r>
            <w:r>
              <w:rPr>
                <w:rStyle w:val="HTMLCode"/>
                <w:rFonts w:eastAsiaTheme="minorHAnsi"/>
              </w:rPr>
              <w:t>  y =</w:t>
            </w:r>
            <w:r>
              <w:rPr>
                <w:rStyle w:val="HTMLCode"/>
                <w:rFonts w:eastAsiaTheme="minorHAnsi"/>
                <w:color w:val="000000"/>
              </w:rPr>
              <w:t> </w:t>
            </w:r>
            <w:r>
              <w:rPr>
                <w:rStyle w:val="HTMLCode"/>
                <w:rFonts w:eastAsiaTheme="minorHAnsi"/>
                <w:color w:val="990000"/>
              </w:rPr>
              <w:t>25</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"Length of second Rectangle = " </w:t>
            </w:r>
            <w:r>
              <w:rPr>
                <w:rStyle w:val="HTMLCode"/>
                <w:rFonts w:eastAsiaTheme="minorHAnsi"/>
              </w:rPr>
              <w:t>+ x);</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"Breadth of second Rectangle = " </w:t>
            </w:r>
            <w:r>
              <w:rPr>
                <w:rStyle w:val="HTMLCode"/>
                <w:rFonts w:eastAsiaTheme="minorHAnsi"/>
              </w:rPr>
              <w:t>+ y);</w:t>
            </w:r>
            <w:r>
              <w:rPr>
                <w:rFonts w:ascii="Courier New" w:hAnsi="Courier New" w:cs="Courier New"/>
                <w:sz w:val="20"/>
                <w:szCs w:val="20"/>
              </w:rPr>
              <w:br/>
            </w:r>
            <w:r>
              <w:rPr>
                <w:rStyle w:val="HTMLCode"/>
                <w:rFonts w:eastAsiaTheme="minorHAnsi"/>
              </w:rPr>
              <w:lastRenderedPageBreak/>
              <w:t>  rectarea2 = rect.rectarea(x,y);</w:t>
            </w:r>
            <w:r>
              <w:rPr>
                <w:rFonts w:ascii="Courier New" w:hAnsi="Courier New" w:cs="Courier New"/>
                <w:sz w:val="20"/>
                <w:szCs w:val="20"/>
              </w:rPr>
              <w:br/>
            </w:r>
            <w:r>
              <w:rPr>
                <w:rStyle w:val="HTMLCode"/>
                <w:rFonts w:eastAsiaTheme="minorHAnsi"/>
                <w:color w:val="FFFFFF"/>
              </w:rPr>
              <w:t>  </w:t>
            </w:r>
            <w:r>
              <w:rPr>
                <w:rStyle w:val="HTMLCode"/>
                <w:rFonts w:eastAsiaTheme="minorHAnsi"/>
              </w:rPr>
              <w:t>rectpari2 = rect.rectpari(x,y);</w:t>
            </w:r>
            <w:r>
              <w:rPr>
                <w:rFonts w:ascii="Courier New" w:hAnsi="Courier New" w:cs="Courier New"/>
                <w:sz w:val="20"/>
                <w:szCs w:val="20"/>
              </w:rPr>
              <w:br/>
            </w:r>
            <w:r>
              <w:rPr>
                <w:rStyle w:val="HTMLCode"/>
                <w:rFonts w:eastAsiaTheme="minorHAnsi"/>
              </w:rPr>
              <w:t>  System.out.println(</w:t>
            </w:r>
            <w:r>
              <w:rPr>
                <w:rStyle w:val="HTMLCode"/>
                <w:rFonts w:eastAsiaTheme="minorHAnsi"/>
                <w:color w:val="2A00FF"/>
              </w:rPr>
              <w:t>"Area of second Rectangle = " </w:t>
            </w:r>
            <w:r>
              <w:rPr>
                <w:rStyle w:val="HTMLCode"/>
                <w:rFonts w:eastAsiaTheme="minorHAnsi"/>
              </w:rPr>
              <w:t>+ rectarea2);</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"Parimeter of first Rectangle = " </w:t>
            </w:r>
            <w:r>
              <w:rPr>
                <w:rStyle w:val="HTMLCode"/>
                <w:rFonts w:eastAsiaTheme="minorHAnsi"/>
              </w:rPr>
              <w:t>+ rectpari2);</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Descriptions of the program:</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Object :</w:t>
      </w:r>
      <w:proofErr w:type="gramEnd"/>
      <w:r>
        <w:rPr>
          <w:rStyle w:val="apple-converted-space"/>
          <w:rFonts w:ascii="Arial" w:hAnsi="Arial" w:cs="Arial"/>
          <w:color w:val="000000"/>
          <w:sz w:val="17"/>
          <w:szCs w:val="17"/>
        </w:rPr>
        <w:t> </w:t>
      </w:r>
      <w:r>
        <w:rPr>
          <w:rFonts w:ascii="Arial" w:hAnsi="Arial" w:cs="Arial"/>
          <w:color w:val="000000"/>
          <w:sz w:val="17"/>
          <w:szCs w:val="17"/>
        </w:rPr>
        <w:t xml:space="preserve">Objects are the basic run time entity or in other words object is a instance of a class . An object is a software bundle of variables and related methods of the special class. In the above example the sq is the object of square class and rect is the object of the rectangle class. In real-world objects share two characteristics: They have all state and behavior. For example, The squares have state such </w:t>
      </w:r>
      <w:proofErr w:type="gramStart"/>
      <w:r>
        <w:rPr>
          <w:rFonts w:ascii="Arial" w:hAnsi="Arial" w:cs="Arial"/>
          <w:color w:val="000000"/>
          <w:sz w:val="17"/>
          <w:szCs w:val="17"/>
        </w:rPr>
        <w:t>as :</w:t>
      </w:r>
      <w:proofErr w:type="gramEnd"/>
      <w:r>
        <w:rPr>
          <w:rFonts w:ascii="Arial" w:hAnsi="Arial" w:cs="Arial"/>
          <w:color w:val="000000"/>
          <w:sz w:val="17"/>
          <w:szCs w:val="17"/>
        </w:rPr>
        <w:t xml:space="preserve"> sides and behaviors such as its areas and perimeters. Rectangles have state such as: length, breadth and behavior such as its areas and perimeters. A object implements its behavior with methods of </w:t>
      </w:r>
      <w:proofErr w:type="gramStart"/>
      <w:r>
        <w:rPr>
          <w:rFonts w:ascii="Arial" w:hAnsi="Arial" w:cs="Arial"/>
          <w:color w:val="000000"/>
          <w:sz w:val="17"/>
          <w:szCs w:val="17"/>
        </w:rPr>
        <w:t>it's</w:t>
      </w:r>
      <w:proofErr w:type="gramEnd"/>
      <w:r>
        <w:rPr>
          <w:rFonts w:ascii="Arial" w:hAnsi="Arial" w:cs="Arial"/>
          <w:color w:val="000000"/>
          <w:sz w:val="17"/>
          <w:szCs w:val="17"/>
        </w:rPr>
        <w:t xml:space="preserve"> classes. A method is a function (subroutine) associated with an object.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Syntax for the </w:t>
      </w:r>
      <w:proofErr w:type="gramStart"/>
      <w:r>
        <w:rPr>
          <w:rFonts w:ascii="Arial" w:hAnsi="Arial" w:cs="Arial"/>
          <w:b/>
          <w:bCs/>
          <w:color w:val="000000"/>
          <w:sz w:val="17"/>
          <w:szCs w:val="17"/>
        </w:rPr>
        <w:t>Object :</w:t>
      </w:r>
      <w:proofErr w:type="gramEnd"/>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i/>
          <w:iCs/>
          <w:color w:val="2A00FF"/>
          <w:sz w:val="17"/>
          <w:szCs w:val="17"/>
        </w:rPr>
        <w:t>class_name</w:t>
      </w:r>
      <w:r>
        <w:rPr>
          <w:rStyle w:val="apple-converted-space"/>
          <w:rFonts w:ascii="Arial" w:hAnsi="Arial" w:cs="Arial"/>
          <w:color w:val="2A00FF"/>
          <w:sz w:val="17"/>
          <w:szCs w:val="17"/>
        </w:rPr>
        <w:t> </w:t>
      </w:r>
      <w:r>
        <w:rPr>
          <w:rFonts w:ascii="Arial" w:hAnsi="Arial" w:cs="Arial"/>
          <w:i/>
          <w:iCs/>
          <w:color w:val="2A00FF"/>
          <w:sz w:val="17"/>
          <w:szCs w:val="17"/>
        </w:rPr>
        <w:t>object_name</w:t>
      </w:r>
      <w:r>
        <w:rPr>
          <w:rStyle w:val="apple-converted-space"/>
          <w:rFonts w:ascii="Arial" w:hAnsi="Arial" w:cs="Arial"/>
          <w:color w:val="2A00FF"/>
          <w:sz w:val="17"/>
          <w:szCs w:val="17"/>
        </w:rPr>
        <w:t> </w:t>
      </w:r>
      <w:r>
        <w:rPr>
          <w:rFonts w:ascii="Arial" w:hAnsi="Arial" w:cs="Arial"/>
          <w:color w:val="2A00FF"/>
          <w:sz w:val="17"/>
          <w:szCs w:val="17"/>
        </w:rPr>
        <w:t>= new</w:t>
      </w:r>
      <w:r>
        <w:rPr>
          <w:rStyle w:val="apple-converted-space"/>
          <w:rFonts w:ascii="Arial" w:hAnsi="Arial" w:cs="Arial"/>
          <w:color w:val="2A00FF"/>
          <w:sz w:val="17"/>
          <w:szCs w:val="17"/>
        </w:rPr>
        <w:t> </w:t>
      </w:r>
      <w:r>
        <w:rPr>
          <w:rFonts w:ascii="Arial" w:hAnsi="Arial" w:cs="Arial"/>
          <w:i/>
          <w:iCs/>
          <w:color w:val="2A00FF"/>
          <w:sz w:val="17"/>
          <w:szCs w:val="17"/>
        </w:rPr>
        <w:t>class_</w:t>
      </w:r>
      <w:proofErr w:type="gramStart"/>
      <w:r>
        <w:rPr>
          <w:rFonts w:ascii="Arial" w:hAnsi="Arial" w:cs="Arial"/>
          <w:i/>
          <w:iCs/>
          <w:color w:val="2A00FF"/>
          <w:sz w:val="17"/>
          <w:szCs w:val="17"/>
        </w:rPr>
        <w:t>name</w:t>
      </w:r>
      <w:r>
        <w:rPr>
          <w:rFonts w:ascii="Arial" w:hAnsi="Arial" w:cs="Arial"/>
          <w:color w:val="2A00FF"/>
          <w:sz w:val="17"/>
          <w:szCs w:val="17"/>
        </w:rPr>
        <w:t>(</w:t>
      </w:r>
      <w:proofErr w:type="gramEnd"/>
      <w:r>
        <w:rPr>
          <w:rFonts w:ascii="Arial" w:hAnsi="Arial" w:cs="Arial"/>
          <w:color w:val="2A00FF"/>
          <w:sz w:val="17"/>
          <w:szCs w:val="17"/>
        </w:rP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Output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3480" w:type="dxa"/>
        <w:tblCellSpacing w:w="0" w:type="dxa"/>
        <w:shd w:val="clear" w:color="auto" w:fill="000000"/>
        <w:tblCellMar>
          <w:left w:w="0" w:type="dxa"/>
          <w:right w:w="0" w:type="dxa"/>
        </w:tblCellMar>
        <w:tblLook w:val="04A0"/>
      </w:tblPr>
      <w:tblGrid>
        <w:gridCol w:w="3480"/>
      </w:tblGrid>
      <w:tr w:rsidR="00370D26" w:rsidTr="00370D26">
        <w:trPr>
          <w:tblCellSpacing w:w="0" w:type="dxa"/>
        </w:trPr>
        <w:tc>
          <w:tcPr>
            <w:tcW w:w="3480" w:type="dxa"/>
            <w:shd w:val="clear" w:color="auto" w:fill="000000"/>
            <w:vAlign w:val="center"/>
            <w:hideMark/>
          </w:tcPr>
          <w:p w:rsidR="00370D26" w:rsidRDefault="00370D26">
            <w:pPr>
              <w:pStyle w:val="NormalWeb"/>
              <w:spacing w:line="311" w:lineRule="atLeast"/>
              <w:rPr>
                <w:rFonts w:ascii="Arial" w:hAnsi="Arial" w:cs="Arial"/>
                <w:color w:val="FFFFFF"/>
                <w:sz w:val="17"/>
                <w:szCs w:val="17"/>
              </w:rPr>
            </w:pPr>
            <w:r>
              <w:rPr>
                <w:rFonts w:ascii="Arial" w:hAnsi="Arial" w:cs="Arial"/>
                <w:color w:val="FFFFFF"/>
                <w:sz w:val="17"/>
                <w:szCs w:val="17"/>
              </w:rPr>
              <w:t>C:\chandan&gt;javac ObjectClass.java</w:t>
            </w:r>
          </w:p>
          <w:p w:rsidR="00370D26" w:rsidRDefault="00370D26">
            <w:pPr>
              <w:pStyle w:val="NormalWeb"/>
              <w:spacing w:line="311" w:lineRule="atLeast"/>
              <w:rPr>
                <w:rFonts w:ascii="Arial" w:hAnsi="Arial" w:cs="Arial"/>
                <w:color w:val="FFFFFF"/>
                <w:sz w:val="17"/>
                <w:szCs w:val="17"/>
              </w:rPr>
            </w:pPr>
            <w:r>
              <w:rPr>
                <w:rFonts w:ascii="Arial" w:hAnsi="Arial" w:cs="Arial"/>
                <w:color w:val="FFFFFF"/>
                <w:sz w:val="17"/>
                <w:szCs w:val="17"/>
              </w:rPr>
              <w:t>C:\chandan&gt;java ObjectClass</w:t>
            </w:r>
            <w:r>
              <w:rPr>
                <w:rFonts w:ascii="Arial" w:hAnsi="Arial" w:cs="Arial"/>
                <w:color w:val="FFFFFF"/>
                <w:sz w:val="17"/>
                <w:szCs w:val="17"/>
              </w:rPr>
              <w:br/>
              <w:t>Side of first square = 20</w:t>
            </w:r>
            <w:r>
              <w:rPr>
                <w:rFonts w:ascii="Arial" w:hAnsi="Arial" w:cs="Arial"/>
                <w:color w:val="FFFFFF"/>
                <w:sz w:val="17"/>
                <w:szCs w:val="17"/>
              </w:rPr>
              <w:br/>
              <w:t>Area of first square = 400</w:t>
            </w:r>
            <w:r>
              <w:rPr>
                <w:rFonts w:ascii="Arial" w:hAnsi="Arial" w:cs="Arial"/>
                <w:color w:val="FFFFFF"/>
                <w:sz w:val="17"/>
                <w:szCs w:val="17"/>
              </w:rPr>
              <w:br/>
              <w:t>Parimeter of first square = 80</w:t>
            </w:r>
            <w:r>
              <w:rPr>
                <w:rFonts w:ascii="Arial" w:hAnsi="Arial" w:cs="Arial"/>
                <w:color w:val="FFFFFF"/>
                <w:sz w:val="17"/>
                <w:szCs w:val="17"/>
              </w:rPr>
              <w:br/>
              <w:t>Side of second square = 30</w:t>
            </w:r>
            <w:r>
              <w:rPr>
                <w:rFonts w:ascii="Arial" w:hAnsi="Arial" w:cs="Arial"/>
                <w:color w:val="FFFFFF"/>
                <w:sz w:val="17"/>
                <w:szCs w:val="17"/>
              </w:rPr>
              <w:br/>
              <w:t>Area of second square = 900</w:t>
            </w:r>
            <w:r>
              <w:rPr>
                <w:rFonts w:ascii="Arial" w:hAnsi="Arial" w:cs="Arial"/>
                <w:color w:val="FFFFFF"/>
                <w:sz w:val="17"/>
                <w:szCs w:val="17"/>
              </w:rPr>
              <w:br/>
              <w:t>Parimeter of second square = 120</w:t>
            </w:r>
            <w:r>
              <w:rPr>
                <w:rFonts w:ascii="Arial" w:hAnsi="Arial" w:cs="Arial"/>
                <w:color w:val="FFFFFF"/>
                <w:sz w:val="17"/>
                <w:szCs w:val="17"/>
              </w:rPr>
              <w:br/>
              <w:t>Length of first Rectangle = 10</w:t>
            </w:r>
            <w:r>
              <w:rPr>
                <w:rFonts w:ascii="Arial" w:hAnsi="Arial" w:cs="Arial"/>
                <w:color w:val="FFFFFF"/>
                <w:sz w:val="17"/>
                <w:szCs w:val="17"/>
              </w:rPr>
              <w:br/>
              <w:t>Breadth of first Rectangle = 20</w:t>
            </w:r>
            <w:r>
              <w:rPr>
                <w:rFonts w:ascii="Arial" w:hAnsi="Arial" w:cs="Arial"/>
                <w:color w:val="FFFFFF"/>
                <w:sz w:val="17"/>
                <w:szCs w:val="17"/>
              </w:rPr>
              <w:br/>
              <w:t>Area of first Rectangle = 200</w:t>
            </w:r>
            <w:r>
              <w:rPr>
                <w:rFonts w:ascii="Arial" w:hAnsi="Arial" w:cs="Arial"/>
                <w:color w:val="FFFFFF"/>
                <w:sz w:val="17"/>
                <w:szCs w:val="17"/>
              </w:rPr>
              <w:br/>
              <w:t>Parimeter of first Rectangle = 60</w:t>
            </w:r>
            <w:r>
              <w:rPr>
                <w:rFonts w:ascii="Arial" w:hAnsi="Arial" w:cs="Arial"/>
                <w:color w:val="FFFFFF"/>
                <w:sz w:val="17"/>
                <w:szCs w:val="17"/>
              </w:rPr>
              <w:br/>
              <w:t>Length of second Rectangle = 15</w:t>
            </w:r>
            <w:r>
              <w:rPr>
                <w:rFonts w:ascii="Arial" w:hAnsi="Arial" w:cs="Arial"/>
                <w:color w:val="FFFFFF"/>
                <w:sz w:val="17"/>
                <w:szCs w:val="17"/>
              </w:rPr>
              <w:br/>
              <w:t>Breadth of second Rectangle = 25</w:t>
            </w:r>
            <w:r>
              <w:rPr>
                <w:rFonts w:ascii="Arial" w:hAnsi="Arial" w:cs="Arial"/>
                <w:color w:val="FFFFFF"/>
                <w:sz w:val="17"/>
                <w:szCs w:val="17"/>
              </w:rPr>
              <w:br/>
              <w:t>Area of second Rectangle = 375</w:t>
            </w:r>
            <w:r>
              <w:rPr>
                <w:rFonts w:ascii="Arial" w:hAnsi="Arial" w:cs="Arial"/>
                <w:color w:val="FFFFFF"/>
                <w:sz w:val="17"/>
                <w:szCs w:val="17"/>
              </w:rPr>
              <w:br/>
              <w:t>Parimeter of first Rectangle = 80</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Java - Constructor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27" name="Picture 527" descr="http://www.roseindia.net/images/previous.gif">
              <a:hlinkClick xmlns:a="http://schemas.openxmlformats.org/drawingml/2006/main" r:id="rId2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descr="http://www.roseindia.net/images/previous.gif">
                      <a:hlinkClick r:id="rId21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28" name="Picture 52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29" name="Picture 529" descr="http://www.roseindia.net/images/next.gif">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descr="http://www.roseindia.net/images/next.gif">
                      <a:hlinkClick r:id="rId22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Every class has at least one </w:t>
      </w:r>
      <w:proofErr w:type="gramStart"/>
      <w:r>
        <w:rPr>
          <w:rFonts w:ascii="Arial" w:hAnsi="Arial" w:cs="Arial"/>
          <w:color w:val="000000"/>
          <w:sz w:val="17"/>
          <w:szCs w:val="17"/>
        </w:rPr>
        <w:t>it's</w:t>
      </w:r>
      <w:proofErr w:type="gramEnd"/>
      <w:r>
        <w:rPr>
          <w:rFonts w:ascii="Arial" w:hAnsi="Arial" w:cs="Arial"/>
          <w:color w:val="000000"/>
          <w:sz w:val="17"/>
          <w:szCs w:val="17"/>
        </w:rPr>
        <w:t xml:space="preserve"> own</w:t>
      </w:r>
      <w:r>
        <w:rPr>
          <w:rFonts w:ascii="Arial" w:hAnsi="Arial" w:cs="Arial"/>
          <w:color w:val="2A00FF"/>
          <w:sz w:val="17"/>
          <w:szCs w:val="17"/>
        </w:rPr>
        <w:t>constructor</w:t>
      </w:r>
      <w:r>
        <w:rPr>
          <w:rFonts w:ascii="Arial" w:hAnsi="Arial" w:cs="Arial"/>
          <w:color w:val="000000"/>
          <w:sz w:val="17"/>
          <w:szCs w:val="17"/>
        </w:rPr>
        <w:t xml:space="preserve">t. Constructor creates </w:t>
      </w:r>
      <w:proofErr w:type="gramStart"/>
      <w:r>
        <w:rPr>
          <w:rFonts w:ascii="Arial" w:hAnsi="Arial" w:cs="Arial"/>
          <w:color w:val="000000"/>
          <w:sz w:val="17"/>
          <w:szCs w:val="17"/>
        </w:rPr>
        <w:t>a</w:t>
      </w:r>
      <w:proofErr w:type="gramEnd"/>
      <w:r>
        <w:rPr>
          <w:rFonts w:ascii="Arial" w:hAnsi="Arial" w:cs="Arial"/>
          <w:color w:val="000000"/>
          <w:sz w:val="17"/>
          <w:szCs w:val="17"/>
        </w:rPr>
        <w:t xml:space="preserve"> instance for the class. Constructor initiates (initialize) something related to the class's methods. Constructor is the method which name is same to the class. But there are many </w:t>
      </w:r>
      <w:proofErr w:type="gramStart"/>
      <w:r>
        <w:rPr>
          <w:rFonts w:ascii="Arial" w:hAnsi="Arial" w:cs="Arial"/>
          <w:color w:val="000000"/>
          <w:sz w:val="17"/>
          <w:szCs w:val="17"/>
        </w:rPr>
        <w:t>difference</w:t>
      </w:r>
      <w:proofErr w:type="gramEnd"/>
      <w:r>
        <w:rPr>
          <w:rFonts w:ascii="Arial" w:hAnsi="Arial" w:cs="Arial"/>
          <w:color w:val="000000"/>
          <w:sz w:val="17"/>
          <w:szCs w:val="17"/>
        </w:rPr>
        <w:t xml:space="preserve"> between the method (function) and the Constructor.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will see that how to to implement the constructor feature in a class. This program is using two classes. First class is</w:t>
      </w:r>
      <w:r>
        <w:rPr>
          <w:rStyle w:val="apple-converted-space"/>
          <w:rFonts w:ascii="Arial" w:hAnsi="Arial" w:cs="Arial"/>
          <w:color w:val="000000"/>
          <w:sz w:val="17"/>
          <w:szCs w:val="17"/>
        </w:rPr>
        <w:t> </w:t>
      </w:r>
      <w:r>
        <w:rPr>
          <w:rFonts w:ascii="Arial" w:hAnsi="Arial" w:cs="Arial"/>
          <w:color w:val="2A00FF"/>
          <w:sz w:val="17"/>
          <w:szCs w:val="17"/>
        </w:rPr>
        <w:t>another</w:t>
      </w:r>
      <w:r>
        <w:rPr>
          <w:rStyle w:val="apple-converted-space"/>
          <w:rFonts w:ascii="Arial" w:hAnsi="Arial" w:cs="Arial"/>
          <w:color w:val="000000"/>
          <w:sz w:val="17"/>
          <w:szCs w:val="17"/>
        </w:rPr>
        <w:t> </w:t>
      </w:r>
      <w:r>
        <w:rPr>
          <w:rFonts w:ascii="Arial" w:hAnsi="Arial" w:cs="Arial"/>
          <w:color w:val="000000"/>
          <w:sz w:val="17"/>
          <w:szCs w:val="17"/>
        </w:rPr>
        <w:t>and second is the main class which name is</w:t>
      </w:r>
      <w:r>
        <w:rPr>
          <w:rStyle w:val="apple-converted-space"/>
          <w:rFonts w:ascii="Arial" w:hAnsi="Arial" w:cs="Arial"/>
          <w:color w:val="000000"/>
          <w:sz w:val="17"/>
          <w:szCs w:val="17"/>
        </w:rPr>
        <w:t> </w:t>
      </w:r>
      <w:proofErr w:type="gramStart"/>
      <w:r>
        <w:rPr>
          <w:rFonts w:ascii="Arial" w:hAnsi="Arial" w:cs="Arial"/>
          <w:color w:val="2A00FF"/>
          <w:sz w:val="17"/>
          <w:szCs w:val="17"/>
        </w:rPr>
        <w:t>Construct</w:t>
      </w:r>
      <w:proofErr w:type="gramEnd"/>
      <w:r>
        <w:rPr>
          <w:rFonts w:ascii="Arial" w:hAnsi="Arial" w:cs="Arial"/>
          <w:color w:val="000000"/>
          <w:sz w:val="17"/>
          <w:szCs w:val="17"/>
        </w:rPr>
        <w:t>. In the</w:t>
      </w:r>
      <w:r>
        <w:rPr>
          <w:rFonts w:ascii="Arial" w:hAnsi="Arial" w:cs="Arial"/>
          <w:color w:val="2A00FF"/>
          <w:sz w:val="17"/>
          <w:szCs w:val="17"/>
        </w:rPr>
        <w:t>Construct</w:t>
      </w:r>
      <w:r>
        <w:rPr>
          <w:rStyle w:val="apple-converted-space"/>
          <w:rFonts w:ascii="Arial" w:hAnsi="Arial" w:cs="Arial"/>
          <w:color w:val="2A00FF"/>
          <w:sz w:val="17"/>
          <w:szCs w:val="17"/>
        </w:rPr>
        <w:t> </w:t>
      </w:r>
      <w:r>
        <w:rPr>
          <w:rFonts w:ascii="Arial" w:hAnsi="Arial" w:cs="Arial"/>
          <w:color w:val="000000"/>
          <w:sz w:val="17"/>
          <w:szCs w:val="17"/>
        </w:rPr>
        <w:t>class two objects (</w:t>
      </w:r>
      <w:r>
        <w:rPr>
          <w:rFonts w:ascii="Arial" w:hAnsi="Arial" w:cs="Arial"/>
          <w:color w:val="2A00FF"/>
          <w:sz w:val="17"/>
          <w:szCs w:val="17"/>
        </w:rPr>
        <w:t>a</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color w:val="2A00FF"/>
          <w:sz w:val="17"/>
          <w:szCs w:val="17"/>
        </w:rPr>
        <w:t>b</w:t>
      </w:r>
      <w:r>
        <w:rPr>
          <w:rFonts w:ascii="Arial" w:hAnsi="Arial" w:cs="Arial"/>
          <w:color w:val="000000"/>
          <w:sz w:val="17"/>
          <w:szCs w:val="17"/>
        </w:rPr>
        <w:t>) are created by using the overloaded</w:t>
      </w:r>
      <w:r>
        <w:rPr>
          <w:rStyle w:val="apple-converted-space"/>
          <w:rFonts w:ascii="Arial" w:hAnsi="Arial" w:cs="Arial"/>
          <w:color w:val="000000"/>
          <w:sz w:val="17"/>
          <w:szCs w:val="17"/>
        </w:rPr>
        <w:t> </w:t>
      </w:r>
      <w:r>
        <w:rPr>
          <w:rFonts w:ascii="Arial" w:hAnsi="Arial" w:cs="Arial"/>
          <w:color w:val="2A00FF"/>
          <w:sz w:val="17"/>
          <w:szCs w:val="17"/>
        </w:rPr>
        <w:t>another</w:t>
      </w:r>
      <w:r>
        <w:rPr>
          <w:rStyle w:val="apple-converted-space"/>
          <w:rFonts w:ascii="Arial" w:hAnsi="Arial" w:cs="Arial"/>
          <w:color w:val="000000"/>
          <w:sz w:val="17"/>
          <w:szCs w:val="17"/>
        </w:rPr>
        <w:t> </w:t>
      </w:r>
      <w:r>
        <w:rPr>
          <w:rFonts w:ascii="Arial" w:hAnsi="Arial" w:cs="Arial"/>
          <w:color w:val="000000"/>
          <w:sz w:val="17"/>
          <w:szCs w:val="17"/>
        </w:rPr>
        <w:t xml:space="preserve">Constructor by passing different arguments and calculated the are of the different rectangle by passing different values for </w:t>
      </w:r>
      <w:proofErr w:type="gramStart"/>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color w:val="2A00FF"/>
          <w:sz w:val="17"/>
          <w:szCs w:val="17"/>
        </w:rPr>
        <w:t>another</w:t>
      </w:r>
      <w:proofErr w:type="gramEnd"/>
      <w:r>
        <w:rPr>
          <w:rStyle w:val="apple-converted-space"/>
          <w:rFonts w:ascii="Arial" w:hAnsi="Arial" w:cs="Arial"/>
          <w:color w:val="000000"/>
          <w:sz w:val="17"/>
          <w:szCs w:val="17"/>
        </w:rPr>
        <w:t> </w:t>
      </w:r>
      <w:r>
        <w:rPr>
          <w:rFonts w:ascii="Arial" w:hAnsi="Arial" w:cs="Arial"/>
          <w:color w:val="000000"/>
          <w:sz w:val="17"/>
          <w:szCs w:val="17"/>
        </w:rPr>
        <w:t>constructor.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Here is the 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729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class</w:t>
            </w:r>
            <w:r>
              <w:rPr>
                <w:rStyle w:val="HTMLCode"/>
                <w:rFonts w:eastAsiaTheme="minorHAnsi"/>
                <w:b/>
                <w:bCs/>
              </w:rPr>
              <w:t> </w:t>
            </w:r>
            <w:r>
              <w:rPr>
                <w:rStyle w:val="HTMLCode"/>
                <w:rFonts w:eastAsiaTheme="minorHAnsi"/>
              </w:rPr>
              <w:t>another{</w:t>
            </w:r>
            <w:r>
              <w:rPr>
                <w:rFonts w:ascii="Courier New" w:hAnsi="Courier New" w:cs="Courier New"/>
                <w:sz w:val="20"/>
                <w:szCs w:val="20"/>
              </w:rPr>
              <w:br/>
            </w:r>
            <w:r>
              <w:rPr>
                <w:rStyle w:val="HTMLCode"/>
                <w:rFonts w:eastAsiaTheme="minorHAnsi"/>
              </w:rPr>
              <w:t>  </w:t>
            </w:r>
            <w:r>
              <w:rPr>
                <w:rStyle w:val="HTMLCode"/>
                <w:rFonts w:eastAsiaTheme="minorHAnsi"/>
                <w:b/>
                <w:bCs/>
                <w:color w:val="7F0055"/>
              </w:rPr>
              <w:t>int </w:t>
            </w:r>
            <w:r>
              <w:rPr>
                <w:rStyle w:val="HTMLCode"/>
                <w:rFonts w:eastAsiaTheme="minorHAnsi"/>
              </w:rPr>
              <w:t>x,y;</w:t>
            </w:r>
            <w:r>
              <w:rPr>
                <w:rFonts w:ascii="Courier New" w:hAnsi="Courier New" w:cs="Courier New"/>
                <w:sz w:val="20"/>
                <w:szCs w:val="20"/>
              </w:rPr>
              <w:br/>
            </w:r>
            <w:r>
              <w:rPr>
                <w:rStyle w:val="HTMLCode"/>
                <w:rFonts w:eastAsiaTheme="minorHAnsi"/>
              </w:rPr>
              <w:t>  another(</w:t>
            </w:r>
            <w:r>
              <w:rPr>
                <w:rStyle w:val="HTMLCode"/>
                <w:rFonts w:eastAsiaTheme="minorHAnsi"/>
                <w:b/>
                <w:bCs/>
                <w:color w:val="7F0055"/>
              </w:rPr>
              <w:t>int </w:t>
            </w:r>
            <w:r>
              <w:rPr>
                <w:rStyle w:val="HTMLCode"/>
                <w:rFonts w:eastAsiaTheme="minorHAnsi"/>
                <w:color w:val="000000"/>
              </w:rPr>
              <w:t>a, </w:t>
            </w:r>
            <w:r>
              <w:rPr>
                <w:rStyle w:val="HTMLCode"/>
                <w:rFonts w:eastAsiaTheme="minorHAnsi"/>
                <w:b/>
                <w:bCs/>
                <w:color w:val="7F0055"/>
              </w:rPr>
              <w:t>int </w:t>
            </w:r>
            <w:r>
              <w:rPr>
                <w:rStyle w:val="HTMLCode"/>
                <w:rFonts w:eastAsiaTheme="minorHAnsi"/>
              </w:rPr>
              <w:t>b){</w:t>
            </w:r>
            <w:r>
              <w:rPr>
                <w:rFonts w:ascii="Courier New" w:hAnsi="Courier New" w:cs="Courier New"/>
                <w:sz w:val="20"/>
                <w:szCs w:val="20"/>
              </w:rPr>
              <w:br/>
            </w:r>
            <w:r>
              <w:rPr>
                <w:rStyle w:val="HTMLCode"/>
                <w:rFonts w:eastAsiaTheme="minorHAnsi"/>
              </w:rPr>
              <w:t>  x = a;</w:t>
            </w:r>
            <w:r>
              <w:rPr>
                <w:rFonts w:ascii="Courier New" w:hAnsi="Courier New" w:cs="Courier New"/>
                <w:sz w:val="20"/>
                <w:szCs w:val="20"/>
              </w:rPr>
              <w:br/>
            </w:r>
            <w:r>
              <w:rPr>
                <w:rStyle w:val="HTMLCode"/>
                <w:rFonts w:eastAsiaTheme="minorHAnsi"/>
              </w:rPr>
              <w:t>  y = b;</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another(){</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int </w:t>
            </w:r>
            <w:r>
              <w:rPr>
                <w:rStyle w:val="HTMLCode"/>
                <w:rFonts w:eastAsiaTheme="minorHAnsi"/>
              </w:rPr>
              <w:t>area(){</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rPr>
              <w:t>ar = x*y;</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return</w:t>
            </w:r>
            <w:r>
              <w:rPr>
                <w:rStyle w:val="HTMLCode"/>
                <w:rFonts w:eastAsiaTheme="minorHAnsi"/>
              </w:rPr>
              <w:t>(ar);</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rPr>
              <w:t>Construct{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rPr>
              <w:t>{</w:t>
            </w:r>
            <w:r>
              <w:rPr>
                <w:rFonts w:ascii="Courier New" w:hAnsi="Courier New" w:cs="Courier New"/>
                <w:sz w:val="20"/>
                <w:szCs w:val="20"/>
              </w:rPr>
              <w:br/>
            </w:r>
            <w:r>
              <w:rPr>
                <w:rStyle w:val="HTMLCode"/>
                <w:rFonts w:eastAsiaTheme="minorHAnsi"/>
              </w:rPr>
              <w:t> another b = </w:t>
            </w:r>
            <w:r>
              <w:rPr>
                <w:rStyle w:val="HTMLCode"/>
                <w:rFonts w:eastAsiaTheme="minorHAnsi"/>
                <w:b/>
                <w:bCs/>
                <w:color w:val="7F0055"/>
              </w:rPr>
              <w:t>new </w:t>
            </w:r>
            <w:r>
              <w:rPr>
                <w:rStyle w:val="HTMLCode"/>
                <w:rFonts w:eastAsiaTheme="minorHAnsi"/>
              </w:rPr>
              <w:t>another();</w:t>
            </w:r>
            <w:r>
              <w:rPr>
                <w:rFonts w:ascii="Courier New" w:hAnsi="Courier New" w:cs="Courier New"/>
                <w:sz w:val="20"/>
                <w:szCs w:val="20"/>
              </w:rPr>
              <w:br/>
            </w:r>
            <w:r>
              <w:rPr>
                <w:rStyle w:val="HTMLCode"/>
                <w:rFonts w:eastAsiaTheme="minorHAnsi"/>
              </w:rPr>
              <w:t> b.x =</w:t>
            </w:r>
            <w:r>
              <w:rPr>
                <w:rStyle w:val="HTMLCode"/>
                <w:rFonts w:eastAsiaTheme="minorHAnsi"/>
                <w:color w:val="000000"/>
              </w:rPr>
              <w:t> </w:t>
            </w:r>
            <w:r>
              <w:rPr>
                <w:rStyle w:val="HTMLCode"/>
                <w:rFonts w:eastAsiaTheme="minorHAnsi"/>
                <w:color w:val="990000"/>
              </w:rPr>
              <w:t>2</w:t>
            </w:r>
            <w:r>
              <w:rPr>
                <w:rStyle w:val="HTMLCode"/>
                <w:rFonts w:eastAsiaTheme="minorHAnsi"/>
              </w:rPr>
              <w:t>;</w:t>
            </w:r>
            <w:r>
              <w:rPr>
                <w:rFonts w:ascii="Courier New" w:hAnsi="Courier New" w:cs="Courier New"/>
                <w:sz w:val="20"/>
                <w:szCs w:val="20"/>
              </w:rPr>
              <w:br/>
            </w:r>
            <w:r>
              <w:rPr>
                <w:rStyle w:val="HTMLCode"/>
                <w:rFonts w:eastAsiaTheme="minorHAnsi"/>
              </w:rPr>
              <w:t> b.y =</w:t>
            </w:r>
            <w:r>
              <w:rPr>
                <w:rStyle w:val="HTMLCode"/>
                <w:rFonts w:eastAsiaTheme="minorHAnsi"/>
                <w:color w:val="000000"/>
              </w:rPr>
              <w:t> </w:t>
            </w:r>
            <w:r>
              <w:rPr>
                <w:rStyle w:val="HTMLCode"/>
                <w:rFonts w:eastAsiaTheme="minorHAnsi"/>
                <w:color w:val="990000"/>
              </w:rPr>
              <w:t>3</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"Area of rectangle : " </w:t>
            </w:r>
            <w:r>
              <w:rPr>
                <w:rStyle w:val="HTMLCode"/>
                <w:rFonts w:eastAsiaTheme="minorHAnsi"/>
              </w:rPr>
              <w:t>+ b.area());</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y in another class : " </w:t>
            </w:r>
            <w:r>
              <w:rPr>
                <w:rStyle w:val="HTMLCode"/>
                <w:rFonts w:eastAsiaTheme="minorHAnsi"/>
              </w:rPr>
              <w:t>+ b.y);</w:t>
            </w:r>
            <w:r>
              <w:rPr>
                <w:rFonts w:ascii="Courier New" w:hAnsi="Courier New" w:cs="Courier New"/>
                <w:sz w:val="20"/>
                <w:szCs w:val="20"/>
              </w:rPr>
              <w:br/>
            </w:r>
            <w:r>
              <w:rPr>
                <w:rStyle w:val="HTMLCode"/>
                <w:rFonts w:eastAsiaTheme="minorHAnsi"/>
              </w:rPr>
              <w:t> another a = </w:t>
            </w:r>
            <w:r>
              <w:rPr>
                <w:rStyle w:val="HTMLCode"/>
                <w:rFonts w:eastAsiaTheme="minorHAnsi"/>
                <w:b/>
                <w:bCs/>
                <w:color w:val="7F0055"/>
              </w:rPr>
              <w:t>new </w:t>
            </w:r>
            <w:r>
              <w:rPr>
                <w:rStyle w:val="HTMLCode"/>
                <w:rFonts w:eastAsiaTheme="minorHAnsi"/>
              </w:rPr>
              <w:t>another(</w:t>
            </w:r>
            <w:r>
              <w:rPr>
                <w:rStyle w:val="HTMLCode"/>
                <w:rFonts w:eastAsiaTheme="minorHAnsi"/>
                <w:color w:val="990000"/>
              </w:rPr>
              <w:t>1</w:t>
            </w:r>
            <w:r>
              <w:rPr>
                <w:rStyle w:val="HTMLCode"/>
                <w:rFonts w:eastAsiaTheme="minorHAnsi"/>
              </w:rPr>
              <w:t>,</w:t>
            </w:r>
            <w:r>
              <w:rPr>
                <w:rStyle w:val="HTMLCode"/>
                <w:rFonts w:eastAsiaTheme="minorHAnsi"/>
                <w:color w:val="990000"/>
              </w:rPr>
              <w:t>1</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"Area of rectangle : " </w:t>
            </w:r>
            <w:r>
              <w:rPr>
                <w:rStyle w:val="HTMLCode"/>
                <w:rFonts w:eastAsiaTheme="minorHAnsi"/>
              </w:rPr>
              <w:t>+ a.area());</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"Value of x in another class : " </w:t>
            </w:r>
            <w:r>
              <w:rPr>
                <w:rStyle w:val="HTMLCode"/>
                <w:rFonts w:eastAsiaTheme="minorHAnsi"/>
              </w:rPr>
              <w:t>+ a.x);</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t xml:space="preserve">Output of the </w:t>
      </w:r>
      <w:proofErr w:type="gramStart"/>
      <w:r>
        <w:rPr>
          <w:rStyle w:val="HTMLCode"/>
          <w:b/>
          <w:bCs/>
          <w:color w:val="000000"/>
        </w:rPr>
        <w:t>program :</w:t>
      </w:r>
      <w:proofErr w:type="gramEnd"/>
      <w:r>
        <w:rPr>
          <w:rStyle w:val="HTMLCode"/>
          <w:b/>
          <w:bCs/>
          <w:color w:val="000000"/>
        </w:rPr>
        <w:t> </w:t>
      </w:r>
    </w:p>
    <w:tbl>
      <w:tblPr>
        <w:tblW w:w="3660" w:type="dxa"/>
        <w:tblCellSpacing w:w="0" w:type="dxa"/>
        <w:shd w:val="clear" w:color="auto" w:fill="000000"/>
        <w:tblCellMar>
          <w:left w:w="0" w:type="dxa"/>
          <w:right w:w="0" w:type="dxa"/>
        </w:tblCellMar>
        <w:tblLook w:val="04A0"/>
      </w:tblPr>
      <w:tblGrid>
        <w:gridCol w:w="3660"/>
      </w:tblGrid>
      <w:tr w:rsidR="00370D26" w:rsidTr="00370D26">
        <w:trPr>
          <w:tblCellSpacing w:w="0" w:type="dxa"/>
        </w:trPr>
        <w:tc>
          <w:tcPr>
            <w:tcW w:w="3630" w:type="dxa"/>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C:\chandan&gt;javac Construct.java</w:t>
            </w:r>
            <w:r>
              <w:rPr>
                <w:rFonts w:ascii="Arial" w:hAnsi="Arial" w:cs="Arial"/>
                <w:b/>
                <w:bCs/>
                <w:color w:val="FFFFFF"/>
                <w:sz w:val="17"/>
                <w:szCs w:val="17"/>
              </w:rPr>
              <w:br/>
            </w:r>
            <w:r>
              <w:rPr>
                <w:rFonts w:ascii="Arial" w:hAnsi="Arial" w:cs="Arial"/>
                <w:b/>
                <w:bCs/>
                <w:color w:val="FFFFFF"/>
                <w:sz w:val="17"/>
                <w:szCs w:val="17"/>
              </w:rPr>
              <w:lastRenderedPageBreak/>
              <w:br/>
              <w:t>C:\chandan&gt;java Construct</w:t>
            </w:r>
            <w:r>
              <w:rPr>
                <w:rFonts w:ascii="Arial" w:hAnsi="Arial" w:cs="Arial"/>
                <w:b/>
                <w:bCs/>
                <w:color w:val="FFFFFF"/>
                <w:sz w:val="17"/>
                <w:szCs w:val="17"/>
              </w:rPr>
              <w:br/>
              <w:t>Area of rectangle : 6</w:t>
            </w:r>
            <w:r>
              <w:rPr>
                <w:rFonts w:ascii="Arial" w:hAnsi="Arial" w:cs="Arial"/>
                <w:b/>
                <w:bCs/>
                <w:color w:val="FFFFFF"/>
                <w:sz w:val="17"/>
                <w:szCs w:val="17"/>
              </w:rPr>
              <w:br/>
              <w:t>Value of x in another class : 3</w:t>
            </w:r>
            <w:r>
              <w:rPr>
                <w:rFonts w:ascii="Arial" w:hAnsi="Arial" w:cs="Arial"/>
                <w:b/>
                <w:bCs/>
                <w:color w:val="FFFFFF"/>
                <w:sz w:val="17"/>
                <w:szCs w:val="17"/>
              </w:rPr>
              <w:br/>
              <w:t>Area of rectangle : 1</w:t>
            </w:r>
            <w:r>
              <w:rPr>
                <w:rFonts w:ascii="Arial" w:hAnsi="Arial" w:cs="Arial"/>
                <w:b/>
                <w:bCs/>
                <w:color w:val="FFFFFF"/>
                <w:sz w:val="17"/>
                <w:szCs w:val="17"/>
              </w:rPr>
              <w:br/>
              <w:t>Value of x in another class : 1</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21" w:history="1">
        <w:r>
          <w:rPr>
            <w:rStyle w:val="Hyperlink"/>
            <w:rFonts w:ascii="Arial" w:hAnsi="Arial" w:cs="Arial"/>
            <w:b/>
            <w:bCs/>
            <w:color w:val="D10026"/>
            <w:sz w:val="20"/>
            <w:szCs w:val="20"/>
          </w:rPr>
          <w:t>Download this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Constructor Overloading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33" name="Picture 533" descr="http://www.roseindia.net/images/previous.gif">
              <a:hlinkClick xmlns:a="http://schemas.openxmlformats.org/drawingml/2006/main" r:id="rId2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descr="http://www.roseindia.net/images/previous.gif">
                      <a:hlinkClick r:id="rId21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34" name="Picture 53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35" name="Picture 535" descr="http://www.roseindia.net/images/next.gif">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descr="http://www.roseindia.net/images/next.gif">
                      <a:hlinkClick r:id="rId22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Here, you will learn more about</w:t>
      </w:r>
      <w:r>
        <w:rPr>
          <w:rFonts w:ascii="Arial" w:hAnsi="Arial" w:cs="Arial"/>
          <w:b/>
          <w:bCs/>
          <w:color w:val="000000"/>
          <w:sz w:val="17"/>
          <w:szCs w:val="17"/>
        </w:rPr>
        <w:t>Constructor</w:t>
      </w:r>
      <w:r>
        <w:rPr>
          <w:rStyle w:val="apple-converted-space"/>
          <w:rFonts w:ascii="Arial" w:hAnsi="Arial" w:cs="Arial"/>
          <w:color w:val="000000"/>
          <w:sz w:val="17"/>
          <w:szCs w:val="17"/>
        </w:rPr>
        <w:t> </w:t>
      </w:r>
      <w:r>
        <w:rPr>
          <w:rFonts w:ascii="Arial" w:hAnsi="Arial" w:cs="Arial"/>
          <w:color w:val="000000"/>
          <w:sz w:val="17"/>
          <w:szCs w:val="17"/>
        </w:rPr>
        <w:t>and how constructors are overloaded in Java. This section provides you a brief introduction about the</w:t>
      </w:r>
      <w:r>
        <w:rPr>
          <w:rFonts w:ascii="Arial" w:hAnsi="Arial" w:cs="Arial"/>
          <w:b/>
          <w:bCs/>
          <w:color w:val="000000"/>
          <w:sz w:val="17"/>
          <w:szCs w:val="17"/>
        </w:rPr>
        <w:t>Constructor</w:t>
      </w:r>
      <w:r>
        <w:rPr>
          <w:rStyle w:val="apple-converted-space"/>
          <w:rFonts w:ascii="Arial" w:hAnsi="Arial" w:cs="Arial"/>
          <w:color w:val="000000"/>
          <w:sz w:val="17"/>
          <w:szCs w:val="17"/>
        </w:rPr>
        <w:t> </w:t>
      </w:r>
      <w:r>
        <w:rPr>
          <w:rFonts w:ascii="Arial" w:hAnsi="Arial" w:cs="Arial"/>
          <w:color w:val="000000"/>
          <w:sz w:val="17"/>
          <w:szCs w:val="17"/>
        </w:rPr>
        <w:t>that are overloaded in the given program with complete code absolutely in running state i.e. provided for best illustration about the constructor overloading in Java.</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Constructors are used to assign initial values to instance variables of the class. A default constructor with no arguments will be called automatically by the Java Virtual Machine (JVM). Constructor is always called by new operator.</w:t>
      </w:r>
      <w:r>
        <w:rPr>
          <w:rStyle w:val="apple-converted-space"/>
          <w:rFonts w:ascii="Arial" w:hAnsi="Arial" w:cs="Arial"/>
          <w:b/>
          <w:bCs/>
          <w:color w:val="000000"/>
          <w:sz w:val="17"/>
          <w:szCs w:val="17"/>
        </w:rPr>
        <w:t> </w:t>
      </w:r>
      <w:proofErr w:type="gramStart"/>
      <w:r>
        <w:rPr>
          <w:rFonts w:ascii="Arial" w:hAnsi="Arial" w:cs="Arial"/>
          <w:color w:val="000000"/>
          <w:sz w:val="17"/>
          <w:szCs w:val="17"/>
        </w:rPr>
        <w:t>Constructor are</w:t>
      </w:r>
      <w:proofErr w:type="gramEnd"/>
      <w:r>
        <w:rPr>
          <w:rFonts w:ascii="Arial" w:hAnsi="Arial" w:cs="Arial"/>
          <w:color w:val="000000"/>
          <w:sz w:val="17"/>
          <w:szCs w:val="17"/>
        </w:rPr>
        <w:t xml:space="preserve"> declared just like as we declare methods, except that the constructor don't have any return type. Constructor can be overloaded provided they should have different arguments because JVM differentiates constructors on the basis of arguments passed in the constructor.</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Whenever we assign the name of the method same as</w:t>
      </w:r>
      <w:proofErr w:type="gramStart"/>
      <w:r>
        <w:rPr>
          <w:rFonts w:ascii="Arial" w:hAnsi="Arial" w:cs="Arial"/>
          <w:color w:val="000000"/>
          <w:sz w:val="17"/>
          <w:szCs w:val="17"/>
        </w:rPr>
        <w:t>  class</w:t>
      </w:r>
      <w:proofErr w:type="gramEnd"/>
      <w:r>
        <w:rPr>
          <w:rFonts w:ascii="Arial" w:hAnsi="Arial" w:cs="Arial"/>
          <w:color w:val="000000"/>
          <w:sz w:val="17"/>
          <w:szCs w:val="17"/>
        </w:rPr>
        <w:t xml:space="preserve"> name. Remember this method should not have any return type. This is called as constructor overloading.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We have made one program on a constructor overloading, after going through it the concept of constructor overloading will get </w:t>
      </w:r>
      <w:proofErr w:type="gramStart"/>
      <w:r>
        <w:rPr>
          <w:rFonts w:ascii="Arial" w:hAnsi="Arial" w:cs="Arial"/>
          <w:color w:val="000000"/>
          <w:sz w:val="17"/>
          <w:szCs w:val="17"/>
        </w:rPr>
        <w:t>more clear</w:t>
      </w:r>
      <w:proofErr w:type="gramEnd"/>
      <w:r>
        <w:rPr>
          <w:rFonts w:ascii="Arial" w:hAnsi="Arial" w:cs="Arial"/>
          <w:color w:val="000000"/>
          <w:sz w:val="17"/>
          <w:szCs w:val="17"/>
        </w:rPr>
        <w:t>. In the example below we have made three overloaded constructors each having different arguments</w:t>
      </w:r>
      <w:proofErr w:type="gramStart"/>
      <w:r>
        <w:rPr>
          <w:rFonts w:ascii="Arial" w:hAnsi="Arial" w:cs="Arial"/>
          <w:color w:val="000000"/>
          <w:sz w:val="17"/>
          <w:szCs w:val="17"/>
        </w:rPr>
        <w:t>  types</w:t>
      </w:r>
      <w:proofErr w:type="gramEnd"/>
      <w:r>
        <w:rPr>
          <w:rFonts w:ascii="Arial" w:hAnsi="Arial" w:cs="Arial"/>
          <w:color w:val="000000"/>
          <w:sz w:val="17"/>
          <w:szCs w:val="17"/>
        </w:rPr>
        <w:t xml:space="preserve"> so that the JVM can differentiates between the various constructors.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81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 </w:t>
            </w:r>
            <w:r>
              <w:rPr>
                <w:rStyle w:val="HTMLCode"/>
                <w:rFonts w:eastAsiaTheme="minorHAnsi"/>
                <w:color w:val="000000"/>
              </w:rPr>
              <w:t>ConstructorOverloading{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Rectangle rectangle1=</w:t>
            </w:r>
            <w:r>
              <w:rPr>
                <w:rStyle w:val="HTMLCode"/>
                <w:rFonts w:eastAsiaTheme="minorHAnsi"/>
                <w:b/>
                <w:bCs/>
                <w:color w:val="7F0055"/>
              </w:rPr>
              <w:t>new </w:t>
            </w:r>
            <w:r>
              <w:rPr>
                <w:rStyle w:val="HTMLCode"/>
                <w:rFonts w:eastAsiaTheme="minorHAnsi"/>
                <w:color w:val="000000"/>
              </w:rPr>
              <w:t>Rectangle(</w:t>
            </w:r>
            <w:r>
              <w:rPr>
                <w:rStyle w:val="HTMLCode"/>
                <w:rFonts w:eastAsiaTheme="minorHAnsi"/>
                <w:color w:val="990000"/>
              </w:rPr>
              <w:t>2</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areaInFirstConstructor=rectangle1.first();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The area of a rectangle in </w:t>
            </w:r>
            <w:r>
              <w:rPr>
                <w:rFonts w:ascii="Courier New" w:hAnsi="Courier New" w:cs="Courier New"/>
                <w:color w:val="2A00FF"/>
                <w:sz w:val="20"/>
                <w:szCs w:val="20"/>
              </w:rPr>
              <w:br/>
            </w:r>
            <w:r>
              <w:rPr>
                <w:rStyle w:val="HTMLCode"/>
                <w:rFonts w:eastAsiaTheme="minorHAnsi"/>
                <w:color w:val="2A00FF"/>
              </w:rPr>
              <w:t>  first constructor is :  " </w:t>
            </w:r>
            <w:r>
              <w:rPr>
                <w:rStyle w:val="HTMLCode"/>
                <w:rFonts w:eastAsiaTheme="minorHAnsi"/>
                <w:color w:val="000000"/>
              </w:rPr>
              <w:t>+ areaInFirstConstructor);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Rectangle rectangle2=</w:t>
            </w:r>
            <w:r>
              <w:rPr>
                <w:rStyle w:val="HTMLCode"/>
                <w:rFonts w:eastAsiaTheme="minorHAnsi"/>
                <w:b/>
                <w:bCs/>
                <w:color w:val="7F0055"/>
              </w:rPr>
              <w:t>new </w:t>
            </w:r>
            <w:r>
              <w:rPr>
                <w:rStyle w:val="HTMLCode"/>
                <w:rFonts w:eastAsiaTheme="minorHAnsi"/>
                <w:color w:val="000000"/>
              </w:rPr>
              <w:t>Rectangle(</w:t>
            </w:r>
            <w:r>
              <w:rPr>
                <w:rStyle w:val="HTMLCode"/>
                <w:rFonts w:eastAsiaTheme="minorHAnsi"/>
                <w:color w:val="990000"/>
              </w:rPr>
              <w:t>5</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areaInSecondConstructor=rectangle2.second();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The area of a rectangle in </w:t>
            </w:r>
            <w:r>
              <w:rPr>
                <w:rFonts w:ascii="Courier New" w:hAnsi="Courier New" w:cs="Courier New"/>
                <w:color w:val="2A00FF"/>
                <w:sz w:val="20"/>
                <w:szCs w:val="20"/>
              </w:rPr>
              <w:br/>
            </w:r>
            <w:r>
              <w:rPr>
                <w:rStyle w:val="HTMLCode"/>
                <w:rFonts w:eastAsiaTheme="minorHAnsi"/>
                <w:color w:val="2A00FF"/>
              </w:rPr>
              <w:t>   first constructor is :  " </w:t>
            </w:r>
            <w:r>
              <w:rPr>
                <w:rStyle w:val="HTMLCode"/>
                <w:rFonts w:eastAsiaTheme="minorHAnsi"/>
                <w:color w:val="000000"/>
              </w:rPr>
              <w:t>+ areaInSecondConstructor);</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Rectangle rectangle3=</w:t>
            </w:r>
            <w:r>
              <w:rPr>
                <w:rStyle w:val="HTMLCode"/>
                <w:rFonts w:eastAsiaTheme="minorHAnsi"/>
                <w:b/>
                <w:bCs/>
                <w:color w:val="7F0055"/>
              </w:rPr>
              <w:t>new </w:t>
            </w:r>
            <w:r>
              <w:rPr>
                <w:rStyle w:val="HTMLCode"/>
                <w:rFonts w:eastAsiaTheme="minorHAnsi"/>
                <w:color w:val="000000"/>
              </w:rPr>
              <w:t>Rectangle(</w:t>
            </w:r>
            <w:r>
              <w:rPr>
                <w:rStyle w:val="HTMLCode"/>
                <w:rFonts w:eastAsiaTheme="minorHAnsi"/>
                <w:color w:val="990000"/>
              </w:rPr>
              <w:t>2.0f</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float </w:t>
            </w:r>
            <w:r>
              <w:rPr>
                <w:rStyle w:val="HTMLCode"/>
                <w:rFonts w:eastAsiaTheme="minorHAnsi"/>
                <w:color w:val="000000"/>
              </w:rPr>
              <w:t>areaInThirdConstructor=rectangle3.third();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The area of a rectangle in first </w:t>
            </w:r>
            <w:r>
              <w:rPr>
                <w:rFonts w:ascii="Courier New" w:hAnsi="Courier New" w:cs="Courier New"/>
                <w:color w:val="2A00FF"/>
                <w:sz w:val="20"/>
                <w:szCs w:val="20"/>
              </w:rPr>
              <w:br/>
            </w:r>
            <w:r>
              <w:rPr>
                <w:rStyle w:val="HTMLCode"/>
                <w:rFonts w:eastAsiaTheme="minorHAnsi"/>
                <w:color w:val="2A00FF"/>
              </w:rPr>
              <w:t>  constructor is :  " </w:t>
            </w:r>
            <w:r>
              <w:rPr>
                <w:rStyle w:val="HTMLCode"/>
                <w:rFonts w:eastAsiaTheme="minorHAnsi"/>
                <w:color w:val="000000"/>
              </w:rPr>
              <w:t>+ areaInThirdConstructor);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Rectangle rectangle4=</w:t>
            </w:r>
            <w:r>
              <w:rPr>
                <w:rStyle w:val="HTMLCode"/>
                <w:rFonts w:eastAsiaTheme="minorHAnsi"/>
                <w:b/>
                <w:bCs/>
                <w:color w:val="7F0055"/>
              </w:rPr>
              <w:t>new </w:t>
            </w:r>
            <w:r>
              <w:rPr>
                <w:rStyle w:val="HTMLCode"/>
                <w:rFonts w:eastAsiaTheme="minorHAnsi"/>
                <w:color w:val="000000"/>
              </w:rPr>
              <w:t>Rectangle(</w:t>
            </w:r>
            <w:r>
              <w:rPr>
                <w:rStyle w:val="HTMLCode"/>
                <w:rFonts w:eastAsiaTheme="minorHAnsi"/>
                <w:color w:val="990000"/>
              </w:rPr>
              <w:t>3.0f</w:t>
            </w:r>
            <w:r>
              <w:rPr>
                <w:rStyle w:val="HTMLCode"/>
                <w:rFonts w:eastAsiaTheme="minorHAnsi"/>
                <w:color w:val="000000"/>
              </w:rPr>
              <w:t>,</w:t>
            </w:r>
            <w:r>
              <w:rPr>
                <w:rStyle w:val="HTMLCode"/>
                <w:rFonts w:eastAsiaTheme="minorHAnsi"/>
                <w:color w:val="990000"/>
              </w:rPr>
              <w:t>2.0f</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float </w:t>
            </w:r>
            <w:r>
              <w:rPr>
                <w:rStyle w:val="HTMLCode"/>
                <w:rFonts w:eastAsiaTheme="minorHAnsi"/>
                <w:color w:val="000000"/>
              </w:rPr>
              <w:t>areaInFourthConstructor=rectangle4.fourth();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The area of a rectangle in first </w:t>
            </w:r>
            <w:r>
              <w:rPr>
                <w:rFonts w:ascii="Courier New" w:hAnsi="Courier New" w:cs="Courier New"/>
                <w:color w:val="2A00FF"/>
                <w:sz w:val="20"/>
                <w:szCs w:val="20"/>
              </w:rPr>
              <w:br/>
            </w:r>
            <w:r>
              <w:rPr>
                <w:rStyle w:val="HTMLCode"/>
                <w:rFonts w:eastAsiaTheme="minorHAnsi"/>
                <w:color w:val="2A00FF"/>
              </w:rPr>
              <w:t>  constructor is :  " </w:t>
            </w:r>
            <w:r>
              <w:rPr>
                <w:rStyle w:val="HTMLCode"/>
                <w:rFonts w:eastAsiaTheme="minorHAnsi"/>
                <w:color w:val="000000"/>
              </w:rPr>
              <w:t>+ areaInFourthConstructor);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class </w:t>
            </w:r>
            <w:r>
              <w:rPr>
                <w:rStyle w:val="HTMLCode"/>
                <w:rFonts w:eastAsiaTheme="minorHAnsi"/>
                <w:color w:val="000000"/>
              </w:rPr>
              <w:t>Rectangle{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 b;</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float </w:t>
            </w:r>
            <w:r>
              <w:rPr>
                <w:rStyle w:val="HTMLCode"/>
                <w:rFonts w:eastAsiaTheme="minorHAnsi"/>
                <w:color w:val="000000"/>
              </w:rPr>
              <w:t>p, q;</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w:t>
            </w:r>
            <w:r>
              <w:rPr>
                <w:rStyle w:val="HTMLCode"/>
                <w:rFonts w:eastAsiaTheme="minorHAnsi"/>
                <w:color w:val="000000"/>
              </w:rPr>
              <w:t>Rectangle(</w:t>
            </w:r>
            <w:r>
              <w:rPr>
                <w:rStyle w:val="HTMLCode"/>
                <w:rFonts w:eastAsiaTheme="minorHAnsi"/>
                <w:b/>
                <w:bCs/>
                <w:color w:val="7F0055"/>
              </w:rPr>
              <w:t>int </w:t>
            </w:r>
            <w:r>
              <w:rPr>
                <w:rStyle w:val="HTMLCode"/>
                <w:rFonts w:eastAsiaTheme="minorHAnsi"/>
                <w:color w:val="000000"/>
              </w:rPr>
              <w:t>x, </w:t>
            </w:r>
            <w:r>
              <w:rPr>
                <w:rStyle w:val="HTMLCode"/>
                <w:rFonts w:eastAsiaTheme="minorHAnsi"/>
                <w:b/>
                <w:bCs/>
                <w:color w:val="7F0055"/>
              </w:rPr>
              <w:t>int </w:t>
            </w:r>
            <w:r>
              <w:rPr>
                <w:rStyle w:val="HTMLCode"/>
                <w:rFonts w:eastAsiaTheme="minorHAnsi"/>
                <w:color w:val="000000"/>
              </w:rPr>
              <w:t>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 = 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int </w:t>
            </w:r>
            <w:r>
              <w:rPr>
                <w:rStyle w:val="HTMLCode"/>
                <w:rFonts w:eastAsiaTheme="minorHAnsi"/>
                <w:color w:val="000000"/>
              </w:rPr>
              <w:t>first(){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(l * 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w:t>
            </w:r>
            <w:r>
              <w:rPr>
                <w:rStyle w:val="HTMLCode"/>
                <w:rFonts w:eastAsiaTheme="minorHAnsi"/>
                <w:color w:val="000000"/>
              </w:rPr>
              <w:t>Rectangle(</w:t>
            </w:r>
            <w:r>
              <w:rPr>
                <w:rStyle w:val="HTMLCode"/>
                <w:rFonts w:eastAsiaTheme="minorHAnsi"/>
                <w:b/>
                <w:bCs/>
                <w:color w:val="7F0055"/>
              </w:rPr>
              <w:t>int </w:t>
            </w:r>
            <w:r>
              <w:rPr>
                <w:rStyle w:val="HTMLCode"/>
                <w:rFonts w:eastAsiaTheme="minorHAnsi"/>
                <w:color w:val="000000"/>
              </w:rPr>
              <w:t>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int </w:t>
            </w:r>
            <w:r>
              <w:rPr>
                <w:rStyle w:val="HTMLCode"/>
                <w:rFonts w:eastAsiaTheme="minorHAnsi"/>
                <w:color w:val="000000"/>
              </w:rPr>
              <w:t>second(){</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(l * 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w:t>
            </w:r>
            <w:r>
              <w:rPr>
                <w:rStyle w:val="HTMLCode"/>
                <w:rFonts w:eastAsiaTheme="minorHAnsi"/>
                <w:color w:val="000000"/>
              </w:rPr>
              <w:t>Rectangle(</w:t>
            </w:r>
            <w:r>
              <w:rPr>
                <w:rStyle w:val="HTMLCode"/>
                <w:rFonts w:eastAsiaTheme="minorHAnsi"/>
                <w:b/>
                <w:bCs/>
                <w:color w:val="7F0055"/>
              </w:rPr>
              <w:t>float </w:t>
            </w:r>
            <w:r>
              <w:rPr>
                <w:rStyle w:val="HTMLCode"/>
                <w:rFonts w:eastAsiaTheme="minorHAnsi"/>
                <w:color w:val="000000"/>
              </w:rPr>
              <w:t>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p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q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float </w:t>
            </w:r>
            <w:r>
              <w:rPr>
                <w:rStyle w:val="HTMLCode"/>
                <w:rFonts w:eastAsiaTheme="minorHAnsi"/>
                <w:color w:val="000000"/>
              </w:rPr>
              <w:t>third(){</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(p * q);</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w:t>
            </w:r>
            <w:r>
              <w:rPr>
                <w:rStyle w:val="HTMLCode"/>
                <w:rFonts w:eastAsiaTheme="minorHAnsi"/>
                <w:color w:val="000000"/>
              </w:rPr>
              <w:t>Rectangle(</w:t>
            </w:r>
            <w:r>
              <w:rPr>
                <w:rStyle w:val="HTMLCode"/>
                <w:rFonts w:eastAsiaTheme="minorHAnsi"/>
                <w:b/>
                <w:bCs/>
                <w:color w:val="7F0055"/>
              </w:rPr>
              <w:t>float </w:t>
            </w:r>
            <w:r>
              <w:rPr>
                <w:rStyle w:val="HTMLCode"/>
                <w:rFonts w:eastAsiaTheme="minorHAnsi"/>
                <w:color w:val="000000"/>
              </w:rPr>
              <w:t>x, </w:t>
            </w:r>
            <w:r>
              <w:rPr>
                <w:rStyle w:val="HTMLCode"/>
                <w:rFonts w:eastAsiaTheme="minorHAnsi"/>
                <w:b/>
                <w:bCs/>
                <w:color w:val="7F0055"/>
              </w:rPr>
              <w:t>float </w:t>
            </w:r>
            <w:r>
              <w:rPr>
                <w:rStyle w:val="HTMLCode"/>
                <w:rFonts w:eastAsiaTheme="minorHAnsi"/>
                <w:color w:val="000000"/>
              </w:rPr>
              <w:t>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p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q = 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float </w:t>
            </w:r>
            <w:r>
              <w:rPr>
                <w:rStyle w:val="HTMLCode"/>
                <w:rFonts w:eastAsiaTheme="minorHAnsi"/>
                <w:color w:val="000000"/>
              </w:rPr>
              <w:t>fourth(){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(p * q);</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lastRenderedPageBreak/>
        <w:t>Output of the program is given below:</w:t>
      </w:r>
    </w:p>
    <w:tbl>
      <w:tblPr>
        <w:tblW w:w="1900" w:type="pct"/>
        <w:tblCellSpacing w:w="0" w:type="dxa"/>
        <w:shd w:val="clear" w:color="auto" w:fill="000000"/>
        <w:tblCellMar>
          <w:left w:w="0" w:type="dxa"/>
          <w:right w:w="0" w:type="dxa"/>
        </w:tblCellMar>
        <w:tblLook w:val="04A0"/>
      </w:tblPr>
      <w:tblGrid>
        <w:gridCol w:w="3557"/>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C:\java&gt;java ConstructorOverloading</w:t>
            </w:r>
            <w:r>
              <w:rPr>
                <w:rFonts w:ascii="Arial" w:hAnsi="Arial" w:cs="Arial"/>
                <w:b/>
                <w:bCs/>
                <w:color w:val="FFFFFF"/>
                <w:sz w:val="17"/>
                <w:szCs w:val="17"/>
              </w:rPr>
              <w:br/>
            </w:r>
            <w:r>
              <w:rPr>
                <w:rFonts w:ascii="Arial" w:hAnsi="Arial" w:cs="Arial"/>
                <w:b/>
                <w:bCs/>
                <w:color w:val="FFFFFF"/>
                <w:sz w:val="17"/>
                <w:szCs w:val="17"/>
              </w:rPr>
              <w:lastRenderedPageBreak/>
              <w:t>The area of a rectangle in first constructor is : 8</w:t>
            </w:r>
            <w:r>
              <w:rPr>
                <w:rFonts w:ascii="Arial" w:hAnsi="Arial" w:cs="Arial"/>
                <w:b/>
                <w:bCs/>
                <w:color w:val="FFFFFF"/>
                <w:sz w:val="17"/>
                <w:szCs w:val="17"/>
              </w:rPr>
              <w:br/>
              <w:t>The area of a rectangle in first constructor is : 25</w:t>
            </w:r>
            <w:r>
              <w:rPr>
                <w:rFonts w:ascii="Arial" w:hAnsi="Arial" w:cs="Arial"/>
                <w:b/>
                <w:bCs/>
                <w:color w:val="FFFFFF"/>
                <w:sz w:val="17"/>
                <w:szCs w:val="17"/>
              </w:rPr>
              <w:br/>
              <w:t>The area of a rectangle in first constructor is : 4.0</w:t>
            </w:r>
            <w:r>
              <w:rPr>
                <w:rFonts w:ascii="Arial" w:hAnsi="Arial" w:cs="Arial"/>
                <w:b/>
                <w:bCs/>
                <w:color w:val="FFFFFF"/>
                <w:sz w:val="17"/>
                <w:szCs w:val="17"/>
              </w:rPr>
              <w:br/>
              <w:t>The area of a rectangle in first constructor is : 6.0</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23" w:history="1">
        <w:r>
          <w:rPr>
            <w:rStyle w:val="Hyperlink"/>
            <w:rFonts w:ascii="Arial" w:hAnsi="Arial" w:cs="Arial"/>
            <w:b/>
            <w:bCs/>
            <w:color w:val="D10026"/>
            <w:sz w:val="20"/>
            <w:szCs w:val="20"/>
          </w:rPr>
          <w:t>Download this program</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How to use "this" keyword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39" name="Picture 539" descr="http://www.roseindia.net/images/previous.gif">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descr="http://www.roseindia.net/images/previous.gif">
                      <a:hlinkClick r:id="rId22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40" name="Picture 54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41" name="Picture 541" descr="http://www.roseindia.net/images/next.gif">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descr="http://www.roseindia.net/images/next.gif">
                      <a:hlinkClick r:id="rId22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keyword</w:t>
      </w:r>
      <w:r>
        <w:rPr>
          <w:rStyle w:val="apple-converted-space"/>
          <w:rFonts w:ascii="Arial" w:hAnsi="Arial" w:cs="Arial"/>
          <w:color w:val="000000"/>
          <w:sz w:val="17"/>
          <w:szCs w:val="17"/>
        </w:rPr>
        <w:t> </w:t>
      </w:r>
      <w:r>
        <w:rPr>
          <w:rFonts w:ascii="Arial" w:hAnsi="Arial" w:cs="Arial"/>
          <w:b/>
          <w:bCs/>
          <w:color w:val="000000"/>
          <w:sz w:val="17"/>
          <w:szCs w:val="17"/>
        </w:rPr>
        <w:t>this</w:t>
      </w:r>
      <w:r>
        <w:rPr>
          <w:rStyle w:val="apple-converted-space"/>
          <w:rFonts w:ascii="Arial" w:hAnsi="Arial" w:cs="Arial"/>
          <w:b/>
          <w:bCs/>
          <w:color w:val="000000"/>
          <w:sz w:val="17"/>
          <w:szCs w:val="17"/>
        </w:rPr>
        <w:t> </w:t>
      </w:r>
      <w:r>
        <w:rPr>
          <w:rFonts w:ascii="Arial" w:hAnsi="Arial" w:cs="Arial"/>
          <w:color w:val="000000"/>
          <w:sz w:val="17"/>
          <w:szCs w:val="17"/>
        </w:rPr>
        <w:t xml:space="preserve">is useful when you need to refer to instance of the class from its method. The keyword helps us to avoid name conflicts. </w:t>
      </w:r>
      <w:proofErr w:type="gramStart"/>
      <w:r>
        <w:rPr>
          <w:rFonts w:ascii="Arial" w:hAnsi="Arial" w:cs="Arial"/>
          <w:color w:val="000000"/>
          <w:sz w:val="17"/>
          <w:szCs w:val="17"/>
        </w:rPr>
        <w:t>As we can see in the program that we have declare the name of instance variable and local variables same.</w:t>
      </w:r>
      <w:proofErr w:type="gramEnd"/>
      <w:r>
        <w:rPr>
          <w:rFonts w:ascii="Arial" w:hAnsi="Arial" w:cs="Arial"/>
          <w:color w:val="000000"/>
          <w:sz w:val="17"/>
          <w:szCs w:val="17"/>
        </w:rPr>
        <w:t xml:space="preserve"> Now to avoid the confliction between them we use</w:t>
      </w:r>
      <w:r>
        <w:rPr>
          <w:rStyle w:val="apple-converted-space"/>
          <w:rFonts w:ascii="Arial" w:hAnsi="Arial" w:cs="Arial"/>
          <w:color w:val="000000"/>
          <w:sz w:val="17"/>
          <w:szCs w:val="17"/>
        </w:rPr>
        <w:t> </w:t>
      </w:r>
      <w:r>
        <w:rPr>
          <w:rFonts w:ascii="Arial" w:hAnsi="Arial" w:cs="Arial"/>
          <w:b/>
          <w:bCs/>
          <w:color w:val="000000"/>
          <w:sz w:val="17"/>
          <w:szCs w:val="17"/>
        </w:rPr>
        <w:t>this</w:t>
      </w:r>
      <w:r>
        <w:rPr>
          <w:rStyle w:val="apple-converted-space"/>
          <w:rFonts w:ascii="Arial" w:hAnsi="Arial" w:cs="Arial"/>
          <w:color w:val="000000"/>
          <w:sz w:val="17"/>
          <w:szCs w:val="17"/>
        </w:rPr>
        <w:t> </w:t>
      </w:r>
      <w:r>
        <w:rPr>
          <w:rFonts w:ascii="Arial" w:hAnsi="Arial" w:cs="Arial"/>
          <w:color w:val="000000"/>
          <w:sz w:val="17"/>
          <w:szCs w:val="17"/>
        </w:rPr>
        <w:t xml:space="preserve">keyword. Here, this section provides you an example with the complete code of the program for the illustration of how to what </w:t>
      </w:r>
      <w:proofErr w:type="gramStart"/>
      <w:r>
        <w:rPr>
          <w:rFonts w:ascii="Arial" w:hAnsi="Arial" w:cs="Arial"/>
          <w:color w:val="000000"/>
          <w:sz w:val="17"/>
          <w:szCs w:val="17"/>
        </w:rPr>
        <w:t>is</w:t>
      </w:r>
      <w:r>
        <w:rPr>
          <w:rStyle w:val="apple-converted-space"/>
          <w:rFonts w:ascii="Arial" w:hAnsi="Arial" w:cs="Arial"/>
          <w:color w:val="000000"/>
          <w:sz w:val="17"/>
          <w:szCs w:val="17"/>
        </w:rPr>
        <w:t> </w:t>
      </w:r>
      <w:r>
        <w:rPr>
          <w:rFonts w:ascii="Arial" w:hAnsi="Arial" w:cs="Arial"/>
          <w:b/>
          <w:bCs/>
          <w:color w:val="000000"/>
          <w:sz w:val="17"/>
          <w:szCs w:val="17"/>
        </w:rPr>
        <w:t>this</w:t>
      </w:r>
      <w:r>
        <w:rPr>
          <w:rStyle w:val="apple-converted-space"/>
          <w:rFonts w:ascii="Arial" w:hAnsi="Arial" w:cs="Arial"/>
          <w:color w:val="000000"/>
          <w:sz w:val="17"/>
          <w:szCs w:val="17"/>
        </w:rPr>
        <w:t> </w:t>
      </w:r>
      <w:r>
        <w:rPr>
          <w:rFonts w:ascii="Arial" w:hAnsi="Arial" w:cs="Arial"/>
          <w:color w:val="000000"/>
          <w:sz w:val="17"/>
          <w:szCs w:val="17"/>
        </w:rPr>
        <w:t>keyword</w:t>
      </w:r>
      <w:proofErr w:type="gramEnd"/>
      <w:r>
        <w:rPr>
          <w:rFonts w:ascii="Arial" w:hAnsi="Arial" w:cs="Arial"/>
          <w:color w:val="000000"/>
          <w:sz w:val="17"/>
          <w:szCs w:val="17"/>
        </w:rPr>
        <w:t xml:space="preserve"> and how to use it.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example,</w:t>
      </w:r>
      <w:r>
        <w:rPr>
          <w:rStyle w:val="apple-converted-space"/>
          <w:rFonts w:ascii="Arial" w:hAnsi="Arial" w:cs="Arial"/>
          <w:color w:val="000000"/>
          <w:sz w:val="17"/>
          <w:szCs w:val="17"/>
        </w:rPr>
        <w:t> </w:t>
      </w:r>
      <w:r>
        <w:rPr>
          <w:rFonts w:ascii="Arial" w:hAnsi="Arial" w:cs="Arial"/>
          <w:b/>
          <w:bCs/>
          <w:color w:val="000000"/>
          <w:sz w:val="17"/>
          <w:szCs w:val="17"/>
        </w:rPr>
        <w:t>this.length</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this.breadth</w:t>
      </w:r>
      <w:r>
        <w:rPr>
          <w:rStyle w:val="apple-converted-space"/>
          <w:rFonts w:ascii="Arial" w:hAnsi="Arial" w:cs="Arial"/>
          <w:color w:val="000000"/>
          <w:sz w:val="17"/>
          <w:szCs w:val="17"/>
        </w:rPr>
        <w:t> </w:t>
      </w:r>
      <w:r>
        <w:rPr>
          <w:rFonts w:ascii="Arial" w:hAnsi="Arial" w:cs="Arial"/>
          <w:color w:val="000000"/>
          <w:sz w:val="17"/>
          <w:szCs w:val="17"/>
        </w:rPr>
        <w:t>refers to the instance variable length and breadth while length and breadth refers to the arguments passed in the method. We have made a program over</w:t>
      </w:r>
      <w:r>
        <w:rPr>
          <w:rStyle w:val="apple-converted-space"/>
          <w:rFonts w:ascii="Arial" w:hAnsi="Arial" w:cs="Arial"/>
          <w:color w:val="000000"/>
          <w:sz w:val="17"/>
          <w:szCs w:val="17"/>
        </w:rPr>
        <w:t> </w:t>
      </w:r>
      <w:r>
        <w:rPr>
          <w:rFonts w:ascii="Arial" w:hAnsi="Arial" w:cs="Arial"/>
          <w:b/>
          <w:bCs/>
          <w:color w:val="000000"/>
          <w:sz w:val="17"/>
          <w:szCs w:val="17"/>
        </w:rPr>
        <w:t>this</w:t>
      </w:r>
      <w:r>
        <w:rPr>
          <w:rFonts w:ascii="Arial" w:hAnsi="Arial" w:cs="Arial"/>
          <w:color w:val="000000"/>
          <w:sz w:val="17"/>
          <w:szCs w:val="17"/>
        </w:rPr>
        <w:t>. After going through it you can better understand.</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765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class </w:t>
            </w:r>
            <w:r>
              <w:rPr>
                <w:rStyle w:val="HTMLCode"/>
                <w:rFonts w:eastAsiaTheme="minorHAnsi"/>
                <w:color w:val="000000"/>
              </w:rPr>
              <w:t>Rectangle{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length,breadth;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void </w:t>
            </w:r>
            <w:r>
              <w:rPr>
                <w:rStyle w:val="HTMLCode"/>
                <w:rFonts w:eastAsiaTheme="minorHAnsi"/>
                <w:color w:val="000000"/>
              </w:rPr>
              <w:t>show(</w:t>
            </w:r>
            <w:r>
              <w:rPr>
                <w:rStyle w:val="HTMLCode"/>
                <w:rFonts w:eastAsiaTheme="minorHAnsi"/>
                <w:b/>
                <w:bCs/>
                <w:color w:val="7F0055"/>
              </w:rPr>
              <w:t>int </w:t>
            </w:r>
            <w:r>
              <w:rPr>
                <w:rStyle w:val="HTMLCode"/>
                <w:rFonts w:eastAsiaTheme="minorHAnsi"/>
                <w:color w:val="000000"/>
              </w:rPr>
              <w:t>length,int breadth){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this</w:t>
            </w:r>
            <w:r>
              <w:rPr>
                <w:rStyle w:val="HTMLCode"/>
                <w:rFonts w:eastAsiaTheme="minorHAnsi"/>
                <w:color w:val="000000"/>
              </w:rPr>
              <w:t>.length=length;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this</w:t>
            </w:r>
            <w:r>
              <w:rPr>
                <w:rStyle w:val="HTMLCode"/>
                <w:rFonts w:eastAsiaTheme="minorHAnsi"/>
                <w:color w:val="000000"/>
              </w:rPr>
              <w:t>.breadth=breadth;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calculate(){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(length*breadth);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UseOfThisOperator{</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Rectangle rectangle=</w:t>
            </w:r>
            <w:r>
              <w:rPr>
                <w:rStyle w:val="HTMLCode"/>
                <w:rFonts w:eastAsiaTheme="minorHAnsi"/>
                <w:b/>
                <w:bCs/>
                <w:color w:val="7F0055"/>
              </w:rPr>
              <w:t>new </w:t>
            </w:r>
            <w:r>
              <w:rPr>
                <w:rStyle w:val="HTMLCode"/>
                <w:rFonts w:eastAsiaTheme="minorHAnsi"/>
                <w:color w:val="000000"/>
              </w:rPr>
              <w:t>Rectangle();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rectangle.show(</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6</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area = rectangle.calculate();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area of a Rectangle is  :  " </w:t>
            </w:r>
            <w:r>
              <w:rPr>
                <w:rStyle w:val="HTMLCode"/>
                <w:rFonts w:eastAsiaTheme="minorHAnsi"/>
                <w:color w:val="000000"/>
              </w:rPr>
              <w:t>+ area);</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lastRenderedPageBreak/>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lastRenderedPageBreak/>
        <w:t>Output of the program is given below:</w:t>
      </w:r>
    </w:p>
    <w:tbl>
      <w:tblPr>
        <w:tblW w:w="1700" w:type="pct"/>
        <w:tblCellSpacing w:w="0" w:type="dxa"/>
        <w:shd w:val="clear" w:color="auto" w:fill="000000"/>
        <w:tblCellMar>
          <w:left w:w="0" w:type="dxa"/>
          <w:right w:w="0" w:type="dxa"/>
        </w:tblCellMar>
        <w:tblLook w:val="04A0"/>
      </w:tblPr>
      <w:tblGrid>
        <w:gridCol w:w="3182"/>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C:\java&gt;java UseOfThisOperator</w:t>
            </w:r>
            <w:r>
              <w:rPr>
                <w:rFonts w:ascii="Arial" w:hAnsi="Arial" w:cs="Arial"/>
                <w:b/>
                <w:bCs/>
                <w:color w:val="FFFFFF"/>
                <w:sz w:val="17"/>
                <w:szCs w:val="17"/>
              </w:rPr>
              <w:br/>
              <w:t>The area of a Rectangle is : 30</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 Threads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45" name="Picture 545" descr="http://www.roseindia.net/images/previous.gif">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descr="http://www.roseindia.net/images/previous.gif">
                      <a:hlinkClick r:id="rId22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46" name="Picture 54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47" name="Picture 547" descr="http://www.roseindia.net/images/next.gif">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descr="http://www.roseindia.net/images/next.gif">
                      <a:hlinkClick r:id="rId22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Thread is the feature of mostly languages including Java. Threads allow the program to perform multiple tasks simultaneously. Process speed can be increased by using threads because the thread can stop or suspend a specific running process and start or resume the suspended processes. Multitasking or multiprogramming is delivered through the running of multiple threads concurrently. If your computer does not have multi-processors then the multi-threads really do not run concurrently.</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illustrates how to create a thread and how to implement the thread. In this example we will see that the program prints numbers from 1 to 10 line by line after 5 seconds which has been declared in the</w:t>
      </w:r>
      <w:r>
        <w:rPr>
          <w:rStyle w:val="apple-converted-space"/>
          <w:rFonts w:ascii="Arial" w:hAnsi="Arial" w:cs="Arial"/>
          <w:color w:val="000000"/>
          <w:sz w:val="17"/>
          <w:szCs w:val="17"/>
        </w:rPr>
        <w:t> </w:t>
      </w:r>
      <w:r>
        <w:rPr>
          <w:rFonts w:ascii="Arial" w:hAnsi="Arial" w:cs="Arial"/>
          <w:color w:val="2A00FF"/>
          <w:sz w:val="17"/>
          <w:szCs w:val="17"/>
        </w:rPr>
        <w:t>sleep</w:t>
      </w:r>
      <w:r>
        <w:rPr>
          <w:rStyle w:val="apple-converted-space"/>
          <w:rFonts w:ascii="Arial" w:hAnsi="Arial" w:cs="Arial"/>
          <w:color w:val="000000"/>
          <w:sz w:val="17"/>
          <w:szCs w:val="17"/>
        </w:rPr>
        <w:t> </w:t>
      </w:r>
      <w:r>
        <w:rPr>
          <w:rFonts w:ascii="Arial" w:hAnsi="Arial" w:cs="Arial"/>
          <w:color w:val="000000"/>
          <w:sz w:val="17"/>
          <w:szCs w:val="17"/>
        </w:rPr>
        <w:t>function of the thread class.</w:t>
      </w:r>
      <w:r>
        <w:rPr>
          <w:rStyle w:val="apple-converted-space"/>
          <w:rFonts w:ascii="Arial" w:hAnsi="Arial" w:cs="Arial"/>
          <w:color w:val="000000"/>
          <w:sz w:val="17"/>
          <w:szCs w:val="17"/>
        </w:rPr>
        <w:t> </w:t>
      </w:r>
      <w:r>
        <w:rPr>
          <w:rFonts w:ascii="Arial" w:hAnsi="Arial" w:cs="Arial"/>
          <w:color w:val="2A00FF"/>
          <w:sz w:val="17"/>
          <w:szCs w:val="17"/>
        </w:rPr>
        <w:t>Sleep</w:t>
      </w:r>
      <w:r>
        <w:rPr>
          <w:rStyle w:val="apple-converted-space"/>
          <w:rFonts w:ascii="Arial" w:hAnsi="Arial" w:cs="Arial"/>
          <w:color w:val="000000"/>
          <w:sz w:val="17"/>
          <w:szCs w:val="17"/>
        </w:rPr>
        <w:t> </w:t>
      </w:r>
      <w:r>
        <w:rPr>
          <w:rFonts w:ascii="Arial" w:hAnsi="Arial" w:cs="Arial"/>
          <w:color w:val="000000"/>
          <w:sz w:val="17"/>
          <w:szCs w:val="17"/>
        </w:rPr>
        <w:t>function contains the sleeping time in millisecond and in this program</w:t>
      </w:r>
      <w:r>
        <w:rPr>
          <w:rStyle w:val="apple-converted-space"/>
          <w:rFonts w:ascii="Arial" w:hAnsi="Arial" w:cs="Arial"/>
          <w:color w:val="000000"/>
          <w:sz w:val="17"/>
          <w:szCs w:val="17"/>
        </w:rPr>
        <w:t> </w:t>
      </w:r>
      <w:r>
        <w:rPr>
          <w:rFonts w:ascii="Arial" w:hAnsi="Arial" w:cs="Arial"/>
          <w:color w:val="2A00FF"/>
          <w:sz w:val="17"/>
          <w:szCs w:val="17"/>
        </w:rPr>
        <w:t>sleep</w:t>
      </w:r>
      <w:r>
        <w:rPr>
          <w:rStyle w:val="apple-converted-space"/>
          <w:rFonts w:ascii="Arial" w:hAnsi="Arial" w:cs="Arial"/>
          <w:color w:val="000000"/>
          <w:sz w:val="17"/>
          <w:szCs w:val="17"/>
        </w:rPr>
        <w:t> </w:t>
      </w:r>
      <w:r>
        <w:rPr>
          <w:rFonts w:ascii="Arial" w:hAnsi="Arial" w:cs="Arial"/>
          <w:color w:val="000000"/>
          <w:sz w:val="17"/>
          <w:szCs w:val="17"/>
        </w:rPr>
        <w:t>function has contained 5000 millisecond mean 5 second time. There is</w:t>
      </w:r>
      <w:r>
        <w:rPr>
          <w:rStyle w:val="apple-converted-space"/>
          <w:rFonts w:ascii="Arial" w:hAnsi="Arial" w:cs="Arial"/>
          <w:color w:val="000000"/>
          <w:sz w:val="17"/>
          <w:szCs w:val="17"/>
        </w:rPr>
        <w:t> </w:t>
      </w:r>
      <w:r>
        <w:rPr>
          <w:rFonts w:ascii="Arial" w:hAnsi="Arial" w:cs="Arial"/>
          <w:color w:val="2A00FF"/>
          <w:sz w:val="17"/>
          <w:szCs w:val="17"/>
        </w:rPr>
        <w:t>sleep</w:t>
      </w:r>
      <w:r>
        <w:rPr>
          <w:rStyle w:val="apple-converted-space"/>
          <w:rFonts w:ascii="Arial" w:hAnsi="Arial" w:cs="Arial"/>
          <w:color w:val="000000"/>
          <w:sz w:val="17"/>
          <w:szCs w:val="17"/>
        </w:rPr>
        <w:t> </w:t>
      </w:r>
      <w:r>
        <w:rPr>
          <w:rFonts w:ascii="Arial" w:hAnsi="Arial" w:cs="Arial"/>
          <w:color w:val="000000"/>
          <w:sz w:val="17"/>
          <w:szCs w:val="17"/>
        </w:rPr>
        <w:t>function must caught by the</w:t>
      </w:r>
      <w:r>
        <w:rPr>
          <w:rStyle w:val="apple-converted-space"/>
          <w:rFonts w:ascii="Arial" w:hAnsi="Arial" w:cs="Arial"/>
          <w:color w:val="000000"/>
          <w:sz w:val="17"/>
          <w:szCs w:val="17"/>
        </w:rPr>
        <w:t> </w:t>
      </w:r>
      <w:r>
        <w:rPr>
          <w:rFonts w:ascii="Arial" w:hAnsi="Arial" w:cs="Arial"/>
          <w:color w:val="2A00FF"/>
          <w:sz w:val="17"/>
          <w:szCs w:val="17"/>
        </w:rPr>
        <w:t>InterruptedException</w:t>
      </w:r>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So, this program used the</w:t>
      </w:r>
      <w:r>
        <w:rPr>
          <w:rFonts w:ascii="Arial" w:hAnsi="Arial" w:cs="Arial"/>
          <w:color w:val="2A00FF"/>
          <w:sz w:val="17"/>
          <w:szCs w:val="17"/>
        </w:rPr>
        <w:t>InterruptedException</w:t>
      </w:r>
      <w:r>
        <w:rPr>
          <w:rStyle w:val="apple-converted-space"/>
          <w:rFonts w:ascii="Arial" w:hAnsi="Arial" w:cs="Arial"/>
          <w:color w:val="000000"/>
          <w:sz w:val="17"/>
          <w:szCs w:val="17"/>
        </w:rPr>
        <w:t> </w:t>
      </w:r>
      <w:r>
        <w:rPr>
          <w:rFonts w:ascii="Arial" w:hAnsi="Arial" w:cs="Arial"/>
          <w:color w:val="000000"/>
          <w:sz w:val="17"/>
          <w:szCs w:val="17"/>
        </w:rPr>
        <w:t>which tells something the user if thread is failed or interrupted.</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Here is the code of the </w:t>
      </w:r>
      <w:proofErr w:type="gramStart"/>
      <w:r>
        <w:rPr>
          <w:rFonts w:ascii="Arial" w:hAnsi="Arial" w:cs="Arial"/>
          <w:b/>
          <w:bCs/>
          <w:color w:val="000000"/>
          <w:sz w:val="17"/>
          <w:szCs w:val="17"/>
        </w:rPr>
        <w:t>program :</w:t>
      </w:r>
      <w:proofErr w:type="gramEnd"/>
      <w:r>
        <w:rPr>
          <w:rFonts w:ascii="Arial" w:hAnsi="Arial" w:cs="Arial"/>
          <w:b/>
          <w:bCs/>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933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public class</w:t>
            </w:r>
            <w:r>
              <w:rPr>
                <w:rStyle w:val="HTMLCode"/>
                <w:rFonts w:eastAsiaTheme="minorHAnsi"/>
                <w:b/>
                <w:bCs/>
              </w:rPr>
              <w:t> </w:t>
            </w:r>
            <w:r>
              <w:rPr>
                <w:rStyle w:val="HTMLCode"/>
                <w:rFonts w:eastAsiaTheme="minorHAnsi"/>
              </w:rPr>
              <w:t>Threads{</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rPr>
              <w:t>  Thread th =</w:t>
            </w:r>
            <w:r>
              <w:rPr>
                <w:rStyle w:val="HTMLCode"/>
                <w:rFonts w:eastAsiaTheme="minorHAnsi"/>
                <w:color w:val="000000"/>
              </w:rPr>
              <w:t> </w:t>
            </w:r>
            <w:r>
              <w:rPr>
                <w:rStyle w:val="HTMLCode"/>
                <w:rFonts w:eastAsiaTheme="minorHAnsi"/>
                <w:b/>
                <w:bCs/>
                <w:color w:val="7F0055"/>
              </w:rPr>
              <w:t>new </w:t>
            </w:r>
            <w:r>
              <w:rPr>
                <w:rStyle w:val="HTMLCode"/>
                <w:rFonts w:eastAsiaTheme="minorHAnsi"/>
              </w:rPr>
              <w:t>Thread();</w:t>
            </w:r>
            <w:r>
              <w:rPr>
                <w:rFonts w:ascii="Courier New" w:hAnsi="Courier New" w:cs="Courier New"/>
                <w:sz w:val="20"/>
                <w:szCs w:val="20"/>
              </w:rPr>
              <w:br/>
            </w:r>
            <w:r>
              <w:rPr>
                <w:rStyle w:val="HTMLCode"/>
                <w:rFonts w:eastAsiaTheme="minorHAnsi"/>
                <w:color w:val="FFFFFF"/>
              </w:rPr>
              <w:t>  </w:t>
            </w:r>
            <w:r>
              <w:rPr>
                <w:rStyle w:val="HTMLCode"/>
                <w:rFonts w:eastAsiaTheme="minorHAnsi"/>
              </w:rPr>
              <w:t>System.out.println(</w:t>
            </w:r>
            <w:r>
              <w:rPr>
                <w:rStyle w:val="HTMLCode"/>
                <w:rFonts w:eastAsiaTheme="minorHAnsi"/>
                <w:color w:val="2A00FF"/>
              </w:rPr>
              <w:t>"Numbers are printing line by line after 5 seconds : "</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b/>
                <w:bCs/>
                <w:color w:val="7F0055"/>
              </w:rPr>
              <w:t>try</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rPr>
              <w:t>i = </w:t>
            </w:r>
            <w:r>
              <w:rPr>
                <w:rStyle w:val="HTMLCode"/>
                <w:rFonts w:eastAsiaTheme="minorHAnsi"/>
                <w:color w:val="990000"/>
              </w:rPr>
              <w:t>1</w:t>
            </w:r>
            <w:r>
              <w:rPr>
                <w:rStyle w:val="HTMLCode"/>
                <w:rFonts w:eastAsiaTheme="minorHAnsi"/>
              </w:rPr>
              <w:t>;i &lt;=</w:t>
            </w:r>
            <w:r>
              <w:rPr>
                <w:rStyle w:val="HTMLCode"/>
                <w:rFonts w:eastAsiaTheme="minorHAnsi"/>
                <w:color w:val="000000"/>
              </w:rPr>
              <w:t> </w:t>
            </w:r>
            <w:r>
              <w:rPr>
                <w:rStyle w:val="HTMLCode"/>
                <w:rFonts w:eastAsiaTheme="minorHAnsi"/>
                <w:color w:val="990000"/>
              </w:rPr>
              <w:t>10</w:t>
            </w:r>
            <w:r>
              <w:rPr>
                <w:rStyle w:val="HTMLCode"/>
                <w:rFonts w:eastAsiaTheme="minorHAnsi"/>
              </w:rPr>
              <w:t>;i++)</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rPr>
              <w:t>  System.out.println(i);</w:t>
            </w:r>
            <w:r>
              <w:rPr>
                <w:rFonts w:ascii="Courier New" w:hAnsi="Courier New" w:cs="Courier New"/>
                <w:sz w:val="20"/>
                <w:szCs w:val="20"/>
              </w:rPr>
              <w:br/>
            </w:r>
            <w:r>
              <w:rPr>
                <w:rStyle w:val="HTMLCode"/>
                <w:rFonts w:eastAsiaTheme="minorHAnsi"/>
              </w:rPr>
              <w:t>  th.sleep(</w:t>
            </w:r>
            <w:r>
              <w:rPr>
                <w:rStyle w:val="HTMLCode"/>
                <w:rFonts w:eastAsiaTheme="minorHAnsi"/>
                <w:color w:val="990000"/>
              </w:rPr>
              <w:t>5000</w:t>
            </w:r>
            <w:r>
              <w:rPr>
                <w:rStyle w:val="HTMLCode"/>
                <w:rFonts w:eastAsiaTheme="minorHAnsi"/>
              </w:rPr>
              <w:t>);</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rPr>
              <w:t>(InterruptedException e){</w:t>
            </w:r>
            <w:r>
              <w:rPr>
                <w:rFonts w:ascii="Courier New" w:hAnsi="Courier New" w:cs="Courier New"/>
                <w:sz w:val="20"/>
                <w:szCs w:val="20"/>
              </w:rPr>
              <w:br/>
            </w:r>
            <w:r>
              <w:rPr>
                <w:rStyle w:val="HTMLCode"/>
                <w:rFonts w:eastAsiaTheme="minorHAnsi"/>
              </w:rPr>
              <w:t>  </w:t>
            </w:r>
            <w:r>
              <w:rPr>
                <w:rStyle w:val="HTMLCode"/>
                <w:rFonts w:eastAsiaTheme="minorHAnsi"/>
                <w:color w:val="FFFFFF"/>
              </w:rPr>
              <w:t> </w:t>
            </w:r>
            <w:r>
              <w:rPr>
                <w:rStyle w:val="HTMLCode"/>
                <w:rFonts w:eastAsiaTheme="minorHAnsi"/>
              </w:rPr>
              <w:t> System.out.println(</w:t>
            </w:r>
            <w:r>
              <w:rPr>
                <w:rStyle w:val="HTMLCode"/>
                <w:rFonts w:eastAsiaTheme="minorHAnsi"/>
                <w:color w:val="2A00FF"/>
              </w:rPr>
              <w:t>"Thread interrupted!"</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rPr>
              <w:t>e.printStackTrace();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26" w:history="1">
        <w:r>
          <w:rPr>
            <w:rStyle w:val="Hyperlink"/>
            <w:rFonts w:ascii="Arial" w:hAnsi="Arial" w:cs="Arial"/>
            <w:b/>
            <w:bCs/>
            <w:color w:val="D10026"/>
            <w:sz w:val="20"/>
            <w:szCs w:val="20"/>
          </w:rPr>
          <w:t>Download this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Find in Array - Calculate Occurrences of Elements in Array</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51" name="Picture 551" descr="http://www.roseindia.net/images/previous.gif">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descr="http://www.roseindia.net/images/previous.gif">
                      <a:hlinkClick r:id="rId22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52" name="Picture 55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53" name="Picture 553" descr="http://www.roseindia.net/images/next.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descr="http://www.roseindia.net/images/next.gif">
                      <a:hlinkClick r:id="rId22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section illustrates you how to calculate occurrences of elements in an array. Occurrences means, the how many times an element occurs in the array. In this section, you will get more and more help from the given following program with the complete code.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Program Description: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program first asks for the length of the array whatever you want to fix and then it takes some inputs for the elements of the array how more you have mentioned for the length of the array. And finally it </w:t>
      </w:r>
      <w:proofErr w:type="gramStart"/>
      <w:r>
        <w:rPr>
          <w:rFonts w:ascii="Arial" w:hAnsi="Arial" w:cs="Arial"/>
          <w:color w:val="000000"/>
          <w:sz w:val="17"/>
          <w:szCs w:val="17"/>
        </w:rPr>
        <w:t>show</w:t>
      </w:r>
      <w:proofErr w:type="gramEnd"/>
      <w:r>
        <w:rPr>
          <w:rFonts w:ascii="Arial" w:hAnsi="Arial" w:cs="Arial"/>
          <w:color w:val="000000"/>
          <w:sz w:val="17"/>
          <w:szCs w:val="17"/>
        </w:rPr>
        <w:t xml:space="preserve"> the occurrences of each and every element of the array uniquely.</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909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OccurancesInArray{</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Style w:val="HTMLCode"/>
                <w:rFonts w:eastAsiaTheme="minorHAnsi"/>
                <w:b/>
                <w:bCs/>
                <w:color w:val="7F0055"/>
              </w:rPr>
              <w:t>throws </w:t>
            </w:r>
            <w:r>
              <w:rPr>
                <w:rStyle w:val="HTMLCode"/>
                <w:rFonts w:eastAsiaTheme="minorHAnsi"/>
                <w:color w:val="000000"/>
              </w:rPr>
              <w:t>IOException{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in = </w:t>
            </w:r>
            <w:r>
              <w:rPr>
                <w:rStyle w:val="HTMLCode"/>
                <w:rFonts w:eastAsiaTheme="minorHAnsi"/>
                <w:b/>
                <w:bCs/>
                <w:color w:val="7F0055"/>
              </w:rPr>
              <w:t>new </w:t>
            </w:r>
            <w:r>
              <w:rPr>
                <w:rStyle w:val="HTMLCode"/>
                <w:rFonts w:eastAsiaTheme="minorHAnsi"/>
                <w:color w:val="000000"/>
              </w:rPr>
              <w:t>BufferedReader(</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"How many elements you want to enter in the array: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num = Integer.parseInt(in.readLine());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catch</w:t>
            </w:r>
            <w:r>
              <w:rPr>
                <w:rStyle w:val="HTMLCode"/>
                <w:rFonts w:eastAsiaTheme="minorHAnsi"/>
                <w:color w:val="000000"/>
              </w:rPr>
              <w:t>(NumberFormatException 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System.out.println(ne.getMessage() + </w:t>
            </w:r>
            <w:r>
              <w:rPr>
                <w:rStyle w:val="HTMLCode"/>
                <w:rFonts w:eastAsiaTheme="minorHAnsi"/>
                <w:color w:val="2A00FF"/>
              </w:rPr>
              <w:t>" is not a number!"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System.exit(</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elements = </w:t>
            </w:r>
            <w:r>
              <w:rPr>
                <w:rStyle w:val="HTMLCode"/>
                <w:rFonts w:eastAsiaTheme="minorHAnsi"/>
                <w:b/>
                <w:bCs/>
                <w:color w:val="7F0055"/>
              </w:rPr>
              <w:t>new </w:t>
            </w:r>
            <w:r>
              <w:rPr>
                <w:rStyle w:val="HTMLCode"/>
                <w:rFonts w:eastAsiaTheme="minorHAnsi"/>
                <w:color w:val="000000"/>
              </w:rPr>
              <w:t>String[num];</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k;</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num;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elements[i] = in.readLine();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elements.length;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 = </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k = </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 &lt; elements.length; j++){</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(j &gt;=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(elements[i].equals(elements[j]) &amp;&amp; j !=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k++;</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 if</w:t>
            </w:r>
            <w:r>
              <w:rPr>
                <w:rStyle w:val="HTMLCode"/>
                <w:rFonts w:eastAsiaTheme="minorHAnsi"/>
                <w:color w:val="000000"/>
              </w:rPr>
              <w:t>(elements[i].equals(elements[j])){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 = </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(a != </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"Occurance of \'" </w:t>
            </w:r>
            <w:r>
              <w:rPr>
                <w:rStyle w:val="HTMLCode"/>
                <w:rFonts w:eastAsiaTheme="minorHAnsi"/>
                <w:color w:val="000000"/>
              </w:rPr>
              <w:t>+ elements[i] + </w:t>
            </w:r>
            <w:r>
              <w:rPr>
                <w:rStyle w:val="HTMLCode"/>
                <w:rFonts w:eastAsiaTheme="minorHAnsi"/>
                <w:color w:val="2A00FF"/>
              </w:rPr>
              <w:t>"\' : " </w:t>
            </w:r>
            <w:r>
              <w:rPr>
                <w:rStyle w:val="HTMLCode"/>
                <w:rFonts w:eastAsiaTheme="minorHAnsi"/>
                <w:color w:val="000000"/>
              </w:rPr>
              <w:t>+ k);</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 xml:space="preserve">Output of the </w:t>
      </w:r>
      <w:proofErr w:type="gramStart"/>
      <w:r>
        <w:rPr>
          <w:rFonts w:ascii="Arial" w:hAnsi="Arial" w:cs="Arial"/>
          <w:b/>
          <w:bCs/>
          <w:color w:val="000000"/>
          <w:sz w:val="17"/>
          <w:szCs w:val="17"/>
        </w:rPr>
        <w:t>program :</w:t>
      </w:r>
      <w:proofErr w:type="gramEnd"/>
    </w:p>
    <w:tbl>
      <w:tblPr>
        <w:tblW w:w="0" w:type="auto"/>
        <w:tblCellSpacing w:w="0" w:type="dxa"/>
        <w:shd w:val="clear" w:color="auto" w:fill="000000"/>
        <w:tblCellMar>
          <w:top w:w="45" w:type="dxa"/>
          <w:left w:w="45" w:type="dxa"/>
          <w:bottom w:w="45" w:type="dxa"/>
          <w:right w:w="45" w:type="dxa"/>
        </w:tblCellMar>
        <w:tblLook w:val="04A0"/>
      </w:tblPr>
      <w:tblGrid>
        <w:gridCol w:w="4342"/>
      </w:tblGrid>
      <w:tr w:rsidR="00370D26" w:rsidTr="00370D26">
        <w:trPr>
          <w:tblCellSpacing w:w="0" w:type="dxa"/>
        </w:trPr>
        <w:tc>
          <w:tcPr>
            <w:tcW w:w="0" w:type="auto"/>
            <w:shd w:val="clear" w:color="auto" w:fill="000000"/>
            <w:noWrap/>
            <w:hideMark/>
          </w:tcPr>
          <w:p w:rsidR="00370D26" w:rsidRDefault="00370D26">
            <w:pPr>
              <w:pStyle w:val="NormalWeb"/>
              <w:spacing w:line="311" w:lineRule="atLeast"/>
              <w:rPr>
                <w:rFonts w:ascii="Arial" w:hAnsi="Arial" w:cs="Arial"/>
                <w:color w:val="000000"/>
                <w:sz w:val="17"/>
                <w:szCs w:val="17"/>
              </w:rPr>
            </w:pPr>
            <w:r>
              <w:rPr>
                <w:rFonts w:ascii="Arial" w:hAnsi="Arial" w:cs="Arial"/>
                <w:b/>
                <w:bCs/>
                <w:color w:val="FFFFFF"/>
                <w:sz w:val="17"/>
                <w:szCs w:val="17"/>
              </w:rPr>
              <w:t>C:\chandan&gt;javac OccurancesInArray.java</w:t>
            </w:r>
            <w:r>
              <w:rPr>
                <w:rFonts w:ascii="Arial" w:hAnsi="Arial" w:cs="Arial"/>
                <w:b/>
                <w:bCs/>
                <w:color w:val="FFFFFF"/>
                <w:sz w:val="17"/>
                <w:szCs w:val="17"/>
              </w:rPr>
              <w:br/>
            </w:r>
            <w:r>
              <w:rPr>
                <w:rFonts w:ascii="Arial" w:hAnsi="Arial" w:cs="Arial"/>
                <w:b/>
                <w:bCs/>
                <w:color w:val="FFFFFF"/>
                <w:sz w:val="17"/>
                <w:szCs w:val="17"/>
              </w:rPr>
              <w:br/>
              <w:t>C:\chandan&gt;java OccurancesInArray</w:t>
            </w:r>
            <w:r>
              <w:rPr>
                <w:rFonts w:ascii="Arial" w:hAnsi="Arial" w:cs="Arial"/>
                <w:b/>
                <w:bCs/>
                <w:color w:val="FFFFFF"/>
                <w:sz w:val="17"/>
                <w:szCs w:val="17"/>
              </w:rPr>
              <w:br/>
              <w:t>How many elements you want to enter in the array: 5</w:t>
            </w:r>
            <w:r>
              <w:rPr>
                <w:rFonts w:ascii="Arial" w:hAnsi="Arial" w:cs="Arial"/>
                <w:b/>
                <w:bCs/>
                <w:color w:val="FFFFFF"/>
                <w:sz w:val="17"/>
                <w:szCs w:val="17"/>
              </w:rPr>
              <w:br/>
              <w:t>123</w:t>
            </w:r>
            <w:r>
              <w:rPr>
                <w:rFonts w:ascii="Arial" w:hAnsi="Arial" w:cs="Arial"/>
                <w:b/>
                <w:bCs/>
                <w:color w:val="FFFFFF"/>
                <w:sz w:val="17"/>
                <w:szCs w:val="17"/>
              </w:rPr>
              <w:br/>
              <w:t>chand</w:t>
            </w:r>
            <w:r>
              <w:rPr>
                <w:rFonts w:ascii="Arial" w:hAnsi="Arial" w:cs="Arial"/>
                <w:b/>
                <w:bCs/>
                <w:color w:val="FFFFFF"/>
                <w:sz w:val="17"/>
                <w:szCs w:val="17"/>
              </w:rPr>
              <w:br/>
              <w:t>453</w:t>
            </w:r>
            <w:r>
              <w:rPr>
                <w:rFonts w:ascii="Arial" w:hAnsi="Arial" w:cs="Arial"/>
                <w:b/>
                <w:bCs/>
                <w:color w:val="FFFFFF"/>
                <w:sz w:val="17"/>
                <w:szCs w:val="17"/>
              </w:rPr>
              <w:br/>
              <w:t>aaa</w:t>
            </w:r>
            <w:r>
              <w:rPr>
                <w:rFonts w:ascii="Arial" w:hAnsi="Arial" w:cs="Arial"/>
                <w:b/>
                <w:bCs/>
                <w:color w:val="FFFFFF"/>
                <w:sz w:val="17"/>
                <w:szCs w:val="17"/>
              </w:rPr>
              <w:br/>
              <w:t>123</w:t>
            </w:r>
            <w:r>
              <w:rPr>
                <w:rFonts w:ascii="Arial" w:hAnsi="Arial" w:cs="Arial"/>
                <w:b/>
                <w:bCs/>
                <w:color w:val="FFFFFF"/>
                <w:sz w:val="17"/>
                <w:szCs w:val="17"/>
              </w:rPr>
              <w:br/>
              <w:t>Occurance of '123' : 2</w:t>
            </w:r>
            <w:r>
              <w:rPr>
                <w:rFonts w:ascii="Arial" w:hAnsi="Arial" w:cs="Arial"/>
                <w:b/>
                <w:bCs/>
                <w:color w:val="FFFFFF"/>
                <w:sz w:val="17"/>
                <w:szCs w:val="17"/>
              </w:rPr>
              <w:br/>
              <w:t>Occurance of 'chand' : 1</w:t>
            </w:r>
            <w:r>
              <w:rPr>
                <w:rFonts w:ascii="Arial" w:hAnsi="Arial" w:cs="Arial"/>
                <w:b/>
                <w:bCs/>
                <w:color w:val="FFFFFF"/>
                <w:sz w:val="17"/>
                <w:szCs w:val="17"/>
              </w:rPr>
              <w:br/>
              <w:t>Occurance of '453' : 1</w:t>
            </w:r>
            <w:r>
              <w:rPr>
                <w:rFonts w:ascii="Arial" w:hAnsi="Arial" w:cs="Arial"/>
                <w:b/>
                <w:bCs/>
                <w:color w:val="FFFFFF"/>
                <w:sz w:val="17"/>
                <w:szCs w:val="17"/>
              </w:rPr>
              <w:br/>
              <w:t>Occurance of 'aaa' : 1</w:t>
            </w:r>
            <w:r>
              <w:rPr>
                <w:rFonts w:ascii="Arial" w:hAnsi="Arial" w:cs="Arial"/>
                <w:b/>
                <w:bCs/>
                <w:color w:val="FFFFFF"/>
                <w:sz w:val="17"/>
                <w:szCs w:val="17"/>
              </w:rPr>
              <w:br/>
            </w:r>
            <w:r>
              <w:rPr>
                <w:rFonts w:ascii="Arial" w:hAnsi="Arial" w:cs="Arial"/>
                <w:b/>
                <w:bCs/>
                <w:color w:val="FFFFFF"/>
                <w:sz w:val="17"/>
                <w:szCs w:val="17"/>
              </w:rPr>
              <w:br/>
              <w:t>C:\work\chandan&gt;_</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28" w:history="1">
        <w:r>
          <w:rPr>
            <w:rStyle w:val="Hyperlink"/>
            <w:rFonts w:ascii="Arial" w:hAnsi="Arial" w:cs="Arial"/>
            <w:b/>
            <w:bCs/>
            <w:color w:val="D10026"/>
            <w:sz w:val="20"/>
            <w:szCs w:val="20"/>
          </w:rPr>
          <w:t>Download this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Change the user input to integer</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57" name="Picture 557" descr="http://www.roseindia.net/images/previous.gif">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http://www.roseindia.net/images/previous.gif">
                      <a:hlinkClick r:id="rId22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58" name="Picture 55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59" name="Picture 559" descr="http://www.roseindia.net/images/next.gif">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descr="http://www.roseindia.net/images/next.gif">
                      <a:hlinkClick r:id="rId22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Isn't it a very tedious job to enter the values each time before the compilation in the method </w:t>
      </w:r>
      <w:proofErr w:type="gramStart"/>
      <w:r>
        <w:rPr>
          <w:rFonts w:ascii="Arial" w:hAnsi="Arial" w:cs="Arial"/>
          <w:color w:val="000000"/>
          <w:sz w:val="17"/>
          <w:szCs w:val="17"/>
        </w:rPr>
        <w:t>itself.</w:t>
      </w:r>
      <w:proofErr w:type="gramEnd"/>
      <w:r>
        <w:rPr>
          <w:rFonts w:ascii="Arial" w:hAnsi="Arial" w:cs="Arial"/>
          <w:color w:val="000000"/>
          <w:sz w:val="17"/>
          <w:szCs w:val="17"/>
        </w:rPr>
        <w:t xml:space="preserve"> Now if we want to enter an integer value after the compilation of a program and force the JVM to ask for an input, then we should use </w:t>
      </w:r>
      <w:proofErr w:type="gramStart"/>
      <w:r>
        <w:rPr>
          <w:rFonts w:ascii="Arial" w:hAnsi="Arial" w:cs="Arial"/>
          <w:color w:val="000000"/>
          <w:sz w:val="17"/>
          <w:szCs w:val="17"/>
        </w:rPr>
        <w:t>Integer.parseInt(</w:t>
      </w:r>
      <w:proofErr w:type="gramEnd"/>
      <w:r>
        <w:rPr>
          <w:rFonts w:ascii="Arial" w:hAnsi="Arial" w:cs="Arial"/>
          <w:color w:val="000000"/>
          <w:sz w:val="17"/>
          <w:szCs w:val="17"/>
        </w:rPr>
        <w:t>string str).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As we know that JVM reads each data type in a String format. Now consider a case where we to enter a value in</w:t>
      </w:r>
      <w:proofErr w:type="gramStart"/>
      <w:r>
        <w:rPr>
          <w:rFonts w:ascii="Arial" w:hAnsi="Arial" w:cs="Arial"/>
          <w:color w:val="000000"/>
          <w:sz w:val="17"/>
          <w:szCs w:val="17"/>
        </w:rPr>
        <w:t>  int</w:t>
      </w:r>
      <w:proofErr w:type="gramEnd"/>
      <w:r>
        <w:rPr>
          <w:rFonts w:ascii="Arial" w:hAnsi="Arial" w:cs="Arial"/>
          <w:color w:val="000000"/>
          <w:sz w:val="17"/>
          <w:szCs w:val="17"/>
        </w:rPr>
        <w:t xml:space="preserve"> primitive type, then we have to use</w:t>
      </w:r>
      <w:r>
        <w:rPr>
          <w:rStyle w:val="apple-converted-space"/>
          <w:rFonts w:ascii="Arial" w:hAnsi="Arial" w:cs="Arial"/>
          <w:color w:val="000000"/>
          <w:sz w:val="17"/>
          <w:szCs w:val="17"/>
        </w:rPr>
        <w:t> </w:t>
      </w:r>
      <w:r>
        <w:rPr>
          <w:rFonts w:ascii="Arial" w:hAnsi="Arial" w:cs="Arial"/>
          <w:b/>
          <w:bCs/>
          <w:color w:val="000000"/>
          <w:sz w:val="17"/>
          <w:szCs w:val="17"/>
        </w:rPr>
        <w:t>int x = Integer.parseInt("any String")</w:t>
      </w:r>
      <w:r>
        <w:rPr>
          <w:rStyle w:val="apple-converted-space"/>
          <w:rFonts w:ascii="Arial" w:hAnsi="Arial" w:cs="Arial"/>
          <w:color w:val="000000"/>
          <w:sz w:val="17"/>
          <w:szCs w:val="17"/>
        </w:rPr>
        <w:t> </w:t>
      </w:r>
      <w:r>
        <w:rPr>
          <w:rFonts w:ascii="Arial" w:hAnsi="Arial" w:cs="Arial"/>
          <w:color w:val="000000"/>
          <w:sz w:val="17"/>
          <w:szCs w:val="17"/>
        </w:rPr>
        <w:t>, because the value we have entered is in integer but it will be interpreted as a String so, we have to change the string into integer. Here</w:t>
      </w:r>
      <w:r>
        <w:rPr>
          <w:rStyle w:val="apple-converted-space"/>
          <w:rFonts w:ascii="Arial" w:hAnsi="Arial" w:cs="Arial"/>
          <w:color w:val="000000"/>
          <w:sz w:val="17"/>
          <w:szCs w:val="17"/>
        </w:rPr>
        <w:t> </w:t>
      </w:r>
      <w:r>
        <w:rPr>
          <w:rFonts w:ascii="Arial" w:hAnsi="Arial" w:cs="Arial"/>
          <w:b/>
          <w:bCs/>
          <w:color w:val="000000"/>
          <w:sz w:val="17"/>
          <w:szCs w:val="17"/>
        </w:rPr>
        <w:t>Integer</w:t>
      </w:r>
      <w:r>
        <w:rPr>
          <w:rStyle w:val="apple-converted-space"/>
          <w:rFonts w:ascii="Arial" w:hAnsi="Arial" w:cs="Arial"/>
          <w:color w:val="000000"/>
          <w:sz w:val="17"/>
          <w:szCs w:val="17"/>
        </w:rPr>
        <w:t> </w:t>
      </w:r>
      <w:r>
        <w:rPr>
          <w:rFonts w:ascii="Arial" w:hAnsi="Arial" w:cs="Arial"/>
          <w:color w:val="000000"/>
          <w:sz w:val="17"/>
          <w:szCs w:val="17"/>
        </w:rPr>
        <w:t>is a name of a class in</w:t>
      </w:r>
      <w:r>
        <w:rPr>
          <w:rStyle w:val="apple-converted-space"/>
          <w:rFonts w:ascii="Arial" w:hAnsi="Arial" w:cs="Arial"/>
          <w:color w:val="000000"/>
          <w:sz w:val="17"/>
          <w:szCs w:val="17"/>
        </w:rPr>
        <w:t> </w:t>
      </w:r>
      <w:r>
        <w:rPr>
          <w:rFonts w:ascii="Arial" w:hAnsi="Arial" w:cs="Arial"/>
          <w:b/>
          <w:bCs/>
          <w:color w:val="000000"/>
          <w:sz w:val="17"/>
          <w:szCs w:val="17"/>
        </w:rPr>
        <w:t>java.lang</w:t>
      </w:r>
      <w:r>
        <w:rPr>
          <w:rStyle w:val="apple-converted-space"/>
          <w:rFonts w:ascii="Arial" w:hAnsi="Arial" w:cs="Arial"/>
          <w:b/>
          <w:bCs/>
          <w:color w:val="000000"/>
          <w:sz w:val="17"/>
          <w:szCs w:val="17"/>
        </w:rPr>
        <w:t> </w:t>
      </w:r>
      <w:r>
        <w:rPr>
          <w:rFonts w:ascii="Arial" w:hAnsi="Arial" w:cs="Arial"/>
          <w:color w:val="000000"/>
          <w:sz w:val="17"/>
          <w:szCs w:val="17"/>
        </w:rPr>
        <w:t>package and</w:t>
      </w:r>
      <w:r>
        <w:rPr>
          <w:rStyle w:val="apple-converted-space"/>
          <w:rFonts w:ascii="Arial" w:hAnsi="Arial" w:cs="Arial"/>
          <w:color w:val="000000"/>
          <w:sz w:val="17"/>
          <w:szCs w:val="17"/>
        </w:rPr>
        <w:t> </w:t>
      </w:r>
      <w:proofErr w:type="gramStart"/>
      <w:r>
        <w:rPr>
          <w:rFonts w:ascii="Arial" w:hAnsi="Arial" w:cs="Arial"/>
          <w:b/>
          <w:bCs/>
          <w:color w:val="000000"/>
          <w:sz w:val="17"/>
          <w:szCs w:val="17"/>
        </w:rPr>
        <w:t>parseInt(</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is a method of</w:t>
      </w:r>
      <w:r>
        <w:rPr>
          <w:rFonts w:ascii="Arial" w:hAnsi="Arial" w:cs="Arial"/>
          <w:b/>
          <w:bCs/>
          <w:color w:val="000000"/>
          <w:sz w:val="17"/>
          <w:szCs w:val="17"/>
        </w:rPr>
        <w:t>Integer</w:t>
      </w:r>
      <w:r>
        <w:rPr>
          <w:rStyle w:val="apple-converted-space"/>
          <w:rFonts w:ascii="Arial" w:hAnsi="Arial" w:cs="Arial"/>
          <w:color w:val="000000"/>
          <w:sz w:val="17"/>
          <w:szCs w:val="17"/>
        </w:rPr>
        <w:t> </w:t>
      </w:r>
      <w:r>
        <w:rPr>
          <w:rFonts w:ascii="Arial" w:hAnsi="Arial" w:cs="Arial"/>
          <w:color w:val="000000"/>
          <w:sz w:val="17"/>
          <w:szCs w:val="17"/>
        </w:rPr>
        <w:t>class which converts String to integer. If we want to enter a integer in a method or class using keyboard, then we have to use a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parseInt(</w:t>
      </w:r>
      <w:proofErr w:type="gramEnd"/>
      <w:r>
        <w:rPr>
          <w:rFonts w:ascii="Arial" w:hAnsi="Arial" w:cs="Arial"/>
          <w:b/>
          <w:bCs/>
          <w:color w:val="000000"/>
          <w:sz w:val="17"/>
          <w:szCs w:val="17"/>
        </w:rPr>
        <w:t>)</w:t>
      </w:r>
      <w:r>
        <w:rPr>
          <w:rFonts w:ascii="Arial" w:hAnsi="Arial" w:cs="Arial"/>
          <w:color w:val="000000"/>
          <w:sz w:val="17"/>
          <w:szCs w:val="17"/>
        </w:rP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program we are going to calculate </w:t>
      </w:r>
      <w:proofErr w:type="gramStart"/>
      <w:r>
        <w:rPr>
          <w:rFonts w:ascii="Arial" w:hAnsi="Arial" w:cs="Arial"/>
          <w:color w:val="000000"/>
          <w:sz w:val="17"/>
          <w:szCs w:val="17"/>
        </w:rPr>
        <w:t>a</w:t>
      </w:r>
      <w:proofErr w:type="gramEnd"/>
      <w:r>
        <w:rPr>
          <w:rFonts w:ascii="Arial" w:hAnsi="Arial" w:cs="Arial"/>
          <w:color w:val="000000"/>
          <w:sz w:val="17"/>
          <w:szCs w:val="17"/>
        </w:rPr>
        <w:t xml:space="preserve"> area of a rectangle by using two classes named Rectangle and EnterValuesFromKeyboard. In the first class we have used two methods,</w:t>
      </w:r>
      <w:r>
        <w:rPr>
          <w:rStyle w:val="apple-converted-space"/>
          <w:rFonts w:ascii="Arial" w:hAnsi="Arial" w:cs="Arial"/>
          <w:color w:val="000000"/>
          <w:sz w:val="17"/>
          <w:szCs w:val="17"/>
        </w:rPr>
        <w:t> </w:t>
      </w:r>
      <w:proofErr w:type="gramStart"/>
      <w:r>
        <w:rPr>
          <w:rFonts w:ascii="Arial" w:hAnsi="Arial" w:cs="Arial"/>
          <w:b/>
          <w:bCs/>
          <w:i/>
          <w:iCs/>
          <w:color w:val="000000"/>
          <w:sz w:val="17"/>
          <w:szCs w:val="17"/>
        </w:rPr>
        <w:t>show(</w:t>
      </w:r>
      <w:proofErr w:type="gramEnd"/>
      <w:r>
        <w:rPr>
          <w:rFonts w:ascii="Arial" w:hAnsi="Arial" w:cs="Arial"/>
          <w:b/>
          <w:bCs/>
          <w:i/>
          <w:iCs/>
          <w:color w:val="000000"/>
          <w:sz w:val="17"/>
          <w:szCs w:val="17"/>
        </w:rPr>
        <w:t>int x, int y)</w:t>
      </w:r>
      <w:r>
        <w:rPr>
          <w:rStyle w:val="apple-converted-space"/>
          <w:rFonts w:ascii="Arial" w:hAnsi="Arial" w:cs="Arial"/>
          <w:color w:val="000000"/>
          <w:sz w:val="17"/>
          <w:szCs w:val="17"/>
        </w:rPr>
        <w:t> </w:t>
      </w:r>
      <w:r>
        <w:rPr>
          <w:rFonts w:ascii="Arial" w:hAnsi="Arial" w:cs="Arial"/>
          <w:color w:val="000000"/>
          <w:sz w:val="17"/>
          <w:szCs w:val="17"/>
        </w:rPr>
        <w:t>and</w:t>
      </w:r>
      <w:r>
        <w:rPr>
          <w:rFonts w:ascii="Arial" w:hAnsi="Arial" w:cs="Arial"/>
          <w:b/>
          <w:bCs/>
          <w:i/>
          <w:iCs/>
          <w:color w:val="000000"/>
          <w:sz w:val="17"/>
          <w:szCs w:val="17"/>
        </w:rPr>
        <w:t>calculate()</w:t>
      </w:r>
      <w:r>
        <w:rPr>
          <w:rFonts w:ascii="Arial" w:hAnsi="Arial" w:cs="Arial"/>
          <w:color w:val="000000"/>
          <w:sz w:val="17"/>
          <w:szCs w:val="17"/>
        </w:rPr>
        <w:t>. First method</w:t>
      </w:r>
      <w:r>
        <w:rPr>
          <w:rStyle w:val="apple-converted-space"/>
          <w:rFonts w:ascii="Arial" w:hAnsi="Arial" w:cs="Arial"/>
          <w:color w:val="000000"/>
          <w:sz w:val="17"/>
          <w:szCs w:val="17"/>
        </w:rPr>
        <w:t> </w:t>
      </w:r>
      <w:proofErr w:type="gramStart"/>
      <w:r>
        <w:rPr>
          <w:rFonts w:ascii="Arial" w:hAnsi="Arial" w:cs="Arial"/>
          <w:i/>
          <w:iCs/>
          <w:color w:val="000000"/>
          <w:sz w:val="17"/>
          <w:szCs w:val="17"/>
        </w:rPr>
        <w:t>show(</w:t>
      </w:r>
      <w:proofErr w:type="gramEnd"/>
      <w:r>
        <w:rPr>
          <w:rFonts w:ascii="Arial" w:hAnsi="Arial" w:cs="Arial"/>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is taking two variables as input and second method</w:t>
      </w:r>
      <w:r>
        <w:rPr>
          <w:rStyle w:val="apple-converted-space"/>
          <w:rFonts w:ascii="Arial" w:hAnsi="Arial" w:cs="Arial"/>
          <w:color w:val="000000"/>
          <w:sz w:val="17"/>
          <w:szCs w:val="17"/>
        </w:rPr>
        <w:t> </w:t>
      </w:r>
      <w:r>
        <w:rPr>
          <w:rFonts w:ascii="Arial" w:hAnsi="Arial" w:cs="Arial"/>
          <w:i/>
          <w:iCs/>
          <w:color w:val="000000"/>
          <w:sz w:val="17"/>
          <w:szCs w:val="17"/>
        </w:rPr>
        <w:t>calculate()</w:t>
      </w:r>
      <w:r>
        <w:rPr>
          <w:rFonts w:ascii="Arial" w:hAnsi="Arial" w:cs="Arial"/>
          <w:color w:val="000000"/>
          <w:sz w:val="17"/>
          <w:szCs w:val="17"/>
        </w:rPr>
        <w:t xml:space="preserve">calculates the area of a rectangle. In the second class which is also our main class we declare a will declare our main method. Inside this method we will create </w:t>
      </w:r>
      <w:proofErr w:type="gramStart"/>
      <w:r>
        <w:rPr>
          <w:rFonts w:ascii="Arial" w:hAnsi="Arial" w:cs="Arial"/>
          <w:color w:val="000000"/>
          <w:sz w:val="17"/>
          <w:szCs w:val="17"/>
        </w:rPr>
        <w:t>a</w:t>
      </w:r>
      <w:proofErr w:type="gramEnd"/>
      <w:r>
        <w:rPr>
          <w:rFonts w:ascii="Arial" w:hAnsi="Arial" w:cs="Arial"/>
          <w:color w:val="000000"/>
          <w:sz w:val="17"/>
          <w:szCs w:val="17"/>
        </w:rPr>
        <w:t xml:space="preserve"> object of a Rectangle class. Now we ask the user to input two values and stored those values in the variables. These entered values will be changed into integer by using</w:t>
      </w:r>
      <w:r>
        <w:rPr>
          <w:rStyle w:val="apple-converted-space"/>
          <w:rFonts w:ascii="Arial" w:hAnsi="Arial" w:cs="Arial"/>
          <w:color w:val="000000"/>
          <w:sz w:val="17"/>
          <w:szCs w:val="17"/>
        </w:rPr>
        <w:t> </w:t>
      </w:r>
      <w:proofErr w:type="gramStart"/>
      <w:r>
        <w:rPr>
          <w:rFonts w:ascii="Arial" w:hAnsi="Arial" w:cs="Arial"/>
          <w:i/>
          <w:iCs/>
          <w:color w:val="000000"/>
          <w:sz w:val="17"/>
          <w:szCs w:val="17"/>
        </w:rPr>
        <w:t>parseInt(</w:t>
      </w:r>
      <w:proofErr w:type="gramEnd"/>
      <w:r>
        <w:rPr>
          <w:rFonts w:ascii="Arial" w:hAnsi="Arial" w:cs="Arial"/>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Now these variables are passed in the method</w:t>
      </w:r>
      <w:r>
        <w:rPr>
          <w:rStyle w:val="apple-converted-space"/>
          <w:rFonts w:ascii="Arial" w:hAnsi="Arial" w:cs="Arial"/>
          <w:color w:val="000000"/>
          <w:sz w:val="17"/>
          <w:szCs w:val="17"/>
        </w:rPr>
        <w:t> </w:t>
      </w:r>
      <w:proofErr w:type="gramStart"/>
      <w:r>
        <w:rPr>
          <w:rFonts w:ascii="Arial" w:hAnsi="Arial" w:cs="Arial"/>
          <w:i/>
          <w:iCs/>
          <w:color w:val="000000"/>
          <w:sz w:val="17"/>
          <w:szCs w:val="17"/>
        </w:rPr>
        <w:t>show(</w:t>
      </w:r>
      <w:proofErr w:type="gramEnd"/>
      <w:r>
        <w:rPr>
          <w:rFonts w:ascii="Arial" w:hAnsi="Arial" w:cs="Arial"/>
          <w:i/>
          <w:iCs/>
          <w:color w:val="000000"/>
          <w:sz w:val="17"/>
          <w:szCs w:val="17"/>
        </w:rPr>
        <w:t>)</w:t>
      </w:r>
      <w:r>
        <w:rPr>
          <w:rFonts w:ascii="Arial" w:hAnsi="Arial" w:cs="Arial"/>
          <w:color w:val="000000"/>
          <w:sz w:val="17"/>
          <w:szCs w:val="17"/>
        </w:rPr>
        <w:t>and the area will be calculated by</w:t>
      </w:r>
      <w:r>
        <w:rPr>
          <w:rStyle w:val="apple-converted-space"/>
          <w:rFonts w:ascii="Arial" w:hAnsi="Arial" w:cs="Arial"/>
          <w:color w:val="000000"/>
          <w:sz w:val="17"/>
          <w:szCs w:val="17"/>
        </w:rPr>
        <w:t> </w:t>
      </w:r>
      <w:r>
        <w:rPr>
          <w:rFonts w:ascii="Arial" w:hAnsi="Arial" w:cs="Arial"/>
          <w:i/>
          <w:iCs/>
          <w:color w:val="000000"/>
          <w:sz w:val="17"/>
          <w:szCs w:val="17"/>
        </w:rPr>
        <w:t>calculate()</w:t>
      </w:r>
      <w:r>
        <w:rPr>
          <w:rStyle w:val="apple-converted-space"/>
          <w:rFonts w:ascii="Arial" w:hAnsi="Arial" w:cs="Arial"/>
          <w:color w:val="000000"/>
          <w:sz w:val="17"/>
          <w:szCs w:val="17"/>
        </w:rPr>
        <w:t> </w:t>
      </w:r>
      <w:r>
        <w:rPr>
          <w:rFonts w:ascii="Arial" w:hAnsi="Arial" w:cs="Arial"/>
          <w:color w:val="000000"/>
          <w:sz w:val="17"/>
          <w:szCs w:val="17"/>
        </w:rPr>
        <w:t>method. These methods will be called by the instance of Rectangle class because it is the method of Rectangle class.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729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class </w:t>
            </w:r>
            <w:r>
              <w:rPr>
                <w:rStyle w:val="HTMLCode"/>
                <w:rFonts w:eastAsiaTheme="minorHAnsi"/>
                <w:color w:val="000000"/>
              </w:rPr>
              <w:t>Rectangle{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length, breadth;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void </w:t>
            </w:r>
            <w:r>
              <w:rPr>
                <w:rStyle w:val="HTMLCode"/>
                <w:rFonts w:eastAsiaTheme="minorHAnsi"/>
                <w:color w:val="000000"/>
              </w:rPr>
              <w:t>show(</w:t>
            </w:r>
            <w:r>
              <w:rPr>
                <w:rStyle w:val="HTMLCode"/>
                <w:rFonts w:eastAsiaTheme="minorHAnsi"/>
                <w:b/>
                <w:bCs/>
                <w:color w:val="7F0055"/>
              </w:rPr>
              <w:t>int </w:t>
            </w:r>
            <w:r>
              <w:rPr>
                <w:rStyle w:val="HTMLCode"/>
                <w:rFonts w:eastAsiaTheme="minorHAnsi"/>
                <w:color w:val="000000"/>
              </w:rPr>
              <w:t>x, </w:t>
            </w:r>
            <w:r>
              <w:rPr>
                <w:rStyle w:val="HTMLCode"/>
                <w:rFonts w:eastAsiaTheme="minorHAnsi"/>
                <w:b/>
                <w:bCs/>
                <w:color w:val="7F0055"/>
              </w:rPr>
              <w:t>int </w:t>
            </w:r>
            <w:r>
              <w:rPr>
                <w:rStyle w:val="HTMLCode"/>
                <w:rFonts w:eastAsiaTheme="minorHAnsi"/>
                <w:color w:val="000000"/>
              </w:rPr>
              <w:t>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length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breadth = 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calculate(){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(length * breadth);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EnterValuesFromKeyboard{</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Rectangle rectangle = </w:t>
            </w:r>
            <w:r>
              <w:rPr>
                <w:rStyle w:val="HTMLCode"/>
                <w:rFonts w:eastAsiaTheme="minorHAnsi"/>
                <w:b/>
                <w:bCs/>
                <w:color w:val="7F0055"/>
              </w:rPr>
              <w:t>new </w:t>
            </w:r>
            <w:r>
              <w:rPr>
                <w:rStyle w:val="HTMLCode"/>
                <w:rFonts w:eastAsiaTheme="minorHAnsi"/>
                <w:color w:val="000000"/>
              </w:rPr>
              <w:t>Rectangle();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 = Integer.parseInt(args[</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b = Integer.parseInt(args[</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rectangle.show(a, 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color w:val="000000"/>
                <w:sz w:val="20"/>
                <w:szCs w:val="20"/>
              </w:rPr>
              <w:br/>
            </w:r>
            <w:r>
              <w:rPr>
                <w:rStyle w:val="HTMLCode"/>
                <w:rFonts w:eastAsiaTheme="minorHAnsi"/>
                <w:color w:val="000000"/>
              </w:rPr>
              <w:t> </w:t>
            </w:r>
            <w:r>
              <w:rPr>
                <w:rStyle w:val="apple-converted-space"/>
                <w:rFonts w:ascii="Courier New" w:hAnsi="Courier New" w:cs="Courier New"/>
                <w:color w:val="000000"/>
                <w:sz w:val="20"/>
                <w:szCs w:val="20"/>
              </w:rPr>
              <w:t> </w:t>
            </w:r>
            <w:r>
              <w:rPr>
                <w:rStyle w:val="HTMLCode"/>
                <w:rFonts w:eastAsiaTheme="minorHAnsi"/>
                <w:color w:val="2A00FF"/>
              </w:rPr>
              <w:t>" you have entered these values : " </w:t>
            </w:r>
            <w:r>
              <w:rPr>
                <w:rStyle w:val="HTMLCode"/>
                <w:rFonts w:eastAsiaTheme="minorHAnsi"/>
                <w:color w:val="000000"/>
              </w:rPr>
              <w:t>+  a  + </w:t>
            </w:r>
            <w:r>
              <w:rPr>
                <w:rStyle w:val="HTMLCode"/>
                <w:rFonts w:eastAsiaTheme="minorHAnsi"/>
                <w:color w:val="2A00FF"/>
              </w:rPr>
              <w:t>" and " </w:t>
            </w:r>
            <w:r>
              <w:rPr>
                <w:rStyle w:val="HTMLCode"/>
                <w:rFonts w:eastAsiaTheme="minorHAnsi"/>
                <w:color w:val="000000"/>
              </w:rPr>
              <w:t>+  b);</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area = rectangle.calculate();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area of a rectange is  : " </w:t>
            </w:r>
            <w:r>
              <w:rPr>
                <w:rStyle w:val="HTMLCode"/>
                <w:rFonts w:eastAsiaTheme="minorHAnsi"/>
                <w:color w:val="000000"/>
              </w:rPr>
              <w:t>+ area);</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t>Output of the program is given below:</w:t>
      </w:r>
    </w:p>
    <w:tbl>
      <w:tblPr>
        <w:tblW w:w="1800" w:type="pct"/>
        <w:tblCellSpacing w:w="0" w:type="dxa"/>
        <w:shd w:val="clear" w:color="auto" w:fill="000000"/>
        <w:tblCellMar>
          <w:left w:w="0" w:type="dxa"/>
          <w:right w:w="0" w:type="dxa"/>
        </w:tblCellMar>
        <w:tblLook w:val="04A0"/>
      </w:tblPr>
      <w:tblGrid>
        <w:gridCol w:w="3370"/>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C:\java&gt;java EnterValuesFromKeyboard 4 5</w:t>
            </w:r>
            <w:r>
              <w:rPr>
                <w:rFonts w:ascii="Arial" w:hAnsi="Arial" w:cs="Arial"/>
                <w:b/>
                <w:bCs/>
                <w:color w:val="FFFFFF"/>
                <w:sz w:val="17"/>
                <w:szCs w:val="17"/>
              </w:rPr>
              <w:br/>
            </w:r>
            <w:r>
              <w:rPr>
                <w:rFonts w:ascii="Arial" w:hAnsi="Arial" w:cs="Arial"/>
                <w:b/>
                <w:bCs/>
                <w:color w:val="FFFFFF"/>
                <w:sz w:val="17"/>
                <w:szCs w:val="17"/>
              </w:rPr>
              <w:lastRenderedPageBreak/>
              <w:t>you have entered these values : 4 and 5</w:t>
            </w:r>
            <w:r>
              <w:rPr>
                <w:rFonts w:ascii="Arial" w:hAnsi="Arial" w:cs="Arial"/>
                <w:b/>
                <w:bCs/>
                <w:color w:val="FFFFFF"/>
                <w:sz w:val="17"/>
                <w:szCs w:val="17"/>
              </w:rPr>
              <w:br/>
              <w:t>area of a rectange is : 20</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Making Tokens of a String</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63" name="Picture 563" descr="http://www.roseindia.net/images/previous.gif">
              <a:hlinkClick xmlns:a="http://schemas.openxmlformats.org/drawingml/2006/main" r:id="rId2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descr="http://www.roseindia.net/images/previous.gif">
                      <a:hlinkClick r:id="rId22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64" name="Picture 56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65" name="Picture 565" descr="http://www.roseindia.net/images/next.gif">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descr="http://www.roseindia.net/images/next.gif">
                      <a:hlinkClick r:id="rId23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Tokens can be used where we want to break an application into tokens.</w:t>
      </w:r>
      <w:r>
        <w:rPr>
          <w:rStyle w:val="apple-converted-space"/>
          <w:rFonts w:ascii="Arial" w:hAnsi="Arial" w:cs="Arial"/>
          <w:color w:val="000000"/>
          <w:sz w:val="17"/>
          <w:szCs w:val="17"/>
        </w:rPr>
        <w:t> </w:t>
      </w:r>
      <w:r>
        <w:rPr>
          <w:rFonts w:ascii="Arial" w:hAnsi="Arial" w:cs="Arial"/>
          <w:color w:val="000000"/>
          <w:sz w:val="17"/>
          <w:szCs w:val="17"/>
        </w:rPr>
        <w:t>We have to break a String</w:t>
      </w:r>
      <w:proofErr w:type="gramStart"/>
      <w:r>
        <w:rPr>
          <w:rFonts w:ascii="Arial" w:hAnsi="Arial" w:cs="Arial"/>
          <w:color w:val="000000"/>
          <w:sz w:val="17"/>
          <w:szCs w:val="17"/>
        </w:rPr>
        <w:t>  into</w:t>
      </w:r>
      <w:proofErr w:type="gramEnd"/>
      <w:r>
        <w:rPr>
          <w:rFonts w:ascii="Arial" w:hAnsi="Arial" w:cs="Arial"/>
          <w:color w:val="000000"/>
          <w:sz w:val="17"/>
          <w:szCs w:val="17"/>
        </w:rPr>
        <w:t xml:space="preserve"> tokens as well as we will know how many tokens has been generated. That's what we are trying to do in this program. In the program a string is passed into a constructor of</w:t>
      </w:r>
      <w:r>
        <w:rPr>
          <w:rStyle w:val="apple-converted-space"/>
          <w:rFonts w:ascii="Arial" w:hAnsi="Arial" w:cs="Arial"/>
          <w:color w:val="000000"/>
          <w:sz w:val="17"/>
          <w:szCs w:val="17"/>
        </w:rPr>
        <w:t> </w:t>
      </w:r>
      <w:r>
        <w:rPr>
          <w:rFonts w:ascii="Arial" w:hAnsi="Arial" w:cs="Arial"/>
          <w:b/>
          <w:bCs/>
          <w:color w:val="000000"/>
          <w:sz w:val="17"/>
          <w:szCs w:val="17"/>
        </w:rPr>
        <w:t>StringTokenizer</w:t>
      </w:r>
      <w:r>
        <w:rPr>
          <w:rStyle w:val="apple-converted-space"/>
          <w:rFonts w:ascii="Arial" w:hAnsi="Arial" w:cs="Arial"/>
          <w:color w:val="000000"/>
          <w:sz w:val="17"/>
          <w:szCs w:val="17"/>
        </w:rPr>
        <w:t> </w:t>
      </w:r>
      <w:r>
        <w:rPr>
          <w:rFonts w:ascii="Arial" w:hAnsi="Arial" w:cs="Arial"/>
          <w:color w:val="000000"/>
          <w:sz w:val="17"/>
          <w:szCs w:val="17"/>
        </w:rPr>
        <w:t>class.</w:t>
      </w:r>
      <w:r>
        <w:rPr>
          <w:rStyle w:val="apple-converted-space"/>
          <w:rFonts w:ascii="Arial" w:hAnsi="Arial" w:cs="Arial"/>
          <w:color w:val="000000"/>
          <w:sz w:val="17"/>
          <w:szCs w:val="17"/>
        </w:rPr>
        <w:t> </w:t>
      </w:r>
      <w:r>
        <w:rPr>
          <w:rFonts w:ascii="Arial" w:hAnsi="Arial" w:cs="Arial"/>
          <w:b/>
          <w:bCs/>
          <w:color w:val="000000"/>
          <w:sz w:val="17"/>
          <w:szCs w:val="17"/>
        </w:rPr>
        <w:t>StringTokenizer</w:t>
      </w:r>
      <w:r>
        <w:rPr>
          <w:rStyle w:val="apple-converted-space"/>
          <w:rFonts w:ascii="Arial" w:hAnsi="Arial" w:cs="Arial"/>
          <w:color w:val="000000"/>
          <w:sz w:val="17"/>
          <w:szCs w:val="17"/>
        </w:rPr>
        <w:t> </w:t>
      </w:r>
      <w:r>
        <w:rPr>
          <w:rFonts w:ascii="Arial" w:hAnsi="Arial" w:cs="Arial"/>
          <w:color w:val="000000"/>
          <w:sz w:val="17"/>
          <w:szCs w:val="17"/>
        </w:rPr>
        <w:t>is a class in java.util.package. We are using while loop to generate tokens. The following methods have been used in this program.</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countTokens(</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gives the number of tokens remaining in the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hasMoreTokens(</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gives true if more tokens are available, else false.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nextToken(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gives the next token available in the string.</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 break a string into tokens what we need first is to create a class named</w:t>
      </w:r>
      <w:r>
        <w:rPr>
          <w:rStyle w:val="apple-converted-space"/>
          <w:rFonts w:ascii="Arial" w:hAnsi="Arial" w:cs="Arial"/>
          <w:color w:val="000000"/>
          <w:sz w:val="17"/>
          <w:szCs w:val="17"/>
        </w:rPr>
        <w:t> </w:t>
      </w:r>
      <w:r>
        <w:rPr>
          <w:rFonts w:ascii="Arial" w:hAnsi="Arial" w:cs="Arial"/>
          <w:b/>
          <w:bCs/>
          <w:color w:val="000000"/>
          <w:sz w:val="17"/>
          <w:szCs w:val="17"/>
        </w:rPr>
        <w:t>StringTokenizing.</w:t>
      </w:r>
      <w:r>
        <w:rPr>
          <w:rStyle w:val="apple-converted-space"/>
          <w:rFonts w:ascii="Arial" w:hAnsi="Arial" w:cs="Arial"/>
          <w:color w:val="000000"/>
          <w:sz w:val="17"/>
          <w:szCs w:val="17"/>
        </w:rPr>
        <w:t> </w:t>
      </w:r>
      <w:r>
        <w:rPr>
          <w:rFonts w:ascii="Arial" w:hAnsi="Arial" w:cs="Arial"/>
          <w:color w:val="000000"/>
          <w:sz w:val="17"/>
          <w:szCs w:val="17"/>
        </w:rPr>
        <w:t>Inside this class we will declare our main method. Make an object of class</w:t>
      </w:r>
      <w:r>
        <w:rPr>
          <w:rStyle w:val="apple-converted-space"/>
          <w:rFonts w:ascii="Arial" w:hAnsi="Arial" w:cs="Arial"/>
          <w:color w:val="000000"/>
          <w:sz w:val="17"/>
          <w:szCs w:val="17"/>
        </w:rPr>
        <w:t> </w:t>
      </w:r>
      <w:r>
        <w:rPr>
          <w:rFonts w:ascii="Arial" w:hAnsi="Arial" w:cs="Arial"/>
          <w:b/>
          <w:bCs/>
          <w:color w:val="000000"/>
          <w:sz w:val="17"/>
          <w:szCs w:val="17"/>
        </w:rPr>
        <w:t>StringTokenizer</w:t>
      </w:r>
      <w:r>
        <w:rPr>
          <w:rStyle w:val="apple-converted-space"/>
          <w:rFonts w:ascii="Arial" w:hAnsi="Arial" w:cs="Arial"/>
          <w:color w:val="000000"/>
          <w:sz w:val="17"/>
          <w:szCs w:val="17"/>
        </w:rPr>
        <w:t> </w:t>
      </w:r>
      <w:r>
        <w:rPr>
          <w:rFonts w:ascii="Arial" w:hAnsi="Arial" w:cs="Arial"/>
          <w:color w:val="000000"/>
          <w:sz w:val="17"/>
          <w:szCs w:val="17"/>
        </w:rPr>
        <w:t>and pass one string inside the constructor which you want to break into tokens. By using the instance of</w:t>
      </w:r>
      <w:r>
        <w:rPr>
          <w:rFonts w:ascii="Arial" w:hAnsi="Arial" w:cs="Arial"/>
          <w:b/>
          <w:bCs/>
          <w:color w:val="000000"/>
          <w:sz w:val="17"/>
          <w:szCs w:val="17"/>
        </w:rPr>
        <w:t>StringTokenizer</w:t>
      </w:r>
      <w:r>
        <w:rPr>
          <w:rStyle w:val="apple-converted-space"/>
          <w:rFonts w:ascii="Arial" w:hAnsi="Arial" w:cs="Arial"/>
          <w:color w:val="000000"/>
          <w:sz w:val="17"/>
          <w:szCs w:val="17"/>
        </w:rPr>
        <w:t> </w:t>
      </w:r>
      <w:r>
        <w:rPr>
          <w:rFonts w:ascii="Arial" w:hAnsi="Arial" w:cs="Arial"/>
          <w:color w:val="000000"/>
          <w:sz w:val="17"/>
          <w:szCs w:val="17"/>
        </w:rPr>
        <w:t>call the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countTokens(</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which gives the number of tokens remaining in the string. It is a method of</w:t>
      </w:r>
      <w:proofErr w:type="gramStart"/>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color w:val="000000"/>
          <w:sz w:val="17"/>
          <w:szCs w:val="17"/>
        </w:rPr>
        <w:t>StringTokenizer</w:t>
      </w:r>
      <w:proofErr w:type="gramEnd"/>
      <w:r>
        <w:rPr>
          <w:rStyle w:val="apple-converted-space"/>
          <w:rFonts w:ascii="Arial" w:hAnsi="Arial" w:cs="Arial"/>
          <w:color w:val="000000"/>
          <w:sz w:val="17"/>
          <w:szCs w:val="17"/>
        </w:rPr>
        <w:t> </w:t>
      </w:r>
      <w:r>
        <w:rPr>
          <w:rFonts w:ascii="Arial" w:hAnsi="Arial" w:cs="Arial"/>
          <w:color w:val="000000"/>
          <w:sz w:val="17"/>
          <w:szCs w:val="17"/>
        </w:rPr>
        <w:t>class. If the object have more tokens available then it will call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hasMoreTokens(</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and print the tokens by using</w:t>
      </w:r>
      <w:r>
        <w:rPr>
          <w:rStyle w:val="apple-converted-space"/>
          <w:rFonts w:ascii="Arial" w:hAnsi="Arial" w:cs="Arial"/>
          <w:color w:val="000000"/>
          <w:sz w:val="17"/>
          <w:szCs w:val="17"/>
        </w:rPr>
        <w:t> </w:t>
      </w:r>
      <w:r>
        <w:rPr>
          <w:rFonts w:ascii="Arial" w:hAnsi="Arial" w:cs="Arial"/>
          <w:b/>
          <w:bCs/>
          <w:color w:val="000000"/>
          <w:sz w:val="17"/>
          <w:szCs w:val="17"/>
        </w:rPr>
        <w:t>nextToken()</w:t>
      </w:r>
      <w:r>
        <w:rPr>
          <w:rFonts w:ascii="Arial" w:hAnsi="Arial" w:cs="Arial"/>
          <w:color w:val="000000"/>
          <w:sz w:val="17"/>
          <w:szCs w:val="17"/>
        </w:rPr>
        <w: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21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color w:val="000000"/>
              </w:rPr>
              <w:t>java.util.*;</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StringTokenizing{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StringTokenizer stringTokenizer = </w:t>
            </w:r>
            <w:r>
              <w:rPr>
                <w:rStyle w:val="HTMLCode"/>
                <w:rFonts w:eastAsiaTheme="minorHAnsi"/>
                <w:b/>
                <w:bCs/>
                <w:color w:val="7F0055"/>
              </w:rPr>
              <w:t>new </w:t>
            </w:r>
            <w:r>
              <w:rPr>
                <w:rFonts w:ascii="Courier New" w:hAnsi="Courier New" w:cs="Courier New"/>
                <w:color w:val="000000"/>
                <w:sz w:val="20"/>
                <w:szCs w:val="20"/>
              </w:rPr>
              <w:br/>
            </w:r>
            <w:r>
              <w:rPr>
                <w:rStyle w:val="HTMLCode"/>
                <w:rFonts w:eastAsiaTheme="minorHAnsi"/>
                <w:color w:val="000000"/>
              </w:rPr>
              <w:t>   StringTokenizer(</w:t>
            </w:r>
            <w:r>
              <w:rPr>
                <w:rStyle w:val="HTMLCode"/>
                <w:rFonts w:eastAsiaTheme="minorHAnsi"/>
                <w:color w:val="2A00FF"/>
              </w:rPr>
              <w:t>"You are tokenizing a string"</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total no. of tokens </w:t>
            </w:r>
            <w:r>
              <w:rPr>
                <w:rFonts w:ascii="Courier New" w:hAnsi="Courier New" w:cs="Courier New"/>
                <w:color w:val="2A00FF"/>
                <w:sz w:val="20"/>
                <w:szCs w:val="20"/>
              </w:rPr>
              <w:br/>
            </w:r>
            <w:r>
              <w:rPr>
                <w:rStyle w:val="HTMLCode"/>
                <w:rFonts w:eastAsiaTheme="minorHAnsi"/>
                <w:color w:val="2A00FF"/>
              </w:rPr>
              <w:t>   generated :  " </w:t>
            </w:r>
            <w:r>
              <w:rPr>
                <w:rStyle w:val="HTMLCode"/>
                <w:rFonts w:eastAsiaTheme="minorHAnsi"/>
                <w:color w:val="000000"/>
              </w:rPr>
              <w:t>+ stringTokenizer.countTokens());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w:t>
            </w:r>
            <w:r>
              <w:rPr>
                <w:rStyle w:val="HTMLCode"/>
                <w:rFonts w:eastAsiaTheme="minorHAnsi"/>
                <w:color w:val="000000"/>
              </w:rPr>
              <w:t>(stringTokenizer.hasMoreTokens()){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System.out.println(stringTokenizer.nextToken());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color w:val="000000"/>
        </w:rPr>
        <w:t>Output of this program is given below:</w:t>
      </w:r>
    </w:p>
    <w:tbl>
      <w:tblPr>
        <w:tblW w:w="1450" w:type="pct"/>
        <w:tblCellSpacing w:w="0" w:type="dxa"/>
        <w:shd w:val="clear" w:color="auto" w:fill="000000"/>
        <w:tblCellMar>
          <w:left w:w="0" w:type="dxa"/>
          <w:right w:w="0" w:type="dxa"/>
        </w:tblCellMar>
        <w:tblLook w:val="04A0"/>
      </w:tblPr>
      <w:tblGrid>
        <w:gridCol w:w="2714"/>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lastRenderedPageBreak/>
              <w:t>C:\java&gt;java StringTokenizing</w:t>
            </w:r>
            <w:r>
              <w:rPr>
                <w:rFonts w:ascii="Arial" w:hAnsi="Arial" w:cs="Arial"/>
                <w:b/>
                <w:bCs/>
                <w:color w:val="FFFFFF"/>
                <w:sz w:val="17"/>
                <w:szCs w:val="17"/>
              </w:rPr>
              <w:br/>
              <w:t>The total no. of tokens generated : 5</w:t>
            </w:r>
            <w:r>
              <w:rPr>
                <w:rFonts w:ascii="Arial" w:hAnsi="Arial" w:cs="Arial"/>
                <w:b/>
                <w:bCs/>
                <w:color w:val="FFFFFF"/>
                <w:sz w:val="17"/>
                <w:szCs w:val="17"/>
              </w:rPr>
              <w:br/>
              <w:t>You</w:t>
            </w:r>
            <w:r>
              <w:rPr>
                <w:rFonts w:ascii="Arial" w:hAnsi="Arial" w:cs="Arial"/>
                <w:b/>
                <w:bCs/>
                <w:color w:val="FFFFFF"/>
                <w:sz w:val="17"/>
                <w:szCs w:val="17"/>
              </w:rPr>
              <w:br/>
              <w:t>are</w:t>
            </w:r>
            <w:r>
              <w:rPr>
                <w:rFonts w:ascii="Arial" w:hAnsi="Arial" w:cs="Arial"/>
                <w:b/>
                <w:bCs/>
                <w:color w:val="FFFFFF"/>
                <w:sz w:val="17"/>
                <w:szCs w:val="17"/>
              </w:rPr>
              <w:br/>
              <w:t>tokenizing</w:t>
            </w:r>
            <w:r>
              <w:rPr>
                <w:rFonts w:ascii="Arial" w:hAnsi="Arial" w:cs="Arial"/>
                <w:b/>
                <w:bCs/>
                <w:color w:val="FFFFFF"/>
                <w:sz w:val="17"/>
                <w:szCs w:val="17"/>
              </w:rPr>
              <w:br/>
              <w:t>a</w:t>
            </w:r>
            <w:r>
              <w:rPr>
                <w:rFonts w:ascii="Arial" w:hAnsi="Arial" w:cs="Arial"/>
                <w:b/>
                <w:bCs/>
                <w:color w:val="FFFFFF"/>
                <w:sz w:val="17"/>
                <w:szCs w:val="17"/>
              </w:rPr>
              <w:br/>
              <w:t>string</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31" w:history="1">
        <w:r>
          <w:rPr>
            <w:rStyle w:val="Hyperlink"/>
            <w:rFonts w:ascii="Arial" w:hAnsi="Arial" w:cs="Arial"/>
            <w:b/>
            <w:bCs/>
            <w:color w:val="D10026"/>
            <w:sz w:val="20"/>
            <w:szCs w:val="20"/>
          </w:rPr>
          <w:t>Download this program:</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Array List Example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69" name="Picture 569" descr="http://www.roseindia.net/images/previous.gif">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descr="http://www.roseindia.net/images/previous.gif">
                      <a:hlinkClick r:id="rId22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70" name="Picture 57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71" name="Picture 571" descr="http://www.roseindia.net/images/next.gif">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descr="http://www.roseindia.net/images/next.gif">
                      <a:hlinkClick r:id="rId23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show the use of</w:t>
      </w:r>
      <w:r>
        <w:rPr>
          <w:rStyle w:val="apple-converted-space"/>
          <w:rFonts w:ascii="Arial" w:hAnsi="Arial" w:cs="Arial"/>
          <w:color w:val="000000"/>
          <w:sz w:val="17"/>
          <w:szCs w:val="17"/>
        </w:rPr>
        <w:t> </w:t>
      </w:r>
      <w:r>
        <w:rPr>
          <w:rFonts w:ascii="Arial" w:hAnsi="Arial" w:cs="Arial"/>
          <w:b/>
          <w:bCs/>
          <w:color w:val="000000"/>
          <w:sz w:val="17"/>
          <w:szCs w:val="17"/>
        </w:rPr>
        <w:t>java.util.ArrayList.</w:t>
      </w:r>
      <w:r>
        <w:rPr>
          <w:rStyle w:val="apple-converted-space"/>
          <w:rFonts w:ascii="Arial" w:hAnsi="Arial" w:cs="Arial"/>
          <w:b/>
          <w:bCs/>
          <w:color w:val="000000"/>
          <w:sz w:val="17"/>
          <w:szCs w:val="17"/>
        </w:rPr>
        <w:t> </w:t>
      </w:r>
      <w:r>
        <w:rPr>
          <w:rFonts w:ascii="Arial" w:hAnsi="Arial" w:cs="Arial"/>
          <w:color w:val="000000"/>
          <w:sz w:val="17"/>
          <w:szCs w:val="17"/>
        </w:rPr>
        <w:t>We will be creatiing an object of ArrayList class and performs various operations like adding removing the objects.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Arraylist</w:t>
      </w:r>
      <w:r>
        <w:rPr>
          <w:rStyle w:val="apple-converted-space"/>
          <w:rFonts w:ascii="Arial" w:hAnsi="Arial" w:cs="Arial"/>
          <w:b/>
          <w:bCs/>
          <w:color w:val="000000"/>
          <w:sz w:val="17"/>
          <w:szCs w:val="17"/>
        </w:rPr>
        <w:t> </w:t>
      </w:r>
      <w:r>
        <w:rPr>
          <w:rFonts w:ascii="Arial" w:hAnsi="Arial" w:cs="Arial"/>
          <w:color w:val="000000"/>
          <w:sz w:val="17"/>
          <w:szCs w:val="17"/>
        </w:rPr>
        <w:t>provides methods to manipulate the size of the array that is used internally to store the list.</w:t>
      </w:r>
      <w:r>
        <w:rPr>
          <w:rFonts w:ascii="Arial" w:hAnsi="Arial" w:cs="Arial"/>
          <w:b/>
          <w:bCs/>
          <w:color w:val="000000"/>
          <w:sz w:val="17"/>
          <w:szCs w:val="17"/>
        </w:rPr>
        <w:t>ArrayList</w:t>
      </w:r>
      <w:r>
        <w:rPr>
          <w:rStyle w:val="apple-converted-space"/>
          <w:rFonts w:ascii="Arial" w:hAnsi="Arial" w:cs="Arial"/>
          <w:b/>
          <w:bCs/>
          <w:color w:val="000000"/>
          <w:sz w:val="17"/>
          <w:szCs w:val="17"/>
        </w:rPr>
        <w:t> </w:t>
      </w:r>
      <w:r>
        <w:rPr>
          <w:rFonts w:ascii="Arial" w:hAnsi="Arial" w:cs="Arial"/>
          <w:color w:val="000000"/>
          <w:sz w:val="17"/>
          <w:szCs w:val="17"/>
        </w:rPr>
        <w:t>extends</w:t>
      </w:r>
      <w:r>
        <w:rPr>
          <w:rStyle w:val="apple-converted-space"/>
          <w:rFonts w:ascii="Arial" w:hAnsi="Arial" w:cs="Arial"/>
          <w:color w:val="000000"/>
          <w:sz w:val="17"/>
          <w:szCs w:val="17"/>
        </w:rPr>
        <w:t> </w:t>
      </w:r>
      <w:r>
        <w:rPr>
          <w:rFonts w:ascii="Arial" w:hAnsi="Arial" w:cs="Arial"/>
          <w:b/>
          <w:bCs/>
          <w:color w:val="000000"/>
          <w:sz w:val="17"/>
          <w:szCs w:val="17"/>
        </w:rPr>
        <w:t>AbstractList</w:t>
      </w:r>
      <w:r>
        <w:rPr>
          <w:rStyle w:val="apple-converted-space"/>
          <w:rFonts w:ascii="Arial" w:hAnsi="Arial" w:cs="Arial"/>
          <w:color w:val="000000"/>
          <w:sz w:val="17"/>
          <w:szCs w:val="17"/>
        </w:rPr>
        <w:t> </w:t>
      </w:r>
      <w:r>
        <w:rPr>
          <w:rFonts w:ascii="Arial" w:hAnsi="Arial" w:cs="Arial"/>
          <w:color w:val="000000"/>
          <w:sz w:val="17"/>
          <w:szCs w:val="17"/>
        </w:rPr>
        <w:t>and implements</w:t>
      </w:r>
      <w:r>
        <w:rPr>
          <w:rStyle w:val="apple-converted-space"/>
          <w:rFonts w:ascii="Arial" w:hAnsi="Arial" w:cs="Arial"/>
          <w:color w:val="000000"/>
          <w:sz w:val="17"/>
          <w:szCs w:val="17"/>
        </w:rPr>
        <w:t> </w:t>
      </w:r>
      <w:r>
        <w:rPr>
          <w:rFonts w:ascii="Arial" w:hAnsi="Arial" w:cs="Arial"/>
          <w:b/>
          <w:bCs/>
          <w:i/>
          <w:iCs/>
          <w:color w:val="000000"/>
          <w:sz w:val="17"/>
          <w:szCs w:val="17"/>
        </w:rPr>
        <w:t xml:space="preserve">List, Cloneable, </w:t>
      </w:r>
      <w:proofErr w:type="gramStart"/>
      <w:r>
        <w:rPr>
          <w:rFonts w:ascii="Arial" w:hAnsi="Arial" w:cs="Arial"/>
          <w:b/>
          <w:bCs/>
          <w:i/>
          <w:iCs/>
          <w:color w:val="000000"/>
          <w:sz w:val="17"/>
          <w:szCs w:val="17"/>
        </w:rPr>
        <w:t>Serializable</w:t>
      </w:r>
      <w:proofErr w:type="gramEnd"/>
      <w:r>
        <w:rPr>
          <w:rFonts w:ascii="Arial" w:hAnsi="Arial" w:cs="Arial"/>
          <w:color w:val="000000"/>
          <w:sz w:val="17"/>
          <w:szCs w:val="17"/>
        </w:rPr>
        <w:t>. </w:t>
      </w:r>
      <w:r>
        <w:rPr>
          <w:rStyle w:val="apple-converted-space"/>
          <w:rFonts w:ascii="Arial" w:hAnsi="Arial" w:cs="Arial"/>
          <w:color w:val="000000"/>
          <w:sz w:val="17"/>
          <w:szCs w:val="17"/>
        </w:rPr>
        <w:t> </w:t>
      </w:r>
      <w:proofErr w:type="gramStart"/>
      <w:r>
        <w:rPr>
          <w:rStyle w:val="HTMLTypewriter"/>
          <w:b/>
          <w:bCs/>
          <w:color w:val="000000"/>
        </w:rPr>
        <w:t>ArrayList</w:t>
      </w:r>
      <w:r>
        <w:rPr>
          <w:rStyle w:val="apple-converted-space"/>
          <w:rFonts w:ascii="Arial" w:hAnsi="Arial" w:cs="Arial"/>
          <w:color w:val="000000"/>
          <w:sz w:val="17"/>
          <w:szCs w:val="17"/>
        </w:rPr>
        <w:t> </w:t>
      </w:r>
      <w:r>
        <w:rPr>
          <w:rFonts w:ascii="Arial" w:hAnsi="Arial" w:cs="Arial"/>
          <w:color w:val="000000"/>
          <w:sz w:val="17"/>
          <w:szCs w:val="17"/>
        </w:rPr>
        <w:t>capacity .grows automatically.</w:t>
      </w:r>
      <w:proofErr w:type="gramEnd"/>
      <w:r>
        <w:rPr>
          <w:rFonts w:ascii="Arial" w:hAnsi="Arial" w:cs="Arial"/>
          <w:color w:val="000000"/>
          <w:sz w:val="17"/>
          <w:szCs w:val="17"/>
        </w:rPr>
        <w:t xml:space="preserve"> The</w:t>
      </w:r>
      <w:r>
        <w:rPr>
          <w:rStyle w:val="apple-converted-space"/>
          <w:rFonts w:ascii="Arial" w:hAnsi="Arial" w:cs="Arial"/>
          <w:color w:val="000000"/>
          <w:sz w:val="17"/>
          <w:szCs w:val="17"/>
        </w:rPr>
        <w:t> </w:t>
      </w:r>
      <w:r>
        <w:rPr>
          <w:rFonts w:ascii="Arial" w:hAnsi="Arial" w:cs="Arial"/>
          <w:b/>
          <w:bCs/>
          <w:color w:val="000000"/>
          <w:sz w:val="17"/>
          <w:szCs w:val="17"/>
        </w:rPr>
        <w:t>ArrayList</w:t>
      </w:r>
      <w:r>
        <w:rPr>
          <w:rStyle w:val="apple-converted-space"/>
          <w:rFonts w:ascii="Arial" w:hAnsi="Arial" w:cs="Arial"/>
          <w:color w:val="000000"/>
          <w:sz w:val="17"/>
          <w:szCs w:val="17"/>
        </w:rPr>
        <w:t> </w:t>
      </w:r>
      <w:r>
        <w:rPr>
          <w:rFonts w:ascii="Arial" w:hAnsi="Arial" w:cs="Arial"/>
          <w:color w:val="000000"/>
          <w:sz w:val="17"/>
          <w:szCs w:val="17"/>
        </w:rPr>
        <w:t>is not synchronized. It permits all elements including null.</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are inserting a value. We are using three methods of</w:t>
      </w:r>
      <w:r>
        <w:rPr>
          <w:rStyle w:val="apple-converted-space"/>
          <w:rFonts w:ascii="Arial" w:hAnsi="Arial" w:cs="Arial"/>
          <w:color w:val="000000"/>
          <w:sz w:val="17"/>
          <w:szCs w:val="17"/>
        </w:rPr>
        <w:t> </w:t>
      </w:r>
      <w:r>
        <w:rPr>
          <w:rFonts w:ascii="Arial" w:hAnsi="Arial" w:cs="Arial"/>
          <w:b/>
          <w:bCs/>
          <w:color w:val="000000"/>
          <w:sz w:val="17"/>
          <w:szCs w:val="17"/>
        </w:rPr>
        <w:t>ArrayList</w:t>
      </w:r>
      <w:r>
        <w:rPr>
          <w:rStyle w:val="apple-converted-space"/>
          <w:rFonts w:ascii="Arial" w:hAnsi="Arial" w:cs="Arial"/>
          <w:b/>
          <w:bCs/>
          <w:color w:val="000000"/>
          <w:sz w:val="17"/>
          <w:szCs w:val="17"/>
        </w:rPr>
        <w:t> </w:t>
      </w:r>
      <w:r>
        <w:rPr>
          <w:rFonts w:ascii="Arial" w:hAnsi="Arial" w:cs="Arial"/>
          <w:color w:val="000000"/>
          <w:sz w:val="17"/>
          <w:szCs w:val="17"/>
        </w:rPr>
        <w:t>class.</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add(</w:t>
      </w:r>
      <w:proofErr w:type="gramEnd"/>
      <w:r>
        <w:rPr>
          <w:rFonts w:ascii="Arial" w:hAnsi="Arial" w:cs="Arial"/>
          <w:b/>
          <w:bCs/>
          <w:color w:val="000000"/>
          <w:sz w:val="17"/>
          <w:szCs w:val="17"/>
        </w:rPr>
        <w:t>Object o):</w:t>
      </w:r>
      <w:r>
        <w:rPr>
          <w:rStyle w:val="apple-converted-space"/>
          <w:rFonts w:ascii="Arial" w:hAnsi="Arial" w:cs="Arial"/>
          <w:color w:val="000000"/>
          <w:sz w:val="17"/>
          <w:szCs w:val="17"/>
        </w:rPr>
        <w:t> </w:t>
      </w:r>
      <w:r>
        <w:rPr>
          <w:rFonts w:ascii="Arial" w:hAnsi="Arial" w:cs="Arial"/>
          <w:color w:val="000000"/>
          <w:sz w:val="17"/>
          <w:szCs w:val="17"/>
        </w:rPr>
        <w:t xml:space="preserve">Appends the specified element to the end of this list. It returns a </w:t>
      </w:r>
      <w:proofErr w:type="gramStart"/>
      <w:r>
        <w:rPr>
          <w:rFonts w:ascii="Arial" w:hAnsi="Arial" w:cs="Arial"/>
          <w:color w:val="000000"/>
          <w:sz w:val="17"/>
          <w:szCs w:val="17"/>
        </w:rPr>
        <w:t>boolean</w:t>
      </w:r>
      <w:proofErr w:type="gramEnd"/>
      <w:r>
        <w:rPr>
          <w:rFonts w:ascii="Arial" w:hAnsi="Arial" w:cs="Arial"/>
          <w:color w:val="000000"/>
          <w:sz w:val="17"/>
          <w:szCs w:val="17"/>
        </w:rPr>
        <w:t xml:space="preserve"> value.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size(</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 Returns the number of elements in this list.</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remove(</w:t>
      </w:r>
      <w:proofErr w:type="gramEnd"/>
      <w:r>
        <w:rPr>
          <w:rFonts w:ascii="Arial" w:hAnsi="Arial" w:cs="Arial"/>
          <w:b/>
          <w:bCs/>
          <w:color w:val="000000"/>
          <w:sz w:val="17"/>
          <w:szCs w:val="17"/>
        </w:rPr>
        <w:t>int index):</w:t>
      </w:r>
      <w:r>
        <w:rPr>
          <w:rStyle w:val="apple-converted-space"/>
          <w:rFonts w:ascii="Arial" w:hAnsi="Arial" w:cs="Arial"/>
          <w:color w:val="000000"/>
          <w:sz w:val="17"/>
          <w:szCs w:val="17"/>
        </w:rPr>
        <w:t> </w:t>
      </w:r>
      <w:r>
        <w:rPr>
          <w:rFonts w:ascii="Arial" w:hAnsi="Arial" w:cs="Arial"/>
          <w:color w:val="000000"/>
          <w:sz w:val="17"/>
          <w:szCs w:val="17"/>
        </w:rPr>
        <w:t>Removes the element at the specified position in this list. It returns the element that was removed from the list. It throws</w:t>
      </w:r>
      <w:r>
        <w:rPr>
          <w:rStyle w:val="apple-converted-space"/>
          <w:rFonts w:ascii="Arial" w:hAnsi="Arial" w:cs="Arial"/>
          <w:color w:val="000000"/>
          <w:sz w:val="17"/>
          <w:szCs w:val="17"/>
        </w:rPr>
        <w:t> </w:t>
      </w:r>
      <w:proofErr w:type="gramStart"/>
      <w:r>
        <w:rPr>
          <w:rFonts w:ascii="Arial" w:hAnsi="Arial" w:cs="Arial"/>
          <w:b/>
          <w:bCs/>
          <w:color w:val="000000"/>
          <w:sz w:val="17"/>
          <w:szCs w:val="17"/>
        </w:rPr>
        <w:t>IndexOutOfBoundsException :</w:t>
      </w:r>
      <w:proofErr w:type="gramEnd"/>
      <w:r>
        <w:rPr>
          <w:rStyle w:val="apple-converted-space"/>
          <w:rFonts w:ascii="Arial" w:hAnsi="Arial" w:cs="Arial"/>
          <w:b/>
          <w:bCs/>
          <w:color w:val="000000"/>
          <w:sz w:val="17"/>
          <w:szCs w:val="17"/>
        </w:rPr>
        <w:t> </w:t>
      </w:r>
      <w:r>
        <w:rPr>
          <w:rFonts w:ascii="Arial" w:hAnsi="Arial" w:cs="Arial"/>
          <w:color w:val="000000"/>
          <w:sz w:val="17"/>
          <w:szCs w:val="17"/>
        </w:rPr>
        <w:t>if index is out of range.</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a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813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color w:val="000000"/>
              </w:rPr>
              <w:t>java.util.*;</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ArrayListDemo{</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ArrayList&lt;Object&gt; arl=</w:t>
            </w:r>
            <w:r>
              <w:rPr>
                <w:rStyle w:val="HTMLCode"/>
                <w:rFonts w:eastAsiaTheme="minorHAnsi"/>
                <w:b/>
                <w:bCs/>
                <w:color w:val="7F0055"/>
              </w:rPr>
              <w:t>new </w:t>
            </w:r>
            <w:r>
              <w:rPr>
                <w:rStyle w:val="HTMLCode"/>
                <w:rFonts w:eastAsiaTheme="minorHAnsi"/>
                <w:color w:val="000000"/>
              </w:rPr>
              <w:t>ArrayList&lt;Object&gt;();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Integer i1=</w:t>
            </w:r>
            <w:r>
              <w:rPr>
                <w:rStyle w:val="HTMLCode"/>
                <w:rFonts w:eastAsiaTheme="minorHAnsi"/>
                <w:b/>
                <w:bCs/>
                <w:color w:val="7F0055"/>
              </w:rPr>
              <w:t>new </w:t>
            </w:r>
            <w:r>
              <w:rPr>
                <w:rStyle w:val="HTMLCode"/>
                <w:rFonts w:eastAsiaTheme="minorHAnsi"/>
                <w:color w:val="000000"/>
              </w:rPr>
              <w:t>Integer(</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Integer i2=</w:t>
            </w:r>
            <w:r>
              <w:rPr>
                <w:rStyle w:val="HTMLCode"/>
                <w:rFonts w:eastAsiaTheme="minorHAnsi"/>
                <w:b/>
                <w:bCs/>
                <w:color w:val="7F0055"/>
              </w:rPr>
              <w:t>new </w:t>
            </w:r>
            <w:r>
              <w:rPr>
                <w:rStyle w:val="HTMLCode"/>
                <w:rFonts w:eastAsiaTheme="minorHAnsi"/>
                <w:color w:val="000000"/>
              </w:rPr>
              <w:t>Integer(</w:t>
            </w:r>
            <w:r>
              <w:rPr>
                <w:rStyle w:val="HTMLCode"/>
                <w:rFonts w:eastAsiaTheme="minorHAnsi"/>
                <w:color w:val="990000"/>
              </w:rPr>
              <w:t>20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Integer i3=</w:t>
            </w:r>
            <w:r>
              <w:rPr>
                <w:rStyle w:val="HTMLCode"/>
                <w:rFonts w:eastAsiaTheme="minorHAnsi"/>
                <w:b/>
                <w:bCs/>
                <w:color w:val="7F0055"/>
              </w:rPr>
              <w:t>new </w:t>
            </w:r>
            <w:r>
              <w:rPr>
                <w:rStyle w:val="HTMLCode"/>
                <w:rFonts w:eastAsiaTheme="minorHAnsi"/>
                <w:color w:val="000000"/>
              </w:rPr>
              <w:t>Integer(</w:t>
            </w:r>
            <w:r>
              <w:rPr>
                <w:rStyle w:val="HTMLCode"/>
                <w:rFonts w:eastAsiaTheme="minorHAnsi"/>
                <w:color w:val="990000"/>
              </w:rPr>
              <w:t>30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Integer i4=</w:t>
            </w:r>
            <w:r>
              <w:rPr>
                <w:rStyle w:val="HTMLCode"/>
                <w:rFonts w:eastAsiaTheme="minorHAnsi"/>
                <w:b/>
                <w:bCs/>
                <w:color w:val="7F0055"/>
              </w:rPr>
              <w:t>new </w:t>
            </w:r>
            <w:r>
              <w:rPr>
                <w:rStyle w:val="HTMLCode"/>
                <w:rFonts w:eastAsiaTheme="minorHAnsi"/>
                <w:color w:val="000000"/>
              </w:rPr>
              <w:t>Integer(</w:t>
            </w:r>
            <w:r>
              <w:rPr>
                <w:rStyle w:val="HTMLCode"/>
                <w:rFonts w:eastAsiaTheme="minorHAnsi"/>
                <w:color w:val="990000"/>
              </w:rPr>
              <w:t>40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String s1=</w:t>
            </w:r>
            <w:r>
              <w:rPr>
                <w:rStyle w:val="HTMLCode"/>
                <w:rFonts w:eastAsiaTheme="minorHAnsi"/>
                <w:color w:val="2A00FF"/>
              </w:rPr>
              <w:t>"tapan"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content of arraylist is: " </w:t>
            </w:r>
            <w:r>
              <w:rPr>
                <w:rStyle w:val="HTMLCode"/>
                <w:rFonts w:eastAsiaTheme="minorHAnsi"/>
                <w:color w:val="000000"/>
              </w:rPr>
              <w:t>+ arl);</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size of an arraylist is: " </w:t>
            </w:r>
            <w:r>
              <w:rPr>
                <w:rStyle w:val="HTMLCode"/>
                <w:rFonts w:eastAsiaTheme="minorHAnsi"/>
                <w:color w:val="000000"/>
              </w:rPr>
              <w:t>+ arl.size());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arl.add(i1);</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arl.add(i2);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arl.add(s1);</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content of arraylist is: " </w:t>
            </w:r>
            <w:r>
              <w:rPr>
                <w:rStyle w:val="HTMLCode"/>
                <w:rFonts w:eastAsiaTheme="minorHAnsi"/>
                <w:color w:val="000000"/>
              </w:rPr>
              <w:t>+ arl);</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size of an arraylist is: " </w:t>
            </w:r>
            <w:r>
              <w:rPr>
                <w:rStyle w:val="HTMLCode"/>
                <w:rFonts w:eastAsiaTheme="minorHAnsi"/>
                <w:color w:val="000000"/>
              </w:rPr>
              <w:t>+ arl.size());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arl.add(i1);</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arl.add(i2);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arl.add(i3);</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arl.add(i4);</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Integer i5=</w:t>
            </w:r>
            <w:r>
              <w:rPr>
                <w:rStyle w:val="HTMLCode"/>
                <w:rFonts w:eastAsiaTheme="minorHAnsi"/>
                <w:b/>
                <w:bCs/>
                <w:color w:val="7F0055"/>
              </w:rPr>
              <w:t>new </w:t>
            </w:r>
            <w:r>
              <w:rPr>
                <w:rStyle w:val="HTMLCode"/>
                <w:rFonts w:eastAsiaTheme="minorHAnsi"/>
                <w:color w:val="000000"/>
              </w:rPr>
              <w:t>Integer(</w:t>
            </w:r>
            <w:r>
              <w:rPr>
                <w:rStyle w:val="HTMLCode"/>
                <w:rFonts w:eastAsiaTheme="minorHAnsi"/>
                <w:color w:val="990000"/>
              </w:rPr>
              <w:t>50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arl.add(i5);</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content of arraylist is: " </w:t>
            </w:r>
            <w:r>
              <w:rPr>
                <w:rStyle w:val="HTMLCode"/>
                <w:rFonts w:eastAsiaTheme="minorHAnsi"/>
                <w:color w:val="000000"/>
              </w:rPr>
              <w:t>+ arl);</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size of an arraylist is: " </w:t>
            </w:r>
            <w:r>
              <w:rPr>
                <w:rStyle w:val="HTMLCode"/>
                <w:rFonts w:eastAsiaTheme="minorHAnsi"/>
                <w:color w:val="000000"/>
              </w:rPr>
              <w:t>+ arl.size());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arl.remove(</w:t>
            </w:r>
            <w:r>
              <w:rPr>
                <w:rStyle w:val="HTMLCode"/>
                <w:rFonts w:eastAsiaTheme="minorHAnsi"/>
                <w:color w:val="990000"/>
              </w:rPr>
              <w:t>3</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Object a=arl.clone();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clone is: " </w:t>
            </w:r>
            <w:r>
              <w:rPr>
                <w:rStyle w:val="HTMLCode"/>
                <w:rFonts w:eastAsiaTheme="minorHAnsi"/>
                <w:color w:val="000000"/>
              </w:rPr>
              <w:t>+ a);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content of arraylist is: " </w:t>
            </w:r>
            <w:r>
              <w:rPr>
                <w:rStyle w:val="HTMLCode"/>
                <w:rFonts w:eastAsiaTheme="minorHAnsi"/>
                <w:color w:val="000000"/>
              </w:rPr>
              <w:t>+ arl);</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size of an arraylist is: " </w:t>
            </w:r>
            <w:r>
              <w:rPr>
                <w:rStyle w:val="HTMLCode"/>
                <w:rFonts w:eastAsiaTheme="minorHAnsi"/>
                <w:color w:val="000000"/>
              </w:rPr>
              <w:t>+ arl.size());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program will be like this:</w:t>
      </w:r>
    </w:p>
    <w:tbl>
      <w:tblPr>
        <w:tblW w:w="2100" w:type="pct"/>
        <w:tblCellSpacing w:w="0" w:type="dxa"/>
        <w:shd w:val="clear" w:color="auto" w:fill="000000"/>
        <w:tblCellMar>
          <w:left w:w="0" w:type="dxa"/>
          <w:right w:w="0" w:type="dxa"/>
        </w:tblCellMar>
        <w:tblLook w:val="04A0"/>
      </w:tblPr>
      <w:tblGrid>
        <w:gridCol w:w="3931"/>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C:\Java Tutorial&gt;javac ArrayListDemo.java</w:t>
            </w:r>
            <w:r>
              <w:rPr>
                <w:rFonts w:ascii="Arial" w:hAnsi="Arial" w:cs="Arial"/>
                <w:b/>
                <w:bCs/>
                <w:color w:val="FFFFFF"/>
                <w:sz w:val="17"/>
                <w:szCs w:val="17"/>
              </w:rPr>
              <w:br/>
            </w:r>
            <w:r>
              <w:rPr>
                <w:rFonts w:ascii="Arial" w:hAnsi="Arial" w:cs="Arial"/>
                <w:b/>
                <w:bCs/>
                <w:color w:val="FFFFFF"/>
                <w:sz w:val="17"/>
                <w:szCs w:val="17"/>
              </w:rPr>
              <w:br/>
              <w:t>C:\Java Tutorial&gt;java ArrayListDemo</w:t>
            </w:r>
            <w:r>
              <w:rPr>
                <w:rFonts w:ascii="Arial" w:hAnsi="Arial" w:cs="Arial"/>
                <w:b/>
                <w:bCs/>
                <w:color w:val="FFFFFF"/>
                <w:sz w:val="17"/>
                <w:szCs w:val="17"/>
              </w:rPr>
              <w:br/>
              <w:t>The content of arraylist is: []</w:t>
            </w:r>
            <w:r>
              <w:rPr>
                <w:rFonts w:ascii="Arial" w:hAnsi="Arial" w:cs="Arial"/>
                <w:b/>
                <w:bCs/>
                <w:color w:val="FFFFFF"/>
                <w:sz w:val="17"/>
                <w:szCs w:val="17"/>
              </w:rPr>
              <w:br/>
              <w:t>The size of an arraylist is: 0</w:t>
            </w:r>
            <w:r>
              <w:rPr>
                <w:rFonts w:ascii="Arial" w:hAnsi="Arial" w:cs="Arial"/>
                <w:b/>
                <w:bCs/>
                <w:color w:val="FFFFFF"/>
                <w:sz w:val="17"/>
                <w:szCs w:val="17"/>
              </w:rPr>
              <w:br/>
              <w:t>The content of arraylist is: [10, 20, tapan]</w:t>
            </w:r>
            <w:r>
              <w:rPr>
                <w:rFonts w:ascii="Arial" w:hAnsi="Arial" w:cs="Arial"/>
                <w:b/>
                <w:bCs/>
                <w:color w:val="FFFFFF"/>
                <w:sz w:val="17"/>
                <w:szCs w:val="17"/>
              </w:rPr>
              <w:br/>
              <w:t>The size of an arraylist is: 3</w:t>
            </w:r>
            <w:r>
              <w:rPr>
                <w:rFonts w:ascii="Arial" w:hAnsi="Arial" w:cs="Arial"/>
                <w:b/>
                <w:bCs/>
                <w:color w:val="FFFFFF"/>
                <w:sz w:val="17"/>
                <w:szCs w:val="17"/>
              </w:rPr>
              <w:br/>
              <w:t>The content of arraylist is: [10, 20, tapan, 10, 20, 30, 40, 50]</w:t>
            </w:r>
            <w:r>
              <w:rPr>
                <w:rFonts w:ascii="Arial" w:hAnsi="Arial" w:cs="Arial"/>
                <w:b/>
                <w:bCs/>
                <w:color w:val="FFFFFF"/>
                <w:sz w:val="17"/>
                <w:szCs w:val="17"/>
              </w:rPr>
              <w:br/>
              <w:t>The size of an arraylist is: 8</w:t>
            </w:r>
            <w:r>
              <w:rPr>
                <w:rFonts w:ascii="Arial" w:hAnsi="Arial" w:cs="Arial"/>
                <w:b/>
                <w:bCs/>
                <w:color w:val="FFFFFF"/>
                <w:sz w:val="17"/>
                <w:szCs w:val="17"/>
              </w:rPr>
              <w:br/>
              <w:t>The clone is: [10, 20, tapan, 20, 30, 40, 50]</w:t>
            </w:r>
            <w:r>
              <w:rPr>
                <w:rFonts w:ascii="Arial" w:hAnsi="Arial" w:cs="Arial"/>
                <w:b/>
                <w:bCs/>
                <w:color w:val="FFFFFF"/>
                <w:sz w:val="17"/>
                <w:szCs w:val="17"/>
              </w:rPr>
              <w:br/>
              <w:t>The content of arraylist is: [10, 20, tapan, 20, 30, 40, 50]</w:t>
            </w:r>
            <w:r>
              <w:rPr>
                <w:rFonts w:ascii="Arial" w:hAnsi="Arial" w:cs="Arial"/>
                <w:b/>
                <w:bCs/>
                <w:color w:val="FFFFFF"/>
                <w:sz w:val="17"/>
                <w:szCs w:val="17"/>
              </w:rPr>
              <w:br/>
              <w:t>The size of an arraylist is: 7</w:t>
            </w:r>
            <w:r>
              <w:rPr>
                <w:rFonts w:ascii="Arial" w:hAnsi="Arial" w:cs="Arial"/>
                <w:b/>
                <w:bCs/>
                <w:color w:val="FFFFFF"/>
                <w:sz w:val="17"/>
                <w:szCs w:val="17"/>
              </w:rPr>
              <w:br/>
            </w:r>
            <w:r>
              <w:rPr>
                <w:rFonts w:ascii="Arial" w:hAnsi="Arial" w:cs="Arial"/>
                <w:b/>
                <w:bCs/>
                <w:color w:val="FFFFFF"/>
                <w:sz w:val="17"/>
                <w:szCs w:val="17"/>
              </w:rPr>
              <w:br/>
              <w:t>C:\Java Tutorial&gt;</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lastRenderedPageBreak/>
        <w:t>Converting a Filename to a URL</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75" name="Picture 575" descr="http://www.roseindia.net/images/previous.gif">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descr="http://www.roseindia.net/images/previous.gif">
                      <a:hlinkClick r:id="rId23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76" name="Picture 57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77" name="Picture 577" descr="http://www.roseindia.net/images/next.gif">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descr="http://www.roseindia.net/images/next.gif">
                      <a:hlinkClick r:id="rId23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A file object is used to a give a filename. Creating the</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object doesn't mean that a file exists. It may be that the does not exist. Suppose if the file exists, first of all we need to convert the file object in URL, for this we use a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toURL(</w:t>
      </w:r>
      <w:proofErr w:type="gramEnd"/>
      <w:r>
        <w:rPr>
          <w:rFonts w:ascii="Arial" w:hAnsi="Arial" w:cs="Arial"/>
          <w:b/>
          <w:bCs/>
          <w:color w:val="000000"/>
          <w:sz w:val="17"/>
          <w:szCs w:val="17"/>
        </w:rPr>
        <w:t>)</w:t>
      </w:r>
      <w:r>
        <w:rPr>
          <w:rFonts w:ascii="Arial" w:hAnsi="Arial" w:cs="Arial"/>
          <w:color w:val="000000"/>
          <w:sz w:val="17"/>
          <w:szCs w:val="17"/>
        </w:rPr>
        <w:t>. It returns a</w:t>
      </w:r>
      <w:r>
        <w:rPr>
          <w:rFonts w:ascii="Arial" w:hAnsi="Arial" w:cs="Arial"/>
          <w:b/>
          <w:bCs/>
          <w:color w:val="000000"/>
          <w:sz w:val="17"/>
          <w:szCs w:val="17"/>
        </w:rPr>
        <w:t>URL</w:t>
      </w:r>
      <w:r>
        <w:rPr>
          <w:rStyle w:val="apple-converted-space"/>
          <w:rFonts w:ascii="Arial" w:hAnsi="Arial" w:cs="Arial"/>
          <w:color w:val="000000"/>
          <w:sz w:val="17"/>
          <w:szCs w:val="17"/>
        </w:rPr>
        <w:t> </w:t>
      </w:r>
      <w:r>
        <w:rPr>
          <w:rFonts w:ascii="Arial" w:hAnsi="Arial" w:cs="Arial"/>
          <w:color w:val="000000"/>
          <w:sz w:val="17"/>
          <w:szCs w:val="17"/>
        </w:rPr>
        <w:t>object and throws</w:t>
      </w:r>
      <w:r>
        <w:rPr>
          <w:rStyle w:val="apple-converted-space"/>
          <w:rFonts w:ascii="Arial" w:hAnsi="Arial" w:cs="Arial"/>
          <w:color w:val="000000"/>
          <w:sz w:val="17"/>
          <w:szCs w:val="17"/>
        </w:rPr>
        <w:t> </w:t>
      </w:r>
      <w:r>
        <w:rPr>
          <w:rFonts w:ascii="Arial" w:hAnsi="Arial" w:cs="Arial"/>
          <w:b/>
          <w:bCs/>
          <w:color w:val="000000"/>
          <w:sz w:val="17"/>
          <w:szCs w:val="17"/>
        </w:rPr>
        <w:t>MalformedException</w:t>
      </w:r>
      <w:r>
        <w:rPr>
          <w:rFonts w:ascii="Arial" w:hAnsi="Arial" w:cs="Arial"/>
          <w:color w:val="000000"/>
          <w:sz w:val="17"/>
          <w:szCs w:val="17"/>
        </w:rPr>
        <w:t>. After this we will convert this</w:t>
      </w:r>
      <w:r>
        <w:rPr>
          <w:rStyle w:val="apple-converted-space"/>
          <w:rFonts w:ascii="Arial" w:hAnsi="Arial" w:cs="Arial"/>
          <w:color w:val="000000"/>
          <w:sz w:val="17"/>
          <w:szCs w:val="17"/>
        </w:rPr>
        <w:t> </w:t>
      </w:r>
      <w:r>
        <w:rPr>
          <w:rFonts w:ascii="Arial" w:hAnsi="Arial" w:cs="Arial"/>
          <w:b/>
          <w:bCs/>
          <w:color w:val="000000"/>
          <w:sz w:val="17"/>
          <w:szCs w:val="17"/>
        </w:rPr>
        <w:t>URL</w:t>
      </w:r>
      <w:r>
        <w:rPr>
          <w:rStyle w:val="apple-converted-space"/>
          <w:rFonts w:ascii="Arial" w:hAnsi="Arial" w:cs="Arial"/>
          <w:color w:val="000000"/>
          <w:sz w:val="17"/>
          <w:szCs w:val="17"/>
        </w:rPr>
        <w:t> </w:t>
      </w:r>
      <w:r>
        <w:rPr>
          <w:rFonts w:ascii="Arial" w:hAnsi="Arial" w:cs="Arial"/>
          <w:color w:val="000000"/>
          <w:sz w:val="17"/>
          <w:szCs w:val="17"/>
        </w:rPr>
        <w:t>to a file object by using</w:t>
      </w:r>
      <w:r>
        <w:rPr>
          <w:rStyle w:val="apple-converted-space"/>
          <w:rFonts w:ascii="Arial" w:hAnsi="Arial" w:cs="Arial"/>
          <w:color w:val="000000"/>
          <w:sz w:val="17"/>
          <w:szCs w:val="17"/>
        </w:rPr>
        <w:t> </w:t>
      </w:r>
      <w:proofErr w:type="gramStart"/>
      <w:r>
        <w:rPr>
          <w:rFonts w:ascii="Arial" w:hAnsi="Arial" w:cs="Arial"/>
          <w:b/>
          <w:bCs/>
          <w:color w:val="000000"/>
          <w:sz w:val="17"/>
          <w:szCs w:val="17"/>
        </w:rPr>
        <w:t>getFile(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We will read this file by using</w:t>
      </w:r>
      <w:r>
        <w:rPr>
          <w:rStyle w:val="apple-converted-space"/>
          <w:rFonts w:ascii="Arial" w:hAnsi="Arial" w:cs="Arial"/>
          <w:color w:val="000000"/>
          <w:sz w:val="17"/>
          <w:szCs w:val="17"/>
        </w:rPr>
        <w:t> </w:t>
      </w:r>
      <w:r>
        <w:rPr>
          <w:rFonts w:ascii="Arial" w:hAnsi="Arial" w:cs="Arial"/>
          <w:b/>
          <w:bCs/>
          <w:color w:val="000000"/>
          <w:sz w:val="17"/>
          <w:szCs w:val="17"/>
        </w:rPr>
        <w:t>BufferedReader</w:t>
      </w:r>
      <w:r>
        <w:rPr>
          <w:rStyle w:val="apple-converted-space"/>
          <w:rFonts w:ascii="Arial" w:hAnsi="Arial" w:cs="Arial"/>
          <w:color w:val="000000"/>
          <w:sz w:val="17"/>
          <w:szCs w:val="17"/>
        </w:rPr>
        <w:t> </w:t>
      </w:r>
      <w:r>
        <w:rPr>
          <w:rFonts w:ascii="Arial" w:hAnsi="Arial" w:cs="Arial"/>
          <w:color w:val="000000"/>
          <w:sz w:val="17"/>
          <w:szCs w:val="17"/>
        </w:rPr>
        <w:t>object.</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toURL(</w:t>
      </w:r>
      <w:proofErr w:type="gramEnd"/>
      <w:r>
        <w:rPr>
          <w:rFonts w:ascii="Arial" w:hAnsi="Arial" w:cs="Arial"/>
          <w:b/>
          <w:bCs/>
          <w:color w:val="000000"/>
          <w:sz w:val="17"/>
          <w:szCs w:val="17"/>
        </w:rPr>
        <w:t>) :</w:t>
      </w:r>
      <w:r>
        <w:rPr>
          <w:rStyle w:val="apple-converted-space"/>
          <w:rFonts w:ascii="Arial" w:hAnsi="Arial" w:cs="Arial"/>
          <w:color w:val="000000"/>
          <w:sz w:val="17"/>
          <w:szCs w:val="17"/>
        </w:rPr>
        <w:t> </w:t>
      </w:r>
      <w:r>
        <w:rPr>
          <w:rFonts w:ascii="Arial" w:hAnsi="Arial" w:cs="Arial"/>
          <w:color w:val="000000"/>
          <w:sz w:val="17"/>
          <w:szCs w:val="17"/>
        </w:rPr>
        <w:t>It is used to convert the file name into the URL.</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getFile(</w:t>
      </w:r>
      <w:proofErr w:type="gramEnd"/>
      <w:r>
        <w:rPr>
          <w:rFonts w:ascii="Arial" w:hAnsi="Arial" w:cs="Arial"/>
          <w:b/>
          <w:bCs/>
          <w:color w:val="000000"/>
          <w:sz w:val="17"/>
          <w:szCs w:val="17"/>
        </w:rPr>
        <w:t>) :</w:t>
      </w:r>
      <w:r>
        <w:rPr>
          <w:rStyle w:val="apple-converted-space"/>
          <w:rFonts w:ascii="Arial" w:hAnsi="Arial" w:cs="Arial"/>
          <w:color w:val="000000"/>
          <w:sz w:val="17"/>
          <w:szCs w:val="17"/>
        </w:rPr>
        <w:t> </w:t>
      </w:r>
      <w:r>
        <w:rPr>
          <w:rFonts w:ascii="Arial" w:hAnsi="Arial" w:cs="Arial"/>
          <w:color w:val="000000"/>
          <w:sz w:val="17"/>
          <w:szCs w:val="17"/>
        </w:rPr>
        <w:t>This is the method of the</w:t>
      </w:r>
      <w:r>
        <w:rPr>
          <w:rStyle w:val="apple-converted-space"/>
          <w:rFonts w:ascii="Arial" w:hAnsi="Arial" w:cs="Arial"/>
          <w:color w:val="000000"/>
          <w:sz w:val="17"/>
          <w:szCs w:val="17"/>
        </w:rPr>
        <w:t> </w:t>
      </w:r>
      <w:r>
        <w:rPr>
          <w:rFonts w:ascii="Arial" w:hAnsi="Arial" w:cs="Arial"/>
          <w:b/>
          <w:bCs/>
          <w:color w:val="000000"/>
          <w:sz w:val="17"/>
          <w:szCs w:val="17"/>
        </w:rPr>
        <w:t>URL</w:t>
      </w:r>
      <w:r>
        <w:rPr>
          <w:rStyle w:val="apple-converted-space"/>
          <w:rFonts w:ascii="Arial" w:hAnsi="Arial" w:cs="Arial"/>
          <w:color w:val="000000"/>
          <w:sz w:val="17"/>
          <w:szCs w:val="17"/>
        </w:rPr>
        <w:t> </w:t>
      </w:r>
      <w:r>
        <w:rPr>
          <w:rFonts w:ascii="Arial" w:hAnsi="Arial" w:cs="Arial"/>
          <w:color w:val="000000"/>
          <w:sz w:val="17"/>
          <w:szCs w:val="17"/>
        </w:rPr>
        <w:t>class, is used to get the file name from the URL.</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the program:</w:t>
      </w:r>
    </w:p>
    <w:tbl>
      <w:tblPr>
        <w:tblW w:w="0" w:type="auto"/>
        <w:tblCellSpacing w:w="0" w:type="dxa"/>
        <w:shd w:val="clear" w:color="auto" w:fill="FFFFCC"/>
        <w:tblCellMar>
          <w:top w:w="45" w:type="dxa"/>
          <w:left w:w="45" w:type="dxa"/>
          <w:bottom w:w="45" w:type="dxa"/>
          <w:right w:w="45" w:type="dxa"/>
        </w:tblCellMar>
        <w:tblLook w:val="04A0"/>
      </w:tblPr>
      <w:tblGrid>
        <w:gridCol w:w="8012"/>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rPr>
              <w:t>import </w:t>
            </w:r>
            <w:r>
              <w:rPr>
                <w:rStyle w:val="HTMLCode"/>
                <w:rFonts w:eastAsiaTheme="minorHAnsi"/>
              </w:rPr>
              <w:t>java.io.*;</w:t>
            </w:r>
            <w:r>
              <w:rPr>
                <w:rFonts w:ascii="Courier New" w:hAnsi="Courier New" w:cs="Courier New"/>
                <w:sz w:val="20"/>
                <w:szCs w:val="20"/>
              </w:rPr>
              <w:br/>
            </w:r>
            <w:r>
              <w:rPr>
                <w:rStyle w:val="HTMLCode"/>
                <w:rFonts w:eastAsiaTheme="minorHAnsi"/>
                <w:b/>
                <w:bCs/>
              </w:rPr>
              <w:t>import </w:t>
            </w:r>
            <w:r>
              <w:rPr>
                <w:rStyle w:val="HTMLCode"/>
                <w:rFonts w:eastAsiaTheme="minorHAnsi"/>
              </w:rPr>
              <w:t>java.net.*;</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rPr>
              <w:t>public class </w:t>
            </w:r>
            <w:r>
              <w:rPr>
                <w:rStyle w:val="HTMLCode"/>
                <w:rFonts w:eastAsiaTheme="minorHAnsi"/>
              </w:rPr>
              <w:t>ConstructFileNamePath{</w:t>
            </w:r>
            <w:r>
              <w:rPr>
                <w:rFonts w:ascii="Courier New" w:hAnsi="Courier New" w:cs="Courier New"/>
                <w:sz w:val="20"/>
                <w:szCs w:val="20"/>
              </w:rPr>
              <w:br/>
            </w:r>
            <w:r>
              <w:rPr>
                <w:rStyle w:val="HTMLCode"/>
                <w:rFonts w:eastAsiaTheme="minorHAnsi"/>
              </w:rPr>
              <w:t>  </w:t>
            </w:r>
            <w:r>
              <w:rPr>
                <w:rStyle w:val="HTMLCode"/>
                <w:rFonts w:eastAsiaTheme="minorHAnsi"/>
                <w:b/>
                <w:bCs/>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rPr>
              <w:t>  File file=</w:t>
            </w:r>
            <w:r>
              <w:rPr>
                <w:rStyle w:val="HTMLCode"/>
                <w:rFonts w:eastAsiaTheme="minorHAnsi"/>
                <w:b/>
                <w:bCs/>
              </w:rPr>
              <w:t>new </w:t>
            </w:r>
            <w:r>
              <w:rPr>
                <w:rStyle w:val="HTMLCode"/>
                <w:rFonts w:eastAsiaTheme="minorHAnsi"/>
              </w:rPr>
              <w:t>File("C:/work/chandan/deepak.txt");</w:t>
            </w:r>
            <w:r>
              <w:rPr>
                <w:rFonts w:ascii="Courier New" w:hAnsi="Courier New" w:cs="Courier New"/>
                <w:sz w:val="20"/>
                <w:szCs w:val="20"/>
              </w:rPr>
              <w:br/>
            </w:r>
            <w:r>
              <w:rPr>
                <w:rStyle w:val="HTMLCode"/>
                <w:rFonts w:eastAsiaTheme="minorHAnsi"/>
              </w:rPr>
              <w:t>  URL url=</w:t>
            </w:r>
            <w:r>
              <w:rPr>
                <w:rStyle w:val="HTMLCode"/>
                <w:rFonts w:eastAsiaTheme="minorHAnsi"/>
                <w:b/>
                <w:bCs/>
              </w:rPr>
              <w:t>null</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b/>
                <w:bCs/>
              </w:rPr>
              <w:t>try</w:t>
            </w:r>
            <w:r>
              <w:rPr>
                <w:rStyle w:val="HTMLCode"/>
                <w:rFonts w:eastAsiaTheme="minorHAnsi"/>
              </w:rPr>
              <w:t>{</w:t>
            </w:r>
            <w:r>
              <w:rPr>
                <w:rFonts w:ascii="Courier New" w:hAnsi="Courier New" w:cs="Courier New"/>
                <w:sz w:val="20"/>
                <w:szCs w:val="20"/>
              </w:rPr>
              <w:br/>
            </w:r>
            <w:r>
              <w:rPr>
                <w:rStyle w:val="HTMLCode"/>
                <w:rFonts w:eastAsiaTheme="minorHAnsi"/>
              </w:rPr>
              <w:t>  //The file may or may not exist</w:t>
            </w:r>
            <w:r>
              <w:rPr>
                <w:rFonts w:ascii="Courier New" w:hAnsi="Courier New" w:cs="Courier New"/>
                <w:sz w:val="20"/>
                <w:szCs w:val="20"/>
              </w:rPr>
              <w:br/>
            </w:r>
            <w:r>
              <w:rPr>
                <w:rStyle w:val="HTMLCode"/>
                <w:rFonts w:eastAsiaTheme="minorHAnsi"/>
              </w:rPr>
              <w:t>  url=file.toURL(); //file:/C:/work/chandan/deepak.txt</w:t>
            </w:r>
            <w:r>
              <w:rPr>
                <w:rFonts w:ascii="Courier New" w:hAnsi="Courier New" w:cs="Courier New"/>
                <w:sz w:val="20"/>
                <w:szCs w:val="20"/>
              </w:rPr>
              <w:br/>
            </w:r>
            <w:r>
              <w:rPr>
                <w:rStyle w:val="HTMLCode"/>
                <w:rFonts w:eastAsiaTheme="minorHAnsi"/>
              </w:rPr>
              <w:t>  System.out.println("The url is" + url);</w:t>
            </w:r>
            <w:r>
              <w:rPr>
                <w:rFonts w:ascii="Courier New" w:hAnsi="Courier New" w:cs="Courier New"/>
                <w:sz w:val="20"/>
                <w:szCs w:val="20"/>
              </w:rPr>
              <w:br/>
            </w:r>
            <w:r>
              <w:rPr>
                <w:rFonts w:ascii="Courier New" w:hAnsi="Courier New" w:cs="Courier New"/>
                <w:sz w:val="20"/>
                <w:szCs w:val="20"/>
              </w:rPr>
              <w:br/>
            </w:r>
            <w:r>
              <w:rPr>
                <w:rStyle w:val="HTMLCode"/>
                <w:rFonts w:eastAsiaTheme="minorHAnsi"/>
              </w:rPr>
              <w:t>  // change the URL to a file object</w:t>
            </w:r>
            <w:r>
              <w:rPr>
                <w:rFonts w:ascii="Courier New" w:hAnsi="Courier New" w:cs="Courier New"/>
                <w:sz w:val="20"/>
                <w:szCs w:val="20"/>
              </w:rPr>
              <w:br/>
            </w:r>
            <w:r>
              <w:rPr>
                <w:rStyle w:val="HTMLCode"/>
                <w:rFonts w:eastAsiaTheme="minorHAnsi"/>
              </w:rPr>
              <w:t>  file=</w:t>
            </w:r>
            <w:r>
              <w:rPr>
                <w:rStyle w:val="HTMLCode"/>
                <w:rFonts w:eastAsiaTheme="minorHAnsi"/>
                <w:b/>
                <w:bCs/>
              </w:rPr>
              <w:t>new </w:t>
            </w:r>
            <w:r>
              <w:rPr>
                <w:rStyle w:val="HTMLCode"/>
                <w:rFonts w:eastAsiaTheme="minorHAnsi"/>
              </w:rPr>
              <w:t>File(url.getFile());  // c:/work/chandan/deepak.txt</w:t>
            </w:r>
            <w:r>
              <w:rPr>
                <w:rFonts w:ascii="Courier New" w:hAnsi="Courier New" w:cs="Courier New"/>
                <w:sz w:val="20"/>
                <w:szCs w:val="20"/>
              </w:rPr>
              <w:br/>
            </w:r>
            <w:r>
              <w:rPr>
                <w:rStyle w:val="HTMLCode"/>
                <w:rFonts w:eastAsiaTheme="minorHAnsi"/>
              </w:rPr>
              <w:t>  System.out.println("The file name is " + file);</w:t>
            </w:r>
            <w:r>
              <w:rPr>
                <w:rFonts w:ascii="Courier New" w:hAnsi="Courier New" w:cs="Courier New"/>
                <w:sz w:val="20"/>
                <w:szCs w:val="20"/>
              </w:rPr>
              <w:br/>
            </w:r>
            <w:r>
              <w:rPr>
                <w:rStyle w:val="HTMLCode"/>
                <w:rFonts w:eastAsiaTheme="minorHAnsi"/>
              </w:rPr>
              <w:t>  </w:t>
            </w:r>
            <w:r>
              <w:rPr>
                <w:rStyle w:val="HTMLCode"/>
                <w:rFonts w:eastAsiaTheme="minorHAnsi"/>
                <w:b/>
                <w:bCs/>
              </w:rPr>
              <w:t>int </w:t>
            </w:r>
            <w:r>
              <w:rPr>
                <w:rStyle w:val="HTMLCode"/>
                <w:rFonts w:eastAsiaTheme="minorHAnsi"/>
              </w:rPr>
              <w:t>i;</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//opens an input stream</w:t>
            </w:r>
            <w:r>
              <w:rPr>
                <w:rFonts w:ascii="Courier New" w:hAnsi="Courier New" w:cs="Courier New"/>
                <w:sz w:val="20"/>
                <w:szCs w:val="20"/>
              </w:rPr>
              <w:br/>
            </w:r>
            <w:r>
              <w:rPr>
                <w:rStyle w:val="HTMLCode"/>
                <w:rFonts w:eastAsiaTheme="minorHAnsi"/>
              </w:rPr>
              <w:t>  InputStream is=url.openStream();</w:t>
            </w:r>
            <w:r>
              <w:rPr>
                <w:rFonts w:ascii="Courier New" w:hAnsi="Courier New" w:cs="Courier New"/>
                <w:sz w:val="20"/>
                <w:szCs w:val="20"/>
              </w:rPr>
              <w:br/>
            </w:r>
            <w:r>
              <w:rPr>
                <w:rStyle w:val="HTMLCode"/>
                <w:rFonts w:eastAsiaTheme="minorHAnsi"/>
              </w:rPr>
              <w:t>  BufferedReader br=</w:t>
            </w:r>
            <w:r>
              <w:rPr>
                <w:rStyle w:val="HTMLCode"/>
                <w:rFonts w:eastAsiaTheme="minorHAnsi"/>
                <w:b/>
                <w:bCs/>
              </w:rPr>
              <w:t>new </w:t>
            </w:r>
            <w:r>
              <w:rPr>
                <w:rStyle w:val="HTMLCode"/>
                <w:rFonts w:eastAsiaTheme="minorHAnsi"/>
              </w:rPr>
              <w:t>BufferedReader(</w:t>
            </w:r>
            <w:r>
              <w:rPr>
                <w:rStyle w:val="HTMLCode"/>
                <w:rFonts w:eastAsiaTheme="minorHAnsi"/>
                <w:b/>
                <w:bCs/>
              </w:rPr>
              <w:t>new </w:t>
            </w:r>
            <w:r>
              <w:rPr>
                <w:rStyle w:val="HTMLCode"/>
                <w:rFonts w:eastAsiaTheme="minorHAnsi"/>
              </w:rPr>
              <w:t>InputStreamReader(is));</w:t>
            </w:r>
            <w:r>
              <w:rPr>
                <w:rFonts w:ascii="Courier New" w:hAnsi="Courier New" w:cs="Courier New"/>
                <w:sz w:val="20"/>
                <w:szCs w:val="20"/>
              </w:rPr>
              <w:br/>
            </w:r>
            <w:r>
              <w:rPr>
                <w:rStyle w:val="HTMLCode"/>
                <w:rFonts w:eastAsiaTheme="minorHAnsi"/>
              </w:rPr>
              <w:t>  </w:t>
            </w:r>
            <w:r>
              <w:rPr>
                <w:rStyle w:val="HTMLCode"/>
                <w:rFonts w:eastAsiaTheme="minorHAnsi"/>
                <w:b/>
                <w:bCs/>
              </w:rPr>
              <w:t>do</w:t>
            </w:r>
            <w:r>
              <w:rPr>
                <w:rStyle w:val="HTMLCode"/>
                <w:rFonts w:eastAsiaTheme="minorHAnsi"/>
              </w:rPr>
              <w:t>{</w:t>
            </w:r>
            <w:r>
              <w:rPr>
                <w:rFonts w:ascii="Courier New" w:hAnsi="Courier New" w:cs="Courier New"/>
                <w:sz w:val="20"/>
                <w:szCs w:val="20"/>
              </w:rPr>
              <w:br/>
            </w:r>
            <w:r>
              <w:rPr>
                <w:rStyle w:val="HTMLCode"/>
                <w:rFonts w:eastAsiaTheme="minorHAnsi"/>
              </w:rPr>
              <w:t>  i=br.read();</w:t>
            </w:r>
            <w:r>
              <w:rPr>
                <w:rFonts w:ascii="Courier New" w:hAnsi="Courier New" w:cs="Courier New"/>
                <w:sz w:val="20"/>
                <w:szCs w:val="20"/>
              </w:rPr>
              <w:br/>
            </w:r>
            <w:r>
              <w:rPr>
                <w:rStyle w:val="HTMLCode"/>
                <w:rFonts w:eastAsiaTheme="minorHAnsi"/>
              </w:rPr>
              <w:t>  System.out.println((</w:t>
            </w:r>
            <w:r>
              <w:rPr>
                <w:rStyle w:val="HTMLCode"/>
                <w:rFonts w:eastAsiaTheme="minorHAnsi"/>
                <w:b/>
                <w:bCs/>
              </w:rPr>
              <w:t>char</w:t>
            </w:r>
            <w:r>
              <w:rPr>
                <w:rStyle w:val="HTMLCode"/>
                <w:rFonts w:eastAsiaTheme="minorHAnsi"/>
              </w:rPr>
              <w:t>)i);</w:t>
            </w:r>
            <w:r>
              <w:rPr>
                <w:rFonts w:ascii="Courier New" w:hAnsi="Courier New" w:cs="Courier New"/>
                <w:sz w:val="20"/>
                <w:szCs w:val="20"/>
              </w:rPr>
              <w:br/>
            </w:r>
            <w:r>
              <w:rPr>
                <w:rStyle w:val="HTMLCode"/>
                <w:rFonts w:eastAsiaTheme="minorHAnsi"/>
              </w:rPr>
              <w:t>  }</w:t>
            </w:r>
            <w:r>
              <w:rPr>
                <w:rStyle w:val="HTMLCode"/>
                <w:rFonts w:eastAsiaTheme="minorHAnsi"/>
                <w:b/>
                <w:bCs/>
              </w:rPr>
              <w:t>while </w:t>
            </w:r>
            <w:r>
              <w:rPr>
                <w:rStyle w:val="HTMLCode"/>
                <w:rFonts w:eastAsiaTheme="minorHAnsi"/>
              </w:rPr>
              <w:t>(i!=-1);</w:t>
            </w:r>
            <w:r>
              <w:rPr>
                <w:rFonts w:ascii="Courier New" w:hAnsi="Courier New" w:cs="Courier New"/>
                <w:sz w:val="20"/>
                <w:szCs w:val="20"/>
              </w:rPr>
              <w:br/>
            </w:r>
            <w:r>
              <w:rPr>
                <w:rStyle w:val="HTMLCode"/>
                <w:rFonts w:eastAsiaTheme="minorHAnsi"/>
              </w:rPr>
              <w:t>  is.close();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catch </w:t>
            </w:r>
            <w:r>
              <w:rPr>
                <w:rStyle w:val="HTMLCode"/>
                <w:rFonts w:eastAsiaTheme="minorHAnsi"/>
              </w:rPr>
              <w:t>(MalformedURLException e){</w:t>
            </w:r>
            <w:r>
              <w:rPr>
                <w:rFonts w:ascii="Courier New" w:hAnsi="Courier New" w:cs="Courier New"/>
                <w:sz w:val="20"/>
                <w:szCs w:val="20"/>
              </w:rPr>
              <w:br/>
            </w:r>
            <w:r>
              <w:rPr>
                <w:rStyle w:val="HTMLCode"/>
                <w:rFonts w:eastAsiaTheme="minorHAnsi"/>
              </w:rPr>
              <w:t>  System.out.println("Don't worry,exception has been caught" + 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catch </w:t>
            </w:r>
            <w:r>
              <w:rPr>
                <w:rStyle w:val="HTMLCode"/>
                <w:rFonts w:eastAsiaTheme="minorHAnsi"/>
              </w:rPr>
              <w:t>(IOException e){</w:t>
            </w:r>
            <w:r>
              <w:rPr>
                <w:rFonts w:ascii="Courier New" w:hAnsi="Courier New" w:cs="Courier New"/>
                <w:sz w:val="20"/>
                <w:szCs w:val="20"/>
              </w:rPr>
              <w:br/>
            </w:r>
            <w:r>
              <w:rPr>
                <w:rStyle w:val="HTMLCode"/>
                <w:rFonts w:eastAsiaTheme="minorHAnsi"/>
              </w:rPr>
              <w:t>  System.out.println(e.getMessage());</w:t>
            </w:r>
            <w:r>
              <w:rPr>
                <w:rFonts w:ascii="Courier New" w:hAnsi="Courier New" w:cs="Courier New"/>
                <w:sz w:val="20"/>
                <w:szCs w:val="20"/>
              </w:rPr>
              <w:br/>
            </w:r>
            <w:r>
              <w:rPr>
                <w:rStyle w:val="HTMLCode"/>
                <w:rFonts w:eastAsiaTheme="minorHAnsi"/>
              </w:rPr>
              <w:t>  }  </w:t>
            </w:r>
            <w:r>
              <w:rPr>
                <w:rFonts w:ascii="Courier New" w:hAnsi="Courier New" w:cs="Courier New"/>
                <w:sz w:val="20"/>
                <w:szCs w:val="20"/>
              </w:rPr>
              <w:br/>
            </w:r>
            <w:r>
              <w:rPr>
                <w:rStyle w:val="HTMLCode"/>
                <w:rFonts w:eastAsiaTheme="minorHAnsi"/>
              </w:rPr>
              <w:lastRenderedPageBreak/>
              <w:t>  }</w:t>
            </w:r>
            <w:r>
              <w:rPr>
                <w:rFonts w:ascii="Courier New" w:hAnsi="Courier New" w:cs="Courier New"/>
                <w:sz w:val="20"/>
                <w:szCs w:val="20"/>
              </w:rPr>
              <w:br/>
            </w:r>
            <w:r>
              <w:rPr>
                <w:rStyle w:val="HTMLCode"/>
                <w:rFonts w:eastAsiaTheme="minorHAnsi"/>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Style w:val="HTMLCode"/>
          <w:b/>
          <w:bCs/>
          <w:color w:val="000000"/>
        </w:rPr>
        <w:lastRenderedPageBreak/>
        <w:t>The output of this program is given below:</w:t>
      </w:r>
    </w:p>
    <w:tbl>
      <w:tblPr>
        <w:tblW w:w="3659" w:type="pct"/>
        <w:tblCellSpacing w:w="0" w:type="dxa"/>
        <w:shd w:val="clear" w:color="auto" w:fill="000000"/>
        <w:tblCellMar>
          <w:left w:w="0" w:type="dxa"/>
          <w:right w:w="0" w:type="dxa"/>
        </w:tblCellMar>
        <w:tblLook w:val="04A0"/>
      </w:tblPr>
      <w:tblGrid>
        <w:gridCol w:w="6850"/>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C:\ConstructFileNamePath&gt;java ConstructFileNamePath</w:t>
            </w:r>
            <w:r>
              <w:rPr>
                <w:rFonts w:ascii="Arial" w:hAnsi="Arial" w:cs="Arial"/>
                <w:b/>
                <w:bCs/>
                <w:color w:val="FFFFFF"/>
                <w:sz w:val="17"/>
                <w:szCs w:val="17"/>
              </w:rPr>
              <w:br/>
              <w:t>The url isfile:/C:/ConstructFileNamePath/ConstructFileNamePath/ConstructFileNamePath.txt</w:t>
            </w:r>
            <w:r>
              <w:rPr>
                <w:rFonts w:ascii="Arial" w:hAnsi="Arial" w:cs="Arial"/>
                <w:b/>
                <w:bCs/>
                <w:color w:val="FFFFFF"/>
                <w:sz w:val="17"/>
                <w:szCs w:val="17"/>
              </w:rPr>
              <w:br/>
              <w:t>The file name is C:\ConstructFileNamePath\ConstructFileNamePath\ConstructFileNamePath.txt</w:t>
            </w:r>
            <w:r>
              <w:rPr>
                <w:rFonts w:ascii="Arial" w:hAnsi="Arial" w:cs="Arial"/>
                <w:b/>
                <w:bCs/>
                <w:color w:val="FFFFFF"/>
                <w:sz w:val="17"/>
                <w:szCs w:val="17"/>
              </w:rPr>
              <w:br/>
              <w:t>C:\ConstructFileNamePath\ConstructFileNamePath\ConstructFileNamePath.txt (The system cannot find the path specified)</w:t>
            </w:r>
          </w:p>
        </w:tc>
      </w:tr>
    </w:tbl>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Java Temporary File - Temporary File Creation in Java</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81" name="Picture 581" descr="http://www.roseindia.net/images/previous.gif">
              <a:hlinkClick xmlns:a="http://schemas.openxmlformats.org/drawingml/2006/main" r:id="rId2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descr="http://www.roseindia.net/images/previous.gif">
                      <a:hlinkClick r:id="rId23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82" name="Picture 58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83" name="Picture 583" descr="http://www.roseindia.net/images/next.gif">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descr="http://www.roseindia.net/images/next.gif">
                      <a:hlinkClick r:id="rId23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are going to make a temporary file, which will be deleted automatically by the garbage collector when the program ends.</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are using following methods:</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createTempFile(</w:t>
      </w:r>
      <w:proofErr w:type="gramEnd"/>
      <w:r>
        <w:rPr>
          <w:rFonts w:ascii="Arial" w:hAnsi="Arial" w:cs="Arial"/>
          <w:b/>
          <w:bCs/>
          <w:color w:val="000000"/>
          <w:sz w:val="17"/>
          <w:szCs w:val="17"/>
        </w:rPr>
        <w:t>String prefix, String suffix):</w:t>
      </w:r>
      <w:r>
        <w:rPr>
          <w:rStyle w:val="apple-converted-space"/>
          <w:rFonts w:ascii="Arial" w:hAnsi="Arial" w:cs="Arial"/>
          <w:color w:val="000000"/>
          <w:sz w:val="17"/>
          <w:szCs w:val="17"/>
        </w:rPr>
        <w:t> </w:t>
      </w:r>
      <w:r>
        <w:rPr>
          <w:rFonts w:ascii="Arial" w:hAnsi="Arial" w:cs="Arial"/>
          <w:color w:val="000000"/>
          <w:sz w:val="17"/>
          <w:szCs w:val="17"/>
        </w:rPr>
        <w:t>This is a static method of file class. This creates an empty file and we have used two parameters to generate name.</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write(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will write in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close(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When we don't need to write further, we should close the program with() that will close the string.</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deleteOnExit(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will delete the existing file when you close the java program or your JVM.</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this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370D26" w:rsidTr="00370D26">
        <w:trPr>
          <w:tblCellSpacing w:w="0" w:type="dxa"/>
        </w:trPr>
        <w:tc>
          <w:tcPr>
            <w:tcW w:w="0" w:type="auto"/>
            <w:shd w:val="clear" w:color="auto" w:fill="FFFFCC"/>
            <w:noWrap/>
            <w:hideMark/>
          </w:tcPr>
          <w:p w:rsidR="00370D26" w:rsidRDefault="00370D26">
            <w:pPr>
              <w:pStyle w:val="NormalWeb"/>
            </w:pPr>
            <w:r>
              <w:rPr>
                <w:rStyle w:val="HTMLCode"/>
                <w:b/>
                <w:bCs/>
                <w:color w:val="7F0055"/>
              </w:rPr>
              <w:t>import </w:t>
            </w:r>
            <w:r>
              <w:rPr>
                <w:rStyle w:val="HTMLCode"/>
                <w:color w:val="000000"/>
              </w:rPr>
              <w:t>java.io.*;</w:t>
            </w:r>
            <w:r>
              <w:rPr>
                <w:rFonts w:ascii="Courier New" w:hAnsi="Courier New" w:cs="Courier New"/>
                <w:sz w:val="20"/>
                <w:szCs w:val="20"/>
              </w:rPr>
              <w:br/>
            </w:r>
            <w:r>
              <w:rPr>
                <w:rFonts w:ascii="Courier New" w:hAnsi="Courier New" w:cs="Courier New"/>
                <w:sz w:val="20"/>
                <w:szCs w:val="20"/>
              </w:rPr>
              <w:br/>
            </w:r>
            <w:r>
              <w:rPr>
                <w:rStyle w:val="HTMLCode"/>
                <w:b/>
                <w:bCs/>
                <w:color w:val="7F0055"/>
              </w:rPr>
              <w:t>public class </w:t>
            </w:r>
            <w:r>
              <w:rPr>
                <w:rStyle w:val="HTMLCode"/>
                <w:color w:val="000000"/>
              </w:rPr>
              <w:t>CreateTemporaryFile{</w:t>
            </w:r>
            <w:r>
              <w:rPr>
                <w:rFonts w:ascii="Courier New" w:hAnsi="Courier New" w:cs="Courier New"/>
                <w:sz w:val="20"/>
                <w:szCs w:val="20"/>
              </w:rPr>
              <w:br/>
            </w:r>
            <w:r>
              <w:rPr>
                <w:rStyle w:val="HTMLCode"/>
                <w:color w:val="FFFFFF"/>
              </w:rPr>
              <w:t>  </w:t>
            </w:r>
            <w:r>
              <w:rPr>
                <w:rStyle w:val="HTMLCode"/>
                <w:color w:val="000000"/>
              </w:rPr>
              <w:t>CreateTemporaryFile(){</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b/>
                <w:bCs/>
                <w:color w:val="7F0055"/>
              </w:rPr>
              <w:t>public static void </w:t>
            </w:r>
            <w:r>
              <w:rPr>
                <w:rStyle w:val="HTMLCode"/>
                <w:color w:val="000000"/>
              </w:rPr>
              <w:t>CreateTempFile(){</w:t>
            </w:r>
            <w:r>
              <w:rPr>
                <w:rFonts w:ascii="Courier New" w:hAnsi="Courier New" w:cs="Courier New"/>
                <w:sz w:val="20"/>
                <w:szCs w:val="20"/>
              </w:rPr>
              <w:br/>
            </w:r>
            <w:r>
              <w:rPr>
                <w:rStyle w:val="HTMLCode"/>
                <w:color w:val="FFFFFF"/>
              </w:rPr>
              <w:t>  </w:t>
            </w:r>
            <w:r>
              <w:rPr>
                <w:rStyle w:val="HTMLCode"/>
                <w:b/>
                <w:bCs/>
                <w:color w:val="7F0055"/>
              </w:rPr>
              <w:t>try</w:t>
            </w:r>
            <w:r>
              <w:rPr>
                <w:rStyle w:val="HTMLCode"/>
                <w:color w:val="000000"/>
              </w:rPr>
              <w:t>{</w:t>
            </w:r>
            <w:r>
              <w:rPr>
                <w:rFonts w:ascii="Courier New" w:hAnsi="Courier New" w:cs="Courier New"/>
                <w:sz w:val="20"/>
                <w:szCs w:val="20"/>
              </w:rPr>
              <w:br/>
            </w:r>
            <w:r>
              <w:rPr>
                <w:rStyle w:val="HTMLCode"/>
                <w:color w:val="FFFFFF"/>
              </w:rPr>
              <w:t>  </w:t>
            </w:r>
            <w:r>
              <w:rPr>
                <w:rStyle w:val="HTMLCode"/>
                <w:color w:val="3F7F5F"/>
              </w:rPr>
              <w:t>// Create a temporary file object</w:t>
            </w:r>
            <w:r>
              <w:rPr>
                <w:rFonts w:ascii="Courier New" w:hAnsi="Courier New" w:cs="Courier New"/>
                <w:sz w:val="20"/>
                <w:szCs w:val="20"/>
              </w:rPr>
              <w:br/>
            </w:r>
            <w:r>
              <w:rPr>
                <w:rStyle w:val="HTMLCode"/>
                <w:color w:val="FFFFFF"/>
              </w:rPr>
              <w:t>  </w:t>
            </w:r>
            <w:r>
              <w:rPr>
                <w:rStyle w:val="HTMLCode"/>
                <w:color w:val="000000"/>
              </w:rPr>
              <w:t>File tempFile = File.createTempFile(</w:t>
            </w:r>
            <w:r>
              <w:rPr>
                <w:rStyle w:val="HTMLCode"/>
                <w:color w:val="2A00FF"/>
              </w:rPr>
              <w:t>"prefix"</w:t>
            </w:r>
            <w:r>
              <w:rPr>
                <w:rStyle w:val="HTMLCode"/>
                <w:color w:val="000000"/>
              </w:rPr>
              <w:t>, </w:t>
            </w:r>
            <w:r>
              <w:rPr>
                <w:rStyle w:val="HTMLCode"/>
                <w:color w:val="2A00FF"/>
              </w:rPr>
              <w:t>"suffix"</w:t>
            </w:r>
            <w:r>
              <w:rPr>
                <w:rStyle w:val="HTMLCode"/>
                <w:color w:val="000000"/>
              </w:rPr>
              <w:t>);</w:t>
            </w:r>
            <w:r>
              <w:rPr>
                <w:rFonts w:ascii="Courier New" w:hAnsi="Courier New" w:cs="Courier New"/>
                <w:sz w:val="20"/>
                <w:szCs w:val="20"/>
              </w:rPr>
              <w:br/>
            </w:r>
            <w:r>
              <w:rPr>
                <w:rStyle w:val="HTMLCode"/>
                <w:color w:val="FFFFFF"/>
              </w:rPr>
              <w:lastRenderedPageBreak/>
              <w:t>  </w:t>
            </w:r>
            <w:r>
              <w:rPr>
                <w:rStyle w:val="HTMLCode"/>
                <w:color w:val="000000"/>
              </w:rPr>
              <w:t>System.out.println(</w:t>
            </w:r>
            <w:r>
              <w:rPr>
                <w:rStyle w:val="HTMLCode"/>
                <w:color w:val="2A00FF"/>
              </w:rPr>
              <w:t>"\nTemporary file file has </w:t>
            </w:r>
          </w:p>
          <w:p w:rsidR="00370D26" w:rsidRDefault="00370D26">
            <w:pPr>
              <w:pStyle w:val="NormalWeb"/>
            </w:pPr>
            <w:r>
              <w:rPr>
                <w:rStyle w:val="HTMLCode"/>
                <w:color w:val="2A00FF"/>
              </w:rPr>
              <w:t>been created : " </w:t>
            </w:r>
            <w:r>
              <w:rPr>
                <w:rStyle w:val="HTMLCode"/>
                <w:color w:val="000000"/>
              </w:rPr>
              <w:t>+ tempFile + </w:t>
            </w:r>
            <w:r>
              <w:rPr>
                <w:rStyle w:val="HTMLCode"/>
                <w:color w:val="2A00FF"/>
              </w:rPr>
              <w:t>"\n"</w:t>
            </w:r>
            <w:r>
              <w:rPr>
                <w:rStyle w:val="HTMLCode"/>
                <w:color w:val="000000"/>
              </w:rPr>
              <w:t>);</w:t>
            </w:r>
            <w:r>
              <w:rPr>
                <w:rFonts w:ascii="Courier New" w:hAnsi="Courier New" w:cs="Courier New"/>
                <w:sz w:val="20"/>
                <w:szCs w:val="20"/>
              </w:rPr>
              <w:br/>
            </w:r>
            <w:r>
              <w:rPr>
                <w:rStyle w:val="HTMLCode"/>
                <w:color w:val="FFFFFF"/>
              </w:rPr>
              <w:t>  </w:t>
            </w:r>
            <w:r>
              <w:rPr>
                <w:rStyle w:val="HTMLCode"/>
                <w:color w:val="3F7F5F"/>
              </w:rPr>
              <w:t>// Write to temporary file</w:t>
            </w:r>
            <w:r>
              <w:rPr>
                <w:rFonts w:ascii="Courier New" w:hAnsi="Courier New" w:cs="Courier New"/>
                <w:sz w:val="20"/>
                <w:szCs w:val="20"/>
              </w:rPr>
              <w:br/>
            </w:r>
            <w:r>
              <w:rPr>
                <w:rStyle w:val="HTMLCode"/>
                <w:color w:val="FFFFFF"/>
              </w:rPr>
              <w:t>  </w:t>
            </w:r>
            <w:r>
              <w:rPr>
                <w:rStyle w:val="HTMLCode"/>
                <w:color w:val="000000"/>
              </w:rPr>
              <w:t>BufferedWriter out = </w:t>
            </w:r>
            <w:r>
              <w:rPr>
                <w:rStyle w:val="HTMLCode"/>
                <w:b/>
                <w:bCs/>
                <w:color w:val="7F0055"/>
              </w:rPr>
              <w:t>new </w:t>
            </w:r>
            <w:r>
              <w:rPr>
                <w:rStyle w:val="HTMLCode"/>
                <w:color w:val="000000"/>
              </w:rPr>
              <w:t>BufferedWriter(</w:t>
            </w:r>
            <w:r>
              <w:rPr>
                <w:rStyle w:val="HTMLCode"/>
                <w:b/>
                <w:bCs/>
                <w:color w:val="7F0055"/>
              </w:rPr>
              <w:t>new </w:t>
            </w:r>
          </w:p>
          <w:p w:rsidR="00370D26" w:rsidRDefault="00370D26">
            <w:pPr>
              <w:pStyle w:val="NormalWeb"/>
            </w:pPr>
            <w:r>
              <w:rPr>
                <w:rStyle w:val="HTMLCode"/>
                <w:color w:val="000000"/>
              </w:rPr>
              <w:t>FileWriter(tempFile));</w:t>
            </w:r>
            <w:r>
              <w:rPr>
                <w:rFonts w:ascii="Courier New" w:hAnsi="Courier New" w:cs="Courier New"/>
                <w:sz w:val="20"/>
                <w:szCs w:val="20"/>
              </w:rPr>
              <w:br/>
            </w:r>
            <w:r>
              <w:rPr>
                <w:rStyle w:val="HTMLCode"/>
                <w:color w:val="FFFFFF"/>
              </w:rPr>
              <w:t>  </w:t>
            </w:r>
            <w:r>
              <w:rPr>
                <w:rStyle w:val="HTMLCode"/>
                <w:color w:val="000000"/>
              </w:rPr>
              <w:t>out.write(</w:t>
            </w:r>
            <w:r>
              <w:rPr>
                <w:rStyle w:val="HTMLCode"/>
                <w:color w:val="2A00FF"/>
              </w:rPr>
              <w:t>"You are writing on temporary file </w:t>
            </w:r>
          </w:p>
          <w:p w:rsidR="00370D26" w:rsidRDefault="00370D26">
            <w:pPr>
              <w:pStyle w:val="NormalWeb"/>
            </w:pPr>
            <w:r>
              <w:rPr>
                <w:rStyle w:val="HTMLCode"/>
                <w:color w:val="2A00FF"/>
              </w:rPr>
              <w:t>which will delete on exit : " </w:t>
            </w:r>
            <w:r>
              <w:rPr>
                <w:rStyle w:val="HTMLCode"/>
                <w:color w:val="000000"/>
              </w:rPr>
              <w:t>+ tempFile);</w:t>
            </w:r>
            <w:r>
              <w:rPr>
                <w:rFonts w:ascii="Courier New" w:hAnsi="Courier New" w:cs="Courier New"/>
                <w:sz w:val="20"/>
                <w:szCs w:val="20"/>
              </w:rPr>
              <w:br/>
            </w:r>
            <w:r>
              <w:rPr>
                <w:rStyle w:val="HTMLCode"/>
                <w:color w:val="FFFFFF"/>
              </w:rPr>
              <w:t>  </w:t>
            </w:r>
            <w:r>
              <w:rPr>
                <w:rStyle w:val="HTMLCode"/>
                <w:color w:val="000000"/>
              </w:rPr>
              <w:t>out.close();</w:t>
            </w:r>
            <w:r>
              <w:rPr>
                <w:rFonts w:ascii="Courier New" w:hAnsi="Courier New" w:cs="Courier New"/>
                <w:sz w:val="20"/>
                <w:szCs w:val="20"/>
              </w:rPr>
              <w:br/>
            </w:r>
            <w:r>
              <w:rPr>
                <w:rStyle w:val="HTMLCode"/>
                <w:color w:val="FFFFFF"/>
              </w:rPr>
              <w:t> </w:t>
            </w:r>
            <w:r>
              <w:rPr>
                <w:rStyle w:val="HTMLCode"/>
                <w:color w:val="3F7F5F"/>
              </w:rPr>
              <w:t>// Delete temp file when program exits</w:t>
            </w:r>
            <w:r>
              <w:rPr>
                <w:rFonts w:ascii="Courier New" w:hAnsi="Courier New" w:cs="Courier New"/>
                <w:sz w:val="20"/>
                <w:szCs w:val="20"/>
              </w:rPr>
              <w:br/>
            </w:r>
            <w:r>
              <w:rPr>
                <w:rStyle w:val="HTMLCode"/>
                <w:color w:val="FFFFFF"/>
              </w:rPr>
              <w:t>  </w:t>
            </w:r>
            <w:r>
              <w:rPr>
                <w:rStyle w:val="HTMLCode"/>
                <w:color w:val="000000"/>
              </w:rPr>
              <w:t>tempFile.deleteOnExit();</w:t>
            </w:r>
            <w:r>
              <w:rPr>
                <w:rFonts w:ascii="Courier New" w:hAnsi="Courier New" w:cs="Courier New"/>
                <w:sz w:val="20"/>
                <w:szCs w:val="20"/>
              </w:rPr>
              <w:br/>
            </w:r>
            <w:r>
              <w:rPr>
                <w:rStyle w:val="HTMLCode"/>
                <w:color w:val="FFFFFF"/>
              </w:rPr>
              <w:t>  </w:t>
            </w:r>
            <w:r>
              <w:rPr>
                <w:rStyle w:val="HTMLCode"/>
                <w:color w:val="000000"/>
              </w:rPr>
              <w:t>} </w:t>
            </w:r>
            <w:r>
              <w:rPr>
                <w:rFonts w:ascii="Courier New" w:hAnsi="Courier New" w:cs="Courier New"/>
                <w:sz w:val="20"/>
                <w:szCs w:val="20"/>
              </w:rPr>
              <w:br/>
            </w:r>
            <w:r>
              <w:rPr>
                <w:rStyle w:val="HTMLCode"/>
                <w:color w:val="FFFFFF"/>
              </w:rPr>
              <w:t>  </w:t>
            </w:r>
            <w:r>
              <w:rPr>
                <w:rStyle w:val="HTMLCode"/>
                <w:b/>
                <w:bCs/>
                <w:color w:val="7F0055"/>
              </w:rPr>
              <w:t>catch </w:t>
            </w:r>
            <w:r>
              <w:rPr>
                <w:rStyle w:val="HTMLCode"/>
                <w:color w:val="000000"/>
              </w:rPr>
              <w:t>(IOException e){</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"Exception is" </w:t>
            </w:r>
            <w:r>
              <w:rPr>
                <w:rStyle w:val="HTMLCode"/>
                <w:color w:val="000000"/>
              </w:rPr>
              <w:t>+ e);</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b/>
                <w:bCs/>
                <w:color w:val="7F0055"/>
              </w:rPr>
              <w:t>public static void </w:t>
            </w:r>
            <w:r>
              <w:rPr>
                <w:rStyle w:val="HTMLCode"/>
                <w:color w:val="000000"/>
              </w:rPr>
              <w:t>main(String[] args){</w:t>
            </w:r>
            <w:r>
              <w:rPr>
                <w:rFonts w:ascii="Courier New" w:hAnsi="Courier New" w:cs="Courier New"/>
                <w:sz w:val="20"/>
                <w:szCs w:val="20"/>
              </w:rPr>
              <w:br/>
            </w:r>
            <w:r>
              <w:rPr>
                <w:rStyle w:val="HTMLCode"/>
                <w:color w:val="FFFFFF"/>
              </w:rPr>
              <w:t>  </w:t>
            </w:r>
            <w:r>
              <w:rPr>
                <w:rStyle w:val="HTMLCode"/>
                <w:color w:val="000000"/>
              </w:rPr>
              <w:t>CreateTempFile();</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Fonts w:ascii="Courier New" w:hAnsi="Courier New" w:cs="Courier New"/>
                <w:sz w:val="20"/>
                <w:szCs w:val="20"/>
              </w:rPr>
              <w:br/>
            </w:r>
            <w:r>
              <w:rPr>
                <w:rStyle w:val="HTMLCode"/>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this program is given below:</w:t>
      </w:r>
    </w:p>
    <w:tbl>
      <w:tblPr>
        <w:tblW w:w="5000" w:type="pct"/>
        <w:tblCellSpacing w:w="0" w:type="dxa"/>
        <w:shd w:val="clear" w:color="auto" w:fill="FFFFFF"/>
        <w:tblCellMar>
          <w:left w:w="0" w:type="dxa"/>
          <w:right w:w="0" w:type="dxa"/>
        </w:tblCellMar>
        <w:tblLook w:val="04A0"/>
      </w:tblPr>
      <w:tblGrid>
        <w:gridCol w:w="9360"/>
      </w:tblGrid>
      <w:tr w:rsidR="00370D26" w:rsidTr="00370D26">
        <w:trPr>
          <w:tblCellSpacing w:w="0" w:type="dxa"/>
        </w:trPr>
        <w:tc>
          <w:tcPr>
            <w:tcW w:w="5000" w:type="pct"/>
            <w:shd w:val="clear" w:color="auto" w:fill="FFFFFF"/>
            <w:vAlign w:val="center"/>
            <w:hideMark/>
          </w:tcPr>
          <w:p w:rsidR="00370D26" w:rsidRDefault="00370D26">
            <w:pPr>
              <w:spacing w:line="311" w:lineRule="atLeast"/>
              <w:rPr>
                <w:rFonts w:ascii="Arial" w:hAnsi="Arial" w:cs="Arial"/>
                <w:color w:val="000000"/>
                <w:sz w:val="17"/>
                <w:szCs w:val="17"/>
              </w:rPr>
            </w:pPr>
            <w:r>
              <w:rPr>
                <w:rFonts w:ascii="Arial" w:hAnsi="Arial" w:cs="Arial"/>
                <w:color w:val="000000"/>
                <w:sz w:val="17"/>
                <w:szCs w:val="17"/>
              </w:rPr>
              <w:t>C:\ CreateTemporaryFile&gt;java CreateTemporaryFile</w:t>
            </w:r>
            <w:r>
              <w:rPr>
                <w:rFonts w:ascii="Arial" w:hAnsi="Arial" w:cs="Arial"/>
                <w:color w:val="000000"/>
                <w:sz w:val="17"/>
                <w:szCs w:val="17"/>
              </w:rPr>
              <w:br/>
            </w:r>
            <w:r>
              <w:rPr>
                <w:rFonts w:ascii="Arial" w:hAnsi="Arial" w:cs="Arial"/>
                <w:color w:val="000000"/>
                <w:sz w:val="17"/>
                <w:szCs w:val="17"/>
              </w:rPr>
              <w:br/>
              <w:t>Temporary file file has been created : C:\DOCUME~1\ADMINI~1\LOCALS~1\Temp\prefix3</w:t>
            </w:r>
            <w:r>
              <w:rPr>
                <w:rFonts w:ascii="Arial" w:hAnsi="Arial" w:cs="Arial"/>
                <w:color w:val="000000"/>
                <w:sz w:val="17"/>
                <w:szCs w:val="17"/>
              </w:rPr>
              <w:br/>
              <w:t>2276suffix</w:t>
            </w:r>
            <w:r>
              <w:rPr>
                <w:rFonts w:ascii="Arial" w:hAnsi="Arial" w:cs="Arial"/>
                <w:color w:val="000000"/>
                <w:sz w:val="17"/>
                <w:szCs w:val="17"/>
              </w:rPr>
              <w:br/>
            </w:r>
            <w:r>
              <w:rPr>
                <w:rFonts w:ascii="Arial" w:hAnsi="Arial" w:cs="Arial"/>
                <w:color w:val="000000"/>
                <w:sz w:val="17"/>
                <w:szCs w:val="17"/>
              </w:rPr>
              <w:br/>
            </w:r>
            <w:r>
              <w:rPr>
                <w:rFonts w:ascii="Arial" w:hAnsi="Arial" w:cs="Arial"/>
                <w:color w:val="000000"/>
                <w:sz w:val="17"/>
                <w:szCs w:val="17"/>
              </w:rPr>
              <w:br/>
              <w:t>C:\tapan&gt;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35" w:history="1">
        <w:r>
          <w:rPr>
            <w:rStyle w:val="Hyperlink"/>
            <w:rFonts w:ascii="Arial" w:hAnsi="Arial" w:cs="Arial"/>
            <w:b/>
            <w:bCs/>
            <w:color w:val="D10026"/>
            <w:sz w:val="20"/>
            <w:szCs w:val="20"/>
          </w:rPr>
          <w:t>Download this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Example of Date class</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87" name="Picture 587" descr="http://www.roseindia.net/images/previous.gif">
              <a:hlinkClick xmlns:a="http://schemas.openxmlformats.org/drawingml/2006/main" r:id="rId2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descr="http://www.roseindia.net/images/previous.gif">
                      <a:hlinkClick r:id="rId23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88" name="Picture 58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89" name="Picture 589" descr="http://www.roseindia.net/images/next.gif">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http://www.roseindia.net/images/next.gif">
                      <a:hlinkClick r:id="rId23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We can use Date class to use current date. In this program we are creating a</w:t>
      </w:r>
      <w:r>
        <w:rPr>
          <w:rStyle w:val="apple-converted-space"/>
          <w:rFonts w:ascii="Arial" w:hAnsi="Arial" w:cs="Arial"/>
          <w:color w:val="000000"/>
          <w:sz w:val="17"/>
          <w:szCs w:val="17"/>
        </w:rPr>
        <w:t> </w:t>
      </w:r>
      <w:r>
        <w:rPr>
          <w:rFonts w:ascii="Arial" w:hAnsi="Arial" w:cs="Arial"/>
          <w:b/>
          <w:bCs/>
          <w:color w:val="000000"/>
          <w:sz w:val="17"/>
          <w:szCs w:val="17"/>
        </w:rPr>
        <w:t>Date</w:t>
      </w:r>
      <w:r>
        <w:rPr>
          <w:rFonts w:ascii="Arial" w:hAnsi="Arial" w:cs="Arial"/>
          <w:color w:val="000000"/>
          <w:sz w:val="17"/>
          <w:szCs w:val="17"/>
        </w:rPr>
        <w:t>object and by using it we are going to display the current date and time. It implements</w:t>
      </w:r>
      <w:r>
        <w:rPr>
          <w:rStyle w:val="apple-converted-space"/>
          <w:rFonts w:ascii="Arial" w:hAnsi="Arial" w:cs="Arial"/>
          <w:color w:val="000000"/>
          <w:sz w:val="17"/>
          <w:szCs w:val="17"/>
        </w:rPr>
        <w:t> </w:t>
      </w:r>
      <w:r>
        <w:rPr>
          <w:rFonts w:ascii="Arial" w:hAnsi="Arial" w:cs="Arial"/>
          <w:b/>
          <w:bCs/>
          <w:i/>
          <w:iCs/>
          <w:color w:val="000000"/>
          <w:sz w:val="17"/>
          <w:szCs w:val="17"/>
        </w:rPr>
        <w:t>Serializable, Cloneable, Comparable</w:t>
      </w:r>
      <w:r>
        <w:rPr>
          <w:rStyle w:val="apple-converted-space"/>
          <w:rFonts w:ascii="Arial" w:hAnsi="Arial" w:cs="Arial"/>
          <w:b/>
          <w:bCs/>
          <w:i/>
          <w:iCs/>
          <w:color w:val="000000"/>
          <w:sz w:val="17"/>
          <w:szCs w:val="17"/>
        </w:rPr>
        <w:t> </w:t>
      </w:r>
      <w:r>
        <w:rPr>
          <w:rFonts w:ascii="Arial" w:hAnsi="Arial" w:cs="Arial"/>
          <w:color w:val="000000"/>
          <w:sz w:val="17"/>
          <w:szCs w:val="17"/>
        </w:rPr>
        <w:t>interfaces. Its known subclasses are</w:t>
      </w:r>
      <w:r>
        <w:rPr>
          <w:rStyle w:val="apple-converted-space"/>
          <w:rFonts w:ascii="Arial" w:hAnsi="Arial" w:cs="Arial"/>
          <w:color w:val="000000"/>
          <w:sz w:val="17"/>
          <w:szCs w:val="17"/>
        </w:rPr>
        <w:t> </w:t>
      </w:r>
      <w:r>
        <w:rPr>
          <w:rFonts w:ascii="Arial" w:hAnsi="Arial" w:cs="Arial"/>
          <w:b/>
          <w:bCs/>
          <w:color w:val="000000"/>
          <w:sz w:val="17"/>
          <w:szCs w:val="17"/>
        </w:rPr>
        <w:t xml:space="preserve">Date, Time, </w:t>
      </w:r>
      <w:proofErr w:type="gramStart"/>
      <w:r>
        <w:rPr>
          <w:rFonts w:ascii="Arial" w:hAnsi="Arial" w:cs="Arial"/>
          <w:b/>
          <w:bCs/>
          <w:color w:val="000000"/>
          <w:sz w:val="17"/>
          <w:szCs w:val="17"/>
        </w:rPr>
        <w:t>Timestamp</w:t>
      </w:r>
      <w:proofErr w:type="gramEnd"/>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a program is given below:</w:t>
      </w:r>
      <w:r>
        <w:rPr>
          <w:rFonts w:ascii="Arial" w:hAnsi="Arial" w:cs="Arial"/>
          <w:color w:val="000000"/>
          <w:sz w:val="17"/>
          <w:szCs w:val="17"/>
        </w:rPr>
        <w:t> </w:t>
      </w:r>
    </w:p>
    <w:tbl>
      <w:tblPr>
        <w:tblW w:w="4605" w:type="dxa"/>
        <w:tblCellSpacing w:w="0" w:type="dxa"/>
        <w:shd w:val="clear" w:color="auto" w:fill="FFFFCC"/>
        <w:tblCellMar>
          <w:top w:w="45" w:type="dxa"/>
          <w:left w:w="45" w:type="dxa"/>
          <w:bottom w:w="45" w:type="dxa"/>
          <w:right w:w="45" w:type="dxa"/>
        </w:tblCellMar>
        <w:tblLook w:val="04A0"/>
      </w:tblPr>
      <w:tblGrid>
        <w:gridCol w:w="5280"/>
      </w:tblGrid>
      <w:tr w:rsidR="00370D26" w:rsidTr="00370D26">
        <w:trPr>
          <w:tblCellSpacing w:w="0" w:type="dxa"/>
        </w:trPr>
        <w:tc>
          <w:tcPr>
            <w:tcW w:w="5280" w:type="dxa"/>
            <w:shd w:val="clear" w:color="auto" w:fill="FFFFCC"/>
            <w:noWrap/>
            <w:hideMark/>
          </w:tcPr>
          <w:p w:rsidR="00370D26" w:rsidRDefault="00370D26">
            <w:pPr>
              <w:spacing w:line="311" w:lineRule="atLeast"/>
              <w:rPr>
                <w:rFonts w:ascii="Arial" w:hAnsi="Arial" w:cs="Arial"/>
                <w:color w:val="000000"/>
                <w:sz w:val="17"/>
                <w:szCs w:val="17"/>
              </w:rPr>
            </w:pPr>
            <w:r>
              <w:rPr>
                <w:rStyle w:val="HTMLCode"/>
                <w:rFonts w:eastAsiaTheme="minorHAnsi"/>
                <w:b/>
                <w:bCs/>
                <w:color w:val="7F0055"/>
              </w:rPr>
              <w:t>import </w:t>
            </w:r>
            <w:r>
              <w:rPr>
                <w:rStyle w:val="HTMLCode"/>
                <w:rFonts w:eastAsiaTheme="minorHAnsi"/>
                <w:color w:val="000000"/>
              </w:rPr>
              <w:t>java.util.*;</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b/>
                <w:bCs/>
                <w:color w:val="7F0055"/>
              </w:rPr>
              <w:t>public class  </w:t>
            </w:r>
            <w:r>
              <w:rPr>
                <w:rStyle w:val="HTMLCode"/>
                <w:rFonts w:eastAsiaTheme="minorHAnsi"/>
                <w:color w:val="000000"/>
              </w:rPr>
              <w:t>DateDemo{</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Date d=</w:t>
            </w:r>
            <w:r>
              <w:rPr>
                <w:rStyle w:val="HTMLCode"/>
                <w:rFonts w:eastAsiaTheme="minorHAnsi"/>
                <w:b/>
                <w:bCs/>
                <w:color w:val="7F0055"/>
              </w:rPr>
              <w:t>new </w:t>
            </w:r>
            <w:r>
              <w:rPr>
                <w:rStyle w:val="HTMLCode"/>
                <w:rFonts w:eastAsiaTheme="minorHAnsi"/>
                <w:color w:val="000000"/>
              </w:rPr>
              <w:t>Date();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"Today date is "</w:t>
            </w:r>
            <w:r>
              <w:rPr>
                <w:rStyle w:val="HTMLCode"/>
                <w:rFonts w:eastAsiaTheme="minorHAnsi"/>
                <w:color w:val="000000"/>
              </w:rPr>
              <w:t>+ 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this program is given below:</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Today date is Tue Dec 19 22:14:46 GMT+05:30 2006</w:t>
      </w:r>
    </w:p>
    <w:p w:rsidR="00370D26" w:rsidRDefault="00370D26" w:rsidP="00370D26">
      <w:pPr>
        <w:pStyle w:val="Heading1"/>
        <w:shd w:val="clear" w:color="auto" w:fill="FFFFFF"/>
        <w:spacing w:line="311" w:lineRule="atLeast"/>
        <w:rPr>
          <w:rFonts w:ascii="Arial" w:hAnsi="Arial" w:cs="Arial"/>
          <w:color w:val="000000"/>
        </w:rPr>
      </w:pPr>
      <w:proofErr w:type="gramStart"/>
      <w:r>
        <w:rPr>
          <w:rFonts w:ascii="Arial" w:hAnsi="Arial" w:cs="Arial"/>
          <w:color w:val="000000"/>
        </w:rPr>
        <w:t>Determining if two Filename paths refer to the same file.</w:t>
      </w:r>
      <w:proofErr w:type="gramEnd"/>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93" name="Picture 593" descr="http://www.roseindia.net/images/previous.gif">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descr="http://www.roseindia.net/images/previous.gif">
                      <a:hlinkClick r:id="rId23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594" name="Picture 59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595" name="Picture 595" descr="http://www.roseindia.net/images/next.gif">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descr="http://www.roseindia.net/images/next.gif">
                      <a:hlinkClick r:id="rId23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program is going to determine that the file name refers to the same file or not. What you need to do is to create two</w:t>
      </w:r>
      <w:r>
        <w:rPr>
          <w:rStyle w:val="apple-converted-space"/>
          <w:rFonts w:ascii="Arial" w:hAnsi="Arial" w:cs="Arial"/>
          <w:color w:val="000000"/>
          <w:sz w:val="17"/>
          <w:szCs w:val="17"/>
        </w:rPr>
        <w:t> </w:t>
      </w:r>
      <w:r>
        <w:rPr>
          <w:rFonts w:ascii="Arial" w:hAnsi="Arial" w:cs="Arial"/>
          <w:b/>
          <w:bCs/>
          <w:color w:val="000000"/>
          <w:sz w:val="17"/>
          <w:szCs w:val="17"/>
        </w:rPr>
        <w:t>File</w:t>
      </w:r>
      <w:r>
        <w:rPr>
          <w:rFonts w:ascii="Arial" w:hAnsi="Arial" w:cs="Arial"/>
          <w:color w:val="000000"/>
          <w:sz w:val="17"/>
          <w:szCs w:val="17"/>
        </w:rPr>
        <w:t>object and pass the file name in the constructor of both the</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class. Now match both the file instances. It will return false if the file paths are not equal. To send the true value we first have to normalize both the paths, only after that</w:t>
      </w:r>
      <w:proofErr w:type="gramStart"/>
      <w:r>
        <w:rPr>
          <w:rFonts w:ascii="Arial" w:hAnsi="Arial" w:cs="Arial"/>
          <w:color w:val="000000"/>
          <w:sz w:val="17"/>
          <w:szCs w:val="17"/>
        </w:rPr>
        <w:t>  it</w:t>
      </w:r>
      <w:proofErr w:type="gramEnd"/>
      <w:r>
        <w:rPr>
          <w:rFonts w:ascii="Arial" w:hAnsi="Arial" w:cs="Arial"/>
          <w:color w:val="000000"/>
          <w:sz w:val="17"/>
          <w:szCs w:val="17"/>
        </w:rPr>
        <w:t xml:space="preserve"> will return true.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have used following methods: </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equals(</w:t>
      </w:r>
      <w:proofErr w:type="gramEnd"/>
      <w:r>
        <w:rPr>
          <w:rFonts w:ascii="Arial" w:hAnsi="Arial" w:cs="Arial"/>
          <w:b/>
          <w:bCs/>
          <w:color w:val="000000"/>
          <w:sz w:val="17"/>
          <w:szCs w:val="17"/>
        </w:rPr>
        <w:t>):</w:t>
      </w:r>
      <w:r>
        <w:rPr>
          <w:rFonts w:ascii="Arial" w:hAnsi="Arial" w:cs="Arial"/>
          <w:b/>
          <w:bCs/>
          <w:color w:val="000000"/>
          <w:sz w:val="17"/>
          <w:szCs w:val="17"/>
        </w:rPr>
        <w:br/>
      </w:r>
      <w:r>
        <w:rPr>
          <w:rFonts w:ascii="Arial" w:hAnsi="Arial" w:cs="Arial"/>
          <w:color w:val="000000"/>
          <w:sz w:val="17"/>
          <w:szCs w:val="17"/>
        </w:rPr>
        <w:t>This is the method of</w:t>
      </w:r>
      <w:r>
        <w:rPr>
          <w:rStyle w:val="apple-converted-space"/>
          <w:rFonts w:ascii="Arial" w:hAnsi="Arial" w:cs="Arial"/>
          <w:color w:val="000000"/>
          <w:sz w:val="17"/>
          <w:szCs w:val="17"/>
        </w:rPr>
        <w:t> </w:t>
      </w:r>
      <w:r>
        <w:rPr>
          <w:rFonts w:ascii="Arial" w:hAnsi="Arial" w:cs="Arial"/>
          <w:b/>
          <w:bCs/>
          <w:color w:val="000000"/>
          <w:sz w:val="17"/>
          <w:szCs w:val="17"/>
        </w:rPr>
        <w:t>String</w:t>
      </w:r>
      <w:r>
        <w:rPr>
          <w:rStyle w:val="apple-converted-space"/>
          <w:rFonts w:ascii="Arial" w:hAnsi="Arial" w:cs="Arial"/>
          <w:color w:val="000000"/>
          <w:sz w:val="17"/>
          <w:szCs w:val="17"/>
        </w:rPr>
        <w:t> </w:t>
      </w:r>
      <w:r>
        <w:rPr>
          <w:rFonts w:ascii="Arial" w:hAnsi="Arial" w:cs="Arial"/>
          <w:color w:val="000000"/>
          <w:sz w:val="17"/>
          <w:szCs w:val="17"/>
        </w:rPr>
        <w:t>class. It checks whether the pathname are equal or not. </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getCanonicalFile(</w:t>
      </w:r>
      <w:proofErr w:type="gramEnd"/>
      <w:r>
        <w:rPr>
          <w:rFonts w:ascii="Arial" w:hAnsi="Arial" w:cs="Arial"/>
          <w:b/>
          <w:bCs/>
          <w:color w:val="000000"/>
          <w:sz w:val="17"/>
          <w:szCs w:val="17"/>
        </w:rPr>
        <w:t>):</w:t>
      </w:r>
      <w:r>
        <w:rPr>
          <w:rFonts w:ascii="Arial" w:hAnsi="Arial" w:cs="Arial"/>
          <w:b/>
          <w:bCs/>
          <w:color w:val="000000"/>
          <w:sz w:val="17"/>
          <w:szCs w:val="17"/>
        </w:rPr>
        <w:br/>
      </w:r>
      <w:r>
        <w:rPr>
          <w:rFonts w:ascii="Arial" w:hAnsi="Arial" w:cs="Arial"/>
          <w:color w:val="000000"/>
          <w:sz w:val="17"/>
          <w:szCs w:val="17"/>
        </w:rPr>
        <w:t>It denotes the same file or directory its abstract pathname. It throws</w:t>
      </w:r>
      <w:r>
        <w:rPr>
          <w:rStyle w:val="apple-converted-space"/>
          <w:rFonts w:ascii="Arial" w:hAnsi="Arial" w:cs="Arial"/>
          <w:color w:val="000000"/>
          <w:sz w:val="17"/>
          <w:szCs w:val="17"/>
        </w:rPr>
        <w:t> </w:t>
      </w:r>
      <w:r>
        <w:rPr>
          <w:rFonts w:ascii="Arial" w:hAnsi="Arial" w:cs="Arial"/>
          <w:b/>
          <w:bCs/>
          <w:color w:val="000000"/>
          <w:sz w:val="17"/>
          <w:szCs w:val="17"/>
        </w:rPr>
        <w:t>IOException</w:t>
      </w:r>
      <w:r>
        <w:rPr>
          <w:rStyle w:val="apple-converted-space"/>
          <w:rFonts w:ascii="Arial" w:hAnsi="Arial" w:cs="Arial"/>
          <w:color w:val="000000"/>
          <w:sz w:val="17"/>
          <w:szCs w:val="17"/>
        </w:rPr>
        <w:t> </w:t>
      </w:r>
      <w:r>
        <w:rPr>
          <w:rFonts w:ascii="Arial" w:hAnsi="Arial" w:cs="Arial"/>
          <w:color w:val="000000"/>
          <w:sz w:val="17"/>
          <w:szCs w:val="17"/>
        </w:rPr>
        <w:t>and</w:t>
      </w:r>
      <w:r>
        <w:rPr>
          <w:rFonts w:ascii="Arial" w:hAnsi="Arial" w:cs="Arial"/>
          <w:b/>
          <w:bCs/>
          <w:color w:val="000000"/>
          <w:sz w:val="17"/>
          <w:szCs w:val="17"/>
        </w:rPr>
        <w:t>SecurityException.</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the program is given below:</w:t>
      </w:r>
    </w:p>
    <w:p w:rsidR="00370D26" w:rsidRDefault="00370D26" w:rsidP="00370D26">
      <w:pPr>
        <w:pStyle w:val="HTMLPreformatted"/>
        <w:pBdr>
          <w:top w:val="single" w:sz="4" w:space="0" w:color="888888"/>
          <w:left w:val="single" w:sz="4" w:space="0" w:color="888888"/>
          <w:bottom w:val="single" w:sz="4" w:space="0" w:color="888888"/>
          <w:right w:val="single" w:sz="4" w:space="0" w:color="888888"/>
        </w:pBdr>
        <w:shd w:val="clear" w:color="auto" w:fill="FFFFFF"/>
        <w:spacing w:line="311" w:lineRule="atLeast"/>
        <w:rPr>
          <w:color w:val="000000"/>
          <w:sz w:val="17"/>
          <w:szCs w:val="17"/>
        </w:rPr>
      </w:pPr>
      <w:r>
        <w:rPr>
          <w:rStyle w:val="kwd"/>
          <w:rFonts w:eastAsiaTheme="majorEastAsia"/>
          <w:color w:val="000088"/>
          <w:sz w:val="17"/>
          <w:szCs w:val="17"/>
        </w:rPr>
        <w:t>import</w:t>
      </w:r>
      <w:r>
        <w:rPr>
          <w:rStyle w:val="pln"/>
          <w:color w:val="000000"/>
          <w:sz w:val="17"/>
          <w:szCs w:val="17"/>
        </w:rPr>
        <w:t xml:space="preserve"> java</w:t>
      </w:r>
      <w:r>
        <w:rPr>
          <w:rStyle w:val="pun"/>
          <w:color w:val="666600"/>
          <w:sz w:val="17"/>
          <w:szCs w:val="17"/>
        </w:rPr>
        <w:t>.</w:t>
      </w:r>
      <w:r>
        <w:rPr>
          <w:rStyle w:val="pln"/>
          <w:color w:val="000000"/>
          <w:sz w:val="17"/>
          <w:szCs w:val="17"/>
        </w:rPr>
        <w:t>io</w:t>
      </w:r>
      <w:r>
        <w:rPr>
          <w:rStyle w:val="pun"/>
          <w:color w:val="666600"/>
          <w:sz w:val="17"/>
          <w:szCs w:val="17"/>
        </w:rPr>
        <w:t>.*;</w:t>
      </w:r>
      <w:r>
        <w:rPr>
          <w:color w:val="000000"/>
          <w:sz w:val="17"/>
          <w:szCs w:val="17"/>
        </w:rPr>
        <w:br/>
      </w:r>
      <w:r>
        <w:rPr>
          <w:color w:val="000000"/>
          <w:sz w:val="17"/>
          <w:szCs w:val="17"/>
        </w:rPr>
        <w:br/>
      </w:r>
      <w:r>
        <w:rPr>
          <w:rStyle w:val="kwd"/>
          <w:rFonts w:eastAsiaTheme="majorEastAsia"/>
          <w:color w:val="000088"/>
          <w:sz w:val="17"/>
          <w:szCs w:val="17"/>
        </w:rPr>
        <w:t>public</w:t>
      </w:r>
      <w:r>
        <w:rPr>
          <w:rStyle w:val="pln"/>
          <w:color w:val="000000"/>
          <w:sz w:val="17"/>
          <w:szCs w:val="17"/>
        </w:rPr>
        <w:t xml:space="preserve"> </w:t>
      </w:r>
      <w:r>
        <w:rPr>
          <w:rStyle w:val="kwd"/>
          <w:rFonts w:eastAsiaTheme="majorEastAsia"/>
          <w:color w:val="000088"/>
          <w:sz w:val="17"/>
          <w:szCs w:val="17"/>
        </w:rPr>
        <w:t>class</w:t>
      </w:r>
      <w:r>
        <w:rPr>
          <w:rStyle w:val="pln"/>
          <w:color w:val="000000"/>
          <w:sz w:val="17"/>
          <w:szCs w:val="17"/>
        </w:rPr>
        <w:t xml:space="preserve"> </w:t>
      </w:r>
      <w:r>
        <w:rPr>
          <w:rStyle w:val="typ"/>
          <w:color w:val="660066"/>
          <w:sz w:val="17"/>
          <w:szCs w:val="17"/>
        </w:rPr>
        <w:t>FileNameReferToSameFile</w:t>
      </w:r>
      <w:r>
        <w:rPr>
          <w:rStyle w:val="pun"/>
          <w:color w:val="666600"/>
          <w:sz w:val="17"/>
          <w:szCs w:val="17"/>
        </w:rPr>
        <w:t>{</w:t>
      </w:r>
      <w:r>
        <w:rPr>
          <w:color w:val="000000"/>
          <w:sz w:val="17"/>
          <w:szCs w:val="17"/>
        </w:rPr>
        <w:br/>
      </w:r>
      <w:r>
        <w:rPr>
          <w:rStyle w:val="kwd"/>
          <w:rFonts w:eastAsiaTheme="majorEastAsia"/>
          <w:color w:val="000088"/>
          <w:sz w:val="17"/>
          <w:szCs w:val="17"/>
        </w:rPr>
        <w:lastRenderedPageBreak/>
        <w:t>public</w:t>
      </w:r>
      <w:r>
        <w:rPr>
          <w:rStyle w:val="pln"/>
          <w:color w:val="000000"/>
          <w:sz w:val="17"/>
          <w:szCs w:val="17"/>
        </w:rPr>
        <w:t xml:space="preserve"> </w:t>
      </w:r>
      <w:r>
        <w:rPr>
          <w:rStyle w:val="kwd"/>
          <w:rFonts w:eastAsiaTheme="majorEastAsia"/>
          <w:color w:val="000088"/>
          <w:sz w:val="17"/>
          <w:szCs w:val="17"/>
        </w:rPr>
        <w:t>static</w:t>
      </w:r>
      <w:r>
        <w:rPr>
          <w:rStyle w:val="pln"/>
          <w:color w:val="000000"/>
          <w:sz w:val="17"/>
          <w:szCs w:val="17"/>
        </w:rPr>
        <w:t xml:space="preserve"> </w:t>
      </w:r>
      <w:r>
        <w:rPr>
          <w:rStyle w:val="kwd"/>
          <w:rFonts w:eastAsiaTheme="majorEastAsia"/>
          <w:color w:val="000088"/>
          <w:sz w:val="17"/>
          <w:szCs w:val="17"/>
        </w:rPr>
        <w:t>void</w:t>
      </w:r>
      <w:r>
        <w:rPr>
          <w:rStyle w:val="pln"/>
          <w:color w:val="000000"/>
          <w:sz w:val="17"/>
          <w:szCs w:val="17"/>
        </w:rPr>
        <w:t xml:space="preserve"> main</w:t>
      </w:r>
      <w:r>
        <w:rPr>
          <w:rStyle w:val="pun"/>
          <w:color w:val="666600"/>
          <w:sz w:val="17"/>
          <w:szCs w:val="17"/>
        </w:rPr>
        <w:t>(</w:t>
      </w:r>
      <w:r>
        <w:rPr>
          <w:rStyle w:val="typ"/>
          <w:color w:val="660066"/>
          <w:sz w:val="17"/>
          <w:szCs w:val="17"/>
        </w:rPr>
        <w:t>String</w:t>
      </w:r>
      <w:r>
        <w:rPr>
          <w:rStyle w:val="pln"/>
          <w:color w:val="000000"/>
          <w:sz w:val="17"/>
          <w:szCs w:val="17"/>
        </w:rPr>
        <w:t xml:space="preserve"> args</w:t>
      </w:r>
      <w:r>
        <w:rPr>
          <w:rStyle w:val="pun"/>
          <w:color w:val="666600"/>
          <w:sz w:val="17"/>
          <w:szCs w:val="17"/>
        </w:rPr>
        <w:t>[]){</w:t>
      </w:r>
      <w:r>
        <w:rPr>
          <w:color w:val="000000"/>
          <w:sz w:val="17"/>
          <w:szCs w:val="17"/>
        </w:rPr>
        <w:br/>
      </w:r>
      <w:r>
        <w:rPr>
          <w:rStyle w:val="typ"/>
          <w:color w:val="660066"/>
          <w:sz w:val="17"/>
          <w:szCs w:val="17"/>
        </w:rPr>
        <w:t>File</w:t>
      </w:r>
      <w:r>
        <w:rPr>
          <w:rStyle w:val="pln"/>
          <w:color w:val="000000"/>
          <w:sz w:val="17"/>
          <w:szCs w:val="17"/>
        </w:rPr>
        <w:t xml:space="preserve"> file1 </w:t>
      </w:r>
      <w:r>
        <w:rPr>
          <w:rStyle w:val="pun"/>
          <w:color w:val="666600"/>
          <w:sz w:val="17"/>
          <w:szCs w:val="17"/>
        </w:rPr>
        <w:t>=</w:t>
      </w:r>
      <w:r>
        <w:rPr>
          <w:rStyle w:val="pln"/>
          <w:color w:val="000000"/>
          <w:sz w:val="17"/>
          <w:szCs w:val="17"/>
        </w:rPr>
        <w:t xml:space="preserve"> </w:t>
      </w:r>
      <w:r>
        <w:rPr>
          <w:rStyle w:val="kwd"/>
          <w:rFonts w:eastAsiaTheme="majorEastAsia"/>
          <w:color w:val="000088"/>
          <w:sz w:val="17"/>
          <w:szCs w:val="17"/>
        </w:rPr>
        <w:t>new</w:t>
      </w:r>
      <w:r>
        <w:rPr>
          <w:rStyle w:val="pln"/>
          <w:color w:val="000000"/>
          <w:sz w:val="17"/>
          <w:szCs w:val="17"/>
        </w:rPr>
        <w:t xml:space="preserve"> </w:t>
      </w:r>
      <w:r>
        <w:rPr>
          <w:rStyle w:val="typ"/>
          <w:color w:val="660066"/>
          <w:sz w:val="17"/>
          <w:szCs w:val="17"/>
        </w:rPr>
        <w:t>File</w:t>
      </w:r>
      <w:r>
        <w:rPr>
          <w:rStyle w:val="pun"/>
          <w:color w:val="666600"/>
          <w:sz w:val="17"/>
          <w:szCs w:val="17"/>
        </w:rPr>
        <w:t>(</w:t>
      </w:r>
      <w:r>
        <w:rPr>
          <w:rStyle w:val="str"/>
          <w:color w:val="008800"/>
          <w:sz w:val="17"/>
          <w:szCs w:val="17"/>
        </w:rPr>
        <w:t>"./filename.txt"</w:t>
      </w:r>
      <w:r>
        <w:rPr>
          <w:rStyle w:val="pun"/>
          <w:color w:val="666600"/>
          <w:sz w:val="17"/>
          <w:szCs w:val="17"/>
        </w:rPr>
        <w:t>);</w:t>
      </w:r>
      <w:r>
        <w:rPr>
          <w:color w:val="000000"/>
          <w:sz w:val="17"/>
          <w:szCs w:val="17"/>
        </w:rPr>
        <w:br/>
      </w:r>
      <w:r>
        <w:rPr>
          <w:rStyle w:val="typ"/>
          <w:color w:val="660066"/>
          <w:sz w:val="17"/>
          <w:szCs w:val="17"/>
        </w:rPr>
        <w:t>File</w:t>
      </w:r>
      <w:r>
        <w:rPr>
          <w:rStyle w:val="pln"/>
          <w:color w:val="000000"/>
          <w:sz w:val="17"/>
          <w:szCs w:val="17"/>
        </w:rPr>
        <w:t xml:space="preserve"> file2 </w:t>
      </w:r>
      <w:r>
        <w:rPr>
          <w:rStyle w:val="pun"/>
          <w:color w:val="666600"/>
          <w:sz w:val="17"/>
          <w:szCs w:val="17"/>
        </w:rPr>
        <w:t>=</w:t>
      </w:r>
      <w:r>
        <w:rPr>
          <w:rStyle w:val="pln"/>
          <w:color w:val="000000"/>
          <w:sz w:val="17"/>
          <w:szCs w:val="17"/>
        </w:rPr>
        <w:t xml:space="preserve"> </w:t>
      </w:r>
      <w:r>
        <w:rPr>
          <w:rStyle w:val="kwd"/>
          <w:rFonts w:eastAsiaTheme="majorEastAsia"/>
          <w:color w:val="000088"/>
          <w:sz w:val="17"/>
          <w:szCs w:val="17"/>
        </w:rPr>
        <w:t>new</w:t>
      </w:r>
      <w:r>
        <w:rPr>
          <w:rStyle w:val="pln"/>
          <w:color w:val="000000"/>
          <w:sz w:val="17"/>
          <w:szCs w:val="17"/>
        </w:rPr>
        <w:t xml:space="preserve"> </w:t>
      </w:r>
      <w:r>
        <w:rPr>
          <w:rStyle w:val="typ"/>
          <w:color w:val="660066"/>
          <w:sz w:val="17"/>
          <w:szCs w:val="17"/>
        </w:rPr>
        <w:t>File</w:t>
      </w:r>
      <w:r>
        <w:rPr>
          <w:rStyle w:val="pun"/>
          <w:color w:val="666600"/>
          <w:sz w:val="17"/>
          <w:szCs w:val="17"/>
        </w:rPr>
        <w:t>(</w:t>
      </w:r>
      <w:r>
        <w:rPr>
          <w:rStyle w:val="str"/>
          <w:color w:val="008800"/>
          <w:sz w:val="17"/>
          <w:szCs w:val="17"/>
        </w:rPr>
        <w:t>"filename.txt"</w:t>
      </w:r>
      <w:r>
        <w:rPr>
          <w:rStyle w:val="pun"/>
          <w:color w:val="666600"/>
          <w:sz w:val="17"/>
          <w:szCs w:val="17"/>
        </w:rPr>
        <w:t>);</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"Actual fileName1 = "</w:t>
      </w:r>
      <w:r>
        <w:rPr>
          <w:rStyle w:val="pln"/>
          <w:color w:val="000000"/>
          <w:sz w:val="17"/>
          <w:szCs w:val="17"/>
        </w:rPr>
        <w:t xml:space="preserve"> </w:t>
      </w:r>
      <w:r>
        <w:rPr>
          <w:rStyle w:val="pun"/>
          <w:color w:val="666600"/>
          <w:sz w:val="17"/>
          <w:szCs w:val="17"/>
        </w:rPr>
        <w:t>+</w:t>
      </w:r>
      <w:r>
        <w:rPr>
          <w:rStyle w:val="pln"/>
          <w:color w:val="000000"/>
          <w:sz w:val="17"/>
          <w:szCs w:val="17"/>
        </w:rPr>
        <w:t xml:space="preserve"> file1 </w:t>
      </w:r>
      <w:r>
        <w:rPr>
          <w:rStyle w:val="pun"/>
          <w:color w:val="666600"/>
          <w:sz w:val="17"/>
          <w:szCs w:val="17"/>
        </w:rPr>
        <w:t>+</w:t>
      </w:r>
      <w:r>
        <w:rPr>
          <w:rStyle w:val="pln"/>
          <w:color w:val="000000"/>
          <w:sz w:val="17"/>
          <w:szCs w:val="17"/>
        </w:rPr>
        <w:t xml:space="preserve"> </w:t>
      </w:r>
      <w:r>
        <w:rPr>
          <w:rStyle w:val="str"/>
          <w:color w:val="008800"/>
          <w:sz w:val="17"/>
          <w:szCs w:val="17"/>
        </w:rPr>
        <w:t>"\n"</w:t>
      </w:r>
      <w:r>
        <w:rPr>
          <w:rStyle w:val="pun"/>
          <w:color w:val="666600"/>
          <w:sz w:val="17"/>
          <w:szCs w:val="17"/>
        </w:rPr>
        <w:t>);</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"Actual fileName2 = "</w:t>
      </w:r>
      <w:r>
        <w:rPr>
          <w:rStyle w:val="pln"/>
          <w:color w:val="000000"/>
          <w:sz w:val="17"/>
          <w:szCs w:val="17"/>
        </w:rPr>
        <w:t xml:space="preserve"> </w:t>
      </w:r>
      <w:r>
        <w:rPr>
          <w:rStyle w:val="pun"/>
          <w:color w:val="666600"/>
          <w:sz w:val="17"/>
          <w:szCs w:val="17"/>
        </w:rPr>
        <w:t>+</w:t>
      </w:r>
      <w:r>
        <w:rPr>
          <w:rStyle w:val="pln"/>
          <w:color w:val="000000"/>
          <w:sz w:val="17"/>
          <w:szCs w:val="17"/>
        </w:rPr>
        <w:t xml:space="preserve"> file2 </w:t>
      </w:r>
      <w:r>
        <w:rPr>
          <w:rStyle w:val="pun"/>
          <w:color w:val="666600"/>
          <w:sz w:val="17"/>
          <w:szCs w:val="17"/>
        </w:rPr>
        <w:t>+</w:t>
      </w:r>
      <w:r>
        <w:rPr>
          <w:rStyle w:val="pln"/>
          <w:color w:val="000000"/>
          <w:sz w:val="17"/>
          <w:szCs w:val="17"/>
        </w:rPr>
        <w:t xml:space="preserve"> </w:t>
      </w:r>
      <w:r>
        <w:rPr>
          <w:rStyle w:val="str"/>
          <w:color w:val="008800"/>
          <w:sz w:val="17"/>
          <w:szCs w:val="17"/>
        </w:rPr>
        <w:t>"\n"</w:t>
      </w:r>
      <w:r>
        <w:rPr>
          <w:rStyle w:val="pun"/>
          <w:color w:val="666600"/>
          <w:sz w:val="17"/>
          <w:szCs w:val="17"/>
        </w:rPr>
        <w:t>);</w:t>
      </w:r>
      <w:r>
        <w:rPr>
          <w:color w:val="000000"/>
          <w:sz w:val="17"/>
          <w:szCs w:val="17"/>
        </w:rPr>
        <w:br/>
      </w:r>
      <w:r>
        <w:rPr>
          <w:color w:val="000000"/>
          <w:sz w:val="17"/>
          <w:szCs w:val="17"/>
        </w:rPr>
        <w:br/>
      </w:r>
      <w:r>
        <w:rPr>
          <w:rStyle w:val="com"/>
          <w:color w:val="880000"/>
          <w:sz w:val="17"/>
          <w:szCs w:val="17"/>
        </w:rPr>
        <w:t xml:space="preserve">// It returns false if Filename paths are not equal </w:t>
      </w:r>
      <w:r>
        <w:rPr>
          <w:color w:val="000000"/>
          <w:sz w:val="17"/>
          <w:szCs w:val="17"/>
        </w:rPr>
        <w:br/>
      </w:r>
      <w:r>
        <w:rPr>
          <w:rStyle w:val="kwd"/>
          <w:rFonts w:eastAsiaTheme="majorEastAsia"/>
          <w:color w:val="000088"/>
          <w:sz w:val="17"/>
          <w:szCs w:val="17"/>
        </w:rPr>
        <w:t>boolean</w:t>
      </w:r>
      <w:r>
        <w:rPr>
          <w:rStyle w:val="pln"/>
          <w:color w:val="000000"/>
          <w:sz w:val="17"/>
          <w:szCs w:val="17"/>
        </w:rPr>
        <w:t xml:space="preserve"> b </w:t>
      </w:r>
      <w:r>
        <w:rPr>
          <w:rStyle w:val="pun"/>
          <w:color w:val="666600"/>
          <w:sz w:val="17"/>
          <w:szCs w:val="17"/>
        </w:rPr>
        <w:t>=</w:t>
      </w:r>
      <w:r>
        <w:rPr>
          <w:rStyle w:val="pln"/>
          <w:color w:val="000000"/>
          <w:sz w:val="17"/>
          <w:szCs w:val="17"/>
        </w:rPr>
        <w:t xml:space="preserve"> file1</w:t>
      </w:r>
      <w:r>
        <w:rPr>
          <w:rStyle w:val="pun"/>
          <w:color w:val="666600"/>
          <w:sz w:val="17"/>
          <w:szCs w:val="17"/>
        </w:rPr>
        <w:t>.</w:t>
      </w:r>
      <w:r>
        <w:rPr>
          <w:rStyle w:val="pln"/>
          <w:color w:val="000000"/>
          <w:sz w:val="17"/>
          <w:szCs w:val="17"/>
        </w:rPr>
        <w:t>equals</w:t>
      </w:r>
      <w:r>
        <w:rPr>
          <w:rStyle w:val="pun"/>
          <w:color w:val="666600"/>
          <w:sz w:val="17"/>
          <w:szCs w:val="17"/>
        </w:rPr>
        <w:t>(</w:t>
      </w:r>
      <w:r>
        <w:rPr>
          <w:rStyle w:val="pln"/>
          <w:color w:val="000000"/>
          <w:sz w:val="17"/>
          <w:szCs w:val="17"/>
        </w:rPr>
        <w:t>file2</w:t>
      </w:r>
      <w:r>
        <w:rPr>
          <w:rStyle w:val="pun"/>
          <w:color w:val="666600"/>
          <w:sz w:val="17"/>
          <w:szCs w:val="17"/>
        </w:rPr>
        <w:t>);</w:t>
      </w:r>
      <w:r>
        <w:rPr>
          <w:rStyle w:val="pln"/>
          <w:color w:val="000000"/>
          <w:sz w:val="17"/>
          <w:szCs w:val="17"/>
        </w:rPr>
        <w:t xml:space="preserve"> </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w:t>
      </w:r>
      <w:r>
        <w:rPr>
          <w:rStyle w:val="typ"/>
          <w:color w:val="660066"/>
          <w:sz w:val="17"/>
          <w:szCs w:val="17"/>
        </w:rPr>
        <w:t>It</w:t>
      </w:r>
      <w:r>
        <w:rPr>
          <w:rStyle w:val="pln"/>
          <w:color w:val="000000"/>
          <w:sz w:val="17"/>
          <w:szCs w:val="17"/>
        </w:rPr>
        <w:t xml:space="preserve"> checks whether the file name </w:t>
      </w:r>
      <w:r>
        <w:rPr>
          <w:color w:val="000000"/>
          <w:sz w:val="17"/>
          <w:szCs w:val="17"/>
        </w:rPr>
        <w:br/>
      </w:r>
      <w:r>
        <w:rPr>
          <w:color w:val="000000"/>
          <w:sz w:val="17"/>
          <w:szCs w:val="17"/>
        </w:rPr>
        <w:br/>
      </w:r>
      <w:r>
        <w:rPr>
          <w:rStyle w:val="pln"/>
          <w:color w:val="000000"/>
          <w:sz w:val="17"/>
          <w:szCs w:val="17"/>
        </w:rPr>
        <w:t>paths are equal or not</w:t>
      </w:r>
      <w:r>
        <w:rPr>
          <w:rStyle w:val="str"/>
          <w:color w:val="008800"/>
          <w:sz w:val="17"/>
          <w:szCs w:val="17"/>
        </w:rPr>
        <w:t>"</w:t>
      </w:r>
      <w:r>
        <w:rPr>
          <w:rStyle w:val="pln"/>
          <w:color w:val="000000"/>
          <w:sz w:val="17"/>
          <w:szCs w:val="17"/>
        </w:rPr>
        <w:t xml:space="preserve"> </w:t>
      </w:r>
      <w:r>
        <w:rPr>
          <w:rStyle w:val="pun"/>
          <w:color w:val="666600"/>
          <w:sz w:val="17"/>
          <w:szCs w:val="17"/>
        </w:rPr>
        <w:t>+</w:t>
      </w:r>
      <w:r>
        <w:rPr>
          <w:rStyle w:val="pln"/>
          <w:color w:val="000000"/>
          <w:sz w:val="17"/>
          <w:szCs w:val="17"/>
        </w:rPr>
        <w:t xml:space="preserve"> b</w:t>
      </w:r>
      <w:r>
        <w:rPr>
          <w:rStyle w:val="pun"/>
          <w:color w:val="666600"/>
          <w:sz w:val="17"/>
          <w:szCs w:val="17"/>
        </w:rPr>
        <w:t>);</w:t>
      </w:r>
      <w:r>
        <w:rPr>
          <w:color w:val="000000"/>
          <w:sz w:val="17"/>
          <w:szCs w:val="17"/>
        </w:rPr>
        <w:br/>
      </w:r>
      <w:r>
        <w:rPr>
          <w:color w:val="000000"/>
          <w:sz w:val="17"/>
          <w:szCs w:val="17"/>
        </w:rPr>
        <w:br/>
      </w:r>
      <w:r>
        <w:rPr>
          <w:color w:val="000000"/>
          <w:sz w:val="17"/>
          <w:szCs w:val="17"/>
        </w:rPr>
        <w:br/>
      </w:r>
      <w:r>
        <w:rPr>
          <w:color w:val="000000"/>
          <w:sz w:val="17"/>
          <w:szCs w:val="17"/>
        </w:rPr>
        <w:br/>
      </w:r>
      <w:r>
        <w:rPr>
          <w:rStyle w:val="com"/>
          <w:color w:val="880000"/>
          <w:sz w:val="17"/>
          <w:szCs w:val="17"/>
        </w:rPr>
        <w:t>// Normalize the paths</w:t>
      </w:r>
      <w:r>
        <w:rPr>
          <w:color w:val="000000"/>
          <w:sz w:val="17"/>
          <w:szCs w:val="17"/>
        </w:rPr>
        <w:br/>
      </w:r>
      <w:r>
        <w:rPr>
          <w:rStyle w:val="kwd"/>
          <w:rFonts w:eastAsiaTheme="majorEastAsia"/>
          <w:color w:val="000088"/>
          <w:sz w:val="17"/>
          <w:szCs w:val="17"/>
        </w:rPr>
        <w:t>try</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file1 </w:t>
      </w:r>
      <w:r>
        <w:rPr>
          <w:rStyle w:val="pun"/>
          <w:color w:val="666600"/>
          <w:sz w:val="17"/>
          <w:szCs w:val="17"/>
        </w:rPr>
        <w:t>=</w:t>
      </w:r>
      <w:r>
        <w:rPr>
          <w:rStyle w:val="pln"/>
          <w:color w:val="000000"/>
          <w:sz w:val="17"/>
          <w:szCs w:val="17"/>
        </w:rPr>
        <w:t xml:space="preserve"> file1</w:t>
      </w:r>
      <w:r>
        <w:rPr>
          <w:rStyle w:val="pun"/>
          <w:color w:val="666600"/>
          <w:sz w:val="17"/>
          <w:szCs w:val="17"/>
        </w:rPr>
        <w:t>.</w:t>
      </w:r>
      <w:r>
        <w:rPr>
          <w:rStyle w:val="pln"/>
          <w:color w:val="000000"/>
          <w:sz w:val="17"/>
          <w:szCs w:val="17"/>
        </w:rPr>
        <w:t>getCanonicalFile</w:t>
      </w:r>
      <w:r>
        <w:rPr>
          <w:rStyle w:val="pun"/>
          <w:color w:val="666600"/>
          <w:sz w:val="17"/>
          <w:szCs w:val="17"/>
        </w:rPr>
        <w:t>();</w:t>
      </w:r>
      <w:r>
        <w:rPr>
          <w:rStyle w:val="pln"/>
          <w:color w:val="000000"/>
          <w:sz w:val="17"/>
          <w:szCs w:val="17"/>
        </w:rPr>
        <w:t xml:space="preserve"> </w:t>
      </w:r>
      <w:r>
        <w:rPr>
          <w:rStyle w:val="com"/>
          <w:color w:val="880000"/>
          <w:sz w:val="17"/>
          <w:szCs w:val="17"/>
        </w:rPr>
        <w:t>// c:\tapan\filename</w:t>
      </w:r>
      <w:r>
        <w:rPr>
          <w:color w:val="000000"/>
          <w:sz w:val="17"/>
          <w:szCs w:val="17"/>
        </w:rPr>
        <w:br/>
      </w:r>
      <w:r>
        <w:rPr>
          <w:rStyle w:val="pln"/>
          <w:color w:val="000000"/>
          <w:sz w:val="17"/>
          <w:szCs w:val="17"/>
        </w:rPr>
        <w:t xml:space="preserve">file2 </w:t>
      </w:r>
      <w:r>
        <w:rPr>
          <w:rStyle w:val="pun"/>
          <w:color w:val="666600"/>
          <w:sz w:val="17"/>
          <w:szCs w:val="17"/>
        </w:rPr>
        <w:t>=</w:t>
      </w:r>
      <w:r>
        <w:rPr>
          <w:rStyle w:val="pln"/>
          <w:color w:val="000000"/>
          <w:sz w:val="17"/>
          <w:szCs w:val="17"/>
        </w:rPr>
        <w:t xml:space="preserve"> file2</w:t>
      </w:r>
      <w:r>
        <w:rPr>
          <w:rStyle w:val="pun"/>
          <w:color w:val="666600"/>
          <w:sz w:val="17"/>
          <w:szCs w:val="17"/>
        </w:rPr>
        <w:t>.</w:t>
      </w:r>
      <w:r>
        <w:rPr>
          <w:rStyle w:val="pln"/>
          <w:color w:val="000000"/>
          <w:sz w:val="17"/>
          <w:szCs w:val="17"/>
        </w:rPr>
        <w:t>getCanonicalFile</w:t>
      </w:r>
      <w:r>
        <w:rPr>
          <w:rStyle w:val="pun"/>
          <w:color w:val="666600"/>
          <w:sz w:val="17"/>
          <w:szCs w:val="17"/>
        </w:rPr>
        <w:t>();</w:t>
      </w:r>
      <w:r>
        <w:rPr>
          <w:rStyle w:val="pln"/>
          <w:color w:val="000000"/>
          <w:sz w:val="17"/>
          <w:szCs w:val="17"/>
        </w:rPr>
        <w:t xml:space="preserve"> </w:t>
      </w:r>
      <w:r>
        <w:rPr>
          <w:rStyle w:val="com"/>
          <w:color w:val="880000"/>
          <w:sz w:val="17"/>
          <w:szCs w:val="17"/>
        </w:rPr>
        <w:t>// c:\tapan\filename</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"Actual path of filName1 = "</w:t>
      </w:r>
      <w:r>
        <w:rPr>
          <w:rStyle w:val="pln"/>
          <w:color w:val="000000"/>
          <w:sz w:val="17"/>
          <w:szCs w:val="17"/>
        </w:rPr>
        <w:t xml:space="preserve"> </w:t>
      </w:r>
      <w:r>
        <w:rPr>
          <w:rStyle w:val="pun"/>
          <w:color w:val="666600"/>
          <w:sz w:val="17"/>
          <w:szCs w:val="17"/>
        </w:rPr>
        <w:t>+</w:t>
      </w:r>
      <w:r>
        <w:rPr>
          <w:rStyle w:val="pln"/>
          <w:color w:val="000000"/>
          <w:sz w:val="17"/>
          <w:szCs w:val="17"/>
        </w:rPr>
        <w:t xml:space="preserve"> file1 </w:t>
      </w:r>
      <w:r>
        <w:rPr>
          <w:rStyle w:val="pun"/>
          <w:color w:val="666600"/>
          <w:sz w:val="17"/>
          <w:szCs w:val="17"/>
        </w:rPr>
        <w:t>+</w:t>
      </w:r>
      <w:r>
        <w:rPr>
          <w:rStyle w:val="pln"/>
          <w:color w:val="000000"/>
          <w:sz w:val="17"/>
          <w:szCs w:val="17"/>
        </w:rPr>
        <w:t xml:space="preserve"> </w:t>
      </w:r>
      <w:r>
        <w:rPr>
          <w:rStyle w:val="str"/>
          <w:color w:val="008800"/>
          <w:sz w:val="17"/>
          <w:szCs w:val="17"/>
        </w:rPr>
        <w:t>"\n"</w:t>
      </w:r>
      <w:r>
        <w:rPr>
          <w:rStyle w:val="pun"/>
          <w:color w:val="666600"/>
          <w:sz w:val="17"/>
          <w:szCs w:val="17"/>
        </w:rPr>
        <w:t>);</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"Actual path of fileName2 = "</w:t>
      </w:r>
      <w:r>
        <w:rPr>
          <w:rStyle w:val="pln"/>
          <w:color w:val="000000"/>
          <w:sz w:val="17"/>
          <w:szCs w:val="17"/>
        </w:rPr>
        <w:t xml:space="preserve"> </w:t>
      </w:r>
      <w:r>
        <w:rPr>
          <w:rStyle w:val="pun"/>
          <w:color w:val="666600"/>
          <w:sz w:val="17"/>
          <w:szCs w:val="17"/>
        </w:rPr>
        <w:t>+</w:t>
      </w:r>
      <w:r>
        <w:rPr>
          <w:rStyle w:val="pln"/>
          <w:color w:val="000000"/>
          <w:sz w:val="17"/>
          <w:szCs w:val="17"/>
        </w:rPr>
        <w:t xml:space="preserve"> file2 </w:t>
      </w:r>
      <w:r>
        <w:rPr>
          <w:rStyle w:val="pun"/>
          <w:color w:val="666600"/>
          <w:sz w:val="17"/>
          <w:szCs w:val="17"/>
        </w:rPr>
        <w:t>+</w:t>
      </w:r>
      <w:r>
        <w:rPr>
          <w:rStyle w:val="pln"/>
          <w:color w:val="000000"/>
          <w:sz w:val="17"/>
          <w:szCs w:val="17"/>
        </w:rPr>
        <w:t xml:space="preserve"> </w:t>
      </w:r>
      <w:r>
        <w:rPr>
          <w:rStyle w:val="str"/>
          <w:color w:val="008800"/>
          <w:sz w:val="17"/>
          <w:szCs w:val="17"/>
        </w:rPr>
        <w:t>"\n"</w:t>
      </w:r>
      <w:r>
        <w:rPr>
          <w:rStyle w:val="pun"/>
          <w:color w:val="666600"/>
          <w:sz w:val="17"/>
          <w:szCs w:val="17"/>
        </w:rPr>
        <w:t>);</w:t>
      </w:r>
      <w:r>
        <w:rPr>
          <w:color w:val="000000"/>
          <w:sz w:val="17"/>
          <w:szCs w:val="17"/>
        </w:rPr>
        <w:br/>
      </w:r>
      <w:r>
        <w:rPr>
          <w:rStyle w:val="pun"/>
          <w:color w:val="666600"/>
          <w:sz w:val="17"/>
          <w:szCs w:val="17"/>
        </w:rPr>
        <w:t>}</w:t>
      </w:r>
      <w:r>
        <w:rPr>
          <w:rStyle w:val="pln"/>
          <w:color w:val="000000"/>
          <w:sz w:val="17"/>
          <w:szCs w:val="17"/>
        </w:rPr>
        <w:t xml:space="preserve"> </w:t>
      </w:r>
      <w:r>
        <w:rPr>
          <w:rStyle w:val="kwd"/>
          <w:rFonts w:eastAsiaTheme="majorEastAsia"/>
          <w:color w:val="000088"/>
          <w:sz w:val="17"/>
          <w:szCs w:val="17"/>
        </w:rPr>
        <w:t>catch</w:t>
      </w:r>
      <w:r>
        <w:rPr>
          <w:rStyle w:val="pln"/>
          <w:color w:val="000000"/>
          <w:sz w:val="17"/>
          <w:szCs w:val="17"/>
        </w:rPr>
        <w:t xml:space="preserve"> </w:t>
      </w:r>
      <w:r>
        <w:rPr>
          <w:rStyle w:val="pun"/>
          <w:color w:val="666600"/>
          <w:sz w:val="17"/>
          <w:szCs w:val="17"/>
        </w:rPr>
        <w:t>(</w:t>
      </w:r>
      <w:r>
        <w:rPr>
          <w:rStyle w:val="typ"/>
          <w:color w:val="660066"/>
          <w:sz w:val="17"/>
          <w:szCs w:val="17"/>
        </w:rPr>
        <w:t>IOException</w:t>
      </w:r>
      <w:r>
        <w:rPr>
          <w:rStyle w:val="pln"/>
          <w:color w:val="000000"/>
          <w:sz w:val="17"/>
          <w:szCs w:val="17"/>
        </w:rPr>
        <w:t xml:space="preserve"> e</w:t>
      </w:r>
      <w:r>
        <w:rPr>
          <w:rStyle w:val="pun"/>
          <w:color w:val="666600"/>
          <w:sz w:val="17"/>
          <w:szCs w:val="17"/>
        </w:rPr>
        <w:t>)</w:t>
      </w:r>
      <w:r>
        <w:rPr>
          <w:rStyle w:val="pln"/>
          <w:color w:val="000000"/>
          <w:sz w:val="17"/>
          <w:szCs w:val="17"/>
        </w:rPr>
        <w:t xml:space="preserve"> </w:t>
      </w:r>
      <w:r>
        <w:rPr>
          <w:rStyle w:val="pun"/>
          <w:color w:val="666600"/>
          <w:sz w:val="17"/>
          <w:szCs w:val="17"/>
        </w:rPr>
        <w:t>{</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"IOException is "</w:t>
      </w:r>
      <w:r>
        <w:rPr>
          <w:rStyle w:val="pun"/>
          <w:color w:val="666600"/>
          <w:sz w:val="17"/>
          <w:szCs w:val="17"/>
        </w:rPr>
        <w:t>+</w:t>
      </w:r>
      <w:r>
        <w:rPr>
          <w:rStyle w:val="pln"/>
          <w:color w:val="000000"/>
          <w:sz w:val="17"/>
          <w:szCs w:val="17"/>
        </w:rPr>
        <w:t xml:space="preserve"> e</w:t>
      </w:r>
      <w:r>
        <w:rPr>
          <w:rStyle w:val="pun"/>
          <w:color w:val="666600"/>
          <w:sz w:val="17"/>
          <w:szCs w:val="17"/>
        </w:rPr>
        <w:t>);</w:t>
      </w:r>
      <w:r>
        <w:rPr>
          <w:color w:val="000000"/>
          <w:sz w:val="17"/>
          <w:szCs w:val="17"/>
        </w:rPr>
        <w:br/>
      </w:r>
      <w:r>
        <w:rPr>
          <w:rStyle w:val="pun"/>
          <w:color w:val="666600"/>
          <w:sz w:val="17"/>
          <w:szCs w:val="17"/>
        </w:rPr>
        <w:t>}</w:t>
      </w:r>
      <w:r>
        <w:rPr>
          <w:color w:val="000000"/>
          <w:sz w:val="17"/>
          <w:szCs w:val="17"/>
        </w:rPr>
        <w:br/>
      </w:r>
      <w:r>
        <w:rPr>
          <w:color w:val="000000"/>
          <w:sz w:val="17"/>
          <w:szCs w:val="17"/>
        </w:rPr>
        <w:br/>
      </w:r>
      <w:r>
        <w:rPr>
          <w:rStyle w:val="com"/>
          <w:color w:val="880000"/>
          <w:sz w:val="17"/>
          <w:szCs w:val="17"/>
        </w:rPr>
        <w:t>// It returns true if Filename paths are equal</w:t>
      </w:r>
      <w:r>
        <w:rPr>
          <w:color w:val="000000"/>
          <w:sz w:val="17"/>
          <w:szCs w:val="17"/>
        </w:rPr>
        <w:br/>
      </w:r>
      <w:r>
        <w:rPr>
          <w:rStyle w:val="pln"/>
          <w:color w:val="000000"/>
          <w:sz w:val="17"/>
          <w:szCs w:val="17"/>
        </w:rPr>
        <w:t xml:space="preserve">b </w:t>
      </w:r>
      <w:r>
        <w:rPr>
          <w:rStyle w:val="pun"/>
          <w:color w:val="666600"/>
          <w:sz w:val="17"/>
          <w:szCs w:val="17"/>
        </w:rPr>
        <w:t>=</w:t>
      </w:r>
      <w:r>
        <w:rPr>
          <w:rStyle w:val="pln"/>
          <w:color w:val="000000"/>
          <w:sz w:val="17"/>
          <w:szCs w:val="17"/>
        </w:rPr>
        <w:t xml:space="preserve"> file1</w:t>
      </w:r>
      <w:r>
        <w:rPr>
          <w:rStyle w:val="pun"/>
          <w:color w:val="666600"/>
          <w:sz w:val="17"/>
          <w:szCs w:val="17"/>
        </w:rPr>
        <w:t>.</w:t>
      </w:r>
      <w:r>
        <w:rPr>
          <w:rStyle w:val="pln"/>
          <w:color w:val="000000"/>
          <w:sz w:val="17"/>
          <w:szCs w:val="17"/>
        </w:rPr>
        <w:t>equals</w:t>
      </w:r>
      <w:r>
        <w:rPr>
          <w:rStyle w:val="pun"/>
          <w:color w:val="666600"/>
          <w:sz w:val="17"/>
          <w:szCs w:val="17"/>
        </w:rPr>
        <w:t>(</w:t>
      </w:r>
      <w:r>
        <w:rPr>
          <w:rStyle w:val="pln"/>
          <w:color w:val="000000"/>
          <w:sz w:val="17"/>
          <w:szCs w:val="17"/>
        </w:rPr>
        <w:t>file2</w:t>
      </w:r>
      <w:r>
        <w:rPr>
          <w:rStyle w:val="pun"/>
          <w:color w:val="666600"/>
          <w:sz w:val="17"/>
          <w:szCs w:val="17"/>
        </w:rPr>
        <w:t>);</w:t>
      </w:r>
      <w:r>
        <w:rPr>
          <w:rStyle w:val="pln"/>
          <w:color w:val="000000"/>
          <w:sz w:val="17"/>
          <w:szCs w:val="17"/>
        </w:rPr>
        <w:t xml:space="preserve"> </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"the file name are now equal"</w:t>
      </w:r>
      <w:r>
        <w:rPr>
          <w:rStyle w:val="pln"/>
          <w:color w:val="000000"/>
          <w:sz w:val="17"/>
          <w:szCs w:val="17"/>
        </w:rPr>
        <w:t xml:space="preserve"> </w:t>
      </w:r>
      <w:r>
        <w:rPr>
          <w:rStyle w:val="pun"/>
          <w:color w:val="666600"/>
          <w:sz w:val="17"/>
          <w:szCs w:val="17"/>
        </w:rPr>
        <w:t>+</w:t>
      </w:r>
      <w:r>
        <w:rPr>
          <w:rStyle w:val="pln"/>
          <w:color w:val="000000"/>
          <w:sz w:val="17"/>
          <w:szCs w:val="17"/>
        </w:rPr>
        <w:t xml:space="preserve"> b</w:t>
      </w:r>
      <w:r>
        <w:rPr>
          <w:rStyle w:val="pun"/>
          <w:color w:val="666600"/>
          <w:sz w:val="17"/>
          <w:szCs w:val="17"/>
        </w:rPr>
        <w:t>);</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"Actual path of fileName1 = "</w:t>
      </w:r>
      <w:r>
        <w:rPr>
          <w:rStyle w:val="pln"/>
          <w:color w:val="000000"/>
          <w:sz w:val="17"/>
          <w:szCs w:val="17"/>
        </w:rPr>
        <w:t xml:space="preserve"> </w:t>
      </w:r>
      <w:r>
        <w:rPr>
          <w:rStyle w:val="pun"/>
          <w:color w:val="666600"/>
          <w:sz w:val="17"/>
          <w:szCs w:val="17"/>
        </w:rPr>
        <w:t>+</w:t>
      </w:r>
      <w:r>
        <w:rPr>
          <w:rStyle w:val="pln"/>
          <w:color w:val="000000"/>
          <w:sz w:val="17"/>
          <w:szCs w:val="17"/>
        </w:rPr>
        <w:t xml:space="preserve"> file1 </w:t>
      </w:r>
      <w:r>
        <w:rPr>
          <w:rStyle w:val="pun"/>
          <w:color w:val="666600"/>
          <w:sz w:val="17"/>
          <w:szCs w:val="17"/>
        </w:rPr>
        <w:t>+</w:t>
      </w:r>
      <w:r>
        <w:rPr>
          <w:rStyle w:val="pln"/>
          <w:color w:val="000000"/>
          <w:sz w:val="17"/>
          <w:szCs w:val="17"/>
        </w:rPr>
        <w:t xml:space="preserve"> </w:t>
      </w:r>
      <w:r>
        <w:rPr>
          <w:rStyle w:val="str"/>
          <w:color w:val="008800"/>
          <w:sz w:val="17"/>
          <w:szCs w:val="17"/>
        </w:rPr>
        <w:t>"\n"</w:t>
      </w:r>
      <w:r>
        <w:rPr>
          <w:rStyle w:val="pun"/>
          <w:color w:val="666600"/>
          <w:sz w:val="17"/>
          <w:szCs w:val="17"/>
        </w:rPr>
        <w:t>);</w:t>
      </w:r>
      <w:r>
        <w:rPr>
          <w:color w:val="000000"/>
          <w:sz w:val="17"/>
          <w:szCs w:val="17"/>
        </w:rPr>
        <w:br/>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"Actual path of fileName2 = "</w:t>
      </w:r>
      <w:r>
        <w:rPr>
          <w:rStyle w:val="pln"/>
          <w:color w:val="000000"/>
          <w:sz w:val="17"/>
          <w:szCs w:val="17"/>
        </w:rPr>
        <w:t xml:space="preserve"> </w:t>
      </w:r>
      <w:r>
        <w:rPr>
          <w:rStyle w:val="pun"/>
          <w:color w:val="666600"/>
          <w:sz w:val="17"/>
          <w:szCs w:val="17"/>
        </w:rPr>
        <w:t>+</w:t>
      </w:r>
      <w:r>
        <w:rPr>
          <w:rStyle w:val="pln"/>
          <w:color w:val="000000"/>
          <w:sz w:val="17"/>
          <w:szCs w:val="17"/>
        </w:rPr>
        <w:t xml:space="preserve"> file2 </w:t>
      </w:r>
      <w:r>
        <w:rPr>
          <w:rStyle w:val="pun"/>
          <w:color w:val="666600"/>
          <w:sz w:val="17"/>
          <w:szCs w:val="17"/>
        </w:rPr>
        <w:t>+</w:t>
      </w:r>
      <w:r>
        <w:rPr>
          <w:rStyle w:val="pln"/>
          <w:color w:val="000000"/>
          <w:sz w:val="17"/>
          <w:szCs w:val="17"/>
        </w:rPr>
        <w:t xml:space="preserve"> </w:t>
      </w:r>
      <w:r>
        <w:rPr>
          <w:rStyle w:val="str"/>
          <w:color w:val="008800"/>
          <w:sz w:val="17"/>
          <w:szCs w:val="17"/>
        </w:rPr>
        <w:t>"\n"</w:t>
      </w:r>
      <w:r>
        <w:rPr>
          <w:rStyle w:val="pun"/>
          <w:color w:val="666600"/>
          <w:sz w:val="17"/>
          <w:szCs w:val="17"/>
        </w:rPr>
        <w:t>);</w:t>
      </w:r>
      <w:r>
        <w:rPr>
          <w:color w:val="000000"/>
          <w:sz w:val="17"/>
          <w:szCs w:val="17"/>
        </w:rPr>
        <w:br/>
      </w:r>
      <w:r>
        <w:rPr>
          <w:rStyle w:val="pun"/>
          <w:color w:val="666600"/>
          <w:sz w:val="17"/>
          <w:szCs w:val="17"/>
        </w:rPr>
        <w:t>}</w:t>
      </w:r>
      <w:r>
        <w:rPr>
          <w:color w:val="000000"/>
          <w:sz w:val="17"/>
          <w:szCs w:val="17"/>
        </w:rPr>
        <w:br/>
      </w:r>
      <w:r>
        <w:rPr>
          <w:rStyle w:val="pun"/>
          <w:color w:val="666600"/>
          <w:sz w:val="17"/>
          <w:szCs w:val="17"/>
        </w:rPr>
        <w:t>}</w:t>
      </w:r>
      <w:r>
        <w:rPr>
          <w:rStyle w:val="pln"/>
          <w:color w:val="000000"/>
          <w:sz w:val="17"/>
          <w:szCs w:val="17"/>
        </w:rPr>
        <w:t xml:space="preserve"> </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this program is given below:</w:t>
      </w:r>
    </w:p>
    <w:tbl>
      <w:tblPr>
        <w:tblW w:w="3150" w:type="pct"/>
        <w:tblCellSpacing w:w="0" w:type="dxa"/>
        <w:shd w:val="clear" w:color="auto" w:fill="000000"/>
        <w:tblCellMar>
          <w:left w:w="0" w:type="dxa"/>
          <w:right w:w="0" w:type="dxa"/>
        </w:tblCellMar>
        <w:tblLook w:val="04A0"/>
      </w:tblPr>
      <w:tblGrid>
        <w:gridCol w:w="5897"/>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C:\FileNameReferToSameFile&gt;java FileNameReferToSameFile</w:t>
            </w:r>
            <w:r>
              <w:rPr>
                <w:rFonts w:ascii="Arial" w:hAnsi="Arial" w:cs="Arial"/>
                <w:b/>
                <w:bCs/>
                <w:color w:val="FFFFFF"/>
                <w:sz w:val="17"/>
                <w:szCs w:val="17"/>
              </w:rPr>
              <w:br/>
              <w:t>Actual Filename1 = .\FileNameReferToSameFile.txt</w:t>
            </w:r>
            <w:r>
              <w:rPr>
                <w:rFonts w:ascii="Arial" w:hAnsi="Arial" w:cs="Arial"/>
                <w:b/>
                <w:bCs/>
                <w:color w:val="FFFFFF"/>
                <w:sz w:val="17"/>
                <w:szCs w:val="17"/>
              </w:rPr>
              <w:br/>
            </w:r>
            <w:r>
              <w:rPr>
                <w:rFonts w:ascii="Arial" w:hAnsi="Arial" w:cs="Arial"/>
                <w:b/>
                <w:bCs/>
                <w:color w:val="FFFFFF"/>
                <w:sz w:val="17"/>
                <w:szCs w:val="17"/>
              </w:rPr>
              <w:br/>
              <w:t>Actual Filename2 = FileNameReferToSameFile.txt</w:t>
            </w:r>
            <w:r>
              <w:rPr>
                <w:rFonts w:ascii="Arial" w:hAnsi="Arial" w:cs="Arial"/>
                <w:b/>
                <w:bCs/>
                <w:color w:val="FFFFFF"/>
                <w:sz w:val="17"/>
                <w:szCs w:val="17"/>
              </w:rPr>
              <w:br/>
            </w:r>
            <w:r>
              <w:rPr>
                <w:rFonts w:ascii="Arial" w:hAnsi="Arial" w:cs="Arial"/>
                <w:b/>
                <w:bCs/>
                <w:color w:val="FFFFFF"/>
                <w:sz w:val="17"/>
                <w:szCs w:val="17"/>
              </w:rPr>
              <w:br/>
              <w:t>It checks whether the file name are equal or notfalse</w:t>
            </w:r>
            <w:r>
              <w:rPr>
                <w:rFonts w:ascii="Arial" w:hAnsi="Arial" w:cs="Arial"/>
                <w:b/>
                <w:bCs/>
                <w:color w:val="FFFFFF"/>
                <w:sz w:val="17"/>
                <w:szCs w:val="17"/>
              </w:rPr>
              <w:br/>
              <w:t xml:space="preserve">Actual Filename1 = </w:t>
            </w:r>
            <w:r>
              <w:rPr>
                <w:rFonts w:ascii="Arial" w:hAnsi="Arial" w:cs="Arial"/>
                <w:b/>
                <w:bCs/>
                <w:color w:val="FFFFFF"/>
                <w:sz w:val="17"/>
                <w:szCs w:val="17"/>
              </w:rPr>
              <w:lastRenderedPageBreak/>
              <w:t>C:\FileNameReferToSameFile\FileNameReferToSameFile.txt</w:t>
            </w:r>
            <w:r>
              <w:rPr>
                <w:rFonts w:ascii="Arial" w:hAnsi="Arial" w:cs="Arial"/>
                <w:b/>
                <w:bCs/>
                <w:color w:val="FFFFFF"/>
                <w:sz w:val="17"/>
                <w:szCs w:val="17"/>
              </w:rPr>
              <w:br/>
            </w:r>
            <w:r>
              <w:rPr>
                <w:rFonts w:ascii="Arial" w:hAnsi="Arial" w:cs="Arial"/>
                <w:b/>
                <w:bCs/>
                <w:color w:val="FFFFFF"/>
                <w:sz w:val="17"/>
                <w:szCs w:val="17"/>
              </w:rPr>
              <w:br/>
              <w:t>Actual Filename2 = C:\FileNameReferToSameFile\FileNameReferToSameFile.txt</w:t>
            </w:r>
            <w:r>
              <w:rPr>
                <w:rFonts w:ascii="Arial" w:hAnsi="Arial" w:cs="Arial"/>
                <w:b/>
                <w:bCs/>
                <w:color w:val="FFFFFF"/>
                <w:sz w:val="17"/>
                <w:szCs w:val="17"/>
              </w:rPr>
              <w:br/>
            </w:r>
            <w:r>
              <w:rPr>
                <w:rFonts w:ascii="Arial" w:hAnsi="Arial" w:cs="Arial"/>
                <w:b/>
                <w:bCs/>
                <w:color w:val="FFFFFF"/>
                <w:sz w:val="17"/>
                <w:szCs w:val="17"/>
              </w:rPr>
              <w:br/>
              <w:t>the file name are now equaltrue</w:t>
            </w:r>
            <w:r>
              <w:rPr>
                <w:rFonts w:ascii="Arial" w:hAnsi="Arial" w:cs="Arial"/>
                <w:b/>
                <w:bCs/>
                <w:color w:val="FFFFFF"/>
                <w:sz w:val="17"/>
                <w:szCs w:val="17"/>
              </w:rPr>
              <w:br/>
              <w:t>Actual Filename1 = C:\FileNameReferToSameFile\FileNameReferToSameFile.txt</w:t>
            </w:r>
            <w:r>
              <w:rPr>
                <w:rFonts w:ascii="Arial" w:hAnsi="Arial" w:cs="Arial"/>
                <w:b/>
                <w:bCs/>
                <w:color w:val="FFFFFF"/>
                <w:sz w:val="17"/>
                <w:szCs w:val="17"/>
              </w:rPr>
              <w:br/>
            </w:r>
            <w:r>
              <w:rPr>
                <w:rFonts w:ascii="Arial" w:hAnsi="Arial" w:cs="Arial"/>
                <w:b/>
                <w:bCs/>
                <w:color w:val="FFFFFF"/>
                <w:sz w:val="17"/>
                <w:szCs w:val="17"/>
              </w:rPr>
              <w:br/>
              <w:t>Actual Filename2 = C:\FileNameReferToSameFile\FileNameReferToSameFile.txt</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38" w:history="1">
        <w:r>
          <w:rPr>
            <w:rStyle w:val="Hyperlink"/>
            <w:rFonts w:ascii="Arial" w:hAnsi="Arial" w:cs="Arial"/>
            <w:b/>
            <w:bCs/>
            <w:color w:val="D10026"/>
            <w:sz w:val="20"/>
            <w:szCs w:val="20"/>
          </w:rPr>
          <w:t>Download this example:</w:t>
        </w:r>
      </w:hyperlink>
    </w:p>
    <w:p w:rsidR="00370D26" w:rsidRDefault="00370D26" w:rsidP="00370D26">
      <w:pPr>
        <w:pStyle w:val="Heading1"/>
        <w:shd w:val="clear" w:color="auto" w:fill="FFFFFF"/>
        <w:spacing w:line="311" w:lineRule="atLeast"/>
        <w:rPr>
          <w:rFonts w:ascii="Arial" w:hAnsi="Arial" w:cs="Arial"/>
          <w:color w:val="000000"/>
        </w:rPr>
      </w:pPr>
      <w:r>
        <w:rPr>
          <w:rFonts w:ascii="Arial" w:hAnsi="Arial" w:cs="Arial"/>
          <w:color w:val="000000"/>
        </w:rPr>
        <w:t>Determining if a Filename path is a file or a directory</w:t>
      </w:r>
    </w:p>
    <w:p w:rsidR="00370D26" w:rsidRDefault="00370D26" w:rsidP="00370D26">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599" name="Picture 599" descr="http://www.roseindia.net/images/previous.gif">
              <a:hlinkClick xmlns:a="http://schemas.openxmlformats.org/drawingml/2006/main" r:id="rId2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descr="http://www.roseindia.net/images/previous.gif">
                      <a:hlinkClick r:id="rId23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00" name="Picture 60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01" name="Picture 601" descr="http://www.roseindia.net/images/next.gif">
              <a:hlinkClick xmlns:a="http://schemas.openxmlformats.org/drawingml/2006/main" r:id="rId2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descr="http://www.roseindia.net/images/next.gif">
                      <a:hlinkClick r:id="rId23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You can solve this problem very easily. What you need to do, just create a</w:t>
      </w:r>
      <w:r>
        <w:rPr>
          <w:rStyle w:val="apple-converted-space"/>
          <w:rFonts w:ascii="Arial" w:hAnsi="Arial" w:cs="Arial"/>
          <w:color w:val="000000"/>
          <w:sz w:val="17"/>
          <w:szCs w:val="17"/>
        </w:rPr>
        <w:t> </w:t>
      </w:r>
      <w:r>
        <w:rPr>
          <w:rFonts w:ascii="Arial" w:hAnsi="Arial" w:cs="Arial"/>
          <w:b/>
          <w:bCs/>
          <w:color w:val="000000"/>
          <w:sz w:val="17"/>
          <w:szCs w:val="17"/>
        </w:rPr>
        <w:t>File</w:t>
      </w:r>
      <w:r>
        <w:rPr>
          <w:rFonts w:ascii="Arial" w:hAnsi="Arial" w:cs="Arial"/>
          <w:color w:val="000000"/>
          <w:sz w:val="17"/>
          <w:szCs w:val="17"/>
        </w:rPr>
        <w:t>object and pass some file name or a directory in it.</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We are using </w:t>
      </w:r>
      <w:proofErr w:type="gramStart"/>
      <w:r>
        <w:rPr>
          <w:rFonts w:ascii="Arial" w:hAnsi="Arial" w:cs="Arial"/>
          <w:color w:val="000000"/>
          <w:sz w:val="17"/>
          <w:szCs w:val="17"/>
        </w:rPr>
        <w:t>a following methods</w:t>
      </w:r>
      <w:proofErr w:type="gramEnd"/>
      <w:r>
        <w:rPr>
          <w:rFonts w:ascii="Arial" w:hAnsi="Arial" w:cs="Arial"/>
          <w:color w:val="000000"/>
          <w:sz w:val="17"/>
          <w:szCs w:val="17"/>
        </w:rPr>
        <w:t xml:space="preserve"> to solve this problem.</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isDirectory(</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checks whether the file is a directory or not.</w:t>
      </w:r>
    </w:p>
    <w:p w:rsidR="00370D26" w:rsidRDefault="00370D26" w:rsidP="00370D26">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getAbsolutePath(</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It returns the absolute path of a file or directory.</w:t>
      </w:r>
    </w:p>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5971"/>
      </w:tblGrid>
      <w:tr w:rsidR="00370D26" w:rsidTr="00370D26">
        <w:trPr>
          <w:tblCellSpacing w:w="0" w:type="dxa"/>
        </w:trPr>
        <w:tc>
          <w:tcPr>
            <w:tcW w:w="0" w:type="auto"/>
            <w:shd w:val="clear" w:color="auto" w:fill="FFFFCC"/>
            <w:noWrap/>
            <w:hideMark/>
          </w:tcPr>
          <w:p w:rsidR="00370D26" w:rsidRDefault="00370D26">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FileOrDirectory{</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 directory = </w:t>
            </w:r>
            <w:r>
              <w:rPr>
                <w:rStyle w:val="HTMLCode"/>
                <w:rFonts w:eastAsiaTheme="minorHAnsi"/>
                <w:b/>
                <w:bCs/>
                <w:color w:val="7F0055"/>
              </w:rPr>
              <w:t>new </w:t>
            </w:r>
            <w:r>
              <w:rPr>
                <w:rStyle w:val="HTMLCode"/>
                <w:rFonts w:eastAsiaTheme="minorHAnsi"/>
                <w:color w:val="000000"/>
              </w:rPr>
              <w:t>File(</w:t>
            </w:r>
            <w:r>
              <w:rPr>
                <w:rStyle w:val="HTMLCode"/>
                <w:rFonts w:eastAsiaTheme="minorHAnsi"/>
                <w:color w:val="2A00FF"/>
              </w:rPr>
              <w:t>"Enter any </w:t>
            </w:r>
            <w:r>
              <w:rPr>
                <w:rFonts w:ascii="Courier New" w:hAnsi="Courier New" w:cs="Courier New"/>
                <w:color w:val="2A00FF"/>
                <w:sz w:val="20"/>
                <w:szCs w:val="20"/>
              </w:rPr>
              <w:br/>
            </w:r>
            <w:r>
              <w:rPr>
                <w:rStyle w:val="HTMLCode"/>
                <w:rFonts w:eastAsiaTheme="minorHAnsi"/>
                <w:color w:val="2A00FF"/>
              </w:rPr>
              <w:t>  directory name or file name"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boolean </w:t>
            </w:r>
            <w:r>
              <w:rPr>
                <w:rStyle w:val="HTMLCode"/>
                <w:rFonts w:eastAsiaTheme="minorHAnsi"/>
                <w:color w:val="000000"/>
              </w:rPr>
              <w:t>isDirectory = directory.isDirectory();</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(isDirectory)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 It returns true if directory is a directory.</w:t>
            </w:r>
            <w:r>
              <w:rPr>
                <w:rFonts w:ascii="Courier New" w:hAnsi="Courier New" w:cs="Courier New"/>
                <w:sz w:val="20"/>
                <w:szCs w:val="20"/>
              </w:rPr>
              <w:br/>
            </w:r>
            <w:r>
              <w:rPr>
                <w:rStyle w:val="HTMLCode"/>
                <w:rFonts w:eastAsiaTheme="minorHAnsi"/>
                <w:color w:val="FFFFFF"/>
              </w:rPr>
              <w:t>  </w:t>
            </w:r>
            <w:proofErr w:type="gramStart"/>
            <w:r>
              <w:rPr>
                <w:rStyle w:val="HTMLCode"/>
                <w:rFonts w:eastAsiaTheme="minorHAnsi"/>
                <w:color w:val="000000"/>
              </w:rPr>
              <w:t>System.out.println(</w:t>
            </w:r>
            <w:proofErr w:type="gramEnd"/>
            <w:r>
              <w:rPr>
                <w:rStyle w:val="HTMLCode"/>
                <w:rFonts w:eastAsiaTheme="minorHAnsi"/>
                <w:color w:val="2A00FF"/>
              </w:rPr>
              <w:t>"the name you have entered </w:t>
            </w:r>
            <w:r>
              <w:rPr>
                <w:rFonts w:ascii="Courier New" w:hAnsi="Courier New" w:cs="Courier New"/>
                <w:color w:val="2A00FF"/>
                <w:sz w:val="20"/>
                <w:szCs w:val="20"/>
              </w:rPr>
              <w:br/>
            </w:r>
            <w:r>
              <w:rPr>
                <w:rStyle w:val="HTMLCode"/>
                <w:rFonts w:eastAsiaTheme="minorHAnsi"/>
                <w:color w:val="2A00FF"/>
              </w:rPr>
              <w:t>   is a directory  : "  </w:t>
            </w:r>
            <w:r>
              <w:rPr>
                <w:rStyle w:val="HTMLCode"/>
                <w:rFonts w:eastAsiaTheme="minorHAnsi"/>
                <w:color w:val="000000"/>
              </w:rPr>
              <w:t>+  directory);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//It returns the absolutepath of a directory.</w:t>
            </w:r>
            <w:r>
              <w:rPr>
                <w:rFonts w:ascii="Courier New" w:hAnsi="Courier New" w:cs="Courier New"/>
                <w:sz w:val="20"/>
                <w:szCs w:val="20"/>
              </w:rPr>
              <w:br/>
            </w:r>
            <w:r>
              <w:rPr>
                <w:rStyle w:val="HTMLCode"/>
                <w:rFonts w:eastAsiaTheme="minorHAnsi"/>
                <w:color w:val="FFFFFF"/>
              </w:rPr>
              <w:t>  </w:t>
            </w:r>
            <w:proofErr w:type="gramStart"/>
            <w:r>
              <w:rPr>
                <w:rStyle w:val="HTMLCode"/>
                <w:rFonts w:eastAsiaTheme="minorHAnsi"/>
                <w:color w:val="000000"/>
              </w:rPr>
              <w:t>System.out.println(</w:t>
            </w:r>
            <w:proofErr w:type="gramEnd"/>
            <w:r>
              <w:rPr>
                <w:rStyle w:val="HTMLCode"/>
                <w:rFonts w:eastAsiaTheme="minorHAnsi"/>
                <w:color w:val="2A00FF"/>
              </w:rPr>
              <w:t>"the path is "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    directory.getAbsolutePath());</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 </w:t>
            </w:r>
            <w:r>
              <w:rPr>
                <w:rStyle w:val="HTMLCode"/>
                <w:rFonts w:eastAsiaTheme="minorHAnsi"/>
                <w:b/>
                <w:bCs/>
                <w:color w:val="7F0055"/>
              </w:rPr>
              <w:t>else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 It returns false if directory is a file.</w:t>
            </w:r>
            <w:r>
              <w:rPr>
                <w:rFonts w:ascii="Courier New" w:hAnsi="Courier New" w:cs="Courier New"/>
                <w:sz w:val="20"/>
                <w:szCs w:val="20"/>
              </w:rPr>
              <w:br/>
            </w:r>
            <w:r>
              <w:rPr>
                <w:rStyle w:val="HTMLCode"/>
                <w:rFonts w:eastAsiaTheme="minorHAnsi"/>
                <w:color w:val="FFFFFF"/>
              </w:rPr>
              <w:t>  </w:t>
            </w:r>
            <w:proofErr w:type="gramStart"/>
            <w:r>
              <w:rPr>
                <w:rStyle w:val="HTMLCode"/>
                <w:rFonts w:eastAsiaTheme="minorHAnsi"/>
                <w:color w:val="000000"/>
              </w:rPr>
              <w:t>System.out.println(</w:t>
            </w:r>
            <w:proofErr w:type="gramEnd"/>
            <w:r>
              <w:rPr>
                <w:rStyle w:val="HTMLCode"/>
                <w:rFonts w:eastAsiaTheme="minorHAnsi"/>
                <w:color w:val="2A00FF"/>
              </w:rPr>
              <w:t>"the name you have</w:t>
            </w:r>
            <w:r>
              <w:rPr>
                <w:rFonts w:ascii="Courier New" w:hAnsi="Courier New" w:cs="Courier New"/>
                <w:color w:val="2A00FF"/>
                <w:sz w:val="20"/>
                <w:szCs w:val="20"/>
              </w:rPr>
              <w:br/>
            </w:r>
            <w:r>
              <w:rPr>
                <w:rStyle w:val="HTMLCode"/>
                <w:rFonts w:eastAsiaTheme="minorHAnsi"/>
                <w:color w:val="2A00FF"/>
              </w:rPr>
              <w:t>   entered is a file  : " </w:t>
            </w:r>
            <w:r>
              <w:rPr>
                <w:rStyle w:val="HTMLCode"/>
                <w:rFonts w:eastAsiaTheme="minorHAnsi"/>
                <w:color w:val="000000"/>
              </w:rPr>
              <w:t>+ directory);</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//It returns the absolute path of a file.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path is "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    directory.getAbsolutePath());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p>
        </w:tc>
      </w:tr>
    </w:tbl>
    <w:p w:rsidR="00370D26" w:rsidRDefault="00370D26" w:rsidP="00370D26">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this example is given below:</w:t>
      </w:r>
    </w:p>
    <w:tbl>
      <w:tblPr>
        <w:tblW w:w="1900" w:type="pct"/>
        <w:tblCellSpacing w:w="0" w:type="dxa"/>
        <w:shd w:val="clear" w:color="auto" w:fill="000000"/>
        <w:tblCellMar>
          <w:left w:w="0" w:type="dxa"/>
          <w:right w:w="0" w:type="dxa"/>
        </w:tblCellMar>
        <w:tblLook w:val="04A0"/>
      </w:tblPr>
      <w:tblGrid>
        <w:gridCol w:w="3557"/>
      </w:tblGrid>
      <w:tr w:rsidR="00370D26" w:rsidTr="00370D26">
        <w:trPr>
          <w:tblCellSpacing w:w="0" w:type="dxa"/>
        </w:trPr>
        <w:tc>
          <w:tcPr>
            <w:tcW w:w="5000" w:type="pct"/>
            <w:shd w:val="clear" w:color="auto" w:fill="000000"/>
            <w:vAlign w:val="center"/>
            <w:hideMark/>
          </w:tcPr>
          <w:p w:rsidR="00370D26" w:rsidRDefault="00370D26">
            <w:pPr>
              <w:spacing w:line="311" w:lineRule="atLeast"/>
              <w:rPr>
                <w:rFonts w:ascii="Arial" w:hAnsi="Arial" w:cs="Arial"/>
                <w:color w:val="000000"/>
                <w:sz w:val="17"/>
                <w:szCs w:val="17"/>
              </w:rPr>
            </w:pPr>
            <w:r>
              <w:rPr>
                <w:rFonts w:ascii="Arial" w:hAnsi="Arial" w:cs="Arial"/>
                <w:b/>
                <w:bCs/>
                <w:color w:val="FFFFFF"/>
                <w:sz w:val="17"/>
                <w:szCs w:val="17"/>
              </w:rPr>
              <w:t>C:\FileOrDirectory&gt;java FileOrDirectory</w:t>
            </w:r>
            <w:r>
              <w:rPr>
                <w:rFonts w:ascii="Arial" w:hAnsi="Arial" w:cs="Arial"/>
                <w:b/>
                <w:bCs/>
                <w:color w:val="FFFFFF"/>
                <w:sz w:val="17"/>
                <w:szCs w:val="17"/>
              </w:rPr>
              <w:br/>
              <w:t>the name you have entered is a file : FileOrDirectory</w:t>
            </w:r>
            <w:r>
              <w:rPr>
                <w:rFonts w:ascii="Arial" w:hAnsi="Arial" w:cs="Arial"/>
                <w:b/>
                <w:bCs/>
                <w:color w:val="FFFFFF"/>
                <w:sz w:val="17"/>
                <w:szCs w:val="17"/>
              </w:rPr>
              <w:br/>
              <w:t>the path is C:\FileOrDirectory\FileOrDirectory</w:t>
            </w:r>
          </w:p>
        </w:tc>
      </w:tr>
    </w:tbl>
    <w:p w:rsidR="00370D26" w:rsidRDefault="00370D26" w:rsidP="00370D26">
      <w:pPr>
        <w:pStyle w:val="NormalWeb"/>
        <w:shd w:val="clear" w:color="auto" w:fill="FFFFFF"/>
        <w:spacing w:line="311" w:lineRule="atLeast"/>
        <w:rPr>
          <w:rFonts w:ascii="Arial" w:hAnsi="Arial" w:cs="Arial"/>
          <w:color w:val="000000"/>
          <w:sz w:val="17"/>
          <w:szCs w:val="17"/>
        </w:rPr>
      </w:pPr>
      <w:hyperlink r:id="rId240" w:history="1">
        <w:r>
          <w:rPr>
            <w:rStyle w:val="Hyperlink"/>
            <w:rFonts w:ascii="Arial" w:hAnsi="Arial" w:cs="Arial"/>
            <w:b/>
            <w:bCs/>
            <w:color w:val="D10026"/>
            <w:sz w:val="20"/>
            <w:szCs w:val="20"/>
          </w:rPr>
          <w:t>Download this example</w:t>
        </w:r>
      </w:hyperlink>
      <w:r>
        <w:rPr>
          <w:rStyle w:val="HTMLCode"/>
          <w:b/>
          <w:bCs/>
          <w:color w:val="000000"/>
        </w:rPr>
        <w:t>:</w:t>
      </w:r>
    </w:p>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t>Reading a File into a Byte Array</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05" name="Picture 605" descr="http://www.roseindia.net/images/previous.gif">
              <a:hlinkClick xmlns:a="http://schemas.openxmlformats.org/drawingml/2006/main" r:id="rId2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descr="http://www.roseindia.net/images/previous.gif">
                      <a:hlinkClick r:id="rId24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06" name="Picture 60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07" name="Picture 607" descr="http://www.roseindia.net/images/next.gif">
              <a:hlinkClick xmlns:a="http://schemas.openxmlformats.org/drawingml/2006/main" r:id="rId2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descr="http://www.roseindia.net/images/next.gif">
                      <a:hlinkClick r:id="rId24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will read a file in the form of a byte array. We can do it very easily. Firstly we will create an object of</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class and pass the name of the file which we want to read, in the constructor of</w:t>
      </w:r>
      <w:r>
        <w:rPr>
          <w:rStyle w:val="apple-converted-space"/>
          <w:rFonts w:ascii="Arial" w:hAnsi="Arial" w:cs="Arial"/>
          <w:color w:val="000000"/>
          <w:sz w:val="17"/>
          <w:szCs w:val="17"/>
        </w:rPr>
        <w:t> </w:t>
      </w:r>
      <w:r>
        <w:rPr>
          <w:rFonts w:ascii="Arial" w:hAnsi="Arial" w:cs="Arial"/>
          <w:b/>
          <w:bCs/>
          <w:color w:val="000000"/>
          <w:sz w:val="17"/>
          <w:szCs w:val="17"/>
        </w:rPr>
        <w:t>File</w:t>
      </w:r>
      <w:r>
        <w:rPr>
          <w:rFonts w:ascii="Arial" w:hAnsi="Arial" w:cs="Arial"/>
          <w:color w:val="000000"/>
          <w:sz w:val="17"/>
          <w:szCs w:val="17"/>
        </w:rPr>
        <w:t>class. We will use</w:t>
      </w:r>
      <w:r>
        <w:rPr>
          <w:rStyle w:val="apple-converted-space"/>
          <w:rFonts w:ascii="Arial" w:hAnsi="Arial" w:cs="Arial"/>
          <w:color w:val="000000"/>
          <w:sz w:val="17"/>
          <w:szCs w:val="17"/>
        </w:rPr>
        <w:t> </w:t>
      </w:r>
      <w:r>
        <w:rPr>
          <w:rFonts w:ascii="Arial" w:hAnsi="Arial" w:cs="Arial"/>
          <w:b/>
          <w:bCs/>
          <w:color w:val="000000"/>
          <w:sz w:val="17"/>
          <w:szCs w:val="17"/>
        </w:rPr>
        <w:t>DataInputStream</w:t>
      </w:r>
      <w:r>
        <w:rPr>
          <w:rStyle w:val="apple-converted-space"/>
          <w:rFonts w:ascii="Arial" w:hAnsi="Arial" w:cs="Arial"/>
          <w:color w:val="000000"/>
          <w:sz w:val="17"/>
          <w:szCs w:val="17"/>
        </w:rPr>
        <w:t> </w:t>
      </w:r>
      <w:r>
        <w:rPr>
          <w:rFonts w:ascii="Arial" w:hAnsi="Arial" w:cs="Arial"/>
          <w:color w:val="000000"/>
          <w:sz w:val="17"/>
          <w:szCs w:val="17"/>
        </w:rPr>
        <w:t>to read primitive data types.</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We are using the following methods:</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length(</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gives the length of the file.</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Getting the file size code:</w:t>
      </w:r>
      <w:r>
        <w:rPr>
          <w:rStyle w:val="apple-converted-space"/>
          <w:rFonts w:ascii="Arial" w:hAnsi="Arial" w:cs="Arial"/>
          <w:b/>
          <w:bCs/>
          <w:color w:val="000000"/>
          <w:sz w:val="17"/>
          <w:szCs w:val="17"/>
        </w:rPr>
        <w:t> </w:t>
      </w:r>
      <w:hyperlink r:id="rId243" w:history="1">
        <w:r>
          <w:rPr>
            <w:rStyle w:val="Hyperlink"/>
            <w:rFonts w:ascii="Arial" w:hAnsi="Arial" w:cs="Arial"/>
            <w:b/>
            <w:bCs/>
            <w:color w:val="D10026"/>
            <w:sz w:val="20"/>
            <w:szCs w:val="20"/>
          </w:rPr>
          <w:t>ReadInByteArray.java</w:t>
        </w:r>
      </w:hyperlink>
    </w:p>
    <w:tbl>
      <w:tblPr>
        <w:tblW w:w="0" w:type="auto"/>
        <w:tblCellSpacing w:w="15" w:type="dxa"/>
        <w:shd w:val="clear" w:color="auto" w:fill="FFFFCC"/>
        <w:tblCellMar>
          <w:top w:w="15" w:type="dxa"/>
          <w:left w:w="15" w:type="dxa"/>
          <w:bottom w:w="15" w:type="dxa"/>
          <w:right w:w="15" w:type="dxa"/>
        </w:tblCellMar>
        <w:tblLook w:val="04A0"/>
      </w:tblPr>
      <w:tblGrid>
        <w:gridCol w:w="7892"/>
      </w:tblGrid>
      <w:tr w:rsidR="00903037" w:rsidTr="00903037">
        <w:trPr>
          <w:tblCellSpacing w:w="15" w:type="dxa"/>
        </w:trPr>
        <w:tc>
          <w:tcPr>
            <w:tcW w:w="0" w:type="auto"/>
            <w:shd w:val="clear" w:color="auto" w:fill="FFFFCC"/>
            <w:vAlign w:val="center"/>
            <w:hideMark/>
          </w:tcPr>
          <w:p w:rsidR="00903037" w:rsidRDefault="00903037">
            <w:pPr>
              <w:spacing w:line="311" w:lineRule="atLeast"/>
              <w:rPr>
                <w:rFonts w:ascii="Arial" w:hAnsi="Arial" w:cs="Arial"/>
                <w:color w:val="000000"/>
                <w:sz w:val="17"/>
                <w:szCs w:val="17"/>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b/>
                <w:bCs/>
                <w:color w:val="7F0055"/>
              </w:rPr>
              <w:t>public class </w:t>
            </w:r>
            <w:r>
              <w:rPr>
                <w:rStyle w:val="HTMLCode"/>
                <w:rFonts w:eastAsiaTheme="minorHAnsi"/>
                <w:color w:val="000000"/>
              </w:rPr>
              <w:t>ReadInByteArray </w:t>
            </w:r>
            <w:r>
              <w:rPr>
                <w:rFonts w:ascii="Courier New" w:hAnsi="Courier New" w:cs="Courier New"/>
                <w:color w:val="000000"/>
                <w:sz w:val="20"/>
                <w:szCs w:val="20"/>
              </w:rPr>
              <w:br/>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color w:val="000000"/>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try</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 File file = </w:t>
            </w:r>
            <w:r>
              <w:rPr>
                <w:rStyle w:val="HTMLCode"/>
                <w:rFonts w:eastAsiaTheme="minorHAnsi"/>
                <w:b/>
                <w:bCs/>
                <w:color w:val="7F0055"/>
              </w:rPr>
              <w:t>new </w:t>
            </w:r>
            <w:r>
              <w:rPr>
                <w:rStyle w:val="HTMLCode"/>
                <w:rFonts w:eastAsiaTheme="minorHAnsi"/>
                <w:color w:val="000000"/>
              </w:rPr>
              <w:t>File(</w:t>
            </w:r>
            <w:r>
              <w:rPr>
                <w:rStyle w:val="HTMLCode"/>
                <w:rFonts w:eastAsiaTheme="minorHAnsi"/>
                <w:color w:val="2A00FF"/>
              </w:rPr>
              <w:t>"tapan.txt"</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b/>
                <w:bCs/>
                <w:color w:val="7F0055"/>
              </w:rPr>
              <w:t>int </w:t>
            </w:r>
            <w:r>
              <w:rPr>
                <w:rStyle w:val="HTMLCode"/>
                <w:rFonts w:eastAsiaTheme="minorHAnsi"/>
                <w:color w:val="000000"/>
              </w:rPr>
              <w:t>size = (</w:t>
            </w:r>
            <w:r>
              <w:rPr>
                <w:rStyle w:val="HTMLCode"/>
                <w:rFonts w:eastAsiaTheme="minorHAnsi"/>
                <w:b/>
                <w:bCs/>
                <w:color w:val="7F0055"/>
              </w:rPr>
              <w:t>int</w:t>
            </w:r>
            <w:r>
              <w:rPr>
                <w:rStyle w:val="HTMLCode"/>
                <w:rFonts w:eastAsiaTheme="minorHAnsi"/>
                <w:color w:val="000000"/>
              </w:rPr>
              <w:t>)file.length();</w:t>
            </w:r>
            <w:r>
              <w:rPr>
                <w:rStyle w:val="HTMLCode"/>
                <w:rFonts w:eastAsiaTheme="minorHAnsi"/>
                <w:color w:val="3F7F5F"/>
              </w:rPr>
              <w:t>//It gives the length of the file. </w:t>
            </w:r>
            <w:r>
              <w:rPr>
                <w:rFonts w:ascii="Courier New" w:hAnsi="Courier New" w:cs="Courier New"/>
                <w:color w:val="000000"/>
                <w:sz w:val="20"/>
                <w:szCs w:val="20"/>
              </w:rPr>
              <w:br/>
            </w:r>
            <w:r>
              <w:rPr>
                <w:rStyle w:val="HTMLCode"/>
                <w:rFonts w:eastAsiaTheme="minorHAnsi"/>
                <w:color w:val="FFFFFF"/>
              </w:rPr>
              <w:t> </w:t>
            </w:r>
            <w:r>
              <w:rPr>
                <w:rFonts w:ascii="Courier New" w:hAnsi="Courier New" w:cs="Courier New"/>
                <w:color w:val="000000"/>
                <w:sz w:val="20"/>
                <w:szCs w:val="20"/>
              </w:rPr>
              <w:br/>
            </w:r>
            <w:r>
              <w:rPr>
                <w:rStyle w:val="style1"/>
                <w:rFonts w:ascii="Courier New" w:hAnsi="Courier New" w:cs="Courier New"/>
                <w:color w:val="FFFFFF"/>
                <w:sz w:val="20"/>
                <w:szCs w:val="20"/>
              </w:rPr>
              <w:t> </w:t>
            </w:r>
            <w:r>
              <w:rPr>
                <w:rStyle w:val="HTMLCode"/>
                <w:rFonts w:eastAsiaTheme="minorHAnsi"/>
                <w:color w:val="000000"/>
              </w:rPr>
              <w:t>System.out.println(</w:t>
            </w:r>
            <w:r>
              <w:rPr>
                <w:rStyle w:val="HTMLCode"/>
                <w:rFonts w:eastAsiaTheme="minorHAnsi"/>
                <w:color w:val="2A00FF"/>
              </w:rPr>
              <w:t>"Size of the file: " </w:t>
            </w:r>
            <w:r>
              <w:rPr>
                <w:rStyle w:val="HTMLCode"/>
                <w:rFonts w:eastAsiaTheme="minorHAnsi"/>
                <w:color w:val="000000"/>
              </w:rPr>
              <w:t>+ size);</w:t>
            </w:r>
            <w:r>
              <w:rPr>
                <w:rFonts w:ascii="Courier New" w:hAnsi="Courier New" w:cs="Courier New"/>
                <w:color w:val="000000"/>
                <w:sz w:val="20"/>
                <w:szCs w:val="20"/>
              </w:rPr>
              <w:br/>
            </w:r>
            <w:r>
              <w:rPr>
                <w:rStyle w:val="HTMLCode"/>
                <w:rFonts w:eastAsiaTheme="minorHAnsi"/>
                <w:color w:val="FFFFFF"/>
              </w:rPr>
              <w:t>  </w:t>
            </w:r>
            <w:r>
              <w:rPr>
                <w:rStyle w:val="apple-converted-space"/>
                <w:rFonts w:ascii="Courier New" w:hAnsi="Courier New" w:cs="Courier New"/>
                <w:color w:val="FFFFFF"/>
                <w:sz w:val="20"/>
                <w:szCs w:val="20"/>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catch </w:t>
            </w:r>
            <w:r>
              <w:rPr>
                <w:rStyle w:val="HTMLCode"/>
                <w:rFonts w:eastAsiaTheme="minorHAnsi"/>
                <w:color w:val="000000"/>
              </w:rPr>
              <w:t>(Exception 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"Exception has been thrown :" </w:t>
            </w:r>
            <w:r>
              <w:rPr>
                <w:rStyle w:val="HTMLCode"/>
                <w:rFonts w:eastAsiaTheme="minorHAnsi"/>
                <w:color w:val="000000"/>
              </w:rPr>
              <w:t>+ 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hyperlink r:id="rId244" w:history="1">
        <w:r>
          <w:rPr>
            <w:rStyle w:val="Hyperlink"/>
            <w:rFonts w:ascii="Arial" w:hAnsi="Arial" w:cs="Arial"/>
            <w:b/>
            <w:bCs/>
            <w:color w:val="D10026"/>
            <w:sz w:val="20"/>
            <w:szCs w:val="20"/>
          </w:rPr>
          <w:t>Download this program</w:t>
        </w:r>
      </w:hyperlink>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following code helps you in getting the file size in byte array.</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Here is the Byte Array code:</w:t>
      </w:r>
      <w:r>
        <w:rPr>
          <w:rStyle w:val="apple-converted-space"/>
          <w:rFonts w:ascii="Arial" w:hAnsi="Arial" w:cs="Arial"/>
          <w:b/>
          <w:bCs/>
          <w:color w:val="000000"/>
          <w:sz w:val="17"/>
          <w:szCs w:val="17"/>
        </w:rPr>
        <w:t> </w:t>
      </w:r>
      <w:hyperlink r:id="rId245" w:history="1">
        <w:r>
          <w:rPr>
            <w:rStyle w:val="Hyperlink"/>
            <w:rFonts w:ascii="Arial" w:hAnsi="Arial" w:cs="Arial"/>
            <w:b/>
            <w:bCs/>
            <w:color w:val="D10026"/>
            <w:sz w:val="20"/>
            <w:szCs w:val="20"/>
          </w:rPr>
          <w:t>ByteArrayExample.java</w:t>
        </w:r>
      </w:hyperlink>
    </w:p>
    <w:tbl>
      <w:tblPr>
        <w:tblW w:w="0" w:type="auto"/>
        <w:tblCellSpacing w:w="15" w:type="dxa"/>
        <w:shd w:val="clear" w:color="auto" w:fill="FFFFCC"/>
        <w:tblCellMar>
          <w:top w:w="15" w:type="dxa"/>
          <w:left w:w="15" w:type="dxa"/>
          <w:bottom w:w="15" w:type="dxa"/>
          <w:right w:w="15" w:type="dxa"/>
        </w:tblCellMar>
        <w:tblLook w:val="04A0"/>
      </w:tblPr>
      <w:tblGrid>
        <w:gridCol w:w="8852"/>
      </w:tblGrid>
      <w:tr w:rsidR="00903037" w:rsidTr="00903037">
        <w:trPr>
          <w:tblCellSpacing w:w="15" w:type="dxa"/>
        </w:trPr>
        <w:tc>
          <w:tcPr>
            <w:tcW w:w="0" w:type="auto"/>
            <w:shd w:val="clear" w:color="auto" w:fill="FFFFCC"/>
            <w:vAlign w:val="center"/>
            <w:hideMark/>
          </w:tcPr>
          <w:p w:rsidR="00903037" w:rsidRDefault="00903037">
            <w:pPr>
              <w:spacing w:line="311" w:lineRule="atLeast"/>
              <w:rPr>
                <w:rFonts w:ascii="Arial" w:hAnsi="Arial" w:cs="Arial"/>
                <w:color w:val="000000"/>
                <w:sz w:val="17"/>
                <w:szCs w:val="17"/>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b/>
                <w:bCs/>
                <w:color w:val="7F0055"/>
              </w:rPr>
              <w:t>public class </w:t>
            </w:r>
            <w:r>
              <w:rPr>
                <w:rStyle w:val="HTMLCode"/>
                <w:rFonts w:eastAsiaTheme="minorHAnsi"/>
                <w:color w:val="000000"/>
              </w:rPr>
              <w:t>ByteArrayExample{</w:t>
            </w:r>
            <w:r>
              <w:rPr>
                <w:rFonts w:ascii="Courier New" w:hAnsi="Courier New" w:cs="Courier New"/>
                <w:color w:val="000000"/>
                <w:sz w:val="20"/>
                <w:szCs w:val="20"/>
              </w:rPr>
              <w:br/>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BufferedReader bf = </w:t>
            </w:r>
            <w:r>
              <w:rPr>
                <w:rStyle w:val="HTMLCode"/>
                <w:rFonts w:eastAsiaTheme="minorHAnsi"/>
                <w:b/>
                <w:bCs/>
                <w:color w:val="7F0055"/>
              </w:rPr>
              <w:t>new </w:t>
            </w:r>
            <w:r>
              <w:rPr>
                <w:rStyle w:val="HTMLCode"/>
                <w:rFonts w:eastAsiaTheme="minorHAnsi"/>
                <w:color w:val="000000"/>
              </w:rPr>
              <w:t>BufferedReader(</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"Enter File name: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String str = bf.readLine();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File file = </w:t>
            </w:r>
            <w:r>
              <w:rPr>
                <w:rStyle w:val="HTMLCode"/>
                <w:rFonts w:eastAsiaTheme="minorHAnsi"/>
                <w:b/>
                <w:bCs/>
                <w:color w:val="7F0055"/>
              </w:rPr>
              <w:t>new </w:t>
            </w:r>
            <w:r>
              <w:rPr>
                <w:rStyle w:val="HTMLCode"/>
                <w:rFonts w:eastAsiaTheme="minorHAnsi"/>
                <w:color w:val="000000"/>
              </w:rPr>
              <w:t>File(str);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3F7F5F"/>
              </w:rPr>
              <w:t>//File length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size = (</w:t>
            </w:r>
            <w:r>
              <w:rPr>
                <w:rStyle w:val="HTMLCode"/>
                <w:rFonts w:eastAsiaTheme="minorHAnsi"/>
                <w:b/>
                <w:bCs/>
                <w:color w:val="7F0055"/>
              </w:rPr>
              <w:t>int</w:t>
            </w:r>
            <w:r>
              <w:rPr>
                <w:rStyle w:val="HTMLCode"/>
                <w:rFonts w:eastAsiaTheme="minorHAnsi"/>
                <w:color w:val="000000"/>
              </w:rPr>
              <w:t>)file.length();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(size &gt; Integer.MAX_VALUE){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"File is to larger"</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byte</w:t>
            </w:r>
            <w:r>
              <w:rPr>
                <w:rStyle w:val="HTMLCode"/>
                <w:rFonts w:eastAsiaTheme="minorHAnsi"/>
                <w:color w:val="000000"/>
              </w:rPr>
              <w:t>[] bytes = </w:t>
            </w:r>
            <w:r>
              <w:rPr>
                <w:rStyle w:val="HTMLCode"/>
                <w:rFonts w:eastAsiaTheme="minorHAnsi"/>
                <w:b/>
                <w:bCs/>
                <w:color w:val="7F0055"/>
              </w:rPr>
              <w:t>new byte</w:t>
            </w:r>
            <w:r>
              <w:rPr>
                <w:rStyle w:val="HTMLCode"/>
                <w:rFonts w:eastAsiaTheme="minorHAnsi"/>
                <w:color w:val="000000"/>
              </w:rPr>
              <w:t>[size]; </w:t>
            </w:r>
            <w:r>
              <w:rPr>
                <w:rFonts w:ascii="Courier New" w:hAnsi="Courier New" w:cs="Courier New"/>
                <w:color w:val="000000"/>
                <w:sz w:val="20"/>
                <w:szCs w:val="20"/>
              </w:rPr>
              <w:br/>
            </w:r>
            <w:r>
              <w:rPr>
                <w:rStyle w:val="HTMLCode"/>
                <w:rFonts w:eastAsiaTheme="minorHAnsi"/>
                <w:color w:val="000000"/>
              </w:rPr>
              <w:t>DataInputStream dis = </w:t>
            </w:r>
            <w:r>
              <w:rPr>
                <w:rStyle w:val="HTMLCode"/>
                <w:rFonts w:eastAsiaTheme="minorHAnsi"/>
                <w:b/>
                <w:bCs/>
                <w:color w:val="7F0055"/>
              </w:rPr>
              <w:t>new </w:t>
            </w:r>
            <w:r>
              <w:rPr>
                <w:rStyle w:val="HTMLCode"/>
                <w:rFonts w:eastAsiaTheme="minorHAnsi"/>
                <w:color w:val="000000"/>
              </w:rPr>
              <w:t>DataInputStream(</w:t>
            </w:r>
            <w:r>
              <w:rPr>
                <w:rStyle w:val="HTMLCode"/>
                <w:rFonts w:eastAsiaTheme="minorHAnsi"/>
                <w:b/>
                <w:bCs/>
                <w:color w:val="7F0055"/>
              </w:rPr>
              <w:t>new </w:t>
            </w:r>
            <w:r>
              <w:rPr>
                <w:rStyle w:val="HTMLCode"/>
                <w:rFonts w:eastAsiaTheme="minorHAnsi"/>
                <w:color w:val="000000"/>
              </w:rPr>
              <w:t>FileInputStream(file));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read = </w:t>
            </w:r>
            <w:r>
              <w:rPr>
                <w:rStyle w:val="HTMLCode"/>
                <w:rFonts w:eastAsiaTheme="minorHAnsi"/>
                <w:color w:val="990000"/>
              </w:rPr>
              <w:t>0</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numRead = </w:t>
            </w:r>
            <w:r>
              <w:rPr>
                <w:rStyle w:val="HTMLCode"/>
                <w:rFonts w:eastAsiaTheme="minorHAnsi"/>
                <w:color w:val="990000"/>
              </w:rPr>
              <w:t>0</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(read &lt; bytes.length &amp;&amp; (numRead=dis.read(bytes, read,</w:t>
            </w:r>
            <w:r>
              <w:rPr>
                <w:rFonts w:ascii="Courier New" w:hAnsi="Courier New" w:cs="Courier New"/>
                <w:color w:val="000000"/>
                <w:sz w:val="20"/>
                <w:szCs w:val="20"/>
              </w:rPr>
              <w:br/>
            </w:r>
            <w:r>
              <w:rPr>
                <w:rStyle w:val="HTMLCode"/>
                <w:rFonts w:eastAsiaTheme="minorHAnsi"/>
                <w:color w:val="000000"/>
              </w:rPr>
              <w:lastRenderedPageBreak/>
              <w:t>  bytes.length-read)) &gt;= </w:t>
            </w:r>
            <w:r>
              <w:rPr>
                <w:rStyle w:val="HTMLCode"/>
                <w:rFonts w:eastAsiaTheme="minorHAnsi"/>
                <w:color w:val="990000"/>
              </w:rPr>
              <w:t>0</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read = read + numRead;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"File size: " </w:t>
            </w:r>
            <w:r>
              <w:rPr>
                <w:rStyle w:val="HTMLCode"/>
                <w:rFonts w:eastAsiaTheme="minorHAnsi"/>
                <w:color w:val="000000"/>
              </w:rPr>
              <w:t>+ read);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3F7F5F"/>
              </w:rPr>
              <w:t>// Ensure all the bytes have been read in</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(read &lt; bytes.length) {</w:t>
            </w:r>
            <w:r>
              <w:rPr>
                <w:rFonts w:ascii="Courier New" w:hAnsi="Courier New" w:cs="Courier New"/>
                <w:color w:val="000000"/>
                <w:sz w:val="20"/>
                <w:szCs w:val="20"/>
              </w:rPr>
              <w:br/>
            </w:r>
            <w:r>
              <w:rPr>
                <w:rStyle w:val="HTMLCode"/>
                <w:rFonts w:eastAsiaTheme="minorHAnsi"/>
                <w:color w:val="000000"/>
              </w:rPr>
              <w:t>System.out.println(</w:t>
            </w:r>
            <w:r>
              <w:rPr>
                <w:rStyle w:val="HTMLCode"/>
                <w:rFonts w:eastAsiaTheme="minorHAnsi"/>
                <w:color w:val="2A00FF"/>
              </w:rPr>
              <w:t>"Could not completely read: "</w:t>
            </w:r>
            <w:r>
              <w:rPr>
                <w:rStyle w:val="HTMLCode"/>
                <w:rFonts w:eastAsiaTheme="minorHAnsi"/>
                <w:color w:val="000000"/>
              </w:rPr>
              <w:t>+file.getName());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catch </w:t>
            </w:r>
            <w:r>
              <w:rPr>
                <w:rStyle w:val="HTMLCode"/>
                <w:rFonts w:eastAsiaTheme="minorHAnsi"/>
                <w:color w:val="000000"/>
              </w:rPr>
              <w:t>(Exception 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e.getMessage();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w:t>
            </w:r>
          </w:p>
        </w:tc>
      </w:tr>
    </w:tbl>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lastRenderedPageBreak/>
        <w:t>Implementing a Serializable Singleton</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11" name="Picture 611" descr="http://www.roseindia.net/images/previous.gif">
              <a:hlinkClick xmlns:a="http://schemas.openxmlformats.org/drawingml/2006/main" r:id="rId2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descr="http://www.roseindia.net/images/previous.gif">
                      <a:hlinkClick r:id="rId24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12" name="Picture 61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13" name="Picture 613" descr="http://www.roseindia.net/images/next.gif">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descr="http://www.roseindia.net/images/next.gif">
                      <a:hlinkClick r:id="rId24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Singeton </w:t>
      </w:r>
      <w:proofErr w:type="gramStart"/>
      <w:r>
        <w:rPr>
          <w:rFonts w:ascii="Arial" w:hAnsi="Arial" w:cs="Arial"/>
          <w:color w:val="000000"/>
          <w:sz w:val="17"/>
          <w:szCs w:val="17"/>
        </w:rPr>
        <w:t>classes</w:t>
      </w:r>
      <w:proofErr w:type="gramEnd"/>
      <w:r>
        <w:rPr>
          <w:rFonts w:ascii="Arial" w:hAnsi="Arial" w:cs="Arial"/>
          <w:color w:val="000000"/>
          <w:sz w:val="17"/>
          <w:szCs w:val="17"/>
        </w:rPr>
        <w:t xml:space="preserve"> only one instance will be created. We are going to serialize the class. This can be done very easily. What we need to do is to implement a</w:t>
      </w:r>
      <w:r>
        <w:rPr>
          <w:rFonts w:ascii="Arial" w:hAnsi="Arial" w:cs="Arial"/>
          <w:b/>
          <w:bCs/>
          <w:i/>
          <w:iCs/>
          <w:color w:val="000000"/>
          <w:sz w:val="17"/>
          <w:szCs w:val="17"/>
        </w:rPr>
        <w:t>java.io.Serializable</w:t>
      </w:r>
      <w:r>
        <w:rPr>
          <w:rStyle w:val="apple-converted-space"/>
          <w:rFonts w:ascii="Arial" w:hAnsi="Arial" w:cs="Arial"/>
          <w:color w:val="000000"/>
          <w:sz w:val="17"/>
          <w:szCs w:val="17"/>
        </w:rPr>
        <w:t> </w:t>
      </w:r>
      <w:r>
        <w:rPr>
          <w:rFonts w:ascii="Arial" w:hAnsi="Arial" w:cs="Arial"/>
          <w:color w:val="000000"/>
          <w:sz w:val="17"/>
          <w:szCs w:val="17"/>
        </w:rPr>
        <w:t>interface. We will use a method of</w:t>
      </w:r>
      <w:r>
        <w:rPr>
          <w:rStyle w:val="apple-converted-space"/>
          <w:rFonts w:ascii="Arial" w:hAnsi="Arial" w:cs="Arial"/>
          <w:color w:val="000000"/>
          <w:sz w:val="17"/>
          <w:szCs w:val="17"/>
        </w:rPr>
        <w:t> </w:t>
      </w:r>
      <w:r>
        <w:rPr>
          <w:rFonts w:ascii="Arial" w:hAnsi="Arial" w:cs="Arial"/>
          <w:b/>
          <w:bCs/>
          <w:i/>
          <w:iCs/>
          <w:color w:val="000000"/>
          <w:sz w:val="17"/>
          <w:szCs w:val="17"/>
        </w:rPr>
        <w:t>Serializable</w:t>
      </w:r>
      <w:r>
        <w:rPr>
          <w:rStyle w:val="apple-converted-space"/>
          <w:rFonts w:ascii="Arial" w:hAnsi="Arial" w:cs="Arial"/>
          <w:color w:val="000000"/>
          <w:sz w:val="17"/>
          <w:szCs w:val="17"/>
        </w:rPr>
        <w:t> </w:t>
      </w:r>
      <w:r>
        <w:rPr>
          <w:rFonts w:ascii="Arial" w:hAnsi="Arial" w:cs="Arial"/>
          <w:color w:val="000000"/>
          <w:sz w:val="17"/>
          <w:szCs w:val="17"/>
        </w:rPr>
        <w:t>interface that is</w:t>
      </w:r>
      <w:r>
        <w:rPr>
          <w:rStyle w:val="apple-converted-space"/>
          <w:rFonts w:ascii="Arial" w:hAnsi="Arial" w:cs="Arial"/>
          <w:color w:val="000000"/>
          <w:sz w:val="17"/>
          <w:szCs w:val="17"/>
        </w:rPr>
        <w:t> </w:t>
      </w:r>
      <w:proofErr w:type="gramStart"/>
      <w:r>
        <w:rPr>
          <w:rFonts w:ascii="Arial" w:hAnsi="Arial" w:cs="Arial"/>
          <w:b/>
          <w:bCs/>
          <w:color w:val="000000"/>
          <w:sz w:val="17"/>
          <w:szCs w:val="17"/>
        </w:rPr>
        <w:t>readResolve(</w:t>
      </w:r>
      <w:proofErr w:type="gramEnd"/>
      <w:r>
        <w:rPr>
          <w:rFonts w:ascii="Arial" w:hAnsi="Arial" w:cs="Arial"/>
          <w:b/>
          <w:bCs/>
          <w:color w:val="000000"/>
          <w:sz w:val="17"/>
          <w:szCs w:val="17"/>
        </w:rPr>
        <w:t>).</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readResolve(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returns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b/>
          <w:bCs/>
          <w:color w:val="000000"/>
          <w:sz w:val="17"/>
          <w:szCs w:val="17"/>
        </w:rPr>
        <w:t> </w:t>
      </w:r>
      <w:r>
        <w:rPr>
          <w:rFonts w:ascii="Arial" w:hAnsi="Arial" w:cs="Arial"/>
          <w:color w:val="000000"/>
          <w:sz w:val="17"/>
          <w:szCs w:val="17"/>
        </w:rPr>
        <w:t>and throw</w:t>
      </w:r>
      <w:r>
        <w:rPr>
          <w:rStyle w:val="apple-converted-space"/>
          <w:rFonts w:ascii="Arial" w:hAnsi="Arial" w:cs="Arial"/>
          <w:color w:val="000000"/>
          <w:sz w:val="17"/>
          <w:szCs w:val="17"/>
        </w:rPr>
        <w:t> </w:t>
      </w:r>
      <w:r>
        <w:rPr>
          <w:rFonts w:ascii="Arial" w:hAnsi="Arial" w:cs="Arial"/>
          <w:b/>
          <w:bCs/>
          <w:color w:val="000000"/>
          <w:sz w:val="17"/>
          <w:szCs w:val="17"/>
        </w:rPr>
        <w:t>ObjectStreamException</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the program is given below:</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8252"/>
      </w:tblGrid>
      <w:tr w:rsidR="00903037" w:rsidTr="00903037">
        <w:trPr>
          <w:tblCellSpacing w:w="0" w:type="dxa"/>
        </w:trPr>
        <w:tc>
          <w:tcPr>
            <w:tcW w:w="0" w:type="auto"/>
            <w:shd w:val="clear" w:color="auto" w:fill="FFFFCC"/>
            <w:noWrap/>
            <w:hideMark/>
          </w:tcPr>
          <w:p w:rsidR="00903037" w:rsidRDefault="00903037">
            <w:pPr>
              <w:rPr>
                <w:sz w:val="24"/>
                <w:szCs w:val="24"/>
              </w:rPr>
            </w:pPr>
            <w:proofErr w:type="gramStart"/>
            <w:r>
              <w:rPr>
                <w:rStyle w:val="HTMLCode"/>
                <w:rFonts w:eastAsiaTheme="minorHAnsi"/>
                <w:b/>
                <w:bCs/>
              </w:rPr>
              <w:t>import</w:t>
            </w:r>
            <w:proofErr w:type="gramEnd"/>
            <w:r>
              <w:rPr>
                <w:rStyle w:val="HTMLCode"/>
                <w:rFonts w:eastAsiaTheme="minorHAnsi"/>
                <w:b/>
                <w:bCs/>
              </w:rPr>
              <w:t> </w:t>
            </w:r>
            <w:r>
              <w:rPr>
                <w:rStyle w:val="HTMLCode"/>
                <w:rFonts w:eastAsiaTheme="minorHAnsi"/>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rPr>
              <w:t>public class </w:t>
            </w:r>
            <w:r>
              <w:rPr>
                <w:rStyle w:val="HTMLCode"/>
                <w:rFonts w:eastAsiaTheme="minorHAnsi"/>
              </w:rPr>
              <w:t>SerializableSingleton </w:t>
            </w:r>
            <w:r>
              <w:rPr>
                <w:rStyle w:val="HTMLCode"/>
                <w:rFonts w:eastAsiaTheme="minorHAnsi"/>
                <w:b/>
                <w:bCs/>
              </w:rPr>
              <w:t>implements </w:t>
            </w:r>
            <w:r>
              <w:rPr>
                <w:rStyle w:val="HTMLCode"/>
                <w:rFonts w:eastAsiaTheme="minorHAnsi"/>
              </w:rPr>
              <w:t>java.io.Serializable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static </w:t>
            </w:r>
            <w:r>
              <w:rPr>
                <w:rStyle w:val="HTMLCode"/>
                <w:rFonts w:eastAsiaTheme="minorHAnsi"/>
              </w:rPr>
              <w:t>SerializableSingleton singleton;</w:t>
            </w:r>
            <w:r>
              <w:rPr>
                <w:rFonts w:ascii="Courier New" w:hAnsi="Courier New" w:cs="Courier New"/>
                <w:sz w:val="20"/>
                <w:szCs w:val="20"/>
              </w:rPr>
              <w:br/>
            </w:r>
            <w:r>
              <w:rPr>
                <w:rStyle w:val="HTMLCode"/>
                <w:rFonts w:eastAsiaTheme="minorHAnsi"/>
              </w:rPr>
              <w:t> </w:t>
            </w:r>
            <w:r>
              <w:rPr>
                <w:rStyle w:val="HTMLCode"/>
                <w:rFonts w:eastAsiaTheme="minorHAnsi"/>
                <w:b/>
                <w:bCs/>
              </w:rPr>
              <w:t>protected </w:t>
            </w:r>
            <w:r>
              <w:rPr>
                <w:rStyle w:val="HTMLCode"/>
                <w:rFonts w:eastAsiaTheme="minorHAnsi"/>
              </w:rPr>
              <w:t>SerializableSingleton()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 Exists only to thwart instantiation.</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lastRenderedPageBreak/>
              <w:t>  </w:t>
            </w:r>
            <w:r>
              <w:rPr>
                <w:rStyle w:val="HTMLCode"/>
                <w:rFonts w:eastAsiaTheme="minorHAnsi"/>
                <w:b/>
                <w:bCs/>
              </w:rPr>
              <w:t>private </w:t>
            </w:r>
            <w:r>
              <w:rPr>
                <w:rStyle w:val="HTMLCode"/>
                <w:rFonts w:eastAsiaTheme="minorHAnsi"/>
              </w:rPr>
              <w:t>Object readResolve()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return </w:t>
            </w:r>
            <w:r>
              <w:rPr>
                <w:rStyle w:val="HTMLCode"/>
                <w:rFonts w:eastAsiaTheme="minorHAnsi"/>
              </w:rPr>
              <w:t>instancd;</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public static void </w:t>
            </w:r>
            <w:r>
              <w:rPr>
                <w:rStyle w:val="HTMLCode"/>
                <w:rFonts w:eastAsiaTheme="minorHAnsi"/>
              </w:rPr>
              <w:t>main(String args[])</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singleton = </w:t>
            </w:r>
            <w:r>
              <w:rPr>
                <w:rStyle w:val="HTMLCode"/>
                <w:rFonts w:eastAsiaTheme="minorHAnsi"/>
                <w:b/>
                <w:bCs/>
              </w:rPr>
              <w:t>new </w:t>
            </w:r>
            <w:r>
              <w:rPr>
                <w:rStyle w:val="HTMLCode"/>
                <w:rFonts w:eastAsiaTheme="minorHAnsi"/>
              </w:rPr>
              <w:t>SerializableSingleton();</w:t>
            </w:r>
            <w:r>
              <w:rPr>
                <w:rFonts w:ascii="Courier New" w:hAnsi="Courier New" w:cs="Courier New"/>
                <w:sz w:val="20"/>
                <w:szCs w:val="20"/>
              </w:rPr>
              <w:br/>
            </w:r>
            <w:r>
              <w:rPr>
                <w:rStyle w:val="HTMLCode"/>
                <w:rFonts w:eastAsiaTheme="minorHAnsi"/>
              </w:rPr>
              <w:t>  singleton.readResolve();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hyperlink r:id="rId248" w:history="1">
        <w:r>
          <w:rPr>
            <w:rStyle w:val="Hyperlink"/>
            <w:rFonts w:ascii="Arial" w:hAnsi="Arial" w:cs="Arial"/>
            <w:b/>
            <w:bCs/>
            <w:color w:val="D10026"/>
            <w:sz w:val="20"/>
            <w:szCs w:val="20"/>
          </w:rPr>
          <w:t>Download this progr</w:t>
        </w:r>
      </w:hyperlink>
    </w:p>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t>Calculating the Checksum of the file/CRC32</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17" name="Picture 617" descr="http://www.roseindia.net/images/previous.gif">
              <a:hlinkClick xmlns:a="http://schemas.openxmlformats.org/drawingml/2006/main" r:id="rId2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descr="http://www.roseindia.net/images/previous.gif">
                      <a:hlinkClick r:id="rId24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18" name="Picture 61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19" name="Picture 619" descr="http://www.roseindia.net/images/next.gif">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descr="http://www.roseindia.net/images/next.gif">
                      <a:hlinkClick r:id="rId25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A</w:t>
      </w:r>
      <w:r>
        <w:rPr>
          <w:rStyle w:val="apple-converted-space"/>
          <w:rFonts w:ascii="Arial" w:hAnsi="Arial" w:cs="Arial"/>
          <w:color w:val="000000"/>
          <w:sz w:val="17"/>
          <w:szCs w:val="17"/>
        </w:rPr>
        <w:t> </w:t>
      </w:r>
      <w:r>
        <w:rPr>
          <w:rFonts w:ascii="Arial" w:hAnsi="Arial" w:cs="Arial"/>
          <w:b/>
          <w:bCs/>
          <w:color w:val="000000"/>
          <w:sz w:val="17"/>
          <w:szCs w:val="17"/>
        </w:rPr>
        <w:t>Checksum</w:t>
      </w:r>
      <w:r>
        <w:rPr>
          <w:rStyle w:val="apple-converted-space"/>
          <w:rFonts w:ascii="Arial" w:hAnsi="Arial" w:cs="Arial"/>
          <w:color w:val="000000"/>
          <w:sz w:val="17"/>
          <w:szCs w:val="17"/>
        </w:rPr>
        <w:t> </w:t>
      </w:r>
      <w:r>
        <w:rPr>
          <w:rFonts w:ascii="Arial" w:hAnsi="Arial" w:cs="Arial"/>
          <w:color w:val="000000"/>
          <w:sz w:val="17"/>
          <w:szCs w:val="17"/>
        </w:rPr>
        <w:t>is used for error checking while transferring a file. Data flow across the network in the form of packets. So, checksum is a computed value that is dependent on the contents of</w:t>
      </w:r>
      <w:proofErr w:type="gramStart"/>
      <w:r>
        <w:rPr>
          <w:rFonts w:ascii="Arial" w:hAnsi="Arial" w:cs="Arial"/>
          <w:color w:val="000000"/>
          <w:sz w:val="17"/>
          <w:szCs w:val="17"/>
        </w:rPr>
        <w:t>  a</w:t>
      </w:r>
      <w:proofErr w:type="gramEnd"/>
      <w:r>
        <w:rPr>
          <w:rFonts w:ascii="Arial" w:hAnsi="Arial" w:cs="Arial"/>
          <w:color w:val="000000"/>
          <w:sz w:val="17"/>
          <w:szCs w:val="17"/>
        </w:rPr>
        <w:t xml:space="preserve"> file. For each packet the computed checksum will</w:t>
      </w:r>
      <w:proofErr w:type="gramStart"/>
      <w:r>
        <w:rPr>
          <w:rFonts w:ascii="Arial" w:hAnsi="Arial" w:cs="Arial"/>
          <w:color w:val="000000"/>
          <w:sz w:val="17"/>
          <w:szCs w:val="17"/>
        </w:rPr>
        <w:t>  be</w:t>
      </w:r>
      <w:proofErr w:type="gramEnd"/>
      <w:r>
        <w:rPr>
          <w:rFonts w:ascii="Arial" w:hAnsi="Arial" w:cs="Arial"/>
          <w:color w:val="000000"/>
          <w:sz w:val="17"/>
          <w:szCs w:val="17"/>
        </w:rPr>
        <w:t xml:space="preserve"> different. This computed value is transmitted with the packet when it is transmitted. The receiving system checks the checksum and on the basis of checksum it receives and rejects the packet. It is mainly used where it becomes necessary to check the packets before accepting it.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CRC:</w:t>
      </w:r>
      <w:r>
        <w:rPr>
          <w:rFonts w:ascii="Arial" w:hAnsi="Arial" w:cs="Arial"/>
          <w:color w:val="000000"/>
          <w:sz w:val="17"/>
          <w:szCs w:val="17"/>
        </w:rPr>
        <w:t>  CRC means</w:t>
      </w:r>
      <w:r>
        <w:rPr>
          <w:rStyle w:val="apple-converted-space"/>
          <w:rFonts w:ascii="Arial" w:hAnsi="Arial" w:cs="Arial"/>
          <w:color w:val="000000"/>
          <w:sz w:val="17"/>
          <w:szCs w:val="17"/>
        </w:rPr>
        <w:t> </w:t>
      </w:r>
      <w:r>
        <w:rPr>
          <w:rFonts w:ascii="Arial" w:hAnsi="Arial" w:cs="Arial"/>
          <w:b/>
          <w:bCs/>
          <w:color w:val="000000"/>
          <w:sz w:val="17"/>
          <w:szCs w:val="17"/>
          <w:u w:val="single"/>
        </w:rPr>
        <w:t>Cyclic Redundancy Check</w:t>
      </w:r>
      <w:r>
        <w:rPr>
          <w:rFonts w:ascii="Arial" w:hAnsi="Arial" w:cs="Arial"/>
          <w:color w:val="000000"/>
          <w:sz w:val="17"/>
          <w:szCs w:val="17"/>
        </w:rPr>
        <w:t xml:space="preserve">. It is </w:t>
      </w:r>
      <w:proofErr w:type="gramStart"/>
      <w:r>
        <w:rPr>
          <w:rFonts w:ascii="Arial" w:hAnsi="Arial" w:cs="Arial"/>
          <w:color w:val="000000"/>
          <w:sz w:val="17"/>
          <w:szCs w:val="17"/>
        </w:rPr>
        <w:t>a</w:t>
      </w:r>
      <w:proofErr w:type="gramEnd"/>
      <w:r>
        <w:rPr>
          <w:rFonts w:ascii="Arial" w:hAnsi="Arial" w:cs="Arial"/>
          <w:color w:val="000000"/>
          <w:sz w:val="17"/>
          <w:szCs w:val="17"/>
        </w:rPr>
        <w:t xml:space="preserve"> error checking technique used to check the accuracy of data while transmitting it to the other end. Errors are checked while the data is transferring. CRC performs some type of calculation before transmitting the data and send the result to the other end. The other end repeats the same operation before accepting the data. If both the devices get the result same, it means the transmission is error free.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To make a program on Checksum first of all make a class named CheckSumCRC32. Inside the class declare one method </w:t>
      </w:r>
      <w:proofErr w:type="gramStart"/>
      <w:r>
        <w:rPr>
          <w:rFonts w:ascii="Arial" w:hAnsi="Arial" w:cs="Arial"/>
          <w:color w:val="000000"/>
          <w:sz w:val="17"/>
          <w:szCs w:val="17"/>
        </w:rPr>
        <w:t>checkSum(</w:t>
      </w:r>
      <w:proofErr w:type="gramEnd"/>
      <w:r>
        <w:rPr>
          <w:rFonts w:ascii="Arial" w:hAnsi="Arial" w:cs="Arial"/>
          <w:color w:val="000000"/>
          <w:sz w:val="17"/>
          <w:szCs w:val="17"/>
        </w:rPr>
        <w:t xml:space="preserve">String file) which will take a value of a file which has to pass at run time. Now make </w:t>
      </w:r>
      <w:proofErr w:type="gramStart"/>
      <w:r>
        <w:rPr>
          <w:rFonts w:ascii="Arial" w:hAnsi="Arial" w:cs="Arial"/>
          <w:color w:val="000000"/>
          <w:sz w:val="17"/>
          <w:szCs w:val="17"/>
        </w:rPr>
        <w:t>a</w:t>
      </w:r>
      <w:proofErr w:type="gramEnd"/>
      <w:r>
        <w:rPr>
          <w:rFonts w:ascii="Arial" w:hAnsi="Arial" w:cs="Arial"/>
          <w:color w:val="000000"/>
          <w:sz w:val="17"/>
          <w:szCs w:val="17"/>
        </w:rPr>
        <w:t xml:space="preserve"> object of</w:t>
      </w:r>
      <w:r>
        <w:rPr>
          <w:rStyle w:val="apple-converted-space"/>
          <w:rFonts w:ascii="Arial" w:hAnsi="Arial" w:cs="Arial"/>
          <w:color w:val="000000"/>
          <w:sz w:val="17"/>
          <w:szCs w:val="17"/>
        </w:rPr>
        <w:t> </w:t>
      </w:r>
      <w:r>
        <w:rPr>
          <w:rFonts w:ascii="Arial" w:hAnsi="Arial" w:cs="Arial"/>
          <w:b/>
          <w:bCs/>
          <w:color w:val="000000"/>
          <w:sz w:val="17"/>
          <w:szCs w:val="17"/>
        </w:rPr>
        <w:t>FileInputStream</w:t>
      </w:r>
      <w:r>
        <w:rPr>
          <w:rFonts w:ascii="Arial" w:hAnsi="Arial" w:cs="Arial"/>
          <w:color w:val="000000"/>
          <w:sz w:val="17"/>
          <w:szCs w:val="17"/>
        </w:rPr>
        <w:t>,</w:t>
      </w:r>
      <w:r>
        <w:rPr>
          <w:rStyle w:val="apple-converted-space"/>
          <w:rFonts w:ascii="Arial" w:hAnsi="Arial" w:cs="Arial"/>
          <w:color w:val="000000"/>
          <w:sz w:val="17"/>
          <w:szCs w:val="17"/>
        </w:rPr>
        <w:t> </w:t>
      </w:r>
      <w:r>
        <w:rPr>
          <w:rFonts w:ascii="Arial" w:hAnsi="Arial" w:cs="Arial"/>
          <w:b/>
          <w:bCs/>
          <w:color w:val="000000"/>
          <w:sz w:val="17"/>
          <w:szCs w:val="17"/>
        </w:rPr>
        <w:t>CheckedInputStream</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CRC32</w:t>
      </w:r>
      <w:r>
        <w:rPr>
          <w:rStyle w:val="apple-converted-space"/>
          <w:rFonts w:ascii="Arial" w:hAnsi="Arial" w:cs="Arial"/>
          <w:color w:val="000000"/>
          <w:sz w:val="17"/>
          <w:szCs w:val="17"/>
        </w:rPr>
        <w:t> </w:t>
      </w:r>
      <w:r>
        <w:rPr>
          <w:rFonts w:ascii="Arial" w:hAnsi="Arial" w:cs="Arial"/>
          <w:color w:val="000000"/>
          <w:sz w:val="17"/>
          <w:szCs w:val="17"/>
        </w:rPr>
        <w:t>and pass the instance of</w:t>
      </w:r>
      <w:r>
        <w:rPr>
          <w:rFonts w:ascii="Arial" w:hAnsi="Arial" w:cs="Arial"/>
          <w:b/>
          <w:bCs/>
          <w:color w:val="000000"/>
          <w:sz w:val="17"/>
          <w:szCs w:val="17"/>
        </w:rPr>
        <w:t>FileInputStream,</w:t>
      </w:r>
      <w:r>
        <w:rPr>
          <w:rStyle w:val="apple-converted-space"/>
          <w:rFonts w:ascii="Arial" w:hAnsi="Arial" w:cs="Arial"/>
          <w:color w:val="000000"/>
          <w:sz w:val="17"/>
          <w:szCs w:val="17"/>
        </w:rPr>
        <w:t> </w:t>
      </w:r>
      <w:r>
        <w:rPr>
          <w:rFonts w:ascii="Arial" w:hAnsi="Arial" w:cs="Arial"/>
          <w:b/>
          <w:bCs/>
          <w:color w:val="000000"/>
          <w:sz w:val="17"/>
          <w:szCs w:val="17"/>
        </w:rPr>
        <w:t>CRC32</w:t>
      </w:r>
      <w:r>
        <w:rPr>
          <w:rStyle w:val="apple-converted-space"/>
          <w:rFonts w:ascii="Arial" w:hAnsi="Arial" w:cs="Arial"/>
          <w:color w:val="000000"/>
          <w:sz w:val="17"/>
          <w:szCs w:val="17"/>
        </w:rPr>
        <w:t> </w:t>
      </w:r>
      <w:r>
        <w:rPr>
          <w:rFonts w:ascii="Arial" w:hAnsi="Arial" w:cs="Arial"/>
          <w:color w:val="000000"/>
          <w:sz w:val="17"/>
          <w:szCs w:val="17"/>
        </w:rPr>
        <w:t>into the constructor of</w:t>
      </w:r>
      <w:r>
        <w:rPr>
          <w:rStyle w:val="apple-converted-space"/>
          <w:rFonts w:ascii="Arial" w:hAnsi="Arial" w:cs="Arial"/>
          <w:color w:val="000000"/>
          <w:sz w:val="17"/>
          <w:szCs w:val="17"/>
        </w:rPr>
        <w:t> </w:t>
      </w:r>
      <w:r>
        <w:rPr>
          <w:rFonts w:ascii="Arial" w:hAnsi="Arial" w:cs="Arial"/>
          <w:b/>
          <w:bCs/>
          <w:color w:val="000000"/>
          <w:sz w:val="17"/>
          <w:szCs w:val="17"/>
        </w:rPr>
        <w:t>CheckedInputStream</w:t>
      </w:r>
      <w:r>
        <w:rPr>
          <w:rStyle w:val="apple-converted-space"/>
          <w:rFonts w:ascii="Arial" w:hAnsi="Arial" w:cs="Arial"/>
          <w:b/>
          <w:bCs/>
          <w:color w:val="000000"/>
          <w:sz w:val="17"/>
          <w:szCs w:val="17"/>
        </w:rPr>
        <w:t> </w:t>
      </w:r>
      <w:r>
        <w:rPr>
          <w:rFonts w:ascii="Arial" w:hAnsi="Arial" w:cs="Arial"/>
          <w:color w:val="000000"/>
          <w:sz w:val="17"/>
          <w:szCs w:val="17"/>
        </w:rPr>
        <w:t xml:space="preserve">class. To calculate the size of the file call the method </w:t>
      </w:r>
      <w:proofErr w:type="gramStart"/>
      <w:r>
        <w:rPr>
          <w:rFonts w:ascii="Arial" w:hAnsi="Arial" w:cs="Arial"/>
          <w:color w:val="000000"/>
          <w:sz w:val="17"/>
          <w:szCs w:val="17"/>
        </w:rPr>
        <w:t>length(</w:t>
      </w:r>
      <w:proofErr w:type="gramEnd"/>
      <w:r>
        <w:rPr>
          <w:rFonts w:ascii="Arial" w:hAnsi="Arial" w:cs="Arial"/>
          <w:color w:val="000000"/>
          <w:sz w:val="17"/>
          <w:szCs w:val="17"/>
        </w:rPr>
        <w:t xml:space="preserve">) of File class. We have </w:t>
      </w:r>
      <w:proofErr w:type="gramStart"/>
      <w:r>
        <w:rPr>
          <w:rFonts w:ascii="Arial" w:hAnsi="Arial" w:cs="Arial"/>
          <w:color w:val="000000"/>
          <w:sz w:val="17"/>
          <w:szCs w:val="17"/>
        </w:rPr>
        <w:t>define</w:t>
      </w:r>
      <w:proofErr w:type="gramEnd"/>
      <w:r>
        <w:rPr>
          <w:rFonts w:ascii="Arial" w:hAnsi="Arial" w:cs="Arial"/>
          <w:color w:val="000000"/>
          <w:sz w:val="17"/>
          <w:szCs w:val="17"/>
        </w:rPr>
        <w:t xml:space="preserve"> a array of type byte, the size of the array is 100, i.e. the size of each packet. The Checksum for each packet will be generated randomly by the CheckedInputStream class. It returns the long data type. Now define a main method inside which we will call </w:t>
      </w:r>
      <w:proofErr w:type="gramStart"/>
      <w:r>
        <w:rPr>
          <w:rFonts w:ascii="Arial" w:hAnsi="Arial" w:cs="Arial"/>
          <w:color w:val="000000"/>
          <w:sz w:val="17"/>
          <w:szCs w:val="17"/>
        </w:rPr>
        <w:t>checkSum(</w:t>
      </w:r>
      <w:proofErr w:type="gramEnd"/>
      <w:r>
        <w:rPr>
          <w:rFonts w:ascii="Arial" w:hAnsi="Arial" w:cs="Arial"/>
          <w:color w:val="000000"/>
          <w:sz w:val="17"/>
          <w:szCs w:val="17"/>
        </w:rPr>
        <w:t>) method which will give us the checksum, size of the file and name of the file.</w:t>
      </w:r>
      <w:r>
        <w:rPr>
          <w:rFonts w:ascii="Arial" w:hAnsi="Arial" w:cs="Arial"/>
          <w:color w:val="000000"/>
          <w:sz w:val="17"/>
          <w:szCs w:val="17"/>
        </w:rPr>
        <w:br/>
        <w:t>To achieve the desired result we have used the following classes and methods.</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FileInputStream:</w:t>
      </w:r>
      <w:r>
        <w:rPr>
          <w:rStyle w:val="apple-converted-space"/>
          <w:rFonts w:ascii="Arial" w:hAnsi="Arial" w:cs="Arial"/>
          <w:color w:val="000000"/>
          <w:sz w:val="17"/>
          <w:szCs w:val="17"/>
        </w:rPr>
        <w:t> </w:t>
      </w:r>
      <w:r>
        <w:rPr>
          <w:rFonts w:ascii="Arial" w:hAnsi="Arial" w:cs="Arial"/>
          <w:color w:val="000000"/>
          <w:sz w:val="17"/>
          <w:szCs w:val="17"/>
        </w:rPr>
        <w:t>It is a class of java.io package. It extends InputStream class. It is used for reading in byte form.</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CheckedInputStream</w:t>
      </w:r>
      <w:r>
        <w:rPr>
          <w:rFonts w:ascii="Arial" w:hAnsi="Arial" w:cs="Arial"/>
          <w:color w:val="000000"/>
          <w:sz w:val="17"/>
          <w:szCs w:val="17"/>
        </w:rPr>
        <w:t xml:space="preserve">: It is </w:t>
      </w:r>
      <w:proofErr w:type="gramStart"/>
      <w:r>
        <w:rPr>
          <w:rFonts w:ascii="Arial" w:hAnsi="Arial" w:cs="Arial"/>
          <w:color w:val="000000"/>
          <w:sz w:val="17"/>
          <w:szCs w:val="17"/>
        </w:rPr>
        <w:t>a</w:t>
      </w:r>
      <w:proofErr w:type="gramEnd"/>
      <w:r>
        <w:rPr>
          <w:rFonts w:ascii="Arial" w:hAnsi="Arial" w:cs="Arial"/>
          <w:color w:val="000000"/>
          <w:sz w:val="17"/>
          <w:szCs w:val="17"/>
        </w:rPr>
        <w:t xml:space="preserve"> input stream that keeps the checksum. Its constructor use two </w:t>
      </w:r>
      <w:proofErr w:type="gramStart"/>
      <w:r>
        <w:rPr>
          <w:rFonts w:ascii="Arial" w:hAnsi="Arial" w:cs="Arial"/>
          <w:color w:val="000000"/>
          <w:sz w:val="17"/>
          <w:szCs w:val="17"/>
        </w:rPr>
        <w:t>parameter,</w:t>
      </w:r>
      <w:proofErr w:type="gramEnd"/>
      <w:r>
        <w:rPr>
          <w:rFonts w:ascii="Arial" w:hAnsi="Arial" w:cs="Arial"/>
          <w:color w:val="000000"/>
          <w:sz w:val="17"/>
          <w:szCs w:val="17"/>
        </w:rPr>
        <w:t xml:space="preserve"> first is InputStream and second is Checksum.</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CRC32:</w:t>
      </w:r>
      <w:r>
        <w:rPr>
          <w:rStyle w:val="apple-converted-space"/>
          <w:rFonts w:ascii="Arial" w:hAnsi="Arial" w:cs="Arial"/>
          <w:color w:val="000000"/>
          <w:sz w:val="17"/>
          <w:szCs w:val="17"/>
        </w:rPr>
        <w:t> </w:t>
      </w:r>
      <w:r>
        <w:rPr>
          <w:rFonts w:ascii="Arial" w:hAnsi="Arial" w:cs="Arial"/>
          <w:color w:val="000000"/>
          <w:sz w:val="17"/>
          <w:szCs w:val="17"/>
        </w:rPr>
        <w:t>It is a class of java.util.zip package. It implements</w:t>
      </w:r>
      <w:r>
        <w:rPr>
          <w:rStyle w:val="apple-converted-space"/>
          <w:rFonts w:ascii="Arial" w:hAnsi="Arial" w:cs="Arial"/>
          <w:color w:val="000000"/>
          <w:sz w:val="17"/>
          <w:szCs w:val="17"/>
        </w:rPr>
        <w:t> </w:t>
      </w:r>
      <w:r>
        <w:rPr>
          <w:rFonts w:ascii="Arial" w:hAnsi="Arial" w:cs="Arial"/>
          <w:b/>
          <w:bCs/>
          <w:i/>
          <w:iCs/>
          <w:color w:val="000000"/>
          <w:sz w:val="17"/>
          <w:szCs w:val="17"/>
        </w:rPr>
        <w:t>Checksum</w:t>
      </w:r>
      <w:r>
        <w:rPr>
          <w:rFonts w:ascii="Arial" w:hAnsi="Arial" w:cs="Arial"/>
          <w:color w:val="000000"/>
          <w:sz w:val="17"/>
          <w:szCs w:val="17"/>
        </w:rPr>
        <w:t>. This class is used to calculate the CRC-32 of the stream.</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length(</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It is a method of File class. It returns the length of the file.</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read(</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reads a byte.</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getChecksum(</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returns the Checksum.</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getValue(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is a method of Checksum interface. It returns the checksum value.</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652"/>
      </w:tblGrid>
      <w:tr w:rsidR="00903037" w:rsidTr="00903037">
        <w:trPr>
          <w:tblCellSpacing w:w="0" w:type="dxa"/>
        </w:trPr>
        <w:tc>
          <w:tcPr>
            <w:tcW w:w="0" w:type="auto"/>
            <w:shd w:val="clear" w:color="auto" w:fill="FFFFCC"/>
            <w:noWrap/>
            <w:hideMark/>
          </w:tcPr>
          <w:p w:rsidR="00903037" w:rsidRDefault="00903037">
            <w:pPr>
              <w:rPr>
                <w:sz w:val="24"/>
                <w:szCs w:val="24"/>
              </w:rPr>
            </w:pPr>
            <w:r>
              <w:rPr>
                <w:rStyle w:val="HTMLCode"/>
                <w:rFonts w:eastAsiaTheme="minorHAnsi"/>
                <w:b/>
                <w:bCs/>
              </w:rPr>
              <w:t>import </w:t>
            </w:r>
            <w:r>
              <w:rPr>
                <w:rStyle w:val="HTMLCode"/>
                <w:rFonts w:eastAsiaTheme="minorHAnsi"/>
              </w:rPr>
              <w:t>java.io.*;</w:t>
            </w:r>
            <w:r>
              <w:rPr>
                <w:rFonts w:ascii="Courier New" w:hAnsi="Courier New" w:cs="Courier New"/>
                <w:sz w:val="20"/>
                <w:szCs w:val="20"/>
              </w:rPr>
              <w:br/>
            </w:r>
            <w:r>
              <w:rPr>
                <w:rStyle w:val="HTMLCode"/>
                <w:rFonts w:eastAsiaTheme="minorHAnsi"/>
                <w:b/>
                <w:bCs/>
              </w:rPr>
              <w:t>import </w:t>
            </w:r>
            <w:r>
              <w:rPr>
                <w:rStyle w:val="HTMLCode"/>
                <w:rFonts w:eastAsiaTheme="minorHAnsi"/>
              </w:rPr>
              <w:t>java.util.zip.CheckedInputStream;</w:t>
            </w:r>
            <w:r>
              <w:rPr>
                <w:rFonts w:ascii="Courier New" w:hAnsi="Courier New" w:cs="Courier New"/>
                <w:sz w:val="20"/>
                <w:szCs w:val="20"/>
              </w:rPr>
              <w:br/>
            </w:r>
            <w:r>
              <w:rPr>
                <w:rStyle w:val="HTMLCode"/>
                <w:rFonts w:eastAsiaTheme="minorHAnsi"/>
                <w:b/>
                <w:bCs/>
              </w:rPr>
              <w:t>import </w:t>
            </w:r>
            <w:r>
              <w:rPr>
                <w:rStyle w:val="HTMLCode"/>
                <w:rFonts w:eastAsiaTheme="minorHAnsi"/>
              </w:rPr>
              <w:t>java.util.zip.CRC32;</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rPr>
              <w:t>public class </w:t>
            </w:r>
            <w:r>
              <w:rPr>
                <w:rStyle w:val="HTMLCode"/>
                <w:rFonts w:eastAsiaTheme="minorHAnsi"/>
              </w:rPr>
              <w:t>ChecksumCRC32 {</w:t>
            </w:r>
            <w:r>
              <w:rPr>
                <w:rFonts w:ascii="Courier New" w:hAnsi="Courier New" w:cs="Courier New"/>
                <w:sz w:val="20"/>
                <w:szCs w:val="20"/>
              </w:rPr>
              <w:br/>
            </w:r>
            <w:r>
              <w:rPr>
                <w:rStyle w:val="HTMLCode"/>
                <w:rFonts w:eastAsiaTheme="minorHAnsi"/>
              </w:rPr>
              <w:t>  </w:t>
            </w:r>
            <w:r>
              <w:rPr>
                <w:rStyle w:val="HTMLCode"/>
                <w:rFonts w:eastAsiaTheme="minorHAnsi"/>
                <w:b/>
                <w:bCs/>
              </w:rPr>
              <w:t>public void </w:t>
            </w:r>
            <w:r>
              <w:rPr>
                <w:rStyle w:val="HTMLCode"/>
                <w:rFonts w:eastAsiaTheme="minorHAnsi"/>
              </w:rPr>
              <w:t>checkSum(String file){</w:t>
            </w:r>
            <w:r>
              <w:rPr>
                <w:rFonts w:ascii="Courier New" w:hAnsi="Courier New" w:cs="Courier New"/>
                <w:sz w:val="20"/>
                <w:szCs w:val="20"/>
              </w:rPr>
              <w:br/>
            </w:r>
            <w:r>
              <w:rPr>
                <w:rStyle w:val="HTMLCode"/>
                <w:rFonts w:eastAsiaTheme="minorHAnsi"/>
              </w:rPr>
              <w:t>  </w:t>
            </w:r>
            <w:r>
              <w:rPr>
                <w:rStyle w:val="HTMLCode"/>
                <w:rFonts w:eastAsiaTheme="minorHAnsi"/>
                <w:b/>
                <w:bCs/>
              </w:rPr>
              <w:t>try</w:t>
            </w:r>
            <w:r>
              <w:rPr>
                <w:rStyle w:val="HTMLCode"/>
                <w:rFonts w:eastAsiaTheme="minorHAnsi"/>
              </w:rPr>
              <w:t>{</w:t>
            </w:r>
            <w:r>
              <w:rPr>
                <w:rFonts w:ascii="Courier New" w:hAnsi="Courier New" w:cs="Courier New"/>
                <w:sz w:val="20"/>
                <w:szCs w:val="20"/>
              </w:rPr>
              <w:br/>
            </w:r>
            <w:r>
              <w:rPr>
                <w:rStyle w:val="HTMLCode"/>
                <w:rFonts w:eastAsiaTheme="minorHAnsi"/>
              </w:rPr>
              <w:t>  FileInputStream fis = </w:t>
            </w:r>
            <w:r>
              <w:rPr>
                <w:rStyle w:val="HTMLCode"/>
                <w:rFonts w:eastAsiaTheme="minorHAnsi"/>
                <w:b/>
                <w:bCs/>
              </w:rPr>
              <w:t>null</w:t>
            </w:r>
            <w:r>
              <w:rPr>
                <w:rStyle w:val="HTMLCode"/>
                <w:rFonts w:eastAsiaTheme="minorHAnsi"/>
              </w:rPr>
              <w:t>;</w:t>
            </w:r>
            <w:r>
              <w:rPr>
                <w:rFonts w:ascii="Courier New" w:hAnsi="Courier New" w:cs="Courier New"/>
                <w:sz w:val="20"/>
                <w:szCs w:val="20"/>
              </w:rPr>
              <w:br/>
            </w:r>
            <w:r>
              <w:rPr>
                <w:rStyle w:val="HTMLCode"/>
                <w:rFonts w:eastAsiaTheme="minorHAnsi"/>
              </w:rPr>
              <w:t>  CheckedInputStream cis = </w:t>
            </w:r>
            <w:r>
              <w:rPr>
                <w:rStyle w:val="HTMLCode"/>
                <w:rFonts w:eastAsiaTheme="minorHAnsi"/>
                <w:b/>
                <w:bCs/>
              </w:rPr>
              <w:t>null</w:t>
            </w:r>
            <w:r>
              <w:rPr>
                <w:rStyle w:val="HTMLCode"/>
                <w:rFonts w:eastAsiaTheme="minorHAnsi"/>
              </w:rPr>
              <w:t>;</w:t>
            </w:r>
            <w:r>
              <w:rPr>
                <w:rFonts w:ascii="Courier New" w:hAnsi="Courier New" w:cs="Courier New"/>
                <w:sz w:val="20"/>
                <w:szCs w:val="20"/>
              </w:rPr>
              <w:br/>
            </w:r>
            <w:r>
              <w:rPr>
                <w:rStyle w:val="HTMLCode"/>
                <w:rFonts w:eastAsiaTheme="minorHAnsi"/>
              </w:rPr>
              <w:t>  CRC32 crc = </w:t>
            </w:r>
            <w:r>
              <w:rPr>
                <w:rStyle w:val="HTMLCode"/>
                <w:rFonts w:eastAsiaTheme="minorHAnsi"/>
                <w:b/>
                <w:bCs/>
              </w:rPr>
              <w:t>null</w:t>
            </w:r>
            <w:r>
              <w:rPr>
                <w:rStyle w:val="HTMLCode"/>
                <w:rFonts w:eastAsiaTheme="minorHAnsi"/>
              </w:rPr>
              <w:t>;</w:t>
            </w:r>
            <w:r>
              <w:rPr>
                <w:rFonts w:ascii="Courier New" w:hAnsi="Courier New" w:cs="Courier New"/>
                <w:sz w:val="20"/>
                <w:szCs w:val="20"/>
              </w:rPr>
              <w:br/>
            </w:r>
            <w:r>
              <w:rPr>
                <w:rStyle w:val="HTMLCode"/>
                <w:rFonts w:eastAsiaTheme="minorHAnsi"/>
              </w:rPr>
              <w:t>  </w:t>
            </w:r>
            <w:r>
              <w:rPr>
                <w:rStyle w:val="HTMLCode"/>
                <w:rFonts w:eastAsiaTheme="minorHAnsi"/>
                <w:b/>
                <w:bCs/>
              </w:rPr>
              <w:t>long </w:t>
            </w:r>
            <w:r>
              <w:rPr>
                <w:rStyle w:val="HTMLCode"/>
                <w:rFonts w:eastAsiaTheme="minorHAnsi"/>
              </w:rPr>
              <w:t>sizeOfFile = 0;</w:t>
            </w:r>
            <w:r>
              <w:rPr>
                <w:rFonts w:ascii="Courier New" w:hAnsi="Courier New" w:cs="Courier New"/>
                <w:sz w:val="20"/>
                <w:szCs w:val="20"/>
              </w:rPr>
              <w:br/>
            </w:r>
            <w:r>
              <w:rPr>
                <w:rStyle w:val="HTMLCode"/>
                <w:rFonts w:eastAsiaTheme="minorHAnsi"/>
              </w:rPr>
              <w:t>  </w:t>
            </w:r>
            <w:r>
              <w:rPr>
                <w:rStyle w:val="HTMLCode"/>
                <w:rFonts w:eastAsiaTheme="minorHAnsi"/>
                <w:b/>
                <w:bCs/>
              </w:rPr>
              <w:t>try</w:t>
            </w:r>
            <w:r>
              <w:rPr>
                <w:rStyle w:val="HTMLCode"/>
                <w:rFonts w:eastAsiaTheme="minorHAnsi"/>
              </w:rPr>
              <w:t>{</w:t>
            </w:r>
            <w:r>
              <w:rPr>
                <w:rFonts w:ascii="Courier New" w:hAnsi="Courier New" w:cs="Courier New"/>
                <w:sz w:val="20"/>
                <w:szCs w:val="20"/>
              </w:rPr>
              <w:br/>
            </w:r>
            <w:r>
              <w:rPr>
                <w:rStyle w:val="HTMLCode"/>
                <w:rFonts w:eastAsiaTheme="minorHAnsi"/>
              </w:rPr>
              <w:t>  fis = </w:t>
            </w:r>
            <w:r>
              <w:rPr>
                <w:rStyle w:val="HTMLCode"/>
                <w:rFonts w:eastAsiaTheme="minorHAnsi"/>
                <w:b/>
                <w:bCs/>
              </w:rPr>
              <w:t>new </w:t>
            </w:r>
            <w:r>
              <w:rPr>
                <w:rStyle w:val="HTMLCode"/>
                <w:rFonts w:eastAsiaTheme="minorHAnsi"/>
              </w:rPr>
              <w:t>FileInputStream(file);  </w:t>
            </w:r>
            <w:r>
              <w:rPr>
                <w:rFonts w:ascii="Courier New" w:hAnsi="Courier New" w:cs="Courier New"/>
                <w:sz w:val="20"/>
                <w:szCs w:val="20"/>
              </w:rPr>
              <w:br/>
            </w:r>
            <w:r>
              <w:rPr>
                <w:rStyle w:val="HTMLCode"/>
                <w:rFonts w:eastAsiaTheme="minorHAnsi"/>
              </w:rPr>
              <w:t>  crc = </w:t>
            </w:r>
            <w:r>
              <w:rPr>
                <w:rStyle w:val="HTMLCode"/>
                <w:rFonts w:eastAsiaTheme="minorHAnsi"/>
                <w:b/>
                <w:bCs/>
              </w:rPr>
              <w:t>new </w:t>
            </w:r>
            <w:r>
              <w:rPr>
                <w:rStyle w:val="HTMLCode"/>
                <w:rFonts w:eastAsiaTheme="minorHAnsi"/>
              </w:rPr>
              <w:t>CRC32();</w:t>
            </w:r>
            <w:r>
              <w:rPr>
                <w:rFonts w:ascii="Courier New" w:hAnsi="Courier New" w:cs="Courier New"/>
                <w:sz w:val="20"/>
                <w:szCs w:val="20"/>
              </w:rPr>
              <w:br/>
            </w:r>
            <w:r>
              <w:rPr>
                <w:rStyle w:val="HTMLCode"/>
                <w:rFonts w:eastAsiaTheme="minorHAnsi"/>
              </w:rPr>
              <w:t>  cis = </w:t>
            </w:r>
            <w:r>
              <w:rPr>
                <w:rStyle w:val="HTMLCode"/>
                <w:rFonts w:eastAsiaTheme="minorHAnsi"/>
                <w:b/>
                <w:bCs/>
              </w:rPr>
              <w:t>new </w:t>
            </w:r>
            <w:r>
              <w:rPr>
                <w:rStyle w:val="HTMLCode"/>
                <w:rFonts w:eastAsiaTheme="minorHAnsi"/>
              </w:rPr>
              <w:t>CheckedInputStream(fis, crc);</w:t>
            </w:r>
            <w:r>
              <w:rPr>
                <w:rFonts w:ascii="Courier New" w:hAnsi="Courier New" w:cs="Courier New"/>
                <w:sz w:val="20"/>
                <w:szCs w:val="20"/>
              </w:rPr>
              <w:br/>
            </w:r>
            <w:r>
              <w:rPr>
                <w:rStyle w:val="HTMLCode"/>
                <w:rFonts w:eastAsiaTheme="minorHAnsi"/>
              </w:rPr>
              <w:t>  sizeOfFile = </w:t>
            </w:r>
            <w:r>
              <w:rPr>
                <w:rStyle w:val="HTMLCode"/>
                <w:rFonts w:eastAsiaTheme="minorHAnsi"/>
                <w:b/>
                <w:bCs/>
              </w:rPr>
              <w:t>new </w:t>
            </w:r>
            <w:r>
              <w:rPr>
                <w:rStyle w:val="HTMLCode"/>
                <w:rFonts w:eastAsiaTheme="minorHAnsi"/>
              </w:rPr>
              <w:t>File(file).length();</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catch </w:t>
            </w:r>
            <w:r>
              <w:rPr>
                <w:rStyle w:val="HTMLCode"/>
                <w:rFonts w:eastAsiaTheme="minorHAnsi"/>
              </w:rPr>
              <w:t>(Exception e){</w:t>
            </w:r>
            <w:r>
              <w:rPr>
                <w:rFonts w:ascii="Courier New" w:hAnsi="Courier New" w:cs="Courier New"/>
                <w:sz w:val="20"/>
                <w:szCs w:val="20"/>
              </w:rPr>
              <w:br/>
            </w:r>
            <w:r>
              <w:rPr>
                <w:rStyle w:val="HTMLCode"/>
                <w:rFonts w:eastAsiaTheme="minorHAnsi"/>
              </w:rPr>
              <w:t>  System.out.println("File  Not found ");</w:t>
            </w:r>
            <w:r>
              <w:rPr>
                <w:rFonts w:ascii="Courier New" w:hAnsi="Courier New" w:cs="Courier New"/>
                <w:sz w:val="20"/>
                <w:szCs w:val="20"/>
              </w:rPr>
              <w:br/>
            </w:r>
            <w:r>
              <w:rPr>
                <w:rStyle w:val="HTMLCode"/>
                <w:rFonts w:eastAsiaTheme="minorHAnsi"/>
              </w:rPr>
              <w:t>  System.exit(1);</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byte</w:t>
            </w:r>
            <w:r>
              <w:rPr>
                <w:rStyle w:val="HTMLCode"/>
                <w:rFonts w:eastAsiaTheme="minorHAnsi"/>
              </w:rPr>
              <w:t>[] buffer = </w:t>
            </w:r>
            <w:r>
              <w:rPr>
                <w:rStyle w:val="HTMLCode"/>
                <w:rFonts w:eastAsiaTheme="minorHAnsi"/>
                <w:b/>
                <w:bCs/>
              </w:rPr>
              <w:t>new byte</w:t>
            </w:r>
            <w:r>
              <w:rPr>
                <w:rStyle w:val="HTMLCode"/>
                <w:rFonts w:eastAsiaTheme="minorHAnsi"/>
              </w:rPr>
              <w:t>[100];</w:t>
            </w:r>
            <w:r>
              <w:rPr>
                <w:rFonts w:ascii="Courier New" w:hAnsi="Courier New" w:cs="Courier New"/>
                <w:sz w:val="20"/>
                <w:szCs w:val="20"/>
              </w:rPr>
              <w:br/>
            </w:r>
            <w:r>
              <w:rPr>
                <w:rStyle w:val="HTMLCode"/>
                <w:rFonts w:eastAsiaTheme="minorHAnsi"/>
              </w:rPr>
              <w:t>  </w:t>
            </w:r>
            <w:r>
              <w:rPr>
                <w:rStyle w:val="HTMLCode"/>
                <w:rFonts w:eastAsiaTheme="minorHAnsi"/>
                <w:b/>
                <w:bCs/>
              </w:rPr>
              <w:t>while</w:t>
            </w:r>
            <w:r>
              <w:rPr>
                <w:rStyle w:val="HTMLCode"/>
                <w:rFonts w:eastAsiaTheme="minorHAnsi"/>
              </w:rPr>
              <w:t>(cis.read(buffer)&gt;=0){</w:t>
            </w:r>
            <w:r>
              <w:rPr>
                <w:rFonts w:ascii="Courier New" w:hAnsi="Courier New" w:cs="Courier New"/>
                <w:sz w:val="20"/>
                <w:szCs w:val="20"/>
              </w:rPr>
              <w:br/>
            </w:r>
            <w:r>
              <w:rPr>
                <w:rStyle w:val="HTMLCode"/>
                <w:rFonts w:eastAsiaTheme="minorHAnsi"/>
              </w:rPr>
              <w:t>  </w:t>
            </w:r>
            <w:r>
              <w:rPr>
                <w:rStyle w:val="HTMLCode"/>
                <w:rFonts w:eastAsiaTheme="minorHAnsi"/>
                <w:b/>
                <w:bCs/>
              </w:rPr>
              <w:t>long </w:t>
            </w:r>
            <w:r>
              <w:rPr>
                <w:rStyle w:val="HTMLCode"/>
                <w:rFonts w:eastAsiaTheme="minorHAnsi"/>
              </w:rPr>
              <w:t>checksum = cis.getChecksum().getValue();</w:t>
            </w:r>
            <w:r>
              <w:rPr>
                <w:rFonts w:ascii="Courier New" w:hAnsi="Courier New" w:cs="Courier New"/>
                <w:sz w:val="20"/>
                <w:szCs w:val="20"/>
              </w:rPr>
              <w:br/>
            </w:r>
            <w:r>
              <w:rPr>
                <w:rStyle w:val="HTMLCode"/>
                <w:rFonts w:eastAsiaTheme="minorHAnsi"/>
              </w:rPr>
              <w:t>  System.out.println(checksum + " " + sizeOfFile + " " + file);</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catch</w:t>
            </w:r>
            <w:r>
              <w:rPr>
                <w:rStyle w:val="HTMLCode"/>
                <w:rFonts w:eastAsiaTheme="minorHAnsi"/>
              </w:rPr>
              <w:t>(IOException e){</w:t>
            </w:r>
            <w:r>
              <w:rPr>
                <w:rFonts w:ascii="Courier New" w:hAnsi="Courier New" w:cs="Courier New"/>
                <w:sz w:val="20"/>
                <w:szCs w:val="20"/>
              </w:rPr>
              <w:br/>
            </w:r>
            <w:r>
              <w:rPr>
                <w:rStyle w:val="HTMLCode"/>
                <w:rFonts w:eastAsiaTheme="minorHAnsi"/>
              </w:rPr>
              <w:t>  System.out.println("the exception has been thrown" + e);</w:t>
            </w:r>
            <w:r>
              <w:rPr>
                <w:rFonts w:ascii="Courier New" w:hAnsi="Courier New" w:cs="Courier New"/>
                <w:sz w:val="20"/>
                <w:szCs w:val="20"/>
              </w:rPr>
              <w:br/>
            </w:r>
            <w:r>
              <w:rPr>
                <w:rStyle w:val="HTMLCode"/>
                <w:rFonts w:eastAsiaTheme="minorHAnsi"/>
              </w:rPr>
              <w:t>  System.exit(1);</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public static void </w:t>
            </w:r>
            <w:r>
              <w:rPr>
                <w:rStyle w:val="HTMLCode"/>
                <w:rFonts w:eastAsiaTheme="minorHAnsi"/>
              </w:rPr>
              <w:t>main(String[] args) {</w:t>
            </w:r>
            <w:r>
              <w:rPr>
                <w:rFonts w:ascii="Courier New" w:hAnsi="Courier New" w:cs="Courier New"/>
                <w:sz w:val="20"/>
                <w:szCs w:val="20"/>
              </w:rPr>
              <w:br/>
            </w:r>
            <w:r>
              <w:rPr>
                <w:rStyle w:val="HTMLCode"/>
                <w:rFonts w:eastAsiaTheme="minorHAnsi"/>
              </w:rPr>
              <w:t>  ChecksumCRC32 crc = </w:t>
            </w:r>
            <w:r>
              <w:rPr>
                <w:rStyle w:val="HTMLCode"/>
                <w:rFonts w:eastAsiaTheme="minorHAnsi"/>
                <w:b/>
                <w:bCs/>
              </w:rPr>
              <w:t>new </w:t>
            </w:r>
            <w:r>
              <w:rPr>
                <w:rStyle w:val="HTMLCode"/>
                <w:rFonts w:eastAsiaTheme="minorHAnsi"/>
              </w:rPr>
              <w:t>ChecksumCRC32();</w:t>
            </w:r>
            <w:r>
              <w:rPr>
                <w:rFonts w:ascii="Courier New" w:hAnsi="Courier New" w:cs="Courier New"/>
                <w:sz w:val="20"/>
                <w:szCs w:val="20"/>
              </w:rPr>
              <w:br/>
            </w:r>
            <w:r>
              <w:rPr>
                <w:rStyle w:val="HTMLCode"/>
                <w:rFonts w:eastAsiaTheme="minorHAnsi"/>
              </w:rPr>
              <w:lastRenderedPageBreak/>
              <w:t>  </w:t>
            </w:r>
            <w:r>
              <w:rPr>
                <w:rStyle w:val="HTMLCode"/>
                <w:rFonts w:eastAsiaTheme="minorHAnsi"/>
                <w:b/>
                <w:bCs/>
              </w:rPr>
              <w:t>if</w:t>
            </w:r>
            <w:r>
              <w:rPr>
                <w:rStyle w:val="HTMLCode"/>
                <w:rFonts w:eastAsiaTheme="minorHAnsi"/>
              </w:rPr>
              <w:t>(args.length!= 1){</w:t>
            </w:r>
            <w:r>
              <w:rPr>
                <w:rFonts w:ascii="Courier New" w:hAnsi="Courier New" w:cs="Courier New"/>
                <w:sz w:val="20"/>
                <w:szCs w:val="20"/>
              </w:rPr>
              <w:br/>
            </w:r>
            <w:r>
              <w:rPr>
                <w:rStyle w:val="HTMLCode"/>
                <w:rFonts w:eastAsiaTheme="minorHAnsi"/>
              </w:rPr>
              <w:t>  System.out.println("Please enter the valid file name : "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Style w:val="HTMLCode"/>
                <w:rFonts w:eastAsiaTheme="minorHAnsi"/>
                <w:b/>
                <w:bCs/>
              </w:rPr>
              <w:t>else</w:t>
            </w:r>
            <w:r>
              <w:rPr>
                <w:rStyle w:val="HTMLCode"/>
                <w:rFonts w:eastAsiaTheme="minorHAnsi"/>
              </w:rPr>
              <w:t>{</w:t>
            </w:r>
            <w:r>
              <w:rPr>
                <w:rFonts w:ascii="Courier New" w:hAnsi="Courier New" w:cs="Courier New"/>
                <w:sz w:val="20"/>
                <w:szCs w:val="20"/>
              </w:rPr>
              <w:br/>
            </w:r>
            <w:r>
              <w:rPr>
                <w:rStyle w:val="HTMLCode"/>
                <w:rFonts w:eastAsiaTheme="minorHAnsi"/>
              </w:rPr>
              <w:t>  crc.checkSum(args[0]);</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  }</w:t>
            </w:r>
            <w:r>
              <w:rPr>
                <w:rFonts w:ascii="Courier New" w:hAnsi="Courier New" w:cs="Courier New"/>
                <w:sz w:val="20"/>
                <w:szCs w:val="20"/>
              </w:rPr>
              <w:br/>
            </w:r>
            <w:r>
              <w:rPr>
                <w:rStyle w:val="HTMLCode"/>
                <w:rFonts w:eastAsiaTheme="minorHAnsi"/>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lastRenderedPageBreak/>
        <w:t>The output of the program is given below.</w:t>
      </w:r>
    </w:p>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t xml:space="preserve">In the output we can see that first we have created a file javalearner.txt in the java folder and pass some information in it. We can see that for each packet a checksum is calculated. The size of each packet is 100 bytes. It can be changed. The output will show 100 checksum </w:t>
      </w:r>
      <w:proofErr w:type="gramStart"/>
      <w:r>
        <w:rPr>
          <w:rStyle w:val="HTMLCode"/>
          <w:color w:val="000000"/>
        </w:rPr>
        <w:t>value</w:t>
      </w:r>
      <w:proofErr w:type="gramEnd"/>
      <w:r>
        <w:rPr>
          <w:rStyle w:val="HTMLCode"/>
          <w:color w:val="000000"/>
        </w:rPr>
        <w:t xml:space="preserve"> as 10 packets are generated. In the output firstly we are displaying the checksum of the packet, secondly the size of the file and lastly the name of the file. </w:t>
      </w:r>
    </w:p>
    <w:tbl>
      <w:tblPr>
        <w:tblW w:w="2400" w:type="pct"/>
        <w:tblCellSpacing w:w="0" w:type="dxa"/>
        <w:shd w:val="clear" w:color="auto" w:fill="000000"/>
        <w:tblCellMar>
          <w:left w:w="0" w:type="dxa"/>
          <w:right w:w="0" w:type="dxa"/>
        </w:tblCellMar>
        <w:tblLook w:val="04A0"/>
      </w:tblPr>
      <w:tblGrid>
        <w:gridCol w:w="4493"/>
      </w:tblGrid>
      <w:tr w:rsidR="00903037" w:rsidTr="00903037">
        <w:trPr>
          <w:tblCellSpacing w:w="0" w:type="dxa"/>
        </w:trPr>
        <w:tc>
          <w:tcPr>
            <w:tcW w:w="5000" w:type="pct"/>
            <w:shd w:val="clear" w:color="auto" w:fill="000000"/>
            <w:vAlign w:val="center"/>
            <w:hideMark/>
          </w:tcPr>
          <w:p w:rsidR="00903037" w:rsidRDefault="00903037">
            <w:pPr>
              <w:spacing w:line="311" w:lineRule="atLeast"/>
              <w:rPr>
                <w:rFonts w:ascii="Arial" w:hAnsi="Arial" w:cs="Arial"/>
                <w:color w:val="000000"/>
                <w:sz w:val="17"/>
                <w:szCs w:val="17"/>
              </w:rPr>
            </w:pPr>
            <w:r>
              <w:rPr>
                <w:rFonts w:ascii="Arial" w:hAnsi="Arial" w:cs="Arial"/>
                <w:b/>
                <w:bCs/>
                <w:color w:val="FFFFFF"/>
                <w:sz w:val="17"/>
                <w:szCs w:val="17"/>
              </w:rPr>
              <w:t>C:\java&gt;java ChecksumCRC32  javalearner.txt</w:t>
            </w:r>
            <w:r>
              <w:rPr>
                <w:rFonts w:ascii="Arial" w:hAnsi="Arial" w:cs="Arial"/>
                <w:b/>
                <w:bCs/>
                <w:color w:val="FFFFFF"/>
                <w:sz w:val="17"/>
                <w:szCs w:val="17"/>
              </w:rPr>
              <w:br/>
              <w:t>566064419   958  javalearner.txt</w:t>
            </w:r>
            <w:r>
              <w:rPr>
                <w:rFonts w:ascii="Arial" w:hAnsi="Arial" w:cs="Arial"/>
                <w:b/>
                <w:bCs/>
                <w:color w:val="FFFFFF"/>
                <w:sz w:val="17"/>
                <w:szCs w:val="17"/>
              </w:rPr>
              <w:br/>
              <w:t>3839930655   958  javalearner.txt</w:t>
            </w:r>
            <w:r>
              <w:rPr>
                <w:rFonts w:ascii="Arial" w:hAnsi="Arial" w:cs="Arial"/>
                <w:b/>
                <w:bCs/>
                <w:color w:val="FFFFFF"/>
                <w:sz w:val="17"/>
                <w:szCs w:val="17"/>
              </w:rPr>
              <w:br/>
              <w:t>3892475745   958  javalearner.txt</w:t>
            </w:r>
            <w:r>
              <w:rPr>
                <w:rFonts w:ascii="Arial" w:hAnsi="Arial" w:cs="Arial"/>
                <w:b/>
                <w:bCs/>
                <w:color w:val="FFFFFF"/>
                <w:sz w:val="17"/>
                <w:szCs w:val="17"/>
              </w:rPr>
              <w:br/>
              <w:t>3357861592   958  javalearner.txt</w:t>
            </w:r>
            <w:r>
              <w:rPr>
                <w:rFonts w:ascii="Arial" w:hAnsi="Arial" w:cs="Arial"/>
                <w:b/>
                <w:bCs/>
                <w:color w:val="FFFFFF"/>
                <w:sz w:val="17"/>
                <w:szCs w:val="17"/>
              </w:rPr>
              <w:br/>
              <w:t>4227549807   958  javalearner.txt</w:t>
            </w:r>
            <w:r>
              <w:rPr>
                <w:rFonts w:ascii="Arial" w:hAnsi="Arial" w:cs="Arial"/>
                <w:b/>
                <w:bCs/>
                <w:color w:val="FFFFFF"/>
                <w:sz w:val="17"/>
                <w:szCs w:val="17"/>
              </w:rPr>
              <w:br/>
              <w:t>459090179   958  javalearner.txt</w:t>
            </w:r>
            <w:r>
              <w:rPr>
                <w:rFonts w:ascii="Arial" w:hAnsi="Arial" w:cs="Arial"/>
                <w:b/>
                <w:bCs/>
                <w:color w:val="FFFFFF"/>
                <w:sz w:val="17"/>
                <w:szCs w:val="17"/>
              </w:rPr>
              <w:br/>
              <w:t>3273102972   958  javalearner.txt</w:t>
            </w:r>
            <w:r>
              <w:rPr>
                <w:rFonts w:ascii="Arial" w:hAnsi="Arial" w:cs="Arial"/>
                <w:b/>
                <w:bCs/>
                <w:color w:val="FFFFFF"/>
                <w:sz w:val="17"/>
                <w:szCs w:val="17"/>
              </w:rPr>
              <w:br/>
              <w:t>1119235310   958  javalearner.txt</w:t>
            </w:r>
            <w:r>
              <w:rPr>
                <w:rFonts w:ascii="Arial" w:hAnsi="Arial" w:cs="Arial"/>
                <w:b/>
                <w:bCs/>
                <w:color w:val="FFFFFF"/>
                <w:sz w:val="17"/>
                <w:szCs w:val="17"/>
              </w:rPr>
              <w:br/>
              <w:t>2705113445   958  javalearner.txt</w:t>
            </w:r>
            <w:r>
              <w:rPr>
                <w:rFonts w:ascii="Arial" w:hAnsi="Arial" w:cs="Arial"/>
                <w:b/>
                <w:bCs/>
                <w:color w:val="FFFFFF"/>
                <w:sz w:val="17"/>
                <w:szCs w:val="17"/>
              </w:rPr>
              <w:br/>
              <w:t>695211703   958  javalearner.txt</w:t>
            </w:r>
          </w:p>
        </w:tc>
      </w:tr>
    </w:tbl>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t>Constructing a File Name path</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23" name="Picture 623" descr="http://www.roseindia.net/images/previous.gif">
              <a:hlinkClick xmlns:a="http://schemas.openxmlformats.org/drawingml/2006/main" r:id="rId2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http://www.roseindia.net/images/previous.gif">
                      <a:hlinkClick r:id="rId25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24" name="Picture 62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25" name="Picture 625" descr="http://www.roseindia.net/images/next.gif">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http://www.roseindia.net/images/next.gif">
                      <a:hlinkClick r:id="rId25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Java programming tutorial will teach you how you can construct a file name path. By using the constructing filename path it is possible to set dynamic path, which is helpful for mapping local</w:t>
      </w:r>
      <w:proofErr w:type="gramStart"/>
      <w:r>
        <w:rPr>
          <w:rFonts w:ascii="Arial" w:hAnsi="Arial" w:cs="Arial"/>
          <w:color w:val="000000"/>
          <w:sz w:val="17"/>
          <w:szCs w:val="17"/>
        </w:rPr>
        <w:t>  file</w:t>
      </w:r>
      <w:proofErr w:type="gramEnd"/>
      <w:r>
        <w:rPr>
          <w:rFonts w:ascii="Arial" w:hAnsi="Arial" w:cs="Arial"/>
          <w:color w:val="000000"/>
          <w:sz w:val="17"/>
          <w:szCs w:val="17"/>
        </w:rPr>
        <w:t xml:space="preserve"> name with the actual path of the file.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Java API has provided us many packages, one of them is</w:t>
      </w:r>
      <w:r>
        <w:rPr>
          <w:rStyle w:val="apple-converted-space"/>
          <w:rFonts w:ascii="Arial" w:hAnsi="Arial" w:cs="Arial"/>
          <w:color w:val="000000"/>
          <w:sz w:val="17"/>
          <w:szCs w:val="17"/>
        </w:rPr>
        <w:t> </w:t>
      </w:r>
      <w:r>
        <w:rPr>
          <w:rFonts w:ascii="Arial" w:hAnsi="Arial" w:cs="Arial"/>
          <w:b/>
          <w:bCs/>
          <w:color w:val="000000"/>
          <w:sz w:val="17"/>
          <w:szCs w:val="17"/>
        </w:rPr>
        <w:t>java.io</w:t>
      </w:r>
      <w:proofErr w:type="gramStart"/>
      <w:r>
        <w:rPr>
          <w:rFonts w:ascii="Arial" w:hAnsi="Arial" w:cs="Arial"/>
          <w:color w:val="000000"/>
          <w:sz w:val="17"/>
          <w:szCs w:val="17"/>
        </w:rPr>
        <w:t>  package</w:t>
      </w:r>
      <w:proofErr w:type="gramEnd"/>
      <w:r>
        <w:rPr>
          <w:rFonts w:ascii="Arial" w:hAnsi="Arial" w:cs="Arial"/>
          <w:color w:val="000000"/>
          <w:sz w:val="17"/>
          <w:szCs w:val="17"/>
        </w:rPr>
        <w:t>. This package contains a</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class</w:t>
      </w:r>
      <w:proofErr w:type="gramStart"/>
      <w:r>
        <w:rPr>
          <w:rFonts w:ascii="Arial" w:hAnsi="Arial" w:cs="Arial"/>
          <w:color w:val="000000"/>
          <w:sz w:val="17"/>
          <w:szCs w:val="17"/>
        </w:rPr>
        <w:t>  In</w:t>
      </w:r>
      <w:proofErr w:type="gramEnd"/>
      <w:r>
        <w:rPr>
          <w:rFonts w:ascii="Arial" w:hAnsi="Arial" w:cs="Arial"/>
          <w:color w:val="000000"/>
          <w:sz w:val="17"/>
          <w:szCs w:val="17"/>
        </w:rPr>
        <w:t xml:space="preserve"> this example we are using one</w:t>
      </w:r>
      <w:r>
        <w:rPr>
          <w:rStyle w:val="apple-converted-space"/>
          <w:rFonts w:ascii="Arial" w:hAnsi="Arial" w:cs="Arial"/>
          <w:color w:val="000000"/>
          <w:sz w:val="17"/>
          <w:szCs w:val="17"/>
        </w:rPr>
        <w:t> </w:t>
      </w:r>
      <w:r>
        <w:rPr>
          <w:rFonts w:ascii="Arial" w:hAnsi="Arial" w:cs="Arial"/>
          <w:b/>
          <w:bCs/>
          <w:color w:val="000000"/>
          <w:sz w:val="17"/>
          <w:szCs w:val="17"/>
        </w:rPr>
        <w:t>static final</w:t>
      </w:r>
      <w:r>
        <w:rPr>
          <w:rStyle w:val="apple-converted-space"/>
          <w:rFonts w:ascii="Arial" w:hAnsi="Arial" w:cs="Arial"/>
          <w:color w:val="000000"/>
          <w:sz w:val="17"/>
          <w:szCs w:val="17"/>
        </w:rPr>
        <w:t> </w:t>
      </w:r>
      <w:r>
        <w:rPr>
          <w:rFonts w:ascii="Arial" w:hAnsi="Arial" w:cs="Arial"/>
          <w:color w:val="000000"/>
          <w:sz w:val="17"/>
          <w:szCs w:val="17"/>
        </w:rPr>
        <w:t>variable of File class i.e..</w:t>
      </w:r>
      <w:r>
        <w:rPr>
          <w:rStyle w:val="apple-converted-space"/>
          <w:rFonts w:ascii="Arial" w:hAnsi="Arial" w:cs="Arial"/>
          <w:color w:val="000000"/>
          <w:sz w:val="17"/>
          <w:szCs w:val="17"/>
        </w:rPr>
        <w:t> </w:t>
      </w:r>
      <w:proofErr w:type="gramStart"/>
      <w:r>
        <w:rPr>
          <w:rFonts w:ascii="Arial" w:hAnsi="Arial" w:cs="Arial"/>
          <w:b/>
          <w:bCs/>
          <w:color w:val="000000"/>
          <w:sz w:val="17"/>
          <w:szCs w:val="17"/>
        </w:rPr>
        <w:t>separatorChar</w:t>
      </w:r>
      <w:proofErr w:type="gramEnd"/>
      <w:r>
        <w:rPr>
          <w:rFonts w:ascii="Arial" w:hAnsi="Arial" w:cs="Arial"/>
          <w:color w:val="000000"/>
          <w:sz w:val="17"/>
          <w:szCs w:val="17"/>
        </w:rPr>
        <w:t xml:space="preserve">. The value of this separator is system dependent.  If we are using Windows platform then the value of this separator is  ' \ </w:t>
      </w:r>
      <w:proofErr w:type="gramStart"/>
      <w:r>
        <w:rPr>
          <w:rFonts w:ascii="Arial" w:hAnsi="Arial" w:cs="Arial"/>
          <w:color w:val="000000"/>
          <w:sz w:val="17"/>
          <w:szCs w:val="17"/>
        </w:rPr>
        <w:t>' .</w:t>
      </w:r>
      <w:proofErr w:type="gramEnd"/>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772"/>
      </w:tblGrid>
      <w:tr w:rsidR="00903037" w:rsidTr="00903037">
        <w:trPr>
          <w:tblCellSpacing w:w="0" w:type="dxa"/>
        </w:trPr>
        <w:tc>
          <w:tcPr>
            <w:tcW w:w="0" w:type="auto"/>
            <w:shd w:val="clear" w:color="auto" w:fill="FFFFCC"/>
            <w:noWrap/>
            <w:hideMark/>
          </w:tcPr>
          <w:p w:rsidR="00903037" w:rsidRDefault="00903037">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ConstructingFileNamePath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rPr>
              <w:t> </w:t>
            </w:r>
            <w:r>
              <w:rPr>
                <w:rStyle w:val="apple-converted-space"/>
                <w:rFonts w:ascii="Courier New" w:hAnsi="Courier New" w:cs="Courier New"/>
                <w:sz w:val="20"/>
                <w:szCs w:val="20"/>
              </w:rPr>
              <w:t> </w:t>
            </w:r>
            <w:r>
              <w:rPr>
                <w:rStyle w:val="HTMLCode"/>
                <w:rFonts w:eastAsiaTheme="minorHAnsi"/>
                <w:color w:val="FFFFFF"/>
              </w:rPr>
              <w:t>  </w:t>
            </w:r>
            <w:r>
              <w:rPr>
                <w:rStyle w:val="HTMLCode"/>
                <w:rFonts w:eastAsiaTheme="minorHAnsi"/>
                <w:color w:val="000000"/>
              </w:rPr>
              <w:t>String filepath = File.separatorChar </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2A00FF"/>
              </w:rPr>
              <w:t>"java" </w:t>
            </w:r>
            <w:r>
              <w:rPr>
                <w:rStyle w:val="HTMLCode"/>
                <w:rFonts w:eastAsiaTheme="minorHAnsi"/>
                <w:color w:val="000000"/>
              </w:rPr>
              <w:t>+ File.separatorChar + </w:t>
            </w:r>
            <w:r>
              <w:rPr>
                <w:rStyle w:val="HTMLCode"/>
                <w:rFonts w:eastAsiaTheme="minorHAnsi"/>
                <w:color w:val="2A00FF"/>
              </w:rPr>
              <w:t>"example"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path of the file is  :  " </w:t>
            </w:r>
            <w:r>
              <w:rPr>
                <w:rStyle w:val="HTMLCode"/>
                <w:rFonts w:eastAsiaTheme="minorHAnsi"/>
                <w:color w:val="000000"/>
              </w:rPr>
              <w:t>+ filepath);</w:t>
            </w:r>
            <w:r>
              <w:rPr>
                <w:rFonts w:ascii="Courier New" w:hAnsi="Courier New" w:cs="Courier New"/>
                <w:sz w:val="20"/>
                <w:szCs w:val="20"/>
              </w:rPr>
              <w:br/>
            </w:r>
            <w:r>
              <w:rPr>
                <w:rStyle w:val="HTMLCode"/>
                <w:rFonts w:eastAsiaTheme="minorHAnsi"/>
                <w:color w:val="FFFFFF"/>
              </w:rPr>
              <w:t>  </w:t>
            </w:r>
            <w:r>
              <w:rPr>
                <w:rStyle w:val="apple-converted-space"/>
                <w:rFonts w:ascii="Courier New" w:hAnsi="Courier New" w:cs="Courier New"/>
                <w:sz w:val="20"/>
                <w:szCs w:val="20"/>
              </w:rPr>
              <w:t> </w:t>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t>Output of this program is given below:</w:t>
      </w:r>
    </w:p>
    <w:tbl>
      <w:tblPr>
        <w:tblW w:w="1700" w:type="pct"/>
        <w:tblCellSpacing w:w="0" w:type="dxa"/>
        <w:shd w:val="clear" w:color="auto" w:fill="000000"/>
        <w:tblCellMar>
          <w:left w:w="0" w:type="dxa"/>
          <w:right w:w="0" w:type="dxa"/>
        </w:tblCellMar>
        <w:tblLook w:val="04A0"/>
      </w:tblPr>
      <w:tblGrid>
        <w:gridCol w:w="3182"/>
      </w:tblGrid>
      <w:tr w:rsidR="00903037" w:rsidTr="00903037">
        <w:trPr>
          <w:tblCellSpacing w:w="0" w:type="dxa"/>
        </w:trPr>
        <w:tc>
          <w:tcPr>
            <w:tcW w:w="5000" w:type="pct"/>
            <w:shd w:val="clear" w:color="auto" w:fill="000000"/>
            <w:vAlign w:val="center"/>
            <w:hideMark/>
          </w:tcPr>
          <w:p w:rsidR="00903037" w:rsidRDefault="00903037">
            <w:pPr>
              <w:spacing w:line="311" w:lineRule="atLeast"/>
              <w:rPr>
                <w:rFonts w:ascii="Arial" w:hAnsi="Arial" w:cs="Arial"/>
                <w:color w:val="000000"/>
                <w:sz w:val="17"/>
                <w:szCs w:val="17"/>
              </w:rPr>
            </w:pPr>
            <w:r>
              <w:rPr>
                <w:rFonts w:ascii="Arial" w:hAnsi="Arial" w:cs="Arial"/>
                <w:b/>
                <w:bCs/>
                <w:color w:val="FFFFFF"/>
                <w:sz w:val="17"/>
                <w:szCs w:val="17"/>
              </w:rPr>
              <w:t>C:\java&gt;java ConstructingFileNamePath</w:t>
            </w:r>
            <w:r>
              <w:rPr>
                <w:rFonts w:ascii="Arial" w:hAnsi="Arial" w:cs="Arial"/>
                <w:b/>
                <w:bCs/>
                <w:color w:val="FFFFFF"/>
                <w:sz w:val="17"/>
                <w:szCs w:val="17"/>
              </w:rPr>
              <w:br/>
              <w:t>The path of the file is : \java\example</w:t>
            </w:r>
          </w:p>
        </w:tc>
      </w:tr>
    </w:tbl>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t>Use of Array in Java</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29" name="Picture 629" descr="http://www.roseindia.net/images/previous.gif">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descr="http://www.roseindia.net/images/previous.gif">
                      <a:hlinkClick r:id="rId25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30" name="Picture 63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31" name="Picture 631" descr="http://www.roseindia.net/images/next.gif">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descr="http://www.roseindia.net/images/next.gif">
                      <a:hlinkClick r:id="rId25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Java programming example will teach you the the concepts of arrays so that you can write a program on array by yourself. An array works a container object which can hold </w:t>
      </w:r>
      <w:proofErr w:type="gramStart"/>
      <w:r>
        <w:rPr>
          <w:rFonts w:ascii="Arial" w:hAnsi="Arial" w:cs="Arial"/>
          <w:color w:val="000000"/>
          <w:sz w:val="17"/>
          <w:szCs w:val="17"/>
        </w:rPr>
        <w:t>a values</w:t>
      </w:r>
      <w:proofErr w:type="gramEnd"/>
      <w:r>
        <w:rPr>
          <w:rFonts w:ascii="Arial" w:hAnsi="Arial" w:cs="Arial"/>
          <w:color w:val="000000"/>
          <w:sz w:val="17"/>
          <w:szCs w:val="17"/>
        </w:rPr>
        <w:t xml:space="preserve"> of same type. The length of an array is created when the array is going to be created.</w:t>
      </w:r>
      <w:r>
        <w:rPr>
          <w:rStyle w:val="apple-converted-space"/>
          <w:rFonts w:ascii="Arial" w:hAnsi="Arial" w:cs="Arial"/>
          <w:color w:val="000000"/>
          <w:sz w:val="17"/>
          <w:szCs w:val="17"/>
        </w:rPr>
        <w:t> </w:t>
      </w:r>
      <w:r>
        <w:rPr>
          <w:rFonts w:ascii="Arial" w:hAnsi="Arial" w:cs="Arial"/>
          <w:b/>
          <w:bCs/>
          <w:color w:val="000000"/>
          <w:sz w:val="17"/>
          <w:szCs w:val="17"/>
        </w:rPr>
        <w:t>Arrays</w:t>
      </w:r>
      <w:r>
        <w:rPr>
          <w:rStyle w:val="apple-converted-space"/>
          <w:rFonts w:ascii="Arial" w:hAnsi="Arial" w:cs="Arial"/>
          <w:color w:val="000000"/>
          <w:sz w:val="17"/>
          <w:szCs w:val="17"/>
        </w:rPr>
        <w:t> </w:t>
      </w:r>
      <w:r>
        <w:rPr>
          <w:rFonts w:ascii="Arial" w:hAnsi="Arial" w:cs="Arial"/>
          <w:color w:val="000000"/>
          <w:sz w:val="17"/>
          <w:szCs w:val="17"/>
        </w:rPr>
        <w:t xml:space="preserve">can be created in following ways. One way to create </w:t>
      </w:r>
      <w:proofErr w:type="gramStart"/>
      <w:r>
        <w:rPr>
          <w:rFonts w:ascii="Arial" w:hAnsi="Arial" w:cs="Arial"/>
          <w:color w:val="000000"/>
          <w:sz w:val="17"/>
          <w:szCs w:val="17"/>
        </w:rPr>
        <w:t>a</w:t>
      </w:r>
      <w:proofErr w:type="gramEnd"/>
      <w:r>
        <w:rPr>
          <w:rFonts w:ascii="Arial" w:hAnsi="Arial" w:cs="Arial"/>
          <w:color w:val="000000"/>
          <w:sz w:val="17"/>
          <w:szCs w:val="17"/>
        </w:rPr>
        <w:t xml:space="preserve"> array is by using</w:t>
      </w:r>
      <w:r>
        <w:rPr>
          <w:rStyle w:val="apple-converted-space"/>
          <w:rFonts w:ascii="Arial" w:hAnsi="Arial" w:cs="Arial"/>
          <w:color w:val="000000"/>
          <w:sz w:val="17"/>
          <w:szCs w:val="17"/>
        </w:rPr>
        <w:t> </w:t>
      </w:r>
      <w:r>
        <w:rPr>
          <w:rFonts w:ascii="Arial" w:hAnsi="Arial" w:cs="Arial"/>
          <w:b/>
          <w:bCs/>
          <w:color w:val="000000"/>
          <w:sz w:val="17"/>
          <w:szCs w:val="17"/>
        </w:rPr>
        <w:t>new</w:t>
      </w:r>
      <w:r>
        <w:rPr>
          <w:rStyle w:val="apple-converted-space"/>
          <w:rFonts w:ascii="Arial" w:hAnsi="Arial" w:cs="Arial"/>
          <w:color w:val="000000"/>
          <w:sz w:val="17"/>
          <w:szCs w:val="17"/>
        </w:rPr>
        <w:t> </w:t>
      </w:r>
      <w:r>
        <w:rPr>
          <w:rFonts w:ascii="Arial" w:hAnsi="Arial" w:cs="Arial"/>
          <w:color w:val="000000"/>
          <w:sz w:val="17"/>
          <w:szCs w:val="17"/>
        </w:rPr>
        <w:t>operator. e.g</w:t>
      </w:r>
      <w:proofErr w:type="gramStart"/>
      <w:r>
        <w:rPr>
          <w:rFonts w:ascii="Arial" w:hAnsi="Arial" w:cs="Arial"/>
          <w:color w:val="000000"/>
          <w:sz w:val="17"/>
          <w:szCs w:val="17"/>
        </w:rPr>
        <w:t>..</w:t>
      </w:r>
      <w:proofErr w:type="gramEnd"/>
      <w:r>
        <w:rPr>
          <w:rFonts w:ascii="Arial" w:hAnsi="Arial" w:cs="Arial"/>
          <w:color w:val="000000"/>
          <w:sz w:val="17"/>
          <w:szCs w:val="17"/>
        </w:rPr>
        <w:t xml:space="preserve"> :</w:t>
      </w:r>
      <w:r>
        <w:rPr>
          <w:rStyle w:val="apple-converted-space"/>
          <w:rFonts w:ascii="Arial" w:hAnsi="Arial" w:cs="Arial"/>
          <w:color w:val="000000"/>
          <w:sz w:val="17"/>
          <w:szCs w:val="17"/>
        </w:rPr>
        <w:t> </w:t>
      </w:r>
      <w:r>
        <w:rPr>
          <w:rFonts w:ascii="Arial" w:hAnsi="Arial" w:cs="Arial"/>
          <w:b/>
          <w:bCs/>
          <w:color w:val="000000"/>
          <w:sz w:val="17"/>
          <w:szCs w:val="17"/>
        </w:rPr>
        <w:t xml:space="preserve">a = new </w:t>
      </w:r>
      <w:proofErr w:type="gramStart"/>
      <w:r>
        <w:rPr>
          <w:rFonts w:ascii="Arial" w:hAnsi="Arial" w:cs="Arial"/>
          <w:b/>
          <w:bCs/>
          <w:color w:val="000000"/>
          <w:sz w:val="17"/>
          <w:szCs w:val="17"/>
        </w:rPr>
        <w:t>int[</w:t>
      </w:r>
      <w:proofErr w:type="gramEnd"/>
      <w:r>
        <w:rPr>
          <w:rFonts w:ascii="Arial" w:hAnsi="Arial" w:cs="Arial"/>
          <w:b/>
          <w:bCs/>
          <w:color w:val="000000"/>
          <w:sz w:val="17"/>
          <w:szCs w:val="17"/>
        </w:rPr>
        <w:t>5];</w:t>
      </w:r>
      <w:r>
        <w:rPr>
          <w:rFonts w:ascii="Arial" w:hAnsi="Arial" w:cs="Arial"/>
          <w:color w:val="000000"/>
          <w:sz w:val="17"/>
          <w:szCs w:val="17"/>
        </w:rPr>
        <w:t>. It will create an array of type int which can store 5 integer values. The next way to define array is just same as we have defined an array in the program below.  Array should be used,</w:t>
      </w:r>
      <w:proofErr w:type="gramStart"/>
      <w:r>
        <w:rPr>
          <w:rFonts w:ascii="Arial" w:hAnsi="Arial" w:cs="Arial"/>
          <w:color w:val="000000"/>
          <w:sz w:val="17"/>
          <w:szCs w:val="17"/>
        </w:rPr>
        <w:t>  where</w:t>
      </w:r>
      <w:proofErr w:type="gramEnd"/>
      <w:r>
        <w:rPr>
          <w:rFonts w:ascii="Arial" w:hAnsi="Arial" w:cs="Arial"/>
          <w:color w:val="000000"/>
          <w:sz w:val="17"/>
          <w:szCs w:val="17"/>
        </w:rPr>
        <w:t xml:space="preserve"> you have to store multiple values of the same type.</w:t>
      </w:r>
      <w:r>
        <w:rPr>
          <w:rStyle w:val="apple-converted-space"/>
          <w:rFonts w:ascii="Arial" w:hAnsi="Arial" w:cs="Arial"/>
          <w:color w:val="000000"/>
          <w:sz w:val="17"/>
          <w:szCs w:val="17"/>
        </w:rPr>
        <w:t> </w:t>
      </w:r>
      <w:r>
        <w:rPr>
          <w:rFonts w:ascii="Arial" w:hAnsi="Arial" w:cs="Arial"/>
          <w:color w:val="000000"/>
          <w:sz w:val="17"/>
          <w:szCs w:val="17"/>
        </w:rPr>
        <w:t>For example if we have to store months of the year then the better idea is to make an array of it.</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program below we have defined a class named</w:t>
      </w:r>
      <w:r>
        <w:rPr>
          <w:rStyle w:val="apple-converted-space"/>
          <w:rFonts w:ascii="Arial" w:hAnsi="Arial" w:cs="Arial"/>
          <w:color w:val="000000"/>
          <w:sz w:val="17"/>
          <w:szCs w:val="17"/>
        </w:rPr>
        <w:t> </w:t>
      </w:r>
      <w:r>
        <w:rPr>
          <w:rFonts w:ascii="Arial" w:hAnsi="Arial" w:cs="Arial"/>
          <w:b/>
          <w:bCs/>
          <w:color w:val="000000"/>
          <w:sz w:val="17"/>
          <w:szCs w:val="17"/>
        </w:rPr>
        <w:t>FirstArrayProgram</w:t>
      </w:r>
      <w:r>
        <w:rPr>
          <w:rFonts w:ascii="Arial" w:hAnsi="Arial" w:cs="Arial"/>
          <w:color w:val="000000"/>
          <w:sz w:val="17"/>
          <w:szCs w:val="17"/>
        </w:rPr>
        <w:t xml:space="preserve">. Now declare a method in which you have to define </w:t>
      </w:r>
      <w:proofErr w:type="gramStart"/>
      <w:r>
        <w:rPr>
          <w:rFonts w:ascii="Arial" w:hAnsi="Arial" w:cs="Arial"/>
          <w:color w:val="000000"/>
          <w:sz w:val="17"/>
          <w:szCs w:val="17"/>
        </w:rPr>
        <w:t>a</w:t>
      </w:r>
      <w:proofErr w:type="gramEnd"/>
      <w:r>
        <w:rPr>
          <w:rFonts w:ascii="Arial" w:hAnsi="Arial" w:cs="Arial"/>
          <w:color w:val="000000"/>
          <w:sz w:val="17"/>
          <w:szCs w:val="17"/>
        </w:rPr>
        <w:t xml:space="preserve"> array of String type which can hold only string values. In this array we are storing a months of the year. Now we want to retrieve the values of an array, so use for loop to access it.</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8492"/>
      </w:tblGrid>
      <w:tr w:rsidR="00903037" w:rsidTr="00903037">
        <w:trPr>
          <w:tblCellSpacing w:w="0" w:type="dxa"/>
        </w:trPr>
        <w:tc>
          <w:tcPr>
            <w:tcW w:w="0" w:type="auto"/>
            <w:shd w:val="clear" w:color="auto" w:fill="FFFFCC"/>
            <w:noWrap/>
            <w:hideMark/>
          </w:tcPr>
          <w:p w:rsidR="00903037" w:rsidRDefault="00903037">
            <w:pPr>
              <w:rPr>
                <w:sz w:val="24"/>
                <w:szCs w:val="24"/>
              </w:rPr>
            </w:pPr>
            <w:r>
              <w:rPr>
                <w:rStyle w:val="HTMLCode"/>
                <w:rFonts w:eastAsiaTheme="minorHAnsi"/>
                <w:b/>
                <w:bCs/>
                <w:color w:val="7F0055"/>
              </w:rPr>
              <w:t>public class </w:t>
            </w:r>
            <w:r>
              <w:rPr>
                <w:rStyle w:val="HTMLCode"/>
                <w:rFonts w:eastAsiaTheme="minorHAnsi"/>
                <w:color w:val="000000"/>
              </w:rPr>
              <w:t>FirstArrayProgram{</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a[]={</w:t>
            </w:r>
            <w:r>
              <w:rPr>
                <w:rStyle w:val="HTMLCode"/>
                <w:rFonts w:eastAsiaTheme="minorHAnsi"/>
                <w:color w:val="2A00FF"/>
              </w:rPr>
              <w:t>"January"</w:t>
            </w:r>
            <w:r>
              <w:rPr>
                <w:rStyle w:val="HTMLCode"/>
                <w:rFonts w:eastAsiaTheme="minorHAnsi"/>
                <w:color w:val="000000"/>
              </w:rPr>
              <w:t>,</w:t>
            </w:r>
            <w:r>
              <w:rPr>
                <w:rStyle w:val="HTMLCode"/>
                <w:rFonts w:eastAsiaTheme="minorHAnsi"/>
                <w:color w:val="2A00FF"/>
              </w:rPr>
              <w:t>"Febuary"</w:t>
            </w:r>
            <w:r>
              <w:rPr>
                <w:rStyle w:val="HTMLCode"/>
                <w:rFonts w:eastAsiaTheme="minorHAnsi"/>
                <w:color w:val="000000"/>
              </w:rPr>
              <w:t>,</w:t>
            </w:r>
            <w:r>
              <w:rPr>
                <w:rStyle w:val="HTMLCode"/>
                <w:rFonts w:eastAsiaTheme="minorHAnsi"/>
                <w:color w:val="2A00FF"/>
              </w:rPr>
              <w:t>"March"</w:t>
            </w:r>
            <w:r>
              <w:rPr>
                <w:rStyle w:val="HTMLCode"/>
                <w:rFonts w:eastAsiaTheme="minorHAnsi"/>
                <w:color w:val="000000"/>
              </w:rPr>
              <w:t>,</w:t>
            </w:r>
            <w:r>
              <w:rPr>
                <w:rStyle w:val="HTMLCode"/>
                <w:rFonts w:eastAsiaTheme="minorHAnsi"/>
                <w:color w:val="2A00FF"/>
              </w:rPr>
              <w:t>"April"</w:t>
            </w:r>
            <w:r>
              <w:rPr>
                <w:rStyle w:val="HTMLCode"/>
                <w:rFonts w:eastAsiaTheme="minorHAnsi"/>
                <w:color w:val="000000"/>
              </w:rPr>
              <w:t>,</w:t>
            </w:r>
            <w:r>
              <w:rPr>
                <w:rStyle w:val="HTMLCode"/>
                <w:rFonts w:eastAsiaTheme="minorHAnsi"/>
                <w:color w:val="2A00FF"/>
              </w:rPr>
              <w:t>"May"</w:t>
            </w:r>
            <w:r>
              <w:rPr>
                <w:rStyle w:val="HTMLCode"/>
                <w:rFonts w:eastAsiaTheme="minorHAnsi"/>
                <w:color w:val="000000"/>
              </w:rPr>
              <w:t>,</w:t>
            </w:r>
            <w:r>
              <w:rPr>
                <w:rStyle w:val="HTMLCode"/>
                <w:rFonts w:eastAsiaTheme="minorHAnsi"/>
                <w:color w:val="2A00FF"/>
              </w:rPr>
              <w:t>"June"</w:t>
            </w:r>
            <w:r>
              <w:rPr>
                <w:rStyle w:val="HTMLCode"/>
                <w:rFonts w:eastAsiaTheme="minorHAnsi"/>
                <w:color w:val="000000"/>
              </w:rPr>
              <w:t>,</w:t>
            </w:r>
            <w:r>
              <w:rPr>
                <w:rStyle w:val="HTMLCode"/>
                <w:rFonts w:eastAsiaTheme="minorHAnsi"/>
                <w:color w:val="2A00FF"/>
              </w:rPr>
              <w:t>"July"</w:t>
            </w:r>
            <w:r>
              <w:rPr>
                <w:rStyle w:val="HTMLCode"/>
                <w:rFonts w:eastAsiaTheme="minorHAnsi"/>
                <w:color w:val="000000"/>
              </w:rPr>
              <w:t>,</w:t>
            </w:r>
            <w:r>
              <w:rPr>
                <w:rFonts w:ascii="Courier New" w:hAnsi="Courier New" w:cs="Courier New"/>
                <w:color w:val="000000"/>
                <w:sz w:val="20"/>
                <w:szCs w:val="20"/>
              </w:rPr>
              <w:br/>
            </w:r>
            <w:r>
              <w:t>  </w:t>
            </w:r>
            <w:r>
              <w:rPr>
                <w:rStyle w:val="apple-converted-space"/>
              </w:rPr>
              <w:t> </w:t>
            </w:r>
            <w:r>
              <w:rPr>
                <w:rStyle w:val="HTMLCode"/>
                <w:rFonts w:eastAsiaTheme="minorHAnsi"/>
                <w:color w:val="2A00FF"/>
              </w:rPr>
              <w:t>"August"</w:t>
            </w:r>
            <w:r>
              <w:rPr>
                <w:rStyle w:val="HTMLCode"/>
                <w:rFonts w:eastAsiaTheme="minorHAnsi"/>
                <w:color w:val="000000"/>
              </w:rPr>
              <w:t>,</w:t>
            </w:r>
            <w:r>
              <w:rPr>
                <w:rStyle w:val="HTMLCode"/>
                <w:rFonts w:eastAsiaTheme="minorHAnsi"/>
                <w:color w:val="2A00FF"/>
              </w:rPr>
              <w:t>"September"</w:t>
            </w:r>
            <w:r>
              <w:rPr>
                <w:rStyle w:val="HTMLCode"/>
                <w:rFonts w:eastAsiaTheme="minorHAnsi"/>
                <w:color w:val="000000"/>
              </w:rPr>
              <w:t>,</w:t>
            </w:r>
            <w:r>
              <w:rPr>
                <w:rStyle w:val="HTMLCode"/>
                <w:rFonts w:eastAsiaTheme="minorHAnsi"/>
                <w:color w:val="2A00FF"/>
              </w:rPr>
              <w:t>"October"</w:t>
            </w:r>
            <w:r>
              <w:rPr>
                <w:rStyle w:val="HTMLCode"/>
                <w:rFonts w:eastAsiaTheme="minorHAnsi"/>
                <w:color w:val="000000"/>
              </w:rPr>
              <w:t>,</w:t>
            </w:r>
            <w:r>
              <w:rPr>
                <w:rStyle w:val="HTMLCode"/>
                <w:rFonts w:eastAsiaTheme="minorHAnsi"/>
                <w:color w:val="2A00FF"/>
              </w:rPr>
              <w:t>"November"</w:t>
            </w:r>
            <w:r>
              <w:rPr>
                <w:rStyle w:val="HTMLCode"/>
                <w:rFonts w:eastAsiaTheme="minorHAnsi"/>
                <w:color w:val="000000"/>
              </w:rPr>
              <w:t>,</w:t>
            </w:r>
            <w:r>
              <w:rPr>
                <w:rStyle w:val="HTMLCode"/>
                <w:rFonts w:eastAsiaTheme="minorHAnsi"/>
                <w:color w:val="2A00FF"/>
              </w:rPr>
              <w:t>"December"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w:t>
            </w:r>
            <w:r>
              <w:rPr>
                <w:rStyle w:val="HTMLCode"/>
                <w:rFonts w:eastAsiaTheme="minorHAnsi"/>
                <w:color w:val="000000"/>
              </w:rPr>
              <w:t>Name of months in a year : ");</w:t>
            </w:r>
            <w:r>
              <w:rPr>
                <w:rFonts w:ascii="Courier New" w:hAnsi="Courier New" w:cs="Courier New"/>
                <w:sz w:val="20"/>
                <w:szCs w:val="20"/>
              </w:rPr>
              <w:br/>
            </w:r>
            <w:r>
              <w:rPr>
                <w:rFonts w:ascii="Courier New" w:hAnsi="Courier New" w:cs="Courier New"/>
                <w:b/>
                <w:bCs/>
                <w:color w:val="7F0055"/>
                <w:sz w:val="20"/>
                <w:szCs w:val="20"/>
              </w:rPr>
              <w:br/>
            </w:r>
            <w:r>
              <w:rPr>
                <w:rStyle w:val="HTMLCode"/>
                <w:rFonts w:eastAsiaTheme="minorHAnsi"/>
                <w:b/>
                <w:bCs/>
                <w:color w:val="7F0055"/>
              </w:rPr>
              <w:lastRenderedPageBreak/>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;i&lt;a.length;i++</w:t>
            </w:r>
            <w:r>
              <w:rPr>
                <w:rStyle w:val="HTMLCode"/>
                <w:rFonts w:eastAsiaTheme="minorHAnsi"/>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System.out.println(a[i]);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The output of this program is given below:</w:t>
      </w:r>
    </w:p>
    <w:tbl>
      <w:tblPr>
        <w:tblW w:w="1600" w:type="pct"/>
        <w:tblCellSpacing w:w="0" w:type="dxa"/>
        <w:shd w:val="clear" w:color="auto" w:fill="000000"/>
        <w:tblCellMar>
          <w:left w:w="0" w:type="dxa"/>
          <w:right w:w="0" w:type="dxa"/>
        </w:tblCellMar>
        <w:tblLook w:val="04A0"/>
      </w:tblPr>
      <w:tblGrid>
        <w:gridCol w:w="2995"/>
      </w:tblGrid>
      <w:tr w:rsidR="00903037" w:rsidTr="00903037">
        <w:trPr>
          <w:tblCellSpacing w:w="0" w:type="dxa"/>
        </w:trPr>
        <w:tc>
          <w:tcPr>
            <w:tcW w:w="5000" w:type="pct"/>
            <w:shd w:val="clear" w:color="auto" w:fill="000000"/>
            <w:vAlign w:val="center"/>
            <w:hideMark/>
          </w:tcPr>
          <w:p w:rsidR="00903037" w:rsidRDefault="00903037">
            <w:pPr>
              <w:spacing w:line="311" w:lineRule="atLeast"/>
              <w:rPr>
                <w:rFonts w:ascii="Arial" w:hAnsi="Arial" w:cs="Arial"/>
                <w:color w:val="000000"/>
                <w:sz w:val="17"/>
                <w:szCs w:val="17"/>
              </w:rPr>
            </w:pPr>
            <w:r>
              <w:rPr>
                <w:rFonts w:ascii="Arial" w:hAnsi="Arial" w:cs="Arial"/>
                <w:b/>
                <w:bCs/>
                <w:color w:val="FFFFFF"/>
                <w:sz w:val="17"/>
                <w:szCs w:val="17"/>
              </w:rPr>
              <w:t>C:\java&gt;java FirstArrayProgram</w:t>
            </w:r>
            <w:r>
              <w:rPr>
                <w:rFonts w:ascii="Arial" w:hAnsi="Arial" w:cs="Arial"/>
                <w:b/>
                <w:bCs/>
                <w:color w:val="FFFFFF"/>
                <w:sz w:val="17"/>
                <w:szCs w:val="17"/>
              </w:rPr>
              <w:br/>
              <w:t>Name of months in a year  : </w:t>
            </w:r>
          </w:p>
          <w:p w:rsidR="00903037" w:rsidRDefault="00903037">
            <w:pPr>
              <w:pStyle w:val="NormalWeb"/>
              <w:spacing w:line="311" w:lineRule="atLeast"/>
              <w:rPr>
                <w:rFonts w:ascii="Arial" w:hAnsi="Arial" w:cs="Arial"/>
                <w:color w:val="000000"/>
                <w:sz w:val="17"/>
                <w:szCs w:val="17"/>
              </w:rPr>
            </w:pPr>
            <w:r>
              <w:rPr>
                <w:rFonts w:ascii="Arial" w:hAnsi="Arial" w:cs="Arial"/>
                <w:b/>
                <w:bCs/>
                <w:color w:val="FFFFFF"/>
                <w:sz w:val="17"/>
                <w:szCs w:val="17"/>
              </w:rPr>
              <w:t>January</w:t>
            </w:r>
            <w:r>
              <w:rPr>
                <w:rFonts w:ascii="Arial" w:hAnsi="Arial" w:cs="Arial"/>
                <w:b/>
                <w:bCs/>
                <w:color w:val="FFFFFF"/>
                <w:sz w:val="17"/>
                <w:szCs w:val="17"/>
              </w:rPr>
              <w:br/>
              <w:t>Febuary</w:t>
            </w:r>
            <w:r>
              <w:rPr>
                <w:rFonts w:ascii="Arial" w:hAnsi="Arial" w:cs="Arial"/>
                <w:b/>
                <w:bCs/>
                <w:color w:val="FFFFFF"/>
                <w:sz w:val="17"/>
                <w:szCs w:val="17"/>
              </w:rPr>
              <w:br/>
              <w:t>March</w:t>
            </w:r>
            <w:r>
              <w:rPr>
                <w:rFonts w:ascii="Arial" w:hAnsi="Arial" w:cs="Arial"/>
                <w:b/>
                <w:bCs/>
                <w:color w:val="FFFFFF"/>
                <w:sz w:val="17"/>
                <w:szCs w:val="17"/>
              </w:rPr>
              <w:br/>
              <w:t>April</w:t>
            </w:r>
            <w:r>
              <w:rPr>
                <w:rFonts w:ascii="Arial" w:hAnsi="Arial" w:cs="Arial"/>
                <w:b/>
                <w:bCs/>
                <w:color w:val="FFFFFF"/>
                <w:sz w:val="17"/>
                <w:szCs w:val="17"/>
              </w:rPr>
              <w:br/>
              <w:t>May</w:t>
            </w:r>
            <w:r>
              <w:rPr>
                <w:rFonts w:ascii="Arial" w:hAnsi="Arial" w:cs="Arial"/>
                <w:b/>
                <w:bCs/>
                <w:color w:val="FFFFFF"/>
                <w:sz w:val="17"/>
                <w:szCs w:val="17"/>
              </w:rPr>
              <w:br/>
              <w:t>June</w:t>
            </w:r>
            <w:r>
              <w:rPr>
                <w:rFonts w:ascii="Arial" w:hAnsi="Arial" w:cs="Arial"/>
                <w:b/>
                <w:bCs/>
                <w:color w:val="FFFFFF"/>
                <w:sz w:val="17"/>
                <w:szCs w:val="17"/>
              </w:rPr>
              <w:br/>
              <w:t>July</w:t>
            </w:r>
            <w:r>
              <w:rPr>
                <w:rFonts w:ascii="Arial" w:hAnsi="Arial" w:cs="Arial"/>
                <w:b/>
                <w:bCs/>
                <w:color w:val="FFFFFF"/>
                <w:sz w:val="17"/>
                <w:szCs w:val="17"/>
              </w:rPr>
              <w:br/>
              <w:t>August</w:t>
            </w:r>
            <w:r>
              <w:rPr>
                <w:rFonts w:ascii="Arial" w:hAnsi="Arial" w:cs="Arial"/>
                <w:b/>
                <w:bCs/>
                <w:color w:val="FFFFFF"/>
                <w:sz w:val="17"/>
                <w:szCs w:val="17"/>
              </w:rPr>
              <w:br/>
              <w:t>September</w:t>
            </w:r>
            <w:r>
              <w:rPr>
                <w:rFonts w:ascii="Arial" w:hAnsi="Arial" w:cs="Arial"/>
                <w:b/>
                <w:bCs/>
                <w:color w:val="FFFFFF"/>
                <w:sz w:val="17"/>
                <w:szCs w:val="17"/>
              </w:rPr>
              <w:br/>
              <w:t>October</w:t>
            </w:r>
            <w:r>
              <w:rPr>
                <w:rFonts w:ascii="Arial" w:hAnsi="Arial" w:cs="Arial"/>
                <w:b/>
                <w:bCs/>
                <w:color w:val="FFFFFF"/>
                <w:sz w:val="17"/>
                <w:szCs w:val="17"/>
              </w:rPr>
              <w:br/>
              <w:t>November</w:t>
            </w:r>
            <w:r>
              <w:rPr>
                <w:rFonts w:ascii="Arial" w:hAnsi="Arial" w:cs="Arial"/>
                <w:b/>
                <w:bCs/>
                <w:color w:val="FFFFFF"/>
                <w:sz w:val="17"/>
                <w:szCs w:val="17"/>
              </w:rPr>
              <w:br/>
              <w:t>December</w:t>
            </w:r>
          </w:p>
        </w:tc>
      </w:tr>
    </w:tbl>
    <w:p w:rsidR="00903037" w:rsidRDefault="00903037" w:rsidP="00903037">
      <w:pPr>
        <w:pStyle w:val="NormalWeb"/>
        <w:shd w:val="clear" w:color="auto" w:fill="FFFFFF"/>
        <w:spacing w:line="311" w:lineRule="atLeast"/>
        <w:rPr>
          <w:rFonts w:ascii="Arial" w:hAnsi="Arial" w:cs="Arial"/>
          <w:color w:val="000000"/>
          <w:sz w:val="17"/>
          <w:szCs w:val="17"/>
        </w:rPr>
      </w:pPr>
      <w:hyperlink r:id="rId254" w:history="1">
        <w:r>
          <w:rPr>
            <w:rStyle w:val="Hyperlink"/>
            <w:rFonts w:ascii="Arial" w:hAnsi="Arial" w:cs="Arial"/>
            <w:b/>
            <w:bCs/>
            <w:color w:val="D10026"/>
            <w:sz w:val="20"/>
            <w:szCs w:val="20"/>
          </w:rPr>
          <w:t>Download this program</w:t>
        </w:r>
      </w:hyperlink>
    </w:p>
    <w:p w:rsidR="00903037" w:rsidRDefault="00903037" w:rsidP="00903037">
      <w:pPr>
        <w:shd w:val="clear" w:color="auto" w:fill="EBEBEB"/>
        <w:rPr>
          <w:rFonts w:ascii="Georgia" w:hAnsi="Georgia"/>
          <w:b/>
          <w:bCs/>
          <w:color w:val="D10026"/>
          <w:sz w:val="40"/>
          <w:szCs w:val="40"/>
        </w:rPr>
      </w:pPr>
      <w:r>
        <w:rPr>
          <w:rFonts w:ascii="Georgia" w:hAnsi="Georgia"/>
          <w:b/>
          <w:bCs/>
          <w:color w:val="D10026"/>
          <w:sz w:val="40"/>
          <w:szCs w:val="40"/>
        </w:rPr>
        <w:br/>
        <w:t>Example of static method</w:t>
      </w:r>
      <w:r>
        <w:rPr>
          <w:rFonts w:ascii="Georgia" w:hAnsi="Georgia"/>
          <w:b/>
          <w:bCs/>
          <w:color w:val="D10026"/>
          <w:sz w:val="40"/>
          <w:szCs w:val="40"/>
        </w:rPr>
        <w:br w:type="textWrapping" w:clear="all"/>
      </w:r>
      <w:r>
        <w:rPr>
          <w:rStyle w:val="pagetopicpostsinfo"/>
          <w:rFonts w:ascii="Arial" w:hAnsi="Arial" w:cs="Arial"/>
          <w:color w:val="000000"/>
          <w:sz w:val="18"/>
          <w:szCs w:val="18"/>
        </w:rPr>
        <w:t>Posted on: June 8, 2007 at 12:00 AM</w:t>
      </w:r>
    </w:p>
    <w:p w:rsidR="00903037" w:rsidRDefault="00903037" w:rsidP="00903037">
      <w:pPr>
        <w:shd w:val="clear" w:color="auto" w:fill="FFFFFF"/>
        <w:spacing w:line="360" w:lineRule="atLeast"/>
        <w:rPr>
          <w:ins w:id="40" w:author="Unknown"/>
          <w:rFonts w:ascii="Arial" w:hAnsi="Arial" w:cs="Arial"/>
          <w:color w:val="000000"/>
          <w:sz w:val="17"/>
          <w:szCs w:val="17"/>
        </w:rPr>
      </w:pPr>
      <w:ins w:id="41" w:author="Unknown">
        <w:r>
          <w:rPr>
            <w:rFonts w:ascii="Arial" w:hAnsi="Arial" w:cs="Arial"/>
            <w:b/>
            <w:bCs/>
            <w:color w:val="000000"/>
            <w:sz w:val="17"/>
            <w:szCs w:val="17"/>
          </w:rPr>
          <w:t>In this section, you will learn how to define a static method.</w:t>
        </w:r>
      </w:ins>
    </w:p>
    <w:p w:rsidR="00903037" w:rsidRDefault="00903037" w:rsidP="00903037">
      <w:pPr>
        <w:pStyle w:val="Heading1"/>
        <w:shd w:val="clear" w:color="auto" w:fill="FFFFFF"/>
        <w:spacing w:line="360" w:lineRule="atLeast"/>
        <w:rPr>
          <w:ins w:id="42" w:author="Unknown"/>
          <w:rFonts w:ascii="Arial" w:hAnsi="Arial" w:cs="Arial"/>
          <w:color w:val="000000"/>
          <w:sz w:val="48"/>
          <w:szCs w:val="48"/>
        </w:rPr>
      </w:pPr>
      <w:ins w:id="43" w:author="Unknown">
        <w:r>
          <w:rPr>
            <w:rFonts w:ascii="Arial" w:hAnsi="Arial" w:cs="Arial"/>
            <w:color w:val="000000"/>
          </w:rPr>
          <w:t>Example of static method</w:t>
        </w:r>
      </w:ins>
    </w:p>
    <w:p w:rsidR="00903037" w:rsidRDefault="00903037" w:rsidP="00903037">
      <w:pPr>
        <w:pStyle w:val="NormalWeb"/>
        <w:shd w:val="clear" w:color="auto" w:fill="FFFFFF"/>
        <w:spacing w:line="360" w:lineRule="atLeast"/>
        <w:jc w:val="center"/>
        <w:rPr>
          <w:ins w:id="44" w:author="Unknown"/>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35" name="Picture 635" descr="http://www.roseindia.net/images/previous.gif">
              <a:hlinkClick xmlns:a="http://schemas.openxmlformats.org/drawingml/2006/main" r:id="rId2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descr="http://www.roseindia.net/images/previous.gif">
                      <a:hlinkClick r:id="rId25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45" w:author="Unknown">
        <w:r>
          <w:rPr>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0" t="0" r="0" b="0"/>
            <wp:docPr id="636" name="Picture 63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46" w:author="Unknown">
        <w:r>
          <w:rPr>
            <w:rFonts w:ascii="Arial" w:hAnsi="Arial" w:cs="Arial"/>
            <w:color w:val="000000"/>
            <w:sz w:val="17"/>
            <w:szCs w:val="17"/>
          </w:rPr>
          <w:t> </w:t>
        </w:r>
        <w:r>
          <w:rPr>
            <w:rStyle w:val="apple-converted-space"/>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19050" t="0" r="0" b="0"/>
            <wp:docPr id="637" name="Picture 637" descr="http://www.roseindia.net/images/next.gif">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descr="http://www.roseindia.net/images/next.gif">
                      <a:hlinkClick r:id="rId25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60" w:lineRule="atLeast"/>
        <w:rPr>
          <w:ins w:id="47" w:author="Unknown"/>
          <w:rFonts w:ascii="Arial" w:hAnsi="Arial" w:cs="Arial"/>
          <w:color w:val="000000"/>
          <w:sz w:val="17"/>
          <w:szCs w:val="17"/>
        </w:rPr>
      </w:pPr>
      <w:ins w:id="48" w:author="Unknown">
        <w:r>
          <w:rPr>
            <w:rFonts w:ascii="Arial" w:hAnsi="Arial" w:cs="Arial"/>
            <w:color w:val="000000"/>
            <w:sz w:val="17"/>
            <w:szCs w:val="17"/>
          </w:rPr>
          <w:t xml:space="preserve">This Java programming example will teach you the way to define </w:t>
        </w:r>
        <w:proofErr w:type="gramStart"/>
        <w:r>
          <w:rPr>
            <w:rFonts w:ascii="Arial" w:hAnsi="Arial" w:cs="Arial"/>
            <w:color w:val="000000"/>
            <w:sz w:val="17"/>
            <w:szCs w:val="17"/>
          </w:rPr>
          <w:t>a</w:t>
        </w:r>
        <w:r>
          <w:rPr>
            <w:rStyle w:val="apple-converted-space"/>
            <w:rFonts w:ascii="Arial" w:hAnsi="Arial" w:cs="Arial"/>
            <w:color w:val="000000"/>
            <w:sz w:val="17"/>
            <w:szCs w:val="17"/>
          </w:rPr>
          <w:t> </w:t>
        </w:r>
        <w:r>
          <w:rPr>
            <w:rFonts w:ascii="Arial" w:hAnsi="Arial" w:cs="Arial"/>
            <w:b/>
            <w:bCs/>
            <w:color w:val="000000"/>
            <w:sz w:val="17"/>
            <w:szCs w:val="17"/>
          </w:rPr>
          <w:t>static</w:t>
        </w:r>
        <w:r>
          <w:rPr>
            <w:rStyle w:val="apple-converted-space"/>
            <w:rFonts w:ascii="Arial" w:hAnsi="Arial" w:cs="Arial"/>
            <w:color w:val="000000"/>
            <w:sz w:val="17"/>
            <w:szCs w:val="17"/>
          </w:rPr>
          <w:t> </w:t>
        </w:r>
        <w:r>
          <w:rPr>
            <w:rFonts w:ascii="Arial" w:hAnsi="Arial" w:cs="Arial"/>
            <w:color w:val="000000"/>
            <w:sz w:val="17"/>
            <w:szCs w:val="17"/>
          </w:rPr>
          <w:t>methods</w:t>
        </w:r>
        <w:proofErr w:type="gramEnd"/>
        <w:r>
          <w:rPr>
            <w:rFonts w:ascii="Arial" w:hAnsi="Arial" w:cs="Arial"/>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In java we have two types of methods</w:t>
        </w:r>
        <w:proofErr w:type="gramStart"/>
        <w:r>
          <w:rPr>
            <w:rFonts w:ascii="Arial" w:hAnsi="Arial" w:cs="Arial"/>
            <w:color w:val="000000"/>
            <w:sz w:val="17"/>
            <w:szCs w:val="17"/>
          </w:rPr>
          <w:t>,</w:t>
        </w:r>
        <w:r>
          <w:rPr>
            <w:rFonts w:ascii="Arial" w:hAnsi="Arial" w:cs="Arial"/>
            <w:b/>
            <w:bCs/>
            <w:color w:val="000000"/>
            <w:sz w:val="17"/>
            <w:szCs w:val="17"/>
          </w:rPr>
          <w:t>instance</w:t>
        </w:r>
        <w:proofErr w:type="gramEnd"/>
        <w:r>
          <w:rPr>
            <w:rFonts w:ascii="Arial" w:hAnsi="Arial" w:cs="Arial"/>
            <w:b/>
            <w:bCs/>
            <w:color w:val="000000"/>
            <w:sz w:val="17"/>
            <w:szCs w:val="17"/>
          </w:rPr>
          <w:t xml:space="preserve"> methods</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static methods</w:t>
        </w:r>
        <w:r>
          <w:rPr>
            <w:rFonts w:ascii="Arial" w:hAnsi="Arial" w:cs="Arial"/>
            <w:color w:val="000000"/>
            <w:sz w:val="17"/>
            <w:szCs w:val="17"/>
          </w:rPr>
          <w:t xml:space="preserve">. Static methods can't use any instance variables. </w:t>
        </w:r>
        <w:proofErr w:type="gramStart"/>
        <w:r>
          <w:rPr>
            <w:rFonts w:ascii="Arial" w:hAnsi="Arial" w:cs="Arial"/>
            <w:color w:val="000000"/>
            <w:sz w:val="17"/>
            <w:szCs w:val="17"/>
          </w:rPr>
          <w:t>The this</w:t>
        </w:r>
        <w:proofErr w:type="gramEnd"/>
        <w:r>
          <w:rPr>
            <w:rFonts w:ascii="Arial" w:hAnsi="Arial" w:cs="Arial"/>
            <w:color w:val="000000"/>
            <w:sz w:val="17"/>
            <w:szCs w:val="17"/>
          </w:rPr>
          <w:t xml:space="preserve"> keyword can't be used in a static methods. You can find it difficult to understand when to use a static method and when not to use. If you </w:t>
        </w:r>
        <w:r>
          <w:rPr>
            <w:rFonts w:ascii="Arial" w:hAnsi="Arial" w:cs="Arial"/>
            <w:color w:val="000000"/>
            <w:sz w:val="17"/>
            <w:szCs w:val="17"/>
          </w:rPr>
          <w:lastRenderedPageBreak/>
          <w:t>have a better understanding of the instance methods and static methods then you can know where to use instance method and static method.</w:t>
        </w:r>
        <w:r>
          <w:rPr>
            <w:rFonts w:ascii="Arial" w:hAnsi="Arial" w:cs="Arial"/>
            <w:b/>
            <w:bCs/>
            <w:color w:val="000000"/>
            <w:sz w:val="17"/>
            <w:szCs w:val="17"/>
          </w:rPr>
          <w:t> </w:t>
        </w:r>
      </w:ins>
    </w:p>
    <w:p w:rsidR="00903037" w:rsidRDefault="00903037" w:rsidP="00903037">
      <w:pPr>
        <w:pStyle w:val="NormalWeb"/>
        <w:shd w:val="clear" w:color="auto" w:fill="FFFFFF"/>
        <w:spacing w:line="360" w:lineRule="atLeast"/>
        <w:rPr>
          <w:ins w:id="49" w:author="Unknown"/>
          <w:rFonts w:ascii="Arial" w:hAnsi="Arial" w:cs="Arial"/>
          <w:color w:val="000000"/>
          <w:sz w:val="17"/>
          <w:szCs w:val="17"/>
        </w:rPr>
      </w:pPr>
      <w:ins w:id="50" w:author="Unknown">
        <w:r>
          <w:rPr>
            <w:rFonts w:ascii="Arial" w:hAnsi="Arial" w:cs="Arial"/>
            <w:color w:val="000000"/>
            <w:sz w:val="17"/>
            <w:szCs w:val="17"/>
          </w:rPr>
          <w:t>A static method can be accessed without creating an instance of the class. If you try to use a non-static method and variable defined in this class then the compiler will say that non-static variable or method cannot be referenced from a static context. Static method can call only other static methods and</w:t>
        </w:r>
        <w:proofErr w:type="gramStart"/>
        <w:r>
          <w:rPr>
            <w:rFonts w:ascii="Arial" w:hAnsi="Arial" w:cs="Arial"/>
            <w:color w:val="000000"/>
            <w:sz w:val="17"/>
            <w:szCs w:val="17"/>
          </w:rPr>
          <w:t>  static</w:t>
        </w:r>
        <w:proofErr w:type="gramEnd"/>
        <w:r>
          <w:rPr>
            <w:rFonts w:ascii="Arial" w:hAnsi="Arial" w:cs="Arial"/>
            <w:color w:val="000000"/>
            <w:sz w:val="17"/>
            <w:szCs w:val="17"/>
          </w:rPr>
          <w:t xml:space="preserve"> variables defined in the class. </w:t>
        </w:r>
      </w:ins>
    </w:p>
    <w:p w:rsidR="00903037" w:rsidRDefault="00903037" w:rsidP="00903037">
      <w:pPr>
        <w:pStyle w:val="NormalWeb"/>
        <w:shd w:val="clear" w:color="auto" w:fill="FFFFFF"/>
        <w:spacing w:line="360" w:lineRule="atLeast"/>
        <w:rPr>
          <w:ins w:id="51" w:author="Unknown"/>
          <w:rFonts w:ascii="Arial" w:hAnsi="Arial" w:cs="Arial"/>
          <w:color w:val="000000"/>
          <w:sz w:val="17"/>
          <w:szCs w:val="17"/>
        </w:rPr>
      </w:pPr>
      <w:ins w:id="52" w:author="Unknown">
        <w:r>
          <w:rPr>
            <w:rFonts w:ascii="Arial" w:hAnsi="Arial" w:cs="Arial"/>
            <w:color w:val="000000"/>
            <w:sz w:val="17"/>
            <w:szCs w:val="17"/>
          </w:rPr>
          <w:t xml:space="preserve">The concept of static method will get </w:t>
        </w:r>
        <w:proofErr w:type="gramStart"/>
        <w:r>
          <w:rPr>
            <w:rFonts w:ascii="Arial" w:hAnsi="Arial" w:cs="Arial"/>
            <w:color w:val="000000"/>
            <w:sz w:val="17"/>
            <w:szCs w:val="17"/>
          </w:rPr>
          <w:t>more clear</w:t>
        </w:r>
        <w:proofErr w:type="gramEnd"/>
        <w:r>
          <w:rPr>
            <w:rFonts w:ascii="Arial" w:hAnsi="Arial" w:cs="Arial"/>
            <w:color w:val="000000"/>
            <w:sz w:val="17"/>
            <w:szCs w:val="17"/>
          </w:rPr>
          <w:t xml:space="preserve"> after this program. First of all create a class</w:t>
        </w:r>
        <w:r>
          <w:rPr>
            <w:rFonts w:ascii="Arial" w:hAnsi="Arial" w:cs="Arial"/>
            <w:b/>
            <w:bCs/>
            <w:color w:val="000000"/>
            <w:sz w:val="17"/>
            <w:szCs w:val="17"/>
          </w:rPr>
          <w:t>HowToAccessStaticMethod</w:t>
        </w:r>
        <w:r>
          <w:rPr>
            <w:rFonts w:ascii="Arial" w:hAnsi="Arial" w:cs="Arial"/>
            <w:color w:val="000000"/>
            <w:sz w:val="17"/>
            <w:szCs w:val="17"/>
          </w:rPr>
          <w:t>. Now define two variables in it, one is instance variable and other is class variable. Make one static method named</w:t>
        </w:r>
        <w:r>
          <w:rPr>
            <w:rStyle w:val="apple-converted-space"/>
            <w:rFonts w:ascii="Arial" w:hAnsi="Arial" w:cs="Arial"/>
            <w:color w:val="000000"/>
            <w:sz w:val="17"/>
            <w:szCs w:val="17"/>
          </w:rPr>
          <w:t> </w:t>
        </w:r>
        <w:proofErr w:type="gramStart"/>
        <w:r>
          <w:rPr>
            <w:rFonts w:ascii="Arial" w:hAnsi="Arial" w:cs="Arial"/>
            <w:b/>
            <w:bCs/>
            <w:color w:val="000000"/>
            <w:sz w:val="17"/>
            <w:szCs w:val="17"/>
          </w:rPr>
          <w:t>staticMethod(</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and second named as</w:t>
        </w:r>
        <w:r>
          <w:rPr>
            <w:rStyle w:val="apple-converted-space"/>
            <w:rFonts w:ascii="Arial" w:hAnsi="Arial" w:cs="Arial"/>
            <w:color w:val="000000"/>
            <w:sz w:val="17"/>
            <w:szCs w:val="17"/>
          </w:rPr>
          <w:t> </w:t>
        </w:r>
        <w:r>
          <w:rPr>
            <w:rFonts w:ascii="Arial" w:hAnsi="Arial" w:cs="Arial"/>
            <w:b/>
            <w:bCs/>
            <w:color w:val="000000"/>
            <w:sz w:val="17"/>
            <w:szCs w:val="17"/>
          </w:rPr>
          <w:t>nonStaticMethod()</w:t>
        </w:r>
        <w:r>
          <w:rPr>
            <w:rFonts w:ascii="Arial" w:hAnsi="Arial" w:cs="Arial"/>
            <w:color w:val="000000"/>
            <w:sz w:val="17"/>
            <w:szCs w:val="17"/>
          </w:rPr>
          <w:t xml:space="preserve">. Now try to call both the method without constructing </w:t>
        </w:r>
        <w:proofErr w:type="gramStart"/>
        <w:r>
          <w:rPr>
            <w:rFonts w:ascii="Arial" w:hAnsi="Arial" w:cs="Arial"/>
            <w:color w:val="000000"/>
            <w:sz w:val="17"/>
            <w:szCs w:val="17"/>
          </w:rPr>
          <w:t>a</w:t>
        </w:r>
        <w:proofErr w:type="gramEnd"/>
        <w:r>
          <w:rPr>
            <w:rFonts w:ascii="Arial" w:hAnsi="Arial" w:cs="Arial"/>
            <w:color w:val="000000"/>
            <w:sz w:val="17"/>
            <w:szCs w:val="17"/>
          </w:rPr>
          <w:t xml:space="preserve"> object of the class. You will find that only static method can be called this way.</w:t>
        </w:r>
        <w:r>
          <w:rPr>
            <w:rFonts w:ascii="Arial" w:hAnsi="Arial" w:cs="Arial"/>
            <w:b/>
            <w:bCs/>
            <w:color w:val="000000"/>
            <w:sz w:val="17"/>
            <w:szCs w:val="17"/>
          </w:rPr>
          <w:t> </w:t>
        </w:r>
      </w:ins>
    </w:p>
    <w:p w:rsidR="00903037" w:rsidRDefault="00903037" w:rsidP="00903037">
      <w:pPr>
        <w:pStyle w:val="NormalWeb"/>
        <w:shd w:val="clear" w:color="auto" w:fill="FFFFFF"/>
        <w:spacing w:line="360" w:lineRule="atLeast"/>
        <w:rPr>
          <w:ins w:id="53" w:author="Unknown"/>
          <w:rFonts w:ascii="Arial" w:hAnsi="Arial" w:cs="Arial"/>
          <w:color w:val="000000"/>
          <w:sz w:val="17"/>
          <w:szCs w:val="17"/>
        </w:rPr>
      </w:pPr>
      <w:ins w:id="54" w:author="Unknown">
        <w:r>
          <w:rPr>
            <w:rFonts w:ascii="Arial" w:hAnsi="Arial" w:cs="Arial"/>
            <w:b/>
            <w:bCs/>
            <w:color w:val="000000"/>
            <w:sz w:val="17"/>
            <w:szCs w:val="17"/>
          </w:rPr>
          <w:t>The code of the program is given below:</w:t>
        </w:r>
      </w:ins>
    </w:p>
    <w:tbl>
      <w:tblPr>
        <w:tblW w:w="0" w:type="auto"/>
        <w:tblCellSpacing w:w="0" w:type="dxa"/>
        <w:shd w:val="clear" w:color="auto" w:fill="FFFFCC"/>
        <w:tblCellMar>
          <w:top w:w="45" w:type="dxa"/>
          <w:left w:w="45" w:type="dxa"/>
          <w:bottom w:w="45" w:type="dxa"/>
          <w:right w:w="45" w:type="dxa"/>
        </w:tblCellMar>
        <w:tblLook w:val="04A0"/>
      </w:tblPr>
      <w:tblGrid>
        <w:gridCol w:w="7772"/>
      </w:tblGrid>
      <w:tr w:rsidR="00903037" w:rsidTr="00903037">
        <w:trPr>
          <w:tblCellSpacing w:w="0" w:type="dxa"/>
        </w:trPr>
        <w:tc>
          <w:tcPr>
            <w:tcW w:w="0" w:type="auto"/>
            <w:shd w:val="clear" w:color="auto" w:fill="FFFFCC"/>
            <w:noWrap/>
            <w:hideMark/>
          </w:tcPr>
          <w:p w:rsidR="00903037" w:rsidRDefault="00903037">
            <w:pPr>
              <w:rPr>
                <w:sz w:val="24"/>
                <w:szCs w:val="24"/>
              </w:rPr>
            </w:pPr>
            <w:r>
              <w:rPr>
                <w:rStyle w:val="HTMLCode"/>
                <w:rFonts w:eastAsiaTheme="minorHAnsi"/>
                <w:b/>
                <w:bCs/>
                <w:color w:val="7F0055"/>
              </w:rPr>
              <w:t>public class </w:t>
            </w:r>
            <w:r>
              <w:rPr>
                <w:rStyle w:val="HTMLCode"/>
                <w:rFonts w:eastAsiaTheme="minorHAnsi"/>
                <w:color w:val="000000"/>
              </w:rPr>
              <w:t>HowToAccessStaticMethod</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static int </w:t>
            </w:r>
            <w:r>
              <w:rPr>
                <w:rStyle w:val="HTMLCode"/>
                <w:rFonts w:eastAsiaTheme="minorHAnsi"/>
                <w:color w:val="000000"/>
              </w:rPr>
              <w:t>j;</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staticMethod(){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"you can access a static method this way"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void </w:t>
            </w:r>
            <w:r>
              <w:rPr>
                <w:rStyle w:val="HTMLCode"/>
                <w:rFonts w:eastAsiaTheme="minorHAnsi"/>
                <w:color w:val="000000"/>
              </w:rPr>
              <w:t>nonStaticMethod(){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w:t>
            </w:r>
            <w:r>
              <w:rPr>
                <w:rStyle w:val="HTMLCode"/>
                <w:rFonts w:eastAsiaTheme="minorHAnsi"/>
                <w:color w:val="990000"/>
              </w:rPr>
              <w:t>100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j=</w:t>
            </w:r>
            <w:r>
              <w:rPr>
                <w:rStyle w:val="HTMLCode"/>
                <w:rFonts w:eastAsiaTheme="minorHAnsi"/>
                <w:color w:val="990000"/>
              </w:rPr>
              <w:t>1000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"Don't try to access a non static method"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//i=100;</w:t>
            </w:r>
            <w:r>
              <w:rPr>
                <w:rFonts w:ascii="Courier New" w:hAnsi="Courier New" w:cs="Courier New"/>
                <w:sz w:val="20"/>
                <w:szCs w:val="20"/>
              </w:rPr>
              <w:br/>
            </w:r>
            <w:r>
              <w:rPr>
                <w:rStyle w:val="HTMLCode"/>
                <w:rFonts w:eastAsiaTheme="minorHAnsi"/>
                <w:color w:val="008000"/>
              </w:rPr>
              <w:t>  </w:t>
            </w:r>
            <w:r>
              <w:rPr>
                <w:rStyle w:val="apple-converted-space"/>
                <w:rFonts w:ascii="Courier New" w:hAnsi="Courier New" w:cs="Courier New"/>
                <w:color w:val="008000"/>
                <w:sz w:val="20"/>
                <w:szCs w:val="20"/>
              </w:rPr>
              <w:t> </w:t>
            </w:r>
            <w:r>
              <w:rPr>
                <w:rStyle w:val="HTMLCode"/>
                <w:rFonts w:eastAsiaTheme="minorHAnsi"/>
                <w:color w:val="FFFFFF"/>
              </w:rPr>
              <w:t> </w:t>
            </w:r>
            <w:r>
              <w:rPr>
                <w:rFonts w:ascii="Courier New" w:hAnsi="Courier New" w:cs="Courier New"/>
                <w:color w:val="000000"/>
                <w:sz w:val="20"/>
                <w:szCs w:val="20"/>
              </w:rPr>
              <w:br/>
            </w:r>
            <w:r>
              <w:rPr>
                <w:rStyle w:val="HTMLCode"/>
                <w:rFonts w:eastAsiaTheme="minorHAnsi"/>
                <w:color w:val="000000"/>
              </w:rPr>
              <w:t>   j=</w:t>
            </w:r>
            <w:r>
              <w:rPr>
                <w:rStyle w:val="HTMLCode"/>
                <w:rFonts w:eastAsiaTheme="minorHAnsi"/>
                <w:color w:val="990000"/>
              </w:rPr>
              <w:t>1000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//nonStaticMethod();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staticMethod();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903037" w:rsidRDefault="00903037" w:rsidP="00903037">
      <w:pPr>
        <w:pStyle w:val="NormalWeb"/>
        <w:shd w:val="clear" w:color="auto" w:fill="FFFFFF"/>
        <w:spacing w:line="360" w:lineRule="atLeast"/>
        <w:rPr>
          <w:rFonts w:ascii="Arial" w:hAnsi="Arial" w:cs="Arial"/>
          <w:color w:val="000000"/>
          <w:sz w:val="17"/>
          <w:szCs w:val="17"/>
        </w:rPr>
      </w:pPr>
      <w:r>
        <w:rPr>
          <w:rStyle w:val="HTMLCode"/>
          <w:color w:val="000000"/>
        </w:rPr>
        <w:t>Output of the program is given below:</w:t>
      </w:r>
    </w:p>
    <w:tbl>
      <w:tblPr>
        <w:tblW w:w="1800" w:type="pct"/>
        <w:tblCellSpacing w:w="0" w:type="dxa"/>
        <w:shd w:val="clear" w:color="auto" w:fill="000000"/>
        <w:tblCellMar>
          <w:left w:w="0" w:type="dxa"/>
          <w:right w:w="0" w:type="dxa"/>
        </w:tblCellMar>
        <w:tblLook w:val="04A0"/>
      </w:tblPr>
      <w:tblGrid>
        <w:gridCol w:w="3370"/>
      </w:tblGrid>
      <w:tr w:rsidR="00903037" w:rsidTr="00903037">
        <w:trPr>
          <w:tblCellSpacing w:w="0" w:type="dxa"/>
        </w:trPr>
        <w:tc>
          <w:tcPr>
            <w:tcW w:w="5000" w:type="pct"/>
            <w:shd w:val="clear" w:color="auto" w:fill="000000"/>
            <w:vAlign w:val="center"/>
            <w:hideMark/>
          </w:tcPr>
          <w:p w:rsidR="00903037" w:rsidRDefault="00903037">
            <w:pPr>
              <w:rPr>
                <w:sz w:val="24"/>
                <w:szCs w:val="24"/>
              </w:rPr>
            </w:pPr>
            <w:r>
              <w:rPr>
                <w:b/>
                <w:bCs/>
                <w:color w:val="FFFFFF"/>
              </w:rPr>
              <w:t>C:\java&gt;java HowToAccessStaticMethod</w:t>
            </w:r>
            <w:r>
              <w:rPr>
                <w:b/>
                <w:bCs/>
                <w:color w:val="FFFFFF"/>
              </w:rPr>
              <w:br/>
              <w:t>you can access a static method this way</w:t>
            </w:r>
          </w:p>
        </w:tc>
      </w:tr>
    </w:tbl>
    <w:p w:rsidR="00903037" w:rsidRDefault="00903037" w:rsidP="00903037">
      <w:pPr>
        <w:pStyle w:val="Heading1"/>
        <w:shd w:val="clear" w:color="auto" w:fill="FFFFFF"/>
        <w:spacing w:line="311" w:lineRule="atLeast"/>
        <w:rPr>
          <w:rFonts w:ascii="Arial" w:hAnsi="Arial" w:cs="Arial"/>
          <w:color w:val="000000"/>
        </w:rPr>
      </w:pPr>
      <w:proofErr w:type="gramStart"/>
      <w:r>
        <w:rPr>
          <w:rFonts w:ascii="Arial" w:hAnsi="Arial" w:cs="Arial"/>
          <w:color w:val="000000"/>
        </w:rPr>
        <w:lastRenderedPageBreak/>
        <w:t>Uncompressing the file in the GZIP format.</w:t>
      </w:r>
      <w:proofErr w:type="gramEnd"/>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41" name="Picture 641" descr="http://www.roseindia.net/images/previous.gif">
              <a:hlinkClick xmlns:a="http://schemas.openxmlformats.org/drawingml/2006/main" r:id="rId2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descr="http://www.roseindia.net/images/previous.gif">
                      <a:hlinkClick r:id="rId25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42" name="Picture 64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43" name="Picture 643" descr="http://www.roseindia.net/images/next.gif">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descr="http://www.roseindia.net/images/next.gif">
                      <a:hlinkClick r:id="rId25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will help you to understand the concepts of</w:t>
      </w:r>
      <w:r>
        <w:rPr>
          <w:rStyle w:val="apple-converted-space"/>
          <w:rFonts w:ascii="Arial" w:hAnsi="Arial" w:cs="Arial"/>
          <w:color w:val="000000"/>
          <w:sz w:val="17"/>
          <w:szCs w:val="17"/>
        </w:rPr>
        <w:t> </w:t>
      </w:r>
      <w:r>
        <w:rPr>
          <w:rFonts w:ascii="Arial" w:hAnsi="Arial" w:cs="Arial"/>
          <w:b/>
          <w:bCs/>
          <w:color w:val="000000"/>
          <w:sz w:val="17"/>
          <w:szCs w:val="17"/>
        </w:rPr>
        <w:t>GZIP</w:t>
      </w:r>
      <w:r>
        <w:rPr>
          <w:rFonts w:ascii="Arial" w:hAnsi="Arial" w:cs="Arial"/>
          <w:color w:val="000000"/>
          <w:sz w:val="17"/>
          <w:szCs w:val="17"/>
        </w:rPr>
        <w:t>.  Sometimes it happens that when you download a file or any PDF</w:t>
      </w:r>
      <w:proofErr w:type="gramStart"/>
      <w:r>
        <w:rPr>
          <w:rFonts w:ascii="Arial" w:hAnsi="Arial" w:cs="Arial"/>
          <w:color w:val="000000"/>
          <w:sz w:val="17"/>
          <w:szCs w:val="17"/>
        </w:rPr>
        <w:t>  file</w:t>
      </w:r>
      <w:proofErr w:type="gramEnd"/>
      <w:r>
        <w:rPr>
          <w:rFonts w:ascii="Arial" w:hAnsi="Arial" w:cs="Arial"/>
          <w:color w:val="000000"/>
          <w:sz w:val="17"/>
          <w:szCs w:val="17"/>
        </w:rPr>
        <w:t xml:space="preserve"> you get it in compressed mode. This means that the file is compressed, but can't read it in compressed form so, it needs to be uncompressed. There are various uncompress ion utility program which can be found very easily found on internet. If you are uncompressing a PDF with the extension .gz, then its resultant file will have a</w:t>
      </w:r>
      <w:r>
        <w:rPr>
          <w:rStyle w:val="apple-converted-space"/>
          <w:rFonts w:ascii="Arial" w:hAnsi="Arial" w:cs="Arial"/>
          <w:color w:val="000000"/>
          <w:sz w:val="17"/>
          <w:szCs w:val="17"/>
        </w:rPr>
        <w:t> </w:t>
      </w:r>
      <w:r>
        <w:rPr>
          <w:rFonts w:ascii="Arial" w:hAnsi="Arial" w:cs="Arial"/>
          <w:b/>
          <w:bCs/>
          <w:color w:val="000000"/>
          <w:sz w:val="17"/>
          <w:szCs w:val="17"/>
        </w:rPr>
        <w:t>.PDF</w:t>
      </w:r>
      <w:r>
        <w:rPr>
          <w:rStyle w:val="apple-converted-space"/>
          <w:rFonts w:ascii="Arial" w:hAnsi="Arial" w:cs="Arial"/>
          <w:color w:val="000000"/>
          <w:sz w:val="17"/>
          <w:szCs w:val="17"/>
        </w:rPr>
        <w:t> </w:t>
      </w:r>
      <w:r>
        <w:rPr>
          <w:rFonts w:ascii="Arial" w:hAnsi="Arial" w:cs="Arial"/>
          <w:color w:val="000000"/>
          <w:sz w:val="17"/>
          <w:szCs w:val="17"/>
        </w:rPr>
        <w:t>extension. Its main advantage is that it will uncompress the PDF file so that you can be able to read it. This utility is a part of</w:t>
      </w:r>
      <w:r>
        <w:rPr>
          <w:rStyle w:val="apple-converted-space"/>
          <w:rFonts w:ascii="Arial" w:hAnsi="Arial" w:cs="Arial"/>
          <w:color w:val="000000"/>
          <w:sz w:val="17"/>
          <w:szCs w:val="17"/>
        </w:rPr>
        <w:t> </w:t>
      </w:r>
      <w:r>
        <w:rPr>
          <w:rFonts w:ascii="Arial" w:hAnsi="Arial" w:cs="Arial"/>
          <w:b/>
          <w:bCs/>
          <w:color w:val="000000"/>
          <w:sz w:val="17"/>
          <w:szCs w:val="17"/>
        </w:rPr>
        <w:t>java.util.zip</w:t>
      </w:r>
      <w:r>
        <w:rPr>
          <w:rFonts w:ascii="Arial" w:hAnsi="Arial" w:cs="Arial"/>
          <w:color w:val="000000"/>
          <w:sz w:val="17"/>
          <w:szCs w:val="17"/>
        </w:rPr>
        <w:t>package which provides classes and methods to compress and decompress the file.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 make a program on uncompressing a file, firstly you need to import java.util.zip package so, that all classes and method of this package can be used, also import java.io package for the input/output operation. Then create a class named</w:t>
      </w:r>
      <w:r>
        <w:rPr>
          <w:rStyle w:val="apple-converted-space"/>
          <w:rFonts w:ascii="Arial" w:hAnsi="Arial" w:cs="Arial"/>
          <w:color w:val="000000"/>
          <w:sz w:val="17"/>
          <w:szCs w:val="17"/>
        </w:rPr>
        <w:t> </w:t>
      </w:r>
      <w:r>
        <w:rPr>
          <w:rFonts w:ascii="Arial" w:hAnsi="Arial" w:cs="Arial"/>
          <w:b/>
          <w:bCs/>
          <w:color w:val="000000"/>
          <w:sz w:val="17"/>
          <w:szCs w:val="17"/>
        </w:rPr>
        <w:t>JavaUncompress</w:t>
      </w:r>
      <w:r>
        <w:rPr>
          <w:rFonts w:ascii="Arial" w:hAnsi="Arial" w:cs="Arial"/>
          <w:color w:val="000000"/>
          <w:sz w:val="17"/>
          <w:szCs w:val="17"/>
        </w:rPr>
        <w:t>. Declare a main method inside the class which will take one String argument i.e. file name. If the user forgets to type the name of the input file which has to be uncompressed, then ask the user to enter the file name. After getting the file</w:t>
      </w:r>
      <w:proofErr w:type="gramStart"/>
      <w:r>
        <w:rPr>
          <w:rFonts w:ascii="Arial" w:hAnsi="Arial" w:cs="Arial"/>
          <w:color w:val="000000"/>
          <w:sz w:val="17"/>
          <w:szCs w:val="17"/>
        </w:rPr>
        <w:t>  name</w:t>
      </w:r>
      <w:proofErr w:type="gramEnd"/>
      <w:r>
        <w:rPr>
          <w:rFonts w:ascii="Arial" w:hAnsi="Arial" w:cs="Arial"/>
          <w:color w:val="000000"/>
          <w:sz w:val="17"/>
          <w:szCs w:val="17"/>
        </w:rPr>
        <w:t xml:space="preserve">, we need to uncompress that particular file. For that we need to open the gzip file. Print a message so that you can understand where gzip file is opening. To open the input file firstly create </w:t>
      </w:r>
      <w:proofErr w:type="gramStart"/>
      <w:r>
        <w:rPr>
          <w:rFonts w:ascii="Arial" w:hAnsi="Arial" w:cs="Arial"/>
          <w:color w:val="000000"/>
          <w:sz w:val="17"/>
          <w:szCs w:val="17"/>
        </w:rPr>
        <w:t>a</w:t>
      </w:r>
      <w:proofErr w:type="gramEnd"/>
      <w:r>
        <w:rPr>
          <w:rFonts w:ascii="Arial" w:hAnsi="Arial" w:cs="Arial"/>
          <w:color w:val="000000"/>
          <w:sz w:val="17"/>
          <w:szCs w:val="17"/>
        </w:rPr>
        <w:t xml:space="preserve"> object of</w:t>
      </w:r>
      <w:r>
        <w:rPr>
          <w:rFonts w:ascii="Arial" w:hAnsi="Arial" w:cs="Arial"/>
          <w:b/>
          <w:bCs/>
          <w:color w:val="000000"/>
          <w:sz w:val="17"/>
          <w:szCs w:val="17"/>
        </w:rPr>
        <w:t>FileInputStream</w:t>
      </w:r>
      <w:r>
        <w:rPr>
          <w:rStyle w:val="apple-converted-space"/>
          <w:rFonts w:ascii="Arial" w:hAnsi="Arial" w:cs="Arial"/>
          <w:color w:val="000000"/>
          <w:sz w:val="17"/>
          <w:szCs w:val="17"/>
        </w:rPr>
        <w:t> </w:t>
      </w:r>
      <w:r>
        <w:rPr>
          <w:rFonts w:ascii="Arial" w:hAnsi="Arial" w:cs="Arial"/>
          <w:color w:val="000000"/>
          <w:sz w:val="17"/>
          <w:szCs w:val="17"/>
        </w:rPr>
        <w:t>class which and pass the instance of</w:t>
      </w:r>
      <w:r>
        <w:rPr>
          <w:rStyle w:val="apple-converted-space"/>
          <w:rFonts w:ascii="Arial" w:hAnsi="Arial" w:cs="Arial"/>
          <w:color w:val="000000"/>
          <w:sz w:val="17"/>
          <w:szCs w:val="17"/>
        </w:rPr>
        <w:t> </w:t>
      </w:r>
      <w:r>
        <w:rPr>
          <w:rFonts w:ascii="Arial" w:hAnsi="Arial" w:cs="Arial"/>
          <w:b/>
          <w:bCs/>
          <w:color w:val="000000"/>
          <w:sz w:val="17"/>
          <w:szCs w:val="17"/>
        </w:rPr>
        <w:t>FileInputStream</w:t>
      </w:r>
      <w:r>
        <w:rPr>
          <w:rStyle w:val="apple-converted-space"/>
          <w:rFonts w:ascii="Arial" w:hAnsi="Arial" w:cs="Arial"/>
          <w:color w:val="000000"/>
          <w:sz w:val="17"/>
          <w:szCs w:val="17"/>
        </w:rPr>
        <w:t> </w:t>
      </w:r>
      <w:r>
        <w:rPr>
          <w:rFonts w:ascii="Arial" w:hAnsi="Arial" w:cs="Arial"/>
          <w:color w:val="000000"/>
          <w:sz w:val="17"/>
          <w:szCs w:val="17"/>
        </w:rPr>
        <w:t>class into the constructor of</w:t>
      </w:r>
      <w:r>
        <w:rPr>
          <w:rFonts w:ascii="Arial" w:hAnsi="Arial" w:cs="Arial"/>
          <w:b/>
          <w:bCs/>
          <w:color w:val="000000"/>
          <w:sz w:val="17"/>
          <w:szCs w:val="17"/>
        </w:rPr>
        <w:t>GZIPInputStream</w:t>
      </w:r>
      <w:r>
        <w:rPr>
          <w:rStyle w:val="apple-converted-space"/>
          <w:rFonts w:ascii="Arial" w:hAnsi="Arial" w:cs="Arial"/>
          <w:color w:val="000000"/>
          <w:sz w:val="17"/>
          <w:szCs w:val="17"/>
        </w:rPr>
        <w:t> </w:t>
      </w:r>
      <w:r>
        <w:rPr>
          <w:rFonts w:ascii="Arial" w:hAnsi="Arial" w:cs="Arial"/>
          <w:color w:val="000000"/>
          <w:sz w:val="17"/>
          <w:szCs w:val="17"/>
        </w:rPr>
        <w:t xml:space="preserve">class, which will be created by using new operator. After opening the input file now we need to open the output file so that the data can be transferred from the input file to the output file. Print the message so that you can understand where the output is being written. For that use make </w:t>
      </w:r>
      <w:proofErr w:type="gramStart"/>
      <w:r>
        <w:rPr>
          <w:rFonts w:ascii="Arial" w:hAnsi="Arial" w:cs="Arial"/>
          <w:color w:val="000000"/>
          <w:sz w:val="17"/>
          <w:szCs w:val="17"/>
        </w:rPr>
        <w:t>a</w:t>
      </w:r>
      <w:proofErr w:type="gramEnd"/>
      <w:r>
        <w:rPr>
          <w:rFonts w:ascii="Arial" w:hAnsi="Arial" w:cs="Arial"/>
          <w:color w:val="000000"/>
          <w:sz w:val="17"/>
          <w:szCs w:val="17"/>
        </w:rPr>
        <w:t xml:space="preserve"> object of</w:t>
      </w:r>
      <w:r>
        <w:rPr>
          <w:rStyle w:val="apple-converted-space"/>
          <w:rFonts w:ascii="Arial" w:hAnsi="Arial" w:cs="Arial"/>
          <w:color w:val="000000"/>
          <w:sz w:val="17"/>
          <w:szCs w:val="17"/>
        </w:rPr>
        <w:t> </w:t>
      </w:r>
      <w:r>
        <w:rPr>
          <w:rFonts w:ascii="Arial" w:hAnsi="Arial" w:cs="Arial"/>
          <w:b/>
          <w:bCs/>
          <w:color w:val="000000"/>
          <w:sz w:val="17"/>
          <w:szCs w:val="17"/>
        </w:rPr>
        <w:t>FileOutputStream</w:t>
      </w:r>
      <w:r>
        <w:rPr>
          <w:rStyle w:val="apple-converted-space"/>
          <w:rFonts w:ascii="Arial" w:hAnsi="Arial" w:cs="Arial"/>
          <w:color w:val="000000"/>
          <w:sz w:val="17"/>
          <w:szCs w:val="17"/>
        </w:rPr>
        <w:t> </w:t>
      </w:r>
      <w:r>
        <w:rPr>
          <w:rFonts w:ascii="Arial" w:hAnsi="Arial" w:cs="Arial"/>
          <w:color w:val="000000"/>
          <w:sz w:val="17"/>
          <w:szCs w:val="17"/>
        </w:rPr>
        <w:t xml:space="preserve">class and pass the name of the resultant file in its constructor. For transferring the bytes from the compressed file to the output file declare </w:t>
      </w:r>
      <w:proofErr w:type="gramStart"/>
      <w:r>
        <w:rPr>
          <w:rFonts w:ascii="Arial" w:hAnsi="Arial" w:cs="Arial"/>
          <w:color w:val="000000"/>
          <w:sz w:val="17"/>
          <w:szCs w:val="17"/>
        </w:rPr>
        <w:t>a</w:t>
      </w:r>
      <w:proofErr w:type="gramEnd"/>
      <w:r>
        <w:rPr>
          <w:rFonts w:ascii="Arial" w:hAnsi="Arial" w:cs="Arial"/>
          <w:color w:val="000000"/>
          <w:sz w:val="17"/>
          <w:szCs w:val="17"/>
        </w:rPr>
        <w:t xml:space="preserve"> array of type byte with the size of 1024 bytes. It can be changed according to the needs of a programmer, now declare one variable of type int which will read the byte from the object of</w:t>
      </w:r>
      <w:r>
        <w:rPr>
          <w:rStyle w:val="apple-converted-space"/>
          <w:rFonts w:ascii="Arial" w:hAnsi="Arial" w:cs="Arial"/>
          <w:color w:val="000000"/>
          <w:sz w:val="17"/>
          <w:szCs w:val="17"/>
        </w:rPr>
        <w:t> </w:t>
      </w:r>
      <w:r>
        <w:rPr>
          <w:rFonts w:ascii="Arial" w:hAnsi="Arial" w:cs="Arial"/>
          <w:b/>
          <w:bCs/>
          <w:color w:val="000000"/>
          <w:sz w:val="17"/>
          <w:szCs w:val="17"/>
        </w:rPr>
        <w:t>GZIPInputStream</w:t>
      </w:r>
      <w:r>
        <w:rPr>
          <w:rStyle w:val="apple-converted-space"/>
          <w:rFonts w:ascii="Arial" w:hAnsi="Arial" w:cs="Arial"/>
          <w:color w:val="000000"/>
          <w:sz w:val="17"/>
          <w:szCs w:val="17"/>
        </w:rPr>
        <w:t> </w:t>
      </w:r>
      <w:r>
        <w:rPr>
          <w:rFonts w:ascii="Arial" w:hAnsi="Arial" w:cs="Arial"/>
          <w:color w:val="000000"/>
          <w:sz w:val="17"/>
          <w:szCs w:val="17"/>
        </w:rPr>
        <w:t>class. At last close the file and stream.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GZIPInputStream:</w:t>
      </w:r>
      <w:r>
        <w:rPr>
          <w:rStyle w:val="apple-converted-space"/>
          <w:rFonts w:ascii="Arial" w:hAnsi="Arial" w:cs="Arial"/>
          <w:color w:val="000000"/>
          <w:sz w:val="17"/>
          <w:szCs w:val="17"/>
        </w:rPr>
        <w:t> </w:t>
      </w:r>
      <w:r>
        <w:rPr>
          <w:rFonts w:ascii="Arial" w:hAnsi="Arial" w:cs="Arial"/>
          <w:color w:val="000000"/>
          <w:sz w:val="17"/>
          <w:szCs w:val="17"/>
        </w:rPr>
        <w:t>This class is a part of</w:t>
      </w:r>
      <w:r>
        <w:rPr>
          <w:rStyle w:val="apple-converted-space"/>
          <w:rFonts w:ascii="Arial" w:hAnsi="Arial" w:cs="Arial"/>
          <w:color w:val="000000"/>
          <w:sz w:val="17"/>
          <w:szCs w:val="17"/>
        </w:rPr>
        <w:t> </w:t>
      </w:r>
      <w:r>
        <w:rPr>
          <w:rFonts w:ascii="Arial" w:hAnsi="Arial" w:cs="Arial"/>
          <w:b/>
          <w:bCs/>
          <w:color w:val="000000"/>
          <w:sz w:val="17"/>
          <w:szCs w:val="17"/>
        </w:rPr>
        <w:t>java.util.zip</w:t>
      </w:r>
      <w:r>
        <w:rPr>
          <w:rStyle w:val="apple-converted-space"/>
          <w:rFonts w:ascii="Arial" w:hAnsi="Arial" w:cs="Arial"/>
          <w:color w:val="000000"/>
          <w:sz w:val="17"/>
          <w:szCs w:val="17"/>
        </w:rPr>
        <w:t> </w:t>
      </w:r>
      <w:r>
        <w:rPr>
          <w:rFonts w:ascii="Arial" w:hAnsi="Arial" w:cs="Arial"/>
          <w:color w:val="000000"/>
          <w:sz w:val="17"/>
          <w:szCs w:val="17"/>
        </w:rPr>
        <w:t>package. It extends</w:t>
      </w:r>
      <w:r>
        <w:rPr>
          <w:rStyle w:val="apple-converted-space"/>
          <w:rFonts w:ascii="Arial" w:hAnsi="Arial" w:cs="Arial"/>
          <w:color w:val="000000"/>
          <w:sz w:val="17"/>
          <w:szCs w:val="17"/>
        </w:rPr>
        <w:t> </w:t>
      </w:r>
      <w:r>
        <w:rPr>
          <w:rFonts w:ascii="Arial" w:hAnsi="Arial" w:cs="Arial"/>
          <w:b/>
          <w:bCs/>
          <w:color w:val="000000"/>
          <w:sz w:val="17"/>
          <w:szCs w:val="17"/>
        </w:rPr>
        <w:t>DeflaterInputStream</w:t>
      </w:r>
      <w:r>
        <w:rPr>
          <w:rFonts w:ascii="Arial" w:hAnsi="Arial" w:cs="Arial"/>
          <w:color w:val="000000"/>
          <w:sz w:val="17"/>
          <w:szCs w:val="17"/>
        </w:rPr>
        <w:t>class. This class reads compressed data in the GZIP format.</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FileInputStream:</w:t>
      </w:r>
      <w:r>
        <w:rPr>
          <w:rStyle w:val="apple-converted-space"/>
          <w:rFonts w:ascii="Arial" w:hAnsi="Arial" w:cs="Arial"/>
          <w:color w:val="000000"/>
          <w:sz w:val="17"/>
          <w:szCs w:val="17"/>
        </w:rPr>
        <w:t> </w:t>
      </w:r>
      <w:r>
        <w:rPr>
          <w:rFonts w:ascii="Arial" w:hAnsi="Arial" w:cs="Arial"/>
          <w:color w:val="000000"/>
          <w:sz w:val="17"/>
          <w:szCs w:val="17"/>
        </w:rPr>
        <w:t>This class extends</w:t>
      </w:r>
      <w:r>
        <w:rPr>
          <w:rStyle w:val="apple-converted-space"/>
          <w:rFonts w:ascii="Arial" w:hAnsi="Arial" w:cs="Arial"/>
          <w:color w:val="000000"/>
          <w:sz w:val="17"/>
          <w:szCs w:val="17"/>
        </w:rPr>
        <w:t> </w:t>
      </w:r>
      <w:r>
        <w:rPr>
          <w:rFonts w:ascii="Arial" w:hAnsi="Arial" w:cs="Arial"/>
          <w:b/>
          <w:bCs/>
          <w:color w:val="000000"/>
          <w:sz w:val="17"/>
          <w:szCs w:val="17"/>
        </w:rPr>
        <w:t>InputStream.</w:t>
      </w:r>
      <w:r>
        <w:rPr>
          <w:rStyle w:val="apple-converted-space"/>
          <w:rFonts w:ascii="Arial" w:hAnsi="Arial" w:cs="Arial"/>
          <w:color w:val="000000"/>
          <w:sz w:val="17"/>
          <w:szCs w:val="17"/>
        </w:rPr>
        <w:t> </w:t>
      </w:r>
      <w:r>
        <w:rPr>
          <w:rFonts w:ascii="Arial" w:hAnsi="Arial" w:cs="Arial"/>
          <w:color w:val="000000"/>
          <w:sz w:val="17"/>
          <w:szCs w:val="17"/>
        </w:rPr>
        <w:t xml:space="preserve">It reads bytes from a </w:t>
      </w:r>
      <w:proofErr w:type="gramStart"/>
      <w:r>
        <w:rPr>
          <w:rFonts w:ascii="Arial" w:hAnsi="Arial" w:cs="Arial"/>
          <w:color w:val="000000"/>
          <w:sz w:val="17"/>
          <w:szCs w:val="17"/>
        </w:rPr>
        <w:t>file .</w:t>
      </w:r>
      <w:proofErr w:type="gramEnd"/>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FileOutputStream: This class extends OutputStream class. It is </w:t>
      </w:r>
      <w:proofErr w:type="gramStart"/>
      <w:r>
        <w:rPr>
          <w:rFonts w:ascii="Arial" w:hAnsi="Arial" w:cs="Arial"/>
          <w:color w:val="000000"/>
          <w:sz w:val="17"/>
          <w:szCs w:val="17"/>
        </w:rPr>
        <w:t>a</w:t>
      </w:r>
      <w:proofErr w:type="gramEnd"/>
      <w:r>
        <w:rPr>
          <w:rFonts w:ascii="Arial" w:hAnsi="Arial" w:cs="Arial"/>
          <w:color w:val="000000"/>
          <w:sz w:val="17"/>
          <w:szCs w:val="17"/>
        </w:rPr>
        <w:t xml:space="preserve"> output stream for writing data to a file.</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read(</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returns int. It reads the buffer.</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write(</w:t>
      </w:r>
      <w:proofErr w:type="gramEnd"/>
      <w:r>
        <w:rPr>
          <w:rFonts w:ascii="Arial" w:hAnsi="Arial" w:cs="Arial"/>
          <w:b/>
          <w:bCs/>
          <w:color w:val="000000"/>
          <w:sz w:val="17"/>
          <w:szCs w:val="17"/>
        </w:rPr>
        <w:t>byte[] buf,  int off, int len i):</w:t>
      </w:r>
      <w:r>
        <w:rPr>
          <w:rStyle w:val="apple-converted-space"/>
          <w:rFonts w:ascii="Arial" w:hAnsi="Arial" w:cs="Arial"/>
          <w:color w:val="000000"/>
          <w:sz w:val="17"/>
          <w:szCs w:val="17"/>
        </w:rPr>
        <w:t> </w:t>
      </w:r>
      <w:r>
        <w:rPr>
          <w:rFonts w:ascii="Arial" w:hAnsi="Arial" w:cs="Arial"/>
          <w:color w:val="000000"/>
          <w:sz w:val="17"/>
          <w:szCs w:val="17"/>
        </w:rPr>
        <w:t>It is a method of</w:t>
      </w:r>
      <w:r>
        <w:rPr>
          <w:rStyle w:val="apple-converted-space"/>
          <w:rFonts w:ascii="Arial" w:hAnsi="Arial" w:cs="Arial"/>
          <w:color w:val="000000"/>
          <w:sz w:val="17"/>
          <w:szCs w:val="17"/>
        </w:rPr>
        <w:t> </w:t>
      </w:r>
      <w:r>
        <w:rPr>
          <w:rFonts w:ascii="Arial" w:hAnsi="Arial" w:cs="Arial"/>
          <w:b/>
          <w:bCs/>
          <w:color w:val="000000"/>
          <w:sz w:val="17"/>
          <w:szCs w:val="17"/>
        </w:rPr>
        <w:t>OutputStream</w:t>
      </w:r>
      <w:r>
        <w:rPr>
          <w:rFonts w:ascii="Arial" w:hAnsi="Arial" w:cs="Arial"/>
          <w:color w:val="000000"/>
          <w:sz w:val="17"/>
          <w:szCs w:val="17"/>
        </w:rPr>
        <w:t>, which takes three arguments. It is used for writing a array of bytes to the uncompressing</w:t>
      </w:r>
      <w:proofErr w:type="gramStart"/>
      <w:r>
        <w:rPr>
          <w:rFonts w:ascii="Arial" w:hAnsi="Arial" w:cs="Arial"/>
          <w:color w:val="000000"/>
          <w:sz w:val="17"/>
          <w:szCs w:val="17"/>
        </w:rPr>
        <w:t>  file</w:t>
      </w:r>
      <w:proofErr w:type="gramEnd"/>
      <w:r>
        <w:rPr>
          <w:rFonts w:ascii="Arial" w:hAnsi="Arial" w:cs="Arial"/>
          <w:color w:val="000000"/>
          <w:sz w:val="17"/>
          <w:szCs w:val="17"/>
        </w:rPr>
        <w:t>.</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close(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closes all the resources occupied by the</w:t>
      </w:r>
      <w:r>
        <w:rPr>
          <w:rStyle w:val="apple-converted-space"/>
          <w:rFonts w:ascii="Arial" w:hAnsi="Arial" w:cs="Arial"/>
          <w:color w:val="000000"/>
          <w:sz w:val="17"/>
          <w:szCs w:val="17"/>
        </w:rPr>
        <w:t> </w:t>
      </w:r>
      <w:r>
        <w:rPr>
          <w:rFonts w:ascii="Arial" w:hAnsi="Arial" w:cs="Arial"/>
          <w:b/>
          <w:bCs/>
          <w:color w:val="000000"/>
          <w:sz w:val="17"/>
          <w:szCs w:val="17"/>
        </w:rPr>
        <w:t>GZIPInputStream</w:t>
      </w:r>
    </w:p>
    <w:p w:rsidR="00903037" w:rsidRDefault="00903037" w:rsidP="00903037">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close(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closes all the resources occupied by the</w:t>
      </w:r>
      <w:r>
        <w:rPr>
          <w:rStyle w:val="apple-converted-space"/>
          <w:rFonts w:ascii="Arial" w:hAnsi="Arial" w:cs="Arial"/>
          <w:color w:val="000000"/>
          <w:sz w:val="17"/>
          <w:szCs w:val="17"/>
        </w:rPr>
        <w:t> </w:t>
      </w:r>
      <w:r>
        <w:rPr>
          <w:rFonts w:ascii="Arial" w:hAnsi="Arial" w:cs="Arial"/>
          <w:b/>
          <w:bCs/>
          <w:color w:val="000000"/>
          <w:sz w:val="17"/>
          <w:szCs w:val="17"/>
        </w:rPr>
        <w:t>OutputStream.</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8612"/>
      </w:tblGrid>
      <w:tr w:rsidR="00903037" w:rsidTr="00903037">
        <w:trPr>
          <w:tblCellSpacing w:w="0" w:type="dxa"/>
        </w:trPr>
        <w:tc>
          <w:tcPr>
            <w:tcW w:w="0" w:type="auto"/>
            <w:shd w:val="clear" w:color="auto" w:fill="FFFFCC"/>
            <w:noWrap/>
            <w:hideMark/>
          </w:tcPr>
          <w:p w:rsidR="00903037" w:rsidRDefault="00903037">
            <w:pPr>
              <w:pStyle w:val="NormalWeb"/>
            </w:pPr>
            <w:r>
              <w:rPr>
                <w:rStyle w:val="HTMLCode"/>
                <w:b/>
                <w:bCs/>
                <w:color w:val="7F0055"/>
              </w:rPr>
              <w:lastRenderedPageBreak/>
              <w:t>import </w:t>
            </w:r>
            <w:r>
              <w:rPr>
                <w:rStyle w:val="HTMLCode"/>
                <w:color w:val="000000"/>
              </w:rPr>
              <w:t>java.util.zip.GZIPInputStream;</w:t>
            </w:r>
            <w:r>
              <w:rPr>
                <w:rFonts w:ascii="Courier New" w:hAnsi="Courier New" w:cs="Courier New"/>
                <w:sz w:val="20"/>
                <w:szCs w:val="20"/>
              </w:rPr>
              <w:br/>
            </w:r>
            <w:r>
              <w:rPr>
                <w:rStyle w:val="HTMLCode"/>
                <w:b/>
                <w:bCs/>
                <w:color w:val="7F0055"/>
              </w:rPr>
              <w:t>import </w:t>
            </w:r>
            <w:r>
              <w:rPr>
                <w:rStyle w:val="HTMLCode"/>
                <w:color w:val="000000"/>
              </w:rPr>
              <w:t>java.io.OutputStream;</w:t>
            </w:r>
            <w:r>
              <w:rPr>
                <w:rFonts w:ascii="Courier New" w:hAnsi="Courier New" w:cs="Courier New"/>
                <w:sz w:val="20"/>
                <w:szCs w:val="20"/>
              </w:rPr>
              <w:br/>
            </w:r>
            <w:r>
              <w:rPr>
                <w:rStyle w:val="HTMLCode"/>
                <w:b/>
                <w:bCs/>
                <w:color w:val="7F0055"/>
              </w:rPr>
              <w:t>import </w:t>
            </w:r>
            <w:r>
              <w:rPr>
                <w:rStyle w:val="HTMLCode"/>
                <w:color w:val="000000"/>
              </w:rPr>
              <w:t>java.io.FileOutputStream;</w:t>
            </w:r>
            <w:r>
              <w:rPr>
                <w:rFonts w:ascii="Courier New" w:hAnsi="Courier New" w:cs="Courier New"/>
                <w:sz w:val="20"/>
                <w:szCs w:val="20"/>
              </w:rPr>
              <w:br/>
            </w:r>
            <w:r>
              <w:rPr>
                <w:rStyle w:val="HTMLCode"/>
                <w:b/>
                <w:bCs/>
                <w:color w:val="7F0055"/>
              </w:rPr>
              <w:t>import </w:t>
            </w:r>
            <w:r>
              <w:rPr>
                <w:rStyle w:val="HTMLCode"/>
                <w:color w:val="000000"/>
              </w:rPr>
              <w:t>java.io.FileInputStream;</w:t>
            </w:r>
            <w:r>
              <w:rPr>
                <w:rFonts w:ascii="Courier New" w:hAnsi="Courier New" w:cs="Courier New"/>
                <w:sz w:val="20"/>
                <w:szCs w:val="20"/>
              </w:rPr>
              <w:br/>
            </w:r>
            <w:r>
              <w:rPr>
                <w:rStyle w:val="HTMLCode"/>
                <w:b/>
                <w:bCs/>
                <w:color w:val="7F0055"/>
              </w:rPr>
              <w:t>import </w:t>
            </w:r>
            <w:r>
              <w:rPr>
                <w:rStyle w:val="HTMLCode"/>
                <w:color w:val="000000"/>
              </w:rPr>
              <w:t>java.io.FileNotFoundException;</w:t>
            </w:r>
            <w:r>
              <w:rPr>
                <w:rFonts w:ascii="Courier New" w:hAnsi="Courier New" w:cs="Courier New"/>
                <w:sz w:val="20"/>
                <w:szCs w:val="20"/>
              </w:rPr>
              <w:br/>
            </w:r>
            <w:r>
              <w:rPr>
                <w:rStyle w:val="HTMLCode"/>
                <w:b/>
                <w:bCs/>
                <w:color w:val="7F0055"/>
              </w:rPr>
              <w:t>import </w:t>
            </w:r>
            <w:r>
              <w:rPr>
                <w:rStyle w:val="HTMLCode"/>
                <w:color w:val="000000"/>
              </w:rPr>
              <w:t>java.io.IOException;</w:t>
            </w:r>
            <w:r>
              <w:rPr>
                <w:rFonts w:ascii="Courier New" w:hAnsi="Courier New" w:cs="Courier New"/>
                <w:sz w:val="20"/>
                <w:szCs w:val="20"/>
              </w:rPr>
              <w:br/>
            </w:r>
            <w:r>
              <w:rPr>
                <w:rFonts w:ascii="Courier New" w:hAnsi="Courier New" w:cs="Courier New"/>
                <w:sz w:val="20"/>
                <w:szCs w:val="20"/>
              </w:rPr>
              <w:br/>
            </w:r>
            <w:r>
              <w:rPr>
                <w:rStyle w:val="HTMLCode"/>
                <w:b/>
                <w:bCs/>
                <w:color w:val="7F0055"/>
              </w:rPr>
              <w:t>public class </w:t>
            </w:r>
            <w:r>
              <w:rPr>
                <w:rStyle w:val="HTMLCode"/>
                <w:color w:val="000000"/>
              </w:rPr>
              <w:t>JavaUncompress{</w:t>
            </w:r>
            <w:r>
              <w:rPr>
                <w:rFonts w:ascii="Courier New" w:hAnsi="Courier New" w:cs="Courier New"/>
                <w:sz w:val="20"/>
                <w:szCs w:val="20"/>
              </w:rPr>
              <w:br/>
            </w:r>
            <w:r>
              <w:rPr>
                <w:rStyle w:val="HTMLCode"/>
                <w:color w:val="FFFFFF"/>
              </w:rPr>
              <w:t>  </w:t>
            </w:r>
            <w:r>
              <w:rPr>
                <w:rStyle w:val="HTMLCode"/>
                <w:b/>
                <w:bCs/>
                <w:color w:val="7F0055"/>
              </w:rPr>
              <w:t>public static void </w:t>
            </w:r>
            <w:r>
              <w:rPr>
                <w:rStyle w:val="HTMLCode"/>
                <w:color w:val="000000"/>
              </w:rPr>
              <w:t>main(String args[]){</w:t>
            </w:r>
            <w:r>
              <w:rPr>
                <w:rFonts w:ascii="Courier New" w:hAnsi="Courier New" w:cs="Courier New"/>
                <w:sz w:val="20"/>
                <w:szCs w:val="20"/>
              </w:rPr>
              <w:br/>
            </w:r>
            <w:r>
              <w:rPr>
                <w:rStyle w:val="HTMLCode"/>
                <w:color w:val="FFFFFF"/>
              </w:rPr>
              <w:t>  </w:t>
            </w:r>
            <w:r>
              <w:rPr>
                <w:rStyle w:val="HTMLCode"/>
                <w:b/>
                <w:bCs/>
                <w:color w:val="7F0055"/>
              </w:rPr>
              <w:t>try</w:t>
            </w:r>
            <w:r>
              <w:rPr>
                <w:rStyle w:val="HTMLCode"/>
                <w:color w:val="000000"/>
              </w:rPr>
              <w:t>{</w:t>
            </w:r>
            <w:r>
              <w:rPr>
                <w:rFonts w:ascii="Courier New" w:hAnsi="Courier New" w:cs="Courier New"/>
                <w:sz w:val="20"/>
                <w:szCs w:val="20"/>
              </w:rPr>
              <w:br/>
            </w:r>
            <w:r>
              <w:rPr>
                <w:rStyle w:val="HTMLCode"/>
                <w:color w:val="FFFFFF"/>
              </w:rPr>
              <w:t>  </w:t>
            </w:r>
            <w:r>
              <w:rPr>
                <w:rStyle w:val="HTMLCode"/>
                <w:color w:val="3F7F5F"/>
              </w:rPr>
              <w:t>//To Uncompress GZip File Contents we need to open the gzip file.....</w:t>
            </w:r>
            <w:r>
              <w:rPr>
                <w:rFonts w:ascii="Courier New" w:hAnsi="Courier New" w:cs="Courier New"/>
                <w:sz w:val="20"/>
                <w:szCs w:val="20"/>
              </w:rPr>
              <w:br/>
            </w:r>
            <w:r>
              <w:rPr>
                <w:rStyle w:val="HTMLCode"/>
                <w:color w:val="FFFFFF"/>
              </w:rPr>
              <w:t>  </w:t>
            </w:r>
            <w:r>
              <w:rPr>
                <w:rStyle w:val="HTMLCode"/>
                <w:b/>
                <w:bCs/>
                <w:color w:val="7F0055"/>
              </w:rPr>
              <w:t>if</w:t>
            </w:r>
            <w:r>
              <w:rPr>
                <w:rStyle w:val="HTMLCode"/>
                <w:color w:val="000000"/>
              </w:rPr>
              <w:t>(args.length&lt;=</w:t>
            </w:r>
            <w:r>
              <w:rPr>
                <w:rStyle w:val="HTMLCode"/>
                <w:color w:val="990000"/>
              </w:rPr>
              <w:t>0</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"Please enter the valid file name"</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b/>
                <w:bCs/>
                <w:color w:val="7F0055"/>
              </w:rPr>
              <w:t>else</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String inFilename = args[</w:t>
            </w:r>
            <w:r>
              <w:rPr>
                <w:rStyle w:val="HTMLCode"/>
                <w:color w:val="990000"/>
              </w:rPr>
              <w:t>0</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"Opening the gzip file........</w:t>
            </w:r>
          </w:p>
          <w:p w:rsidR="00903037" w:rsidRDefault="00903037">
            <w:pPr>
              <w:pStyle w:val="NormalWeb"/>
            </w:pPr>
            <w:r>
              <w:rPr>
                <w:rStyle w:val="HTMLCode"/>
                <w:color w:val="2A00FF"/>
              </w:rPr>
              <w:t>.................. :  opened"</w:t>
            </w:r>
            <w:r>
              <w:rPr>
                <w:rStyle w:val="HTMLCode"/>
                <w:color w:val="000000"/>
              </w:rPr>
              <w:t>);</w:t>
            </w:r>
          </w:p>
          <w:p w:rsidR="00903037" w:rsidRDefault="00903037">
            <w:pPr>
              <w:pStyle w:val="NormalWeb"/>
            </w:pPr>
            <w:r>
              <w:rPr>
                <w:rFonts w:ascii="Courier New" w:hAnsi="Courier New" w:cs="Courier New"/>
                <w:sz w:val="20"/>
                <w:szCs w:val="20"/>
              </w:rPr>
              <w:br/>
            </w:r>
            <w:r>
              <w:rPr>
                <w:rStyle w:val="HTMLCode"/>
                <w:color w:val="FFFFFF"/>
              </w:rPr>
              <w:t>  </w:t>
            </w:r>
            <w:r>
              <w:rPr>
                <w:rStyle w:val="HTMLCode"/>
                <w:color w:val="000000"/>
              </w:rPr>
              <w:t>GZIPInputStream gzipInputStream = </w:t>
            </w:r>
            <w:r>
              <w:rPr>
                <w:rStyle w:val="HTMLCode"/>
                <w:b/>
                <w:bCs/>
                <w:color w:val="7F0055"/>
              </w:rPr>
              <w:t>null</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FileInputStream fileInputStream = </w:t>
            </w:r>
            <w:r>
              <w:rPr>
                <w:rStyle w:val="HTMLCode"/>
                <w:b/>
                <w:bCs/>
                <w:color w:val="7F0055"/>
              </w:rPr>
              <w:t>null</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gzipInputStream = </w:t>
            </w:r>
            <w:r>
              <w:rPr>
                <w:rStyle w:val="HTMLCode"/>
                <w:b/>
                <w:bCs/>
                <w:color w:val="7F0055"/>
              </w:rPr>
              <w:t>new </w:t>
            </w:r>
            <w:r>
              <w:rPr>
                <w:rStyle w:val="HTMLCode"/>
                <w:color w:val="000000"/>
              </w:rPr>
              <w:t>GZIPInputStream(</w:t>
            </w:r>
            <w:r>
              <w:rPr>
                <w:rStyle w:val="HTMLCode"/>
                <w:b/>
                <w:bCs/>
                <w:color w:val="7F0055"/>
              </w:rPr>
              <w:t>new </w:t>
            </w:r>
          </w:p>
          <w:p w:rsidR="00903037" w:rsidRDefault="00903037">
            <w:pPr>
              <w:pStyle w:val="NormalWeb"/>
            </w:pPr>
            <w:proofErr w:type="gramStart"/>
            <w:r>
              <w:rPr>
                <w:rStyle w:val="HTMLCode"/>
                <w:color w:val="000000"/>
              </w:rPr>
              <w:t>FileInputStream(</w:t>
            </w:r>
            <w:proofErr w:type="gramEnd"/>
            <w:r>
              <w:rPr>
                <w:rStyle w:val="HTMLCode"/>
                <w:color w:val="000000"/>
              </w:rPr>
              <w:t>inFilename));</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"Opening the output file..</w:t>
            </w:r>
          </w:p>
          <w:p w:rsidR="00903037" w:rsidRDefault="00903037">
            <w:pPr>
              <w:pStyle w:val="NormalWeb"/>
            </w:pPr>
            <w:r>
              <w:rPr>
                <w:rStyle w:val="HTMLCode"/>
                <w:color w:val="2A00FF"/>
              </w:rPr>
              <w:t>........... : opened"</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String outFilename = inFilename +</w:t>
            </w:r>
            <w:r>
              <w:rPr>
                <w:rStyle w:val="HTMLCode"/>
                <w:color w:val="2A00FF"/>
              </w:rPr>
              <w:t>".pdf"</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OutputStream out = </w:t>
            </w:r>
            <w:r>
              <w:rPr>
                <w:rStyle w:val="HTMLCode"/>
                <w:b/>
                <w:bCs/>
                <w:color w:val="7F0055"/>
              </w:rPr>
              <w:t>new </w:t>
            </w:r>
            <w:r>
              <w:rPr>
                <w:rStyle w:val="HTMLCode"/>
                <w:color w:val="000000"/>
              </w:rPr>
              <w:t>FileOutputStream(outFilename);</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"Transferring bytes from the </w:t>
            </w:r>
          </w:p>
          <w:p w:rsidR="00903037" w:rsidRDefault="00903037">
            <w:pPr>
              <w:pStyle w:val="NormalWeb"/>
            </w:pPr>
            <w:r>
              <w:rPr>
                <w:rStyle w:val="HTMLCode"/>
                <w:color w:val="2A00FF"/>
              </w:rPr>
              <w:t>compressed file to the output file........:</w:t>
            </w:r>
            <w:r>
              <w:rPr>
                <w:rFonts w:ascii="Courier New" w:hAnsi="Courier New" w:cs="Courier New"/>
                <w:color w:val="2A00FF"/>
                <w:sz w:val="20"/>
                <w:szCs w:val="20"/>
              </w:rPr>
              <w:br/>
            </w:r>
            <w:r>
              <w:rPr>
                <w:rStyle w:val="HTMLCode"/>
                <w:color w:val="2A00FF"/>
              </w:rPr>
              <w:t>     Transfer successful"</w:t>
            </w:r>
            <w:r>
              <w:rPr>
                <w:rStyle w:val="HTMLCode"/>
                <w:color w:val="000000"/>
              </w:rPr>
              <w:t>);</w:t>
            </w:r>
            <w:r>
              <w:rPr>
                <w:rFonts w:ascii="Courier New" w:hAnsi="Courier New" w:cs="Courier New"/>
                <w:sz w:val="20"/>
                <w:szCs w:val="20"/>
              </w:rPr>
              <w:br/>
            </w:r>
            <w:r>
              <w:rPr>
                <w:rStyle w:val="HTMLCode"/>
                <w:color w:val="FFFFFF"/>
              </w:rPr>
              <w:t>  </w:t>
            </w:r>
            <w:r>
              <w:rPr>
                <w:rStyle w:val="HTMLCode"/>
                <w:b/>
                <w:bCs/>
                <w:color w:val="7F0055"/>
              </w:rPr>
              <w:t>byte</w:t>
            </w:r>
            <w:r>
              <w:rPr>
                <w:rStyle w:val="HTMLCode"/>
                <w:color w:val="000000"/>
              </w:rPr>
              <w:t>[] buf = </w:t>
            </w:r>
            <w:r>
              <w:rPr>
                <w:rStyle w:val="HTMLCode"/>
                <w:b/>
                <w:bCs/>
                <w:color w:val="7F0055"/>
              </w:rPr>
              <w:t>new byte</w:t>
            </w:r>
            <w:r>
              <w:rPr>
                <w:rStyle w:val="HTMLCode"/>
                <w:color w:val="000000"/>
              </w:rPr>
              <w:t>[</w:t>
            </w:r>
            <w:r>
              <w:rPr>
                <w:rStyle w:val="HTMLCode"/>
                <w:color w:val="990000"/>
              </w:rPr>
              <w:t>1024</w:t>
            </w:r>
            <w:r>
              <w:rPr>
                <w:rStyle w:val="HTMLCode"/>
                <w:color w:val="000000"/>
              </w:rPr>
              <w:t>];  </w:t>
            </w:r>
            <w:r>
              <w:rPr>
                <w:rStyle w:val="HTMLCode"/>
                <w:color w:val="3F7F5F"/>
              </w:rPr>
              <w:t>//size can be </w:t>
            </w:r>
          </w:p>
          <w:p w:rsidR="00903037" w:rsidRDefault="00903037">
            <w:pPr>
              <w:pStyle w:val="NormalWeb"/>
            </w:pPr>
            <w:proofErr w:type="gramStart"/>
            <w:r>
              <w:rPr>
                <w:rStyle w:val="HTMLCode"/>
                <w:color w:val="3F7F5F"/>
              </w:rPr>
              <w:t>changed</w:t>
            </w:r>
            <w:proofErr w:type="gramEnd"/>
            <w:r>
              <w:rPr>
                <w:rStyle w:val="HTMLCode"/>
                <w:color w:val="3F7F5F"/>
              </w:rPr>
              <w:t> according to programmer's need.</w:t>
            </w:r>
            <w:r>
              <w:rPr>
                <w:rFonts w:ascii="Courier New" w:hAnsi="Courier New" w:cs="Courier New"/>
                <w:sz w:val="20"/>
                <w:szCs w:val="20"/>
              </w:rPr>
              <w:br/>
            </w:r>
            <w:r>
              <w:rPr>
                <w:rStyle w:val="HTMLCode"/>
                <w:color w:val="FFFFFF"/>
              </w:rPr>
              <w:t>  </w:t>
            </w:r>
            <w:r>
              <w:rPr>
                <w:rStyle w:val="HTMLCode"/>
                <w:b/>
                <w:bCs/>
                <w:color w:val="7F0055"/>
              </w:rPr>
              <w:t>int </w:t>
            </w:r>
            <w:r>
              <w:rPr>
                <w:rStyle w:val="HTMLCode"/>
                <w:color w:val="000000"/>
              </w:rPr>
              <w:t>len;</w:t>
            </w:r>
            <w:r>
              <w:rPr>
                <w:rFonts w:ascii="Courier New" w:hAnsi="Courier New" w:cs="Courier New"/>
                <w:sz w:val="20"/>
                <w:szCs w:val="20"/>
              </w:rPr>
              <w:br/>
            </w:r>
            <w:r>
              <w:rPr>
                <w:rStyle w:val="HTMLCode"/>
                <w:color w:val="FFFFFF"/>
              </w:rPr>
              <w:t>  </w:t>
            </w:r>
            <w:r>
              <w:rPr>
                <w:rStyle w:val="HTMLCode"/>
                <w:b/>
                <w:bCs/>
                <w:color w:val="7F0055"/>
              </w:rPr>
              <w:t>while </w:t>
            </w:r>
            <w:r>
              <w:rPr>
                <w:rStyle w:val="HTMLCode"/>
                <w:color w:val="000000"/>
              </w:rPr>
              <w:t>((len = gzipInputStream.read(buf)) &gt; </w:t>
            </w:r>
            <w:r>
              <w:rPr>
                <w:rStyle w:val="HTMLCode"/>
                <w:color w:val="990000"/>
              </w:rPr>
              <w:t>0</w:t>
            </w:r>
            <w:r>
              <w:rPr>
                <w:rStyle w:val="HTMLCode"/>
                <w:color w:val="000000"/>
              </w:rPr>
              <w:t>) {</w:t>
            </w:r>
            <w:r>
              <w:rPr>
                <w:rFonts w:ascii="Courier New" w:hAnsi="Courier New" w:cs="Courier New"/>
                <w:sz w:val="20"/>
                <w:szCs w:val="20"/>
              </w:rPr>
              <w:br/>
            </w:r>
            <w:r>
              <w:rPr>
                <w:rStyle w:val="HTMLCode"/>
                <w:color w:val="FFFFFF"/>
              </w:rPr>
              <w:t>  </w:t>
            </w:r>
            <w:r>
              <w:rPr>
                <w:rStyle w:val="HTMLCode"/>
                <w:color w:val="000000"/>
              </w:rPr>
              <w:t>out.write(buf, </w:t>
            </w:r>
            <w:r>
              <w:rPr>
                <w:rStyle w:val="HTMLCode"/>
                <w:color w:val="990000"/>
              </w:rPr>
              <w:t>0</w:t>
            </w:r>
            <w:r>
              <w:rPr>
                <w:rStyle w:val="HTMLCode"/>
                <w:color w:val="000000"/>
              </w:rPr>
              <w:t>, len);</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"The file and stream is ..</w:t>
            </w:r>
          </w:p>
          <w:p w:rsidR="00903037" w:rsidRDefault="00903037">
            <w:pPr>
              <w:pStyle w:val="NormalWeb"/>
            </w:pPr>
            <w:r>
              <w:rPr>
                <w:rStyle w:val="HTMLCode"/>
                <w:color w:val="2A00FF"/>
              </w:rPr>
              <w:t>....closing.......... : closed"</w:t>
            </w:r>
            <w:r>
              <w:rPr>
                <w:rStyle w:val="HTMLCode"/>
                <w:color w:val="000000"/>
              </w:rPr>
              <w:t>); </w:t>
            </w:r>
            <w:r>
              <w:rPr>
                <w:rFonts w:ascii="Courier New" w:hAnsi="Courier New" w:cs="Courier New"/>
                <w:sz w:val="20"/>
                <w:szCs w:val="20"/>
              </w:rPr>
              <w:br/>
            </w:r>
            <w:r>
              <w:rPr>
                <w:rStyle w:val="HTMLCode"/>
                <w:color w:val="FFFFFF"/>
              </w:rPr>
              <w:t>  </w:t>
            </w:r>
            <w:r>
              <w:rPr>
                <w:rStyle w:val="HTMLCode"/>
                <w:color w:val="000000"/>
              </w:rPr>
              <w:t>gzipInputStream.close();</w:t>
            </w:r>
            <w:r>
              <w:rPr>
                <w:rFonts w:ascii="Courier New" w:hAnsi="Courier New" w:cs="Courier New"/>
                <w:sz w:val="20"/>
                <w:szCs w:val="20"/>
              </w:rPr>
              <w:br/>
            </w:r>
            <w:r>
              <w:rPr>
                <w:rStyle w:val="HTMLCode"/>
                <w:color w:val="FFFFFF"/>
              </w:rPr>
              <w:t>  </w:t>
            </w:r>
            <w:r>
              <w:rPr>
                <w:rStyle w:val="HTMLCode"/>
                <w:color w:val="000000"/>
              </w:rPr>
              <w:t>out.close();</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b/>
                <w:bCs/>
                <w:color w:val="7F0055"/>
              </w:rPr>
              <w:t>catch</w:t>
            </w:r>
            <w:r>
              <w:rPr>
                <w:rStyle w:val="HTMLCode"/>
                <w:color w:val="000000"/>
              </w:rPr>
              <w:t>(IOException e){</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"Exception has been thrown" </w:t>
            </w:r>
            <w:r>
              <w:rPr>
                <w:rStyle w:val="HTMLCode"/>
                <w:color w:val="000000"/>
              </w:rPr>
              <w:t>+ e);</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000000"/>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lastRenderedPageBreak/>
        <w:t>The output of the program is given below.</w:t>
      </w:r>
    </w:p>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t>In the output we can see that firstly we have given the name of the compressed file. The file name should ends with .gz extension, while opening the compressed gzip file we are printing that the file is opening. After opening the file we are opening a file to which we have to write the data from the compressed file and that also is printed in the output. For transferring the bytes from the compressed file to the output file we are printing the message. Before closing the file and stream we are again printing the message. </w:t>
      </w:r>
    </w:p>
    <w:tbl>
      <w:tblPr>
        <w:tblW w:w="3800" w:type="pct"/>
        <w:tblCellSpacing w:w="0" w:type="dxa"/>
        <w:shd w:val="clear" w:color="auto" w:fill="000000"/>
        <w:tblCellMar>
          <w:left w:w="0" w:type="dxa"/>
          <w:right w:w="0" w:type="dxa"/>
        </w:tblCellMar>
        <w:tblLook w:val="04A0"/>
      </w:tblPr>
      <w:tblGrid>
        <w:gridCol w:w="7114"/>
      </w:tblGrid>
      <w:tr w:rsidR="00903037" w:rsidTr="00903037">
        <w:trPr>
          <w:tblCellSpacing w:w="0" w:type="dxa"/>
        </w:trPr>
        <w:tc>
          <w:tcPr>
            <w:tcW w:w="5000" w:type="pct"/>
            <w:shd w:val="clear" w:color="auto" w:fill="000000"/>
            <w:vAlign w:val="center"/>
            <w:hideMark/>
          </w:tcPr>
          <w:p w:rsidR="00903037" w:rsidRDefault="00903037">
            <w:pPr>
              <w:spacing w:line="311" w:lineRule="atLeast"/>
              <w:rPr>
                <w:rFonts w:ascii="Arial" w:hAnsi="Arial" w:cs="Arial"/>
                <w:color w:val="000000"/>
                <w:sz w:val="17"/>
                <w:szCs w:val="17"/>
              </w:rPr>
            </w:pPr>
            <w:r>
              <w:rPr>
                <w:rFonts w:ascii="Arial" w:hAnsi="Arial" w:cs="Arial"/>
                <w:b/>
                <w:bCs/>
                <w:color w:val="FFFFFF"/>
                <w:sz w:val="17"/>
                <w:szCs w:val="17"/>
              </w:rPr>
              <w:t>C:\java&gt;java JavaUncompress C:\javaExample\unCompress\jsp.pdf.gz</w:t>
            </w:r>
            <w:r>
              <w:rPr>
                <w:rFonts w:ascii="Arial" w:hAnsi="Arial" w:cs="Arial"/>
                <w:b/>
                <w:bCs/>
                <w:color w:val="FFFFFF"/>
                <w:sz w:val="17"/>
                <w:szCs w:val="17"/>
              </w:rPr>
              <w:br/>
              <w:t>Opening the gzip file.......................... : opened</w:t>
            </w:r>
            <w:r>
              <w:rPr>
                <w:rFonts w:ascii="Arial" w:hAnsi="Arial" w:cs="Arial"/>
                <w:b/>
                <w:bCs/>
                <w:color w:val="FFFFFF"/>
                <w:sz w:val="17"/>
                <w:szCs w:val="17"/>
              </w:rPr>
              <w:br/>
              <w:t>Opening the output file</w:t>
            </w:r>
            <w:proofErr w:type="gramStart"/>
            <w:r>
              <w:rPr>
                <w:rFonts w:ascii="Arial" w:hAnsi="Arial" w:cs="Arial"/>
                <w:b/>
                <w:bCs/>
                <w:color w:val="FFFFFF"/>
                <w:sz w:val="17"/>
                <w:szCs w:val="17"/>
              </w:rPr>
              <w:t>............. :</w:t>
            </w:r>
            <w:proofErr w:type="gramEnd"/>
            <w:r>
              <w:rPr>
                <w:rFonts w:ascii="Arial" w:hAnsi="Arial" w:cs="Arial"/>
                <w:b/>
                <w:bCs/>
                <w:color w:val="FFFFFF"/>
                <w:sz w:val="17"/>
                <w:szCs w:val="17"/>
              </w:rPr>
              <w:t xml:space="preserve"> opened</w:t>
            </w:r>
            <w:r>
              <w:rPr>
                <w:rFonts w:ascii="Arial" w:hAnsi="Arial" w:cs="Arial"/>
                <w:b/>
                <w:bCs/>
                <w:color w:val="FFFFFF"/>
                <w:sz w:val="17"/>
                <w:szCs w:val="17"/>
              </w:rPr>
              <w:br/>
              <w:t>Transferring bytes from the compressed file to the output file........  : Transfer successful</w:t>
            </w:r>
            <w:r>
              <w:rPr>
                <w:rFonts w:ascii="Arial" w:hAnsi="Arial" w:cs="Arial"/>
                <w:b/>
                <w:bCs/>
                <w:color w:val="FFFFFF"/>
                <w:sz w:val="17"/>
                <w:szCs w:val="17"/>
              </w:rPr>
              <w:br/>
              <w:t>The file and stream is ......closing.......... : closed</w:t>
            </w:r>
            <w:r>
              <w:rPr>
                <w:rFonts w:ascii="Arial" w:hAnsi="Arial" w:cs="Arial"/>
                <w:b/>
                <w:bCs/>
                <w:color w:val="FFFFFF"/>
                <w:sz w:val="17"/>
                <w:szCs w:val="17"/>
              </w:rPr>
              <w:br/>
            </w:r>
            <w:r>
              <w:rPr>
                <w:rFonts w:ascii="Arial" w:hAnsi="Arial" w:cs="Arial"/>
                <w:b/>
                <w:bCs/>
                <w:color w:val="FFFFFF"/>
                <w:sz w:val="17"/>
                <w:szCs w:val="17"/>
              </w:rPr>
              <w:br/>
              <w:t>C:\java&gt;</w:t>
            </w:r>
          </w:p>
        </w:tc>
      </w:tr>
    </w:tbl>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t>Example of a instance variable</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47" name="Picture 647" descr="http://www.roseindia.net/images/previous.gif">
              <a:hlinkClick xmlns:a="http://schemas.openxmlformats.org/drawingml/2006/main" r:id="rId2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descr="http://www.roseindia.net/images/previous.gif">
                      <a:hlinkClick r:id="rId25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48" name="Picture 64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49" name="Picture 649" descr="http://www.roseindia.net/images/next.gif">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descr="http://www.roseindia.net/images/next.gif">
                      <a:hlinkClick r:id="rId25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When a number of objects are created from the same class,</w:t>
      </w:r>
      <w:proofErr w:type="gramStart"/>
      <w:r>
        <w:rPr>
          <w:rFonts w:ascii="Arial" w:hAnsi="Arial" w:cs="Arial"/>
          <w:color w:val="000000"/>
          <w:sz w:val="17"/>
          <w:szCs w:val="17"/>
        </w:rPr>
        <w:t>  the</w:t>
      </w:r>
      <w:proofErr w:type="gramEnd"/>
      <w:r>
        <w:rPr>
          <w:rFonts w:ascii="Arial" w:hAnsi="Arial" w:cs="Arial"/>
          <w:color w:val="000000"/>
          <w:sz w:val="17"/>
          <w:szCs w:val="17"/>
        </w:rPr>
        <w:t xml:space="preserve"> same copy of  instance variable is provided to all. Remember, each time you call the instance the same old value is provided to you, not the updated </w:t>
      </w:r>
      <w:proofErr w:type="gramStart"/>
      <w:r>
        <w:rPr>
          <w:rFonts w:ascii="Arial" w:hAnsi="Arial" w:cs="Arial"/>
          <w:color w:val="000000"/>
          <w:sz w:val="17"/>
          <w:szCs w:val="17"/>
        </w:rPr>
        <w:t>one .</w:t>
      </w:r>
      <w:proofErr w:type="gramEnd"/>
      <w:r>
        <w:rPr>
          <w:rFonts w:ascii="Arial" w:hAnsi="Arial" w:cs="Arial"/>
          <w:color w:val="000000"/>
          <w:sz w:val="17"/>
          <w:szCs w:val="17"/>
        </w:rPr>
        <w:t xml:space="preserve"> In this program we are showing that how </w:t>
      </w:r>
      <w:proofErr w:type="gramStart"/>
      <w:r>
        <w:rPr>
          <w:rFonts w:ascii="Arial" w:hAnsi="Arial" w:cs="Arial"/>
          <w:color w:val="000000"/>
          <w:sz w:val="17"/>
          <w:szCs w:val="17"/>
        </w:rPr>
        <w:t>a</w:t>
      </w:r>
      <w:proofErr w:type="gramEnd"/>
      <w:r>
        <w:rPr>
          <w:rFonts w:ascii="Arial" w:hAnsi="Arial" w:cs="Arial"/>
          <w:color w:val="000000"/>
          <w:sz w:val="17"/>
          <w:szCs w:val="17"/>
        </w:rPr>
        <w:t xml:space="preserve"> instance variable is called in each instance, but the copy remains same irrespective the counter we have used in the constructor of a class. We can't call the non-static variable in a main method. If we try to call the non-static method in the main method then the compiler will prompt you that</w:t>
      </w:r>
      <w:r>
        <w:rPr>
          <w:rStyle w:val="apple-converted-space"/>
          <w:rFonts w:ascii="Arial" w:hAnsi="Arial" w:cs="Arial"/>
          <w:color w:val="000000"/>
          <w:sz w:val="17"/>
          <w:szCs w:val="17"/>
        </w:rPr>
        <w:t> </w:t>
      </w:r>
      <w:r>
        <w:rPr>
          <w:rFonts w:ascii="Arial" w:hAnsi="Arial" w:cs="Arial"/>
          <w:b/>
          <w:bCs/>
          <w:color w:val="000000"/>
          <w:sz w:val="17"/>
          <w:szCs w:val="17"/>
        </w:rPr>
        <w:t>non-static variable cannot be referenced from a static context</w:t>
      </w:r>
      <w:r>
        <w:rPr>
          <w:rFonts w:ascii="Arial" w:hAnsi="Arial" w:cs="Arial"/>
          <w:color w:val="000000"/>
          <w:sz w:val="17"/>
          <w:szCs w:val="17"/>
        </w:rPr>
        <w:t>. We can call the non-static variable by the instance of the class.</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example will show you how you can use </w:t>
      </w:r>
      <w:proofErr w:type="gramStart"/>
      <w:r>
        <w:rPr>
          <w:rFonts w:ascii="Arial" w:hAnsi="Arial" w:cs="Arial"/>
          <w:color w:val="000000"/>
          <w:sz w:val="17"/>
          <w:szCs w:val="17"/>
        </w:rPr>
        <w:t>a non-static variables</w:t>
      </w:r>
      <w:proofErr w:type="gramEnd"/>
      <w:r>
        <w:rPr>
          <w:rFonts w:ascii="Arial" w:hAnsi="Arial" w:cs="Arial"/>
          <w:color w:val="000000"/>
          <w:sz w:val="17"/>
          <w:szCs w:val="17"/>
        </w:rPr>
        <w:t>. First create a class named NonStaticVariable. Declare one global variable and call it in the constructor overloaded method in which you will have to increment the value of the variable by the counter. To access a</w:t>
      </w:r>
      <w:proofErr w:type="gramStart"/>
      <w:r>
        <w:rPr>
          <w:rFonts w:ascii="Arial" w:hAnsi="Arial" w:cs="Arial"/>
          <w:color w:val="000000"/>
          <w:sz w:val="17"/>
          <w:szCs w:val="17"/>
        </w:rPr>
        <w:t>  non</w:t>
      </w:r>
      <w:proofErr w:type="gramEnd"/>
      <w:r>
        <w:rPr>
          <w:rFonts w:ascii="Arial" w:hAnsi="Arial" w:cs="Arial"/>
          <w:color w:val="000000"/>
          <w:sz w:val="17"/>
          <w:szCs w:val="17"/>
        </w:rPr>
        <w:t>-static variable we will have to make a object of NonStaticVariable by using new operator. Now call the instance variable. Now again make a new object of the class and again call the instance variable. Now you can realize that the value of the instance variable in both the object is same. </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this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452"/>
      </w:tblGrid>
      <w:tr w:rsidR="00903037" w:rsidTr="00903037">
        <w:trPr>
          <w:tblCellSpacing w:w="0" w:type="dxa"/>
        </w:trPr>
        <w:tc>
          <w:tcPr>
            <w:tcW w:w="0" w:type="auto"/>
            <w:shd w:val="clear" w:color="auto" w:fill="FFFFCC"/>
            <w:noWrap/>
            <w:hideMark/>
          </w:tcPr>
          <w:p w:rsidR="00903037" w:rsidRDefault="00903037">
            <w:pPr>
              <w:rPr>
                <w:sz w:val="24"/>
                <w:szCs w:val="24"/>
              </w:rPr>
            </w:pPr>
            <w:r>
              <w:rPr>
                <w:rStyle w:val="HTMLCode"/>
                <w:rFonts w:eastAsiaTheme="minorHAnsi"/>
                <w:b/>
                <w:bCs/>
                <w:color w:val="7F0055"/>
              </w:rPr>
              <w:t>public class </w:t>
            </w:r>
            <w:r>
              <w:rPr>
                <w:rStyle w:val="HTMLCode"/>
                <w:rFonts w:eastAsiaTheme="minorHAnsi"/>
                <w:color w:val="000000"/>
              </w:rPr>
              <w:t>NonStaticVariable{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noOfInstances;</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NonStaticVariable()</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noOfInstances++;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NonStaticVariable st1 = </w:t>
            </w:r>
            <w:r>
              <w:rPr>
                <w:rStyle w:val="HTMLCode"/>
                <w:rFonts w:eastAsiaTheme="minorHAnsi"/>
                <w:b/>
                <w:bCs/>
                <w:color w:val="7F0055"/>
              </w:rPr>
              <w:t>new </w:t>
            </w:r>
            <w:r>
              <w:rPr>
                <w:rStyle w:val="HTMLCode"/>
                <w:rFonts w:eastAsiaTheme="minorHAnsi"/>
                <w:color w:val="000000"/>
              </w:rPr>
              <w:t>NonStaticVariable();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 of instances  for st1  : " </w:t>
            </w:r>
            <w:r>
              <w:rPr>
                <w:rFonts w:ascii="Courier New" w:hAnsi="Courier New" w:cs="Courier New"/>
                <w:color w:val="000000"/>
                <w:sz w:val="20"/>
                <w:szCs w:val="20"/>
              </w:rPr>
              <w:br/>
            </w:r>
            <w:r>
              <w:rPr>
                <w:rStyle w:val="HTMLCode"/>
                <w:rFonts w:eastAsiaTheme="minorHAnsi"/>
                <w:color w:val="000000"/>
              </w:rPr>
              <w:t>  + st1.noOfInstances);</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NonStaticVariable st2 = </w:t>
            </w:r>
            <w:r>
              <w:rPr>
                <w:rStyle w:val="HTMLCode"/>
                <w:rFonts w:eastAsiaTheme="minorHAnsi"/>
                <w:b/>
                <w:bCs/>
                <w:color w:val="7F0055"/>
              </w:rPr>
              <w:t>new </w:t>
            </w:r>
            <w:r>
              <w:rPr>
                <w:rStyle w:val="HTMLCode"/>
                <w:rFonts w:eastAsiaTheme="minorHAnsi"/>
                <w:color w:val="000000"/>
              </w:rPr>
              <w:t>NonStaticVariable();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 of instances  for st1  : " </w:t>
            </w:r>
            <w:r>
              <w:rPr>
                <w:rFonts w:ascii="Courier New" w:hAnsi="Courier New" w:cs="Courier New"/>
                <w:color w:val="2A00FF"/>
                <w:sz w:val="20"/>
                <w:szCs w:val="20"/>
              </w:rPr>
              <w:br/>
            </w:r>
            <w:r>
              <w:rPr>
                <w:rStyle w:val="HTMLCode"/>
                <w:rFonts w:eastAsiaTheme="minorHAnsi"/>
                <w:color w:val="2A00FF"/>
              </w:rPr>
              <w:t> </w:t>
            </w:r>
            <w:r>
              <w:rPr>
                <w:rStyle w:val="apple-converted-space"/>
                <w:rFonts w:ascii="Courier New" w:hAnsi="Courier New" w:cs="Courier New"/>
                <w:color w:val="2A00FF"/>
                <w:sz w:val="20"/>
                <w:szCs w:val="20"/>
              </w:rPr>
              <w:t> </w:t>
            </w:r>
            <w:r>
              <w:rPr>
                <w:rStyle w:val="HTMLCode"/>
                <w:rFonts w:eastAsiaTheme="minorHAnsi"/>
                <w:color w:val="000000"/>
              </w:rPr>
              <w:t>+ st1.noOfInstances);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 of instances  for st2  : " </w:t>
            </w:r>
            <w:r>
              <w:rPr>
                <w:rFonts w:ascii="Courier New" w:hAnsi="Courier New" w:cs="Courier New"/>
                <w:color w:val="2A00FF"/>
                <w:sz w:val="20"/>
                <w:szCs w:val="20"/>
              </w:rPr>
              <w:br/>
            </w:r>
            <w:r>
              <w:rPr>
                <w:rStyle w:val="HTMLCode"/>
                <w:rFonts w:eastAsiaTheme="minorHAnsi"/>
                <w:color w:val="2A00FF"/>
              </w:rPr>
              <w:t> </w:t>
            </w:r>
            <w:r>
              <w:rPr>
                <w:rStyle w:val="apple-converted-space"/>
                <w:rFonts w:ascii="Courier New" w:hAnsi="Courier New" w:cs="Courier New"/>
                <w:color w:val="2A00FF"/>
                <w:sz w:val="20"/>
                <w:szCs w:val="20"/>
              </w:rPr>
              <w:t> </w:t>
            </w:r>
            <w:r>
              <w:rPr>
                <w:rStyle w:val="HTMLCode"/>
                <w:rFonts w:eastAsiaTheme="minorHAnsi"/>
                <w:color w:val="000000"/>
              </w:rPr>
              <w:t>+ st2.noOfInstances);</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NonStaticVariable st3 = </w:t>
            </w:r>
            <w:r>
              <w:rPr>
                <w:rStyle w:val="HTMLCode"/>
                <w:rFonts w:eastAsiaTheme="minorHAnsi"/>
                <w:b/>
                <w:bCs/>
                <w:color w:val="7F0055"/>
              </w:rPr>
              <w:t>new </w:t>
            </w:r>
            <w:r>
              <w:rPr>
                <w:rStyle w:val="HTMLCode"/>
                <w:rFonts w:eastAsiaTheme="minorHAnsi"/>
                <w:color w:val="000000"/>
              </w:rPr>
              <w:t>NonStaticVariable();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 of instances  for st1  : " </w:t>
            </w:r>
            <w:r>
              <w:rPr>
                <w:rFonts w:ascii="Courier New" w:hAnsi="Courier New" w:cs="Courier New"/>
                <w:color w:val="2A00FF"/>
                <w:sz w:val="20"/>
                <w:szCs w:val="20"/>
              </w:rPr>
              <w:br/>
            </w:r>
            <w:r>
              <w:rPr>
                <w:rStyle w:val="HTMLCode"/>
                <w:rFonts w:eastAsiaTheme="minorHAnsi"/>
                <w:color w:val="2A00FF"/>
              </w:rPr>
              <w:t> </w:t>
            </w:r>
            <w:r>
              <w:rPr>
                <w:rStyle w:val="apple-converted-space"/>
                <w:rFonts w:ascii="Courier New" w:hAnsi="Courier New" w:cs="Courier New"/>
                <w:color w:val="2A00FF"/>
                <w:sz w:val="20"/>
                <w:szCs w:val="20"/>
              </w:rPr>
              <w:t> </w:t>
            </w:r>
            <w:r>
              <w:rPr>
                <w:rStyle w:val="HTMLCode"/>
                <w:rFonts w:eastAsiaTheme="minorHAnsi"/>
                <w:color w:val="000000"/>
              </w:rPr>
              <w:t>+ st1.noOfInstances);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 of instances  for st2  : " </w:t>
            </w:r>
            <w:r>
              <w:rPr>
                <w:rFonts w:ascii="Courier New" w:hAnsi="Courier New" w:cs="Courier New"/>
                <w:color w:val="000000"/>
                <w:sz w:val="20"/>
                <w:szCs w:val="20"/>
              </w:rPr>
              <w:br/>
            </w:r>
            <w:r>
              <w:rPr>
                <w:rStyle w:val="HTMLCode"/>
                <w:rFonts w:eastAsiaTheme="minorHAnsi"/>
                <w:color w:val="000000"/>
              </w:rPr>
              <w:t>   + st2.noOfInstances);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 of instances  for st3  : " </w:t>
            </w:r>
            <w:r>
              <w:rPr>
                <w:rFonts w:ascii="Courier New" w:hAnsi="Courier New" w:cs="Courier New"/>
                <w:color w:val="2A00FF"/>
                <w:sz w:val="20"/>
                <w:szCs w:val="20"/>
              </w:rPr>
              <w:br/>
            </w:r>
            <w:r>
              <w:rPr>
                <w:rStyle w:val="HTMLCode"/>
                <w:rFonts w:eastAsiaTheme="minorHAnsi"/>
                <w:color w:val="2A00FF"/>
              </w:rPr>
              <w:t> </w:t>
            </w:r>
            <w:r>
              <w:rPr>
                <w:rStyle w:val="apple-converted-space"/>
                <w:rFonts w:ascii="Courier New" w:hAnsi="Courier New" w:cs="Courier New"/>
                <w:color w:val="2A00FF"/>
                <w:sz w:val="20"/>
                <w:szCs w:val="20"/>
              </w:rPr>
              <w:t> </w:t>
            </w:r>
            <w:r>
              <w:rPr>
                <w:rStyle w:val="HTMLCode"/>
                <w:rFonts w:eastAsiaTheme="minorHAnsi"/>
                <w:color w:val="000000"/>
              </w:rPr>
              <w:t>+ st3.noOfInstances);</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lastRenderedPageBreak/>
        <w:t xml:space="preserve">The output of this variable is given </w:t>
      </w:r>
      <w:proofErr w:type="gramStart"/>
      <w:r>
        <w:rPr>
          <w:rStyle w:val="HTMLCode"/>
          <w:color w:val="000000"/>
        </w:rPr>
        <w:t>below :</w:t>
      </w:r>
      <w:proofErr w:type="gramEnd"/>
    </w:p>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t>As we can see in the output the same copy of the instance variable is provided to all the objects, no matter how many objects we create.</w:t>
      </w:r>
    </w:p>
    <w:tbl>
      <w:tblPr>
        <w:tblW w:w="1950" w:type="pct"/>
        <w:tblCellSpacing w:w="0" w:type="dxa"/>
        <w:shd w:val="clear" w:color="auto" w:fill="000000"/>
        <w:tblCellMar>
          <w:left w:w="0" w:type="dxa"/>
          <w:right w:w="0" w:type="dxa"/>
        </w:tblCellMar>
        <w:tblLook w:val="04A0"/>
      </w:tblPr>
      <w:tblGrid>
        <w:gridCol w:w="3650"/>
      </w:tblGrid>
      <w:tr w:rsidR="00903037" w:rsidTr="00903037">
        <w:trPr>
          <w:tblCellSpacing w:w="0" w:type="dxa"/>
        </w:trPr>
        <w:tc>
          <w:tcPr>
            <w:tcW w:w="5000" w:type="pct"/>
            <w:shd w:val="clear" w:color="auto" w:fill="000000"/>
            <w:vAlign w:val="center"/>
            <w:hideMark/>
          </w:tcPr>
          <w:p w:rsidR="00903037" w:rsidRDefault="00903037">
            <w:pPr>
              <w:spacing w:line="311" w:lineRule="atLeast"/>
              <w:rPr>
                <w:rFonts w:ascii="Arial" w:hAnsi="Arial" w:cs="Arial"/>
                <w:color w:val="000000"/>
                <w:sz w:val="17"/>
                <w:szCs w:val="17"/>
              </w:rPr>
            </w:pPr>
            <w:r>
              <w:rPr>
                <w:rFonts w:ascii="Arial" w:hAnsi="Arial" w:cs="Arial"/>
                <w:b/>
                <w:bCs/>
                <w:color w:val="FFFFFF"/>
                <w:sz w:val="17"/>
                <w:szCs w:val="17"/>
              </w:rPr>
              <w:t>C:\java&gt;java NonStaticVariable</w:t>
            </w:r>
            <w:r>
              <w:rPr>
                <w:rFonts w:ascii="Arial" w:hAnsi="Arial" w:cs="Arial"/>
                <w:b/>
                <w:bCs/>
                <w:color w:val="FFFFFF"/>
                <w:sz w:val="17"/>
                <w:szCs w:val="17"/>
              </w:rPr>
              <w:br/>
              <w:t>No. of instances for st1 : 1</w:t>
            </w:r>
            <w:r>
              <w:rPr>
                <w:rFonts w:ascii="Arial" w:hAnsi="Arial" w:cs="Arial"/>
                <w:b/>
                <w:bCs/>
                <w:color w:val="FFFFFF"/>
                <w:sz w:val="17"/>
                <w:szCs w:val="17"/>
              </w:rPr>
              <w:br/>
              <w:t>No. of instances for st1 : 1</w:t>
            </w:r>
            <w:r>
              <w:rPr>
                <w:rFonts w:ascii="Arial" w:hAnsi="Arial" w:cs="Arial"/>
                <w:b/>
                <w:bCs/>
                <w:color w:val="FFFFFF"/>
                <w:sz w:val="17"/>
                <w:szCs w:val="17"/>
              </w:rPr>
              <w:br/>
              <w:t>No. of instances for st2 : 1</w:t>
            </w:r>
            <w:r>
              <w:rPr>
                <w:rFonts w:ascii="Arial" w:hAnsi="Arial" w:cs="Arial"/>
                <w:b/>
                <w:bCs/>
                <w:color w:val="FFFFFF"/>
                <w:sz w:val="17"/>
                <w:szCs w:val="17"/>
              </w:rPr>
              <w:br/>
              <w:t>No. of instances for st1 : 1</w:t>
            </w:r>
            <w:r>
              <w:rPr>
                <w:rFonts w:ascii="Arial" w:hAnsi="Arial" w:cs="Arial"/>
                <w:b/>
                <w:bCs/>
                <w:color w:val="FFFFFF"/>
                <w:sz w:val="17"/>
                <w:szCs w:val="17"/>
              </w:rPr>
              <w:br/>
              <w:t>No. of instances for st2 : 1</w:t>
            </w:r>
            <w:r>
              <w:rPr>
                <w:rFonts w:ascii="Arial" w:hAnsi="Arial" w:cs="Arial"/>
                <w:b/>
                <w:bCs/>
                <w:color w:val="FFFFFF"/>
                <w:sz w:val="17"/>
                <w:szCs w:val="17"/>
              </w:rPr>
              <w:br/>
              <w:t>No. of instances for st3 : 1</w:t>
            </w:r>
          </w:p>
        </w:tc>
      </w:tr>
    </w:tbl>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t>Example of a class variable (static variable)</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53" name="Picture 653" descr="http://www.roseindia.net/images/previous.gif">
              <a:hlinkClick xmlns:a="http://schemas.openxmlformats.org/drawingml/2006/main" r:id="rId2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descr="http://www.roseindia.net/images/previous.gif">
                      <a:hlinkClick r:id="rId25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54" name="Picture 65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55" name="Picture 655" descr="http://www.roseindia.net/images/next.gif">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descr="http://www.roseindia.net/images/next.gif">
                      <a:hlinkClick r:id="rId25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This Java programming example will teach you how you can define the static class variable in a class. When a number of objects are created from the same class, each instance has its own copy of class variables. But this is not the case when it is declared as static</w:t>
      </w:r>
      <w:r>
        <w:rPr>
          <w:rStyle w:val="apple-converted-space"/>
          <w:rFonts w:ascii="Arial" w:hAnsi="Arial" w:cs="Arial"/>
          <w:color w:val="000000"/>
          <w:sz w:val="17"/>
          <w:szCs w:val="17"/>
        </w:rPr>
        <w:t> </w:t>
      </w:r>
      <w:r>
        <w:rPr>
          <w:rFonts w:ascii="Arial" w:hAnsi="Arial" w:cs="Arial"/>
          <w:b/>
          <w:bCs/>
          <w:color w:val="000000"/>
          <w:sz w:val="17"/>
          <w:szCs w:val="17"/>
        </w:rPr>
        <w:t>static</w:t>
      </w:r>
      <w:r>
        <w:rPr>
          <w:rFonts w:ascii="Arial" w:hAnsi="Arial" w:cs="Arial"/>
          <w:color w:val="000000"/>
          <w:sz w:val="17"/>
          <w:szCs w:val="17"/>
        </w:rPr>
        <w:t>.</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static</w:t>
      </w:r>
      <w:proofErr w:type="gramStart"/>
      <w:r>
        <w:rPr>
          <w:rFonts w:ascii="Arial" w:hAnsi="Arial" w:cs="Arial"/>
          <w:color w:val="000000"/>
          <w:sz w:val="17"/>
          <w:szCs w:val="17"/>
        </w:rPr>
        <w:t>  method</w:t>
      </w:r>
      <w:proofErr w:type="gramEnd"/>
      <w:r>
        <w:rPr>
          <w:rFonts w:ascii="Arial" w:hAnsi="Arial" w:cs="Arial"/>
          <w:color w:val="000000"/>
          <w:sz w:val="17"/>
          <w:szCs w:val="17"/>
        </w:rPr>
        <w:t xml:space="preserve"> or a variable is not attached to a particular object, but rather to the class as a whole. They are allocated when the</w:t>
      </w:r>
      <w:r>
        <w:rPr>
          <w:rStyle w:val="apple-converted-space"/>
          <w:rFonts w:ascii="Arial" w:hAnsi="Arial" w:cs="Arial"/>
          <w:b/>
          <w:bCs/>
          <w:color w:val="000000"/>
          <w:sz w:val="17"/>
          <w:szCs w:val="17"/>
        </w:rPr>
        <w:t> </w:t>
      </w:r>
      <w:r>
        <w:rPr>
          <w:rFonts w:ascii="Arial" w:hAnsi="Arial" w:cs="Arial"/>
          <w:color w:val="000000"/>
          <w:sz w:val="17"/>
          <w:szCs w:val="17"/>
        </w:rPr>
        <w:t>class is</w:t>
      </w:r>
      <w:r>
        <w:rPr>
          <w:rStyle w:val="apple-converted-space"/>
          <w:rFonts w:ascii="Arial" w:hAnsi="Arial" w:cs="Arial"/>
          <w:b/>
          <w:bCs/>
          <w:color w:val="000000"/>
          <w:sz w:val="17"/>
          <w:szCs w:val="17"/>
        </w:rPr>
        <w:t> </w:t>
      </w:r>
      <w:r>
        <w:rPr>
          <w:rFonts w:ascii="Arial" w:hAnsi="Arial" w:cs="Arial"/>
          <w:color w:val="000000"/>
          <w:sz w:val="17"/>
          <w:szCs w:val="17"/>
        </w:rPr>
        <w:t>loaded.</w:t>
      </w:r>
      <w:r>
        <w:rPr>
          <w:rStyle w:val="apple-converted-space"/>
          <w:rFonts w:ascii="Arial" w:hAnsi="Arial" w:cs="Arial"/>
          <w:b/>
          <w:bCs/>
          <w:color w:val="000000"/>
          <w:sz w:val="17"/>
          <w:szCs w:val="17"/>
        </w:rPr>
        <w:t> </w:t>
      </w:r>
      <w:r>
        <w:rPr>
          <w:rFonts w:ascii="Arial" w:hAnsi="Arial" w:cs="Arial"/>
          <w:color w:val="000000"/>
          <w:sz w:val="17"/>
          <w:szCs w:val="17"/>
        </w:rPr>
        <w:t>Remember, each time you call the instance the new value of the variable is provided to you. For example in the class StaticVariable each instance has different copy of a class variable. It will be updated each time the instance has been called. We can call class variable directly inside the main method.</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 see the use of a static variable first of all create a class</w:t>
      </w:r>
      <w:r>
        <w:rPr>
          <w:rStyle w:val="apple-converted-space"/>
          <w:rFonts w:ascii="Arial" w:hAnsi="Arial" w:cs="Arial"/>
          <w:color w:val="000000"/>
          <w:sz w:val="17"/>
          <w:szCs w:val="17"/>
        </w:rPr>
        <w:t> </w:t>
      </w:r>
      <w:r>
        <w:rPr>
          <w:rFonts w:ascii="Arial" w:hAnsi="Arial" w:cs="Arial"/>
          <w:b/>
          <w:bCs/>
          <w:color w:val="000000"/>
          <w:sz w:val="17"/>
          <w:szCs w:val="17"/>
        </w:rPr>
        <w:t>StaticVariable</w:t>
      </w:r>
      <w:r>
        <w:rPr>
          <w:rFonts w:ascii="Arial" w:hAnsi="Arial" w:cs="Arial"/>
          <w:color w:val="000000"/>
          <w:sz w:val="17"/>
          <w:szCs w:val="17"/>
        </w:rPr>
        <w:t>. Define one static variable in the class. Now make a</w:t>
      </w:r>
      <w:proofErr w:type="gramStart"/>
      <w:r>
        <w:rPr>
          <w:rFonts w:ascii="Arial" w:hAnsi="Arial" w:cs="Arial"/>
          <w:color w:val="000000"/>
          <w:sz w:val="17"/>
          <w:szCs w:val="17"/>
        </w:rPr>
        <w:t>  constructor</w:t>
      </w:r>
      <w:proofErr w:type="gramEnd"/>
      <w:r>
        <w:rPr>
          <w:rFonts w:ascii="Arial" w:hAnsi="Arial" w:cs="Arial"/>
          <w:color w:val="000000"/>
          <w:sz w:val="17"/>
          <w:szCs w:val="17"/>
        </w:rPr>
        <w:t xml:space="preserve">  in which you will increment the value of the static variable. Now make </w:t>
      </w:r>
      <w:proofErr w:type="gramStart"/>
      <w:r>
        <w:rPr>
          <w:rFonts w:ascii="Arial" w:hAnsi="Arial" w:cs="Arial"/>
          <w:color w:val="000000"/>
          <w:sz w:val="17"/>
          <w:szCs w:val="17"/>
        </w:rPr>
        <w:t>a</w:t>
      </w:r>
      <w:proofErr w:type="gramEnd"/>
      <w:r>
        <w:rPr>
          <w:rFonts w:ascii="Arial" w:hAnsi="Arial" w:cs="Arial"/>
          <w:color w:val="000000"/>
          <w:sz w:val="17"/>
          <w:szCs w:val="17"/>
        </w:rPr>
        <w:t xml:space="preserve"> object of</w:t>
      </w:r>
      <w:r>
        <w:rPr>
          <w:rStyle w:val="apple-converted-space"/>
          <w:rFonts w:ascii="Arial" w:hAnsi="Arial" w:cs="Arial"/>
          <w:color w:val="000000"/>
          <w:sz w:val="17"/>
          <w:szCs w:val="17"/>
        </w:rPr>
        <w:t> </w:t>
      </w:r>
      <w:r>
        <w:rPr>
          <w:rFonts w:ascii="Arial" w:hAnsi="Arial" w:cs="Arial"/>
          <w:b/>
          <w:bCs/>
          <w:color w:val="000000"/>
          <w:sz w:val="17"/>
          <w:szCs w:val="17"/>
        </w:rPr>
        <w:t>StaticVariable</w:t>
      </w:r>
      <w:r>
        <w:rPr>
          <w:rStyle w:val="apple-converted-space"/>
          <w:rFonts w:ascii="Arial" w:hAnsi="Arial" w:cs="Arial"/>
          <w:color w:val="000000"/>
          <w:sz w:val="17"/>
          <w:szCs w:val="17"/>
        </w:rPr>
        <w:t> </w:t>
      </w:r>
      <w:r>
        <w:rPr>
          <w:rFonts w:ascii="Arial" w:hAnsi="Arial" w:cs="Arial"/>
          <w:color w:val="000000"/>
          <w:sz w:val="17"/>
          <w:szCs w:val="17"/>
        </w:rPr>
        <w:t>class and call the static variable of the class. In the same way now make a second object of the class and again repeats the process. Each time you call the static variable you will get a new value.</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this example is given below:</w:t>
      </w:r>
    </w:p>
    <w:tbl>
      <w:tblPr>
        <w:tblW w:w="0" w:type="auto"/>
        <w:tblCellSpacing w:w="15" w:type="dxa"/>
        <w:shd w:val="clear" w:color="auto" w:fill="FFFFCC"/>
        <w:tblCellMar>
          <w:top w:w="15" w:type="dxa"/>
          <w:left w:w="15" w:type="dxa"/>
          <w:bottom w:w="15" w:type="dxa"/>
          <w:right w:w="15" w:type="dxa"/>
        </w:tblCellMar>
        <w:tblLook w:val="04A0"/>
      </w:tblPr>
      <w:tblGrid>
        <w:gridCol w:w="8732"/>
      </w:tblGrid>
      <w:tr w:rsidR="00903037" w:rsidTr="00903037">
        <w:trPr>
          <w:tblCellSpacing w:w="15" w:type="dxa"/>
        </w:trPr>
        <w:tc>
          <w:tcPr>
            <w:tcW w:w="0" w:type="auto"/>
            <w:shd w:val="clear" w:color="auto" w:fill="FFFFCC"/>
            <w:vAlign w:val="center"/>
            <w:hideMark/>
          </w:tcPr>
          <w:p w:rsidR="00903037" w:rsidRDefault="00903037">
            <w:pPr>
              <w:spacing w:line="311" w:lineRule="atLeast"/>
              <w:rPr>
                <w:rFonts w:ascii="Arial" w:hAnsi="Arial" w:cs="Arial"/>
                <w:color w:val="000000"/>
                <w:sz w:val="17"/>
                <w:szCs w:val="17"/>
              </w:rPr>
            </w:pPr>
            <w:r>
              <w:rPr>
                <w:rStyle w:val="HTMLCode"/>
                <w:rFonts w:eastAsiaTheme="minorHAnsi"/>
                <w:b/>
                <w:bCs/>
                <w:color w:val="000000"/>
              </w:rPr>
              <w:t>public class </w:t>
            </w:r>
            <w:r>
              <w:rPr>
                <w:rStyle w:val="HTMLCode"/>
                <w:rFonts w:eastAsiaTheme="minorHAnsi"/>
                <w:color w:val="000000"/>
              </w:rPr>
              <w:t>StaticVariable{</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b/>
                <w:bCs/>
                <w:color w:val="000000"/>
              </w:rPr>
              <w:t>static int </w:t>
            </w:r>
            <w:r>
              <w:rPr>
                <w:rStyle w:val="HTMLCode"/>
                <w:rFonts w:eastAsiaTheme="minorHAnsi"/>
                <w:color w:val="000000"/>
              </w:rPr>
              <w:t>noOfInstances;</w:t>
            </w:r>
            <w:r>
              <w:rPr>
                <w:rFonts w:ascii="Courier New" w:hAnsi="Courier New" w:cs="Courier New"/>
                <w:color w:val="000000"/>
                <w:sz w:val="20"/>
                <w:szCs w:val="20"/>
              </w:rPr>
              <w:br/>
            </w:r>
            <w:r>
              <w:rPr>
                <w:rStyle w:val="HTMLCode"/>
                <w:rFonts w:eastAsiaTheme="minorHAnsi"/>
                <w:color w:val="000000"/>
              </w:rPr>
              <w:t>  StaticVariable(){</w:t>
            </w:r>
            <w:r>
              <w:rPr>
                <w:rFonts w:ascii="Courier New" w:hAnsi="Courier New" w:cs="Courier New"/>
                <w:color w:val="000000"/>
                <w:sz w:val="20"/>
                <w:szCs w:val="20"/>
              </w:rPr>
              <w:br/>
            </w:r>
            <w:r>
              <w:rPr>
                <w:rStyle w:val="HTMLCode"/>
                <w:rFonts w:eastAsiaTheme="minorHAnsi"/>
                <w:color w:val="000000"/>
              </w:rPr>
              <w:t>  noOfInstances++;</w:t>
            </w:r>
            <w:r>
              <w:rPr>
                <w:rFonts w:ascii="Courier New" w:hAnsi="Courier New" w:cs="Courier New"/>
                <w:color w:val="000000"/>
                <w:sz w:val="20"/>
                <w:szCs w:val="20"/>
              </w:rPr>
              <w:br/>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b/>
                <w:bCs/>
                <w:color w:val="000000"/>
              </w:rPr>
              <w:t>public static void </w:t>
            </w:r>
            <w:r>
              <w:rPr>
                <w:rStyle w:val="HTMLCode"/>
                <w:rFonts w:eastAsiaTheme="minorHAnsi"/>
                <w:color w:val="000000"/>
              </w:rPr>
              <w:t>main(String[] args){</w:t>
            </w:r>
            <w:r>
              <w:rPr>
                <w:rFonts w:ascii="Courier New" w:hAnsi="Courier New" w:cs="Courier New"/>
                <w:color w:val="000000"/>
                <w:sz w:val="20"/>
                <w:szCs w:val="20"/>
              </w:rPr>
              <w:br/>
            </w:r>
            <w:r>
              <w:rPr>
                <w:rStyle w:val="HTMLCode"/>
                <w:rFonts w:eastAsiaTheme="minorHAnsi"/>
                <w:color w:val="000000"/>
              </w:rPr>
              <w:t> StaticVariable sv1 = </w:t>
            </w:r>
            <w:r>
              <w:rPr>
                <w:rStyle w:val="HTMLCode"/>
                <w:rFonts w:eastAsiaTheme="minorHAnsi"/>
                <w:b/>
                <w:bCs/>
                <w:color w:val="000000"/>
              </w:rPr>
              <w:t>new </w:t>
            </w:r>
            <w:r>
              <w:rPr>
                <w:rStyle w:val="HTMLCode"/>
                <w:rFonts w:eastAsiaTheme="minorHAnsi"/>
                <w:color w:val="000000"/>
              </w:rPr>
              <w:t>StaticVariable();</w:t>
            </w:r>
            <w:r>
              <w:rPr>
                <w:rFonts w:ascii="Courier New" w:hAnsi="Courier New" w:cs="Courier New"/>
                <w:color w:val="000000"/>
                <w:sz w:val="20"/>
                <w:szCs w:val="20"/>
              </w:rPr>
              <w:br/>
            </w:r>
            <w:r>
              <w:rPr>
                <w:rStyle w:val="HTMLCode"/>
                <w:rFonts w:eastAsiaTheme="minorHAnsi"/>
                <w:color w:val="000000"/>
              </w:rPr>
              <w:t> System.out.println("No. of instances for sv1 : " + sv1.noOfInstances);</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color w:val="000000"/>
              </w:rPr>
              <w:t> StaticVariable sv2 = </w:t>
            </w:r>
            <w:r>
              <w:rPr>
                <w:rStyle w:val="HTMLCode"/>
                <w:rFonts w:eastAsiaTheme="minorHAnsi"/>
                <w:b/>
                <w:bCs/>
                <w:color w:val="000000"/>
              </w:rPr>
              <w:t>new </w:t>
            </w:r>
            <w:r>
              <w:rPr>
                <w:rStyle w:val="HTMLCode"/>
                <w:rFonts w:eastAsiaTheme="minorHAnsi"/>
                <w:color w:val="000000"/>
              </w:rPr>
              <w:t>StaticVariable();</w:t>
            </w:r>
            <w:r>
              <w:rPr>
                <w:rFonts w:ascii="Courier New" w:hAnsi="Courier New" w:cs="Courier New"/>
                <w:color w:val="000000"/>
                <w:sz w:val="20"/>
                <w:szCs w:val="20"/>
              </w:rPr>
              <w:br/>
            </w:r>
            <w:r>
              <w:rPr>
                <w:rStyle w:val="HTMLCode"/>
                <w:rFonts w:eastAsiaTheme="minorHAnsi"/>
                <w:color w:val="000000"/>
              </w:rPr>
              <w:t> System.out.println("No. of instances for sv1 : "  + sv1.noOfInstances);</w:t>
            </w:r>
            <w:r>
              <w:rPr>
                <w:rFonts w:ascii="Courier New" w:hAnsi="Courier New" w:cs="Courier New"/>
                <w:color w:val="000000"/>
                <w:sz w:val="20"/>
                <w:szCs w:val="20"/>
              </w:rPr>
              <w:br/>
            </w:r>
            <w:r>
              <w:rPr>
                <w:rStyle w:val="HTMLCode"/>
                <w:rFonts w:eastAsiaTheme="minorHAnsi"/>
                <w:color w:val="000000"/>
              </w:rPr>
              <w:t> System.out.println("No. of instances for st2 : "  + sv2.noOfInstances);</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color w:val="000000"/>
              </w:rPr>
              <w:t> StaticVariable sv3 = </w:t>
            </w:r>
            <w:r>
              <w:rPr>
                <w:rStyle w:val="HTMLCode"/>
                <w:rFonts w:eastAsiaTheme="minorHAnsi"/>
                <w:b/>
                <w:bCs/>
                <w:color w:val="000000"/>
              </w:rPr>
              <w:t>new </w:t>
            </w:r>
            <w:r>
              <w:rPr>
                <w:rStyle w:val="HTMLCode"/>
                <w:rFonts w:eastAsiaTheme="minorHAnsi"/>
                <w:color w:val="000000"/>
              </w:rPr>
              <w:t>StaticVariable();</w:t>
            </w:r>
            <w:r>
              <w:rPr>
                <w:rFonts w:ascii="Courier New" w:hAnsi="Courier New" w:cs="Courier New"/>
                <w:color w:val="000000"/>
                <w:sz w:val="20"/>
                <w:szCs w:val="20"/>
              </w:rPr>
              <w:br/>
            </w:r>
            <w:r>
              <w:rPr>
                <w:rStyle w:val="HTMLCode"/>
                <w:rFonts w:eastAsiaTheme="minorHAnsi"/>
                <w:color w:val="000000"/>
              </w:rPr>
              <w:t> System.out.println("No. of instances for sv1 : "  + sv1.noOfInstances);</w:t>
            </w:r>
            <w:r>
              <w:rPr>
                <w:rFonts w:ascii="Courier New" w:hAnsi="Courier New" w:cs="Courier New"/>
                <w:color w:val="000000"/>
                <w:sz w:val="20"/>
                <w:szCs w:val="20"/>
              </w:rPr>
              <w:br/>
            </w:r>
            <w:r>
              <w:rPr>
                <w:rStyle w:val="HTMLCode"/>
                <w:rFonts w:eastAsiaTheme="minorHAnsi"/>
                <w:color w:val="000000"/>
              </w:rPr>
              <w:t> System.out.println("No. of instances for sv2 : "  + sv2.noOfInstances);</w:t>
            </w:r>
            <w:r>
              <w:rPr>
                <w:rFonts w:ascii="Courier New" w:hAnsi="Courier New" w:cs="Courier New"/>
                <w:color w:val="000000"/>
                <w:sz w:val="20"/>
                <w:szCs w:val="20"/>
              </w:rPr>
              <w:br/>
            </w:r>
            <w:r>
              <w:rPr>
                <w:rStyle w:val="HTMLCode"/>
                <w:rFonts w:eastAsiaTheme="minorHAnsi"/>
                <w:color w:val="000000"/>
              </w:rPr>
              <w:t> System.out.println("No. of instances for sv3 : "  + sv3.noOfInstances);</w:t>
            </w:r>
            <w:r>
              <w:rPr>
                <w:rFonts w:ascii="Courier New" w:hAnsi="Courier New" w:cs="Courier New"/>
                <w:color w:val="000000"/>
                <w:sz w:val="20"/>
                <w:szCs w:val="20"/>
              </w:rPr>
              <w:br/>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w:t>
            </w:r>
          </w:p>
        </w:tc>
      </w:tr>
    </w:tbl>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t>Output of the program is given below:</w:t>
      </w:r>
    </w:p>
    <w:p w:rsidR="00903037" w:rsidRDefault="00903037" w:rsidP="00903037">
      <w:pPr>
        <w:pStyle w:val="NormalWeb"/>
        <w:shd w:val="clear" w:color="auto" w:fill="FFFFFF"/>
        <w:spacing w:line="311" w:lineRule="atLeast"/>
        <w:rPr>
          <w:rFonts w:ascii="Arial" w:hAnsi="Arial" w:cs="Arial"/>
          <w:color w:val="000000"/>
          <w:sz w:val="17"/>
          <w:szCs w:val="17"/>
        </w:rPr>
      </w:pPr>
      <w:r>
        <w:rPr>
          <w:rStyle w:val="HTMLCode"/>
          <w:color w:val="000000"/>
        </w:rPr>
        <w:t>As we can see in this example each object has its own copy of class variable.</w:t>
      </w:r>
    </w:p>
    <w:tbl>
      <w:tblPr>
        <w:tblW w:w="1450" w:type="pct"/>
        <w:tblCellSpacing w:w="0" w:type="dxa"/>
        <w:shd w:val="clear" w:color="auto" w:fill="000000"/>
        <w:tblCellMar>
          <w:left w:w="0" w:type="dxa"/>
          <w:right w:w="0" w:type="dxa"/>
        </w:tblCellMar>
        <w:tblLook w:val="04A0"/>
      </w:tblPr>
      <w:tblGrid>
        <w:gridCol w:w="2714"/>
      </w:tblGrid>
      <w:tr w:rsidR="00903037" w:rsidTr="00903037">
        <w:trPr>
          <w:tblCellSpacing w:w="0" w:type="dxa"/>
        </w:trPr>
        <w:tc>
          <w:tcPr>
            <w:tcW w:w="5000" w:type="pct"/>
            <w:shd w:val="clear" w:color="auto" w:fill="000000"/>
            <w:vAlign w:val="center"/>
            <w:hideMark/>
          </w:tcPr>
          <w:p w:rsidR="00903037" w:rsidRDefault="00903037">
            <w:pPr>
              <w:spacing w:line="311" w:lineRule="atLeast"/>
              <w:rPr>
                <w:rFonts w:ascii="Arial" w:hAnsi="Arial" w:cs="Arial"/>
                <w:color w:val="000000"/>
                <w:sz w:val="17"/>
                <w:szCs w:val="17"/>
              </w:rPr>
            </w:pPr>
            <w:r>
              <w:rPr>
                <w:rFonts w:ascii="Arial" w:hAnsi="Arial" w:cs="Arial"/>
                <w:b/>
                <w:bCs/>
                <w:color w:val="FFFFFF"/>
                <w:sz w:val="17"/>
                <w:szCs w:val="17"/>
              </w:rPr>
              <w:t>C:\java&gt;java StaticVariable</w:t>
            </w:r>
            <w:r>
              <w:rPr>
                <w:rFonts w:ascii="Arial" w:hAnsi="Arial" w:cs="Arial"/>
                <w:b/>
                <w:bCs/>
                <w:color w:val="FFFFFF"/>
                <w:sz w:val="17"/>
                <w:szCs w:val="17"/>
              </w:rPr>
              <w:br/>
            </w:r>
            <w:r>
              <w:rPr>
                <w:rFonts w:ascii="Arial" w:hAnsi="Arial" w:cs="Arial"/>
                <w:b/>
                <w:bCs/>
                <w:color w:val="FFFFFF"/>
                <w:sz w:val="17"/>
                <w:szCs w:val="17"/>
              </w:rPr>
              <w:lastRenderedPageBreak/>
              <w:t>No. of instances for sv1 : 1</w:t>
            </w:r>
            <w:r>
              <w:rPr>
                <w:rFonts w:ascii="Arial" w:hAnsi="Arial" w:cs="Arial"/>
                <w:b/>
                <w:bCs/>
                <w:color w:val="FFFFFF"/>
                <w:sz w:val="17"/>
                <w:szCs w:val="17"/>
              </w:rPr>
              <w:br/>
              <w:t>No. of instances for sv1 : 2</w:t>
            </w:r>
            <w:r>
              <w:rPr>
                <w:rFonts w:ascii="Arial" w:hAnsi="Arial" w:cs="Arial"/>
                <w:b/>
                <w:bCs/>
                <w:color w:val="FFFFFF"/>
                <w:sz w:val="17"/>
                <w:szCs w:val="17"/>
              </w:rPr>
              <w:br/>
              <w:t>No. of instances for st2 :  2</w:t>
            </w:r>
            <w:r>
              <w:rPr>
                <w:rFonts w:ascii="Arial" w:hAnsi="Arial" w:cs="Arial"/>
                <w:b/>
                <w:bCs/>
                <w:color w:val="FFFFFF"/>
                <w:sz w:val="17"/>
                <w:szCs w:val="17"/>
              </w:rPr>
              <w:br/>
              <w:t>No. of instances for sv1 : 3</w:t>
            </w:r>
            <w:r>
              <w:rPr>
                <w:rFonts w:ascii="Arial" w:hAnsi="Arial" w:cs="Arial"/>
                <w:b/>
                <w:bCs/>
                <w:color w:val="FFFFFF"/>
                <w:sz w:val="17"/>
                <w:szCs w:val="17"/>
              </w:rPr>
              <w:br/>
              <w:t>No. of instances for sv2 : 3</w:t>
            </w:r>
            <w:r>
              <w:rPr>
                <w:rFonts w:ascii="Arial" w:hAnsi="Arial" w:cs="Arial"/>
                <w:b/>
                <w:bCs/>
                <w:color w:val="FFFFFF"/>
                <w:sz w:val="17"/>
                <w:szCs w:val="17"/>
              </w:rPr>
              <w:br/>
              <w:t>No. of instances for sv3 : 3</w:t>
            </w:r>
          </w:p>
        </w:tc>
      </w:tr>
    </w:tbl>
    <w:p w:rsidR="00903037" w:rsidRDefault="00903037" w:rsidP="00903037">
      <w:pPr>
        <w:pStyle w:val="Heading1"/>
        <w:shd w:val="clear" w:color="auto" w:fill="FFFFFF"/>
        <w:spacing w:line="311" w:lineRule="atLeast"/>
        <w:rPr>
          <w:rFonts w:ascii="Arial" w:hAnsi="Arial" w:cs="Arial"/>
          <w:color w:val="000000"/>
        </w:rPr>
      </w:pPr>
      <w:r>
        <w:rPr>
          <w:rFonts w:ascii="Arial" w:hAnsi="Arial" w:cs="Arial"/>
          <w:color w:val="000000"/>
        </w:rPr>
        <w:lastRenderedPageBreak/>
        <w:t>Swapping of two numbers</w:t>
      </w:r>
    </w:p>
    <w:p w:rsidR="00903037" w:rsidRDefault="00903037" w:rsidP="00903037">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59" name="Picture 659" descr="http://www.roseindia.net/images/previous.gif">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descr="http://www.roseindia.net/images/previous.gif">
                      <a:hlinkClick r:id="rId25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60" name="Picture 66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61" name="Picture 661" descr="http://www.roseindia.net/images/next.gif">
              <a:hlinkClick xmlns:a="http://schemas.openxmlformats.org/drawingml/2006/main" r:id="rId2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descr="http://www.roseindia.net/images/next.gif">
                      <a:hlinkClick r:id="rId25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Java programming tutorial will teach you the methods for writing program to calculate swap of two numbers. Swapping is used where</w:t>
      </w:r>
      <w:proofErr w:type="gramStart"/>
      <w:r>
        <w:rPr>
          <w:rFonts w:ascii="Arial" w:hAnsi="Arial" w:cs="Arial"/>
          <w:color w:val="000000"/>
          <w:sz w:val="17"/>
          <w:szCs w:val="17"/>
        </w:rPr>
        <w:t>  you</w:t>
      </w:r>
      <w:proofErr w:type="gramEnd"/>
      <w:r>
        <w:rPr>
          <w:rFonts w:ascii="Arial" w:hAnsi="Arial" w:cs="Arial"/>
          <w:color w:val="000000"/>
          <w:sz w:val="17"/>
          <w:szCs w:val="17"/>
        </w:rPr>
        <w:t xml:space="preserve"> want to interchange the values. This program will help you to increase your programming ability.</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program we will see how we can swap two numbers. We can do this by using a temporary variable which is used to store variable so that we can swap the numbers. To swap two numbers first we have to declare a class Swapping. Inside a class declare one static method </w:t>
      </w:r>
      <w:proofErr w:type="gramStart"/>
      <w:r>
        <w:rPr>
          <w:rFonts w:ascii="Arial" w:hAnsi="Arial" w:cs="Arial"/>
          <w:color w:val="000000"/>
          <w:sz w:val="17"/>
          <w:szCs w:val="17"/>
        </w:rPr>
        <w:t>swap(</w:t>
      </w:r>
      <w:proofErr w:type="gramEnd"/>
      <w:r>
        <w:rPr>
          <w:rFonts w:ascii="Arial" w:hAnsi="Arial" w:cs="Arial"/>
          <w:color w:val="000000"/>
          <w:sz w:val="17"/>
          <w:szCs w:val="17"/>
        </w:rPr>
        <w:t>int i, int j) having two arguments, the value of these arguments will be swapped. Now declare one local variable temp which will help us to swap the values. At last call the main method inside of which you will call the swap method and the result will be displayed to you.</w:t>
      </w:r>
    </w:p>
    <w:p w:rsidR="00903037" w:rsidRDefault="00903037" w:rsidP="00903037">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532"/>
      </w:tblGrid>
      <w:tr w:rsidR="00903037" w:rsidTr="00903037">
        <w:trPr>
          <w:tblCellSpacing w:w="0" w:type="dxa"/>
        </w:trPr>
        <w:tc>
          <w:tcPr>
            <w:tcW w:w="0" w:type="auto"/>
            <w:shd w:val="clear" w:color="auto" w:fill="FFFFCC"/>
            <w:noWrap/>
            <w:hideMark/>
          </w:tcPr>
          <w:p w:rsidR="00903037" w:rsidRDefault="00903037">
            <w:pPr>
              <w:rPr>
                <w:sz w:val="24"/>
                <w:szCs w:val="24"/>
              </w:rPr>
            </w:pPr>
            <w:r>
              <w:rPr>
                <w:rStyle w:val="HTMLCode"/>
                <w:rFonts w:eastAsiaTheme="minorHAnsi"/>
                <w:b/>
                <w:bCs/>
                <w:color w:val="7F0055"/>
              </w:rPr>
              <w:t>public class </w:t>
            </w:r>
            <w:r>
              <w:rPr>
                <w:rStyle w:val="HTMLCode"/>
                <w:rFonts w:eastAsiaTheme="minorHAnsi"/>
                <w:color w:val="000000"/>
              </w:rPr>
              <w:t>Swapping{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static void </w:t>
            </w:r>
            <w:r>
              <w:rPr>
                <w:rStyle w:val="HTMLCode"/>
                <w:rFonts w:eastAsiaTheme="minorHAnsi"/>
                <w:color w:val="000000"/>
              </w:rPr>
              <w:t>swap(</w:t>
            </w:r>
            <w:r>
              <w:rPr>
                <w:rStyle w:val="HTMLCode"/>
                <w:rFonts w:eastAsiaTheme="minorHAnsi"/>
                <w:b/>
                <w:bCs/>
                <w:color w:val="7F0055"/>
              </w:rPr>
              <w:t>int </w:t>
            </w:r>
            <w:r>
              <w:rPr>
                <w:rStyle w:val="HTMLCode"/>
                <w:rFonts w:eastAsiaTheme="minorHAnsi"/>
                <w:color w:val="000000"/>
              </w:rPr>
              <w:t>i,int j)</w:t>
            </w:r>
            <w:r>
              <w:rPr>
                <w:rStyle w:val="HTMLCode"/>
                <w:rFonts w:eastAsiaTheme="minorHAnsi"/>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temp=i;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j=temp;</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0000FF"/>
              </w:rPr>
              <w:t>After swapping</w:t>
            </w:r>
            <w:r>
              <w:rPr>
                <w:rStyle w:val="apple-converted-space"/>
                <w:rFonts w:ascii="Courier New" w:hAnsi="Courier New" w:cs="Courier New"/>
                <w:color w:val="000000"/>
                <w:sz w:val="20"/>
                <w:szCs w:val="20"/>
              </w:rPr>
              <w:t> </w:t>
            </w:r>
            <w:r>
              <w:rPr>
                <w:rStyle w:val="HTMLCode"/>
                <w:rFonts w:eastAsiaTheme="minorHAnsi"/>
                <w:color w:val="2A00FF"/>
              </w:rPr>
              <w:t>i = " </w:t>
            </w:r>
            <w:r>
              <w:rPr>
                <w:rStyle w:val="HTMLCode"/>
                <w:rFonts w:eastAsiaTheme="minorHAnsi"/>
                <w:color w:val="000000"/>
              </w:rPr>
              <w:t>+ i + </w:t>
            </w:r>
            <w:r>
              <w:rPr>
                <w:rStyle w:val="HTMLCode"/>
                <w:rFonts w:eastAsiaTheme="minorHAnsi"/>
              </w:rPr>
              <w:t>"</w:t>
            </w:r>
            <w:r>
              <w:rPr>
                <w:rStyle w:val="HTMLCode"/>
                <w:rFonts w:eastAsiaTheme="minorHAnsi"/>
                <w:color w:val="2A00FF"/>
              </w:rPr>
              <w:t> j = </w:t>
            </w:r>
            <w:r>
              <w:rPr>
                <w:rStyle w:val="HTMLCode"/>
                <w:rFonts w:eastAsiaTheme="minorHAnsi"/>
              </w:rPr>
              <w:t>"</w:t>
            </w:r>
            <w:r>
              <w:rPr>
                <w:rStyle w:val="HTMLCode"/>
                <w:rFonts w:eastAsiaTheme="minorHAnsi"/>
                <w:color w:val="2A00FF"/>
              </w:rPr>
              <w:t> </w:t>
            </w:r>
            <w:r>
              <w:rPr>
                <w:rStyle w:val="HTMLCode"/>
                <w:rFonts w:eastAsiaTheme="minorHAnsi"/>
                <w:color w:val="000000"/>
              </w:rPr>
              <w:t>+ 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j=</w:t>
            </w:r>
            <w:r>
              <w:rPr>
                <w:rStyle w:val="HTMLCode"/>
                <w:rFonts w:eastAsiaTheme="minorHAnsi"/>
                <w:color w:val="990000"/>
              </w:rPr>
              <w:t>2</w:t>
            </w:r>
            <w:r>
              <w:rPr>
                <w:rStyle w:val="HTMLCode"/>
                <w:rFonts w:eastAsiaTheme="minorHAnsi"/>
                <w:color w:val="000000"/>
              </w:rPr>
              <w:t>;</w:t>
            </w:r>
            <w:r>
              <w:rPr>
                <w:rFonts w:ascii="Courier New" w:hAnsi="Courier New" w:cs="Courier New"/>
                <w:sz w:val="20"/>
                <w:szCs w:val="20"/>
              </w:rPr>
              <w:br/>
            </w:r>
            <w:r>
              <w:rPr>
                <w:rStyle w:val="HTMLCode"/>
                <w:rFonts w:eastAsiaTheme="minorHAnsi"/>
              </w:rPr>
              <w:t> </w:t>
            </w:r>
            <w:r>
              <w:rPr>
                <w:rStyle w:val="apple-converted-space"/>
                <w:rFonts w:ascii="Courier New" w:hAnsi="Courier New" w:cs="Courier New"/>
                <w:sz w:val="20"/>
                <w:szCs w:val="20"/>
              </w:rPr>
              <w:t> </w:t>
            </w:r>
            <w:r>
              <w:rPr>
                <w:rFonts w:ascii="Courier New" w:hAnsi="Courier New" w:cs="Courier New"/>
                <w:color w:val="FFFFFF"/>
                <w:sz w:val="20"/>
                <w:szCs w:val="20"/>
              </w:rPr>
              <w:br/>
            </w:r>
            <w:r>
              <w:rPr>
                <w:rStyle w:val="HTMLCode"/>
                <w:rFonts w:eastAsiaTheme="minorHAnsi"/>
                <w:color w:val="FFFFFF"/>
              </w:rPr>
              <w:t> </w:t>
            </w:r>
            <w:r>
              <w:rPr>
                <w:rStyle w:val="apple-converted-space"/>
                <w:rFonts w:ascii="Courier New" w:hAnsi="Courier New" w:cs="Courier New"/>
                <w:color w:val="FFFFFF"/>
                <w:sz w:val="20"/>
                <w:szCs w:val="20"/>
              </w:rPr>
              <w:t> </w:t>
            </w:r>
            <w:r>
              <w:rPr>
                <w:rStyle w:val="HTMLCode"/>
                <w:rFonts w:eastAsiaTheme="minorHAnsi"/>
                <w:color w:val="000000"/>
              </w:rPr>
              <w:t>System.out.prinln("</w:t>
            </w:r>
            <w:r>
              <w:rPr>
                <w:rStyle w:val="HTMLCode"/>
                <w:rFonts w:eastAsiaTheme="minorHAnsi"/>
                <w:color w:val="0000FF"/>
              </w:rPr>
              <w:t>Before swapping i=</w:t>
            </w:r>
            <w:r>
              <w:rPr>
                <w:rStyle w:val="HTMLCode"/>
                <w:rFonts w:eastAsiaTheme="minorHAnsi"/>
                <w:color w:val="000000"/>
              </w:rPr>
              <w:t>"+i+"</w:t>
            </w:r>
            <w:r>
              <w:rPr>
                <w:rStyle w:val="apple-converted-space"/>
                <w:rFonts w:ascii="Courier New" w:hAnsi="Courier New" w:cs="Courier New"/>
                <w:color w:val="000000"/>
                <w:sz w:val="20"/>
                <w:szCs w:val="20"/>
              </w:rPr>
              <w:t> </w:t>
            </w:r>
            <w:r>
              <w:rPr>
                <w:rStyle w:val="HTMLCode"/>
                <w:rFonts w:eastAsiaTheme="minorHAnsi"/>
                <w:color w:val="0000FF"/>
              </w:rPr>
              <w:t>j=</w:t>
            </w:r>
            <w:r>
              <w:rPr>
                <w:rStyle w:val="HTMLCode"/>
                <w:rFonts w:eastAsiaTheme="minorHAnsi"/>
                <w:color w:val="000000"/>
              </w:rPr>
              <w:t>"+j);</w:t>
            </w:r>
            <w:r>
              <w:rPr>
                <w:rFonts w:ascii="Courier New" w:hAnsi="Courier New" w:cs="Courier New"/>
                <w:color w:val="FFFFFF"/>
                <w:sz w:val="20"/>
                <w:szCs w:val="20"/>
              </w:rPr>
              <w:br/>
            </w:r>
            <w:r>
              <w:rPr>
                <w:rStyle w:val="HTMLCode"/>
                <w:rFonts w:eastAsiaTheme="minorHAnsi"/>
                <w:color w:val="FFFFFF"/>
              </w:rPr>
              <w:t>  </w:t>
            </w:r>
            <w:r>
              <w:rPr>
                <w:rStyle w:val="HTMLCode"/>
                <w:rFonts w:eastAsiaTheme="minorHAnsi"/>
                <w:color w:val="000000"/>
              </w:rPr>
              <w:t>swap(i,j);</w:t>
            </w:r>
            <w:r>
              <w:rPr>
                <w:rFonts w:ascii="Courier New" w:hAnsi="Courier New" w:cs="Courier New"/>
                <w:sz w:val="20"/>
                <w:szCs w:val="20"/>
              </w:rPr>
              <w:br/>
            </w:r>
            <w:r>
              <w:rPr>
                <w:rStyle w:val="HTMLCode"/>
                <w:rFonts w:eastAsiaTheme="minorHAnsi"/>
              </w:rPr>
              <w:t> </w:t>
            </w:r>
            <w:r>
              <w:rPr>
                <w:rStyle w:val="apple-converted-space"/>
                <w:rFonts w:ascii="Courier New" w:hAnsi="Courier New" w:cs="Courier New"/>
                <w:sz w:val="20"/>
                <w:szCs w:val="20"/>
              </w:rPr>
              <w:t> </w:t>
            </w:r>
            <w:r>
              <w:rPr>
                <w:rFonts w:ascii="Courier New" w:hAnsi="Courier New" w:cs="Courier New"/>
                <w:color w:val="FFFFFF"/>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903037" w:rsidRDefault="00903037" w:rsidP="00903037">
      <w:pPr>
        <w:pStyle w:val="NormalWeb"/>
        <w:shd w:val="clear" w:color="auto" w:fill="FFFFFF"/>
        <w:spacing w:line="311" w:lineRule="atLeast"/>
        <w:rPr>
          <w:rStyle w:val="HTMLCode"/>
          <w:color w:val="000000"/>
        </w:rPr>
      </w:pPr>
      <w:r>
        <w:rPr>
          <w:rStyle w:val="HTMLCode"/>
          <w:color w:val="000000"/>
        </w:rPr>
        <w:t>Output of this program is given below:</w:t>
      </w:r>
    </w:p>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Swap two any numbers (from Keyboard)</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65" name="Picture 665" descr="http://www.roseindia.net/images/previous.gif">
              <a:hlinkClick xmlns:a="http://schemas.openxmlformats.org/drawingml/2006/main" r:id="rId2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descr="http://www.roseindia.net/images/previous.gif">
                      <a:hlinkClick r:id="rId25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66" name="Picture 66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67" name="Picture 667" descr="http://www.roseindia.net/images/next.gif">
              <a:hlinkClick xmlns:a="http://schemas.openxmlformats.org/drawingml/2006/main" r:id="rId2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descr="http://www.roseindia.net/images/next.gif">
                      <a:hlinkClick r:id="rId26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is a simple Java Oriented</w:t>
      </w:r>
      <w:proofErr w:type="gramStart"/>
      <w:r>
        <w:rPr>
          <w:rFonts w:ascii="Arial" w:hAnsi="Arial" w:cs="Arial"/>
          <w:color w:val="000000"/>
          <w:sz w:val="17"/>
          <w:szCs w:val="17"/>
        </w:rPr>
        <w:t>  language</w:t>
      </w:r>
      <w:proofErr w:type="gramEnd"/>
      <w:r>
        <w:rPr>
          <w:rFonts w:ascii="Arial" w:hAnsi="Arial" w:cs="Arial"/>
          <w:color w:val="000000"/>
          <w:sz w:val="17"/>
          <w:szCs w:val="17"/>
        </w:rPr>
        <w:t xml:space="preserve"> program. If</w:t>
      </w:r>
      <w:proofErr w:type="gramStart"/>
      <w:r>
        <w:rPr>
          <w:rFonts w:ascii="Arial" w:hAnsi="Arial" w:cs="Arial"/>
          <w:color w:val="000000"/>
          <w:sz w:val="17"/>
          <w:szCs w:val="17"/>
        </w:rPr>
        <w:t>  you</w:t>
      </w:r>
      <w:proofErr w:type="gramEnd"/>
      <w:r>
        <w:rPr>
          <w:rFonts w:ascii="Arial" w:hAnsi="Arial" w:cs="Arial"/>
          <w:color w:val="000000"/>
          <w:sz w:val="17"/>
          <w:szCs w:val="17"/>
        </w:rPr>
        <w:t xml:space="preserve"> are newbie in Java programming then our tutorial and example are helpful for understanding Java programming in the simplest way.  Here we will learn how to swap or exchange the number to each other. First of all we have to create a class "Swap". Now, we use the</w:t>
      </w:r>
      <w:r>
        <w:rPr>
          <w:rStyle w:val="apple-converted-space"/>
          <w:rFonts w:ascii="Arial" w:hAnsi="Arial" w:cs="Arial"/>
          <w:color w:val="000000"/>
          <w:sz w:val="17"/>
          <w:szCs w:val="17"/>
        </w:rPr>
        <w:t> </w:t>
      </w:r>
      <w:proofErr w:type="gramStart"/>
      <w:r>
        <w:rPr>
          <w:rFonts w:ascii="Arial" w:hAnsi="Arial" w:cs="Arial"/>
          <w:b/>
          <w:bCs/>
          <w:color w:val="000000"/>
          <w:sz w:val="17"/>
          <w:szCs w:val="17"/>
        </w:rPr>
        <w:t>Integer.parseInt(</w:t>
      </w:r>
      <w:proofErr w:type="gramEnd"/>
      <w:r>
        <w:rPr>
          <w:rFonts w:ascii="Arial" w:hAnsi="Arial" w:cs="Arial"/>
          <w:b/>
          <w:bCs/>
          <w:color w:val="000000"/>
          <w:sz w:val="17"/>
          <w:szCs w:val="17"/>
        </w:rPr>
        <w:t>args[o])</w:t>
      </w:r>
      <w:r>
        <w:rPr>
          <w:rStyle w:val="apple-converted-space"/>
          <w:rFonts w:ascii="Arial" w:hAnsi="Arial" w:cs="Arial"/>
          <w:color w:val="000000"/>
          <w:sz w:val="17"/>
          <w:szCs w:val="17"/>
        </w:rPr>
        <w:t> </w:t>
      </w:r>
      <w:r>
        <w:rPr>
          <w:rFonts w:ascii="Arial" w:hAnsi="Arial" w:cs="Arial"/>
          <w:color w:val="000000"/>
          <w:sz w:val="17"/>
          <w:szCs w:val="17"/>
        </w:rPr>
        <w:t>and</w:t>
      </w:r>
      <w:r>
        <w:rPr>
          <w:rFonts w:ascii="Arial" w:hAnsi="Arial" w:cs="Arial"/>
          <w:b/>
          <w:bCs/>
          <w:color w:val="000000"/>
          <w:sz w:val="17"/>
          <w:szCs w:val="17"/>
        </w:rPr>
        <w:t>Integer.parseInt(args[1])</w:t>
      </w:r>
      <w:r>
        <w:rPr>
          <w:rStyle w:val="apple-converted-space"/>
          <w:rFonts w:ascii="Arial" w:hAnsi="Arial" w:cs="Arial"/>
          <w:b/>
          <w:bCs/>
          <w:color w:val="000000"/>
          <w:sz w:val="17"/>
          <w:szCs w:val="17"/>
        </w:rPr>
        <w:t> </w:t>
      </w:r>
      <w:r>
        <w:rPr>
          <w:rFonts w:ascii="Arial" w:hAnsi="Arial" w:cs="Arial"/>
          <w:color w:val="000000"/>
          <w:sz w:val="17"/>
          <w:szCs w:val="17"/>
        </w:rPr>
        <w:t>methods for getting the integer type values in command line. Use a temporary variable z of type integer that will help us to swap the numbers  Assign the value of x to z variable, now assign the value of y to the variable x. Lastly assign the value of z to variable y. Now we get the values has been interchanged. To display the values on the command prompt use</w:t>
      </w:r>
      <w:r>
        <w:rPr>
          <w:rStyle w:val="apple-converted-space"/>
          <w:rFonts w:ascii="Arial" w:hAnsi="Arial" w:cs="Arial"/>
          <w:color w:val="000000"/>
          <w:sz w:val="17"/>
          <w:szCs w:val="17"/>
        </w:rPr>
        <w:t> </w:t>
      </w:r>
      <w:proofErr w:type="gramStart"/>
      <w:r>
        <w:rPr>
          <w:rFonts w:ascii="Arial" w:hAnsi="Arial" w:cs="Arial"/>
          <w:b/>
          <w:bCs/>
          <w:color w:val="000000"/>
          <w:sz w:val="17"/>
          <w:szCs w:val="17"/>
        </w:rPr>
        <w:t>println(</w:t>
      </w:r>
      <w:proofErr w:type="gramEnd"/>
      <w:r>
        <w:rPr>
          <w:rFonts w:ascii="Arial" w:hAnsi="Arial" w:cs="Arial"/>
          <w:b/>
          <w:bCs/>
          <w:color w:val="000000"/>
          <w:sz w:val="17"/>
          <w:szCs w:val="17"/>
        </w:rPr>
        <w:t>)</w:t>
      </w:r>
      <w:r>
        <w:rPr>
          <w:rFonts w:ascii="Arial" w:hAnsi="Arial" w:cs="Arial"/>
          <w:color w:val="000000"/>
          <w:sz w:val="17"/>
          <w:szCs w:val="17"/>
        </w:rPr>
        <w:t>method and the swapped values will be displayed.</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this program</w:t>
      </w:r>
    </w:p>
    <w:tbl>
      <w:tblPr>
        <w:tblW w:w="0" w:type="auto"/>
        <w:tblCellSpacing w:w="0" w:type="dxa"/>
        <w:shd w:val="clear" w:color="auto" w:fill="FFFFCC"/>
        <w:tblCellMar>
          <w:top w:w="45" w:type="dxa"/>
          <w:left w:w="45" w:type="dxa"/>
          <w:bottom w:w="45" w:type="dxa"/>
          <w:right w:w="45" w:type="dxa"/>
        </w:tblCellMar>
        <w:tblLook w:val="04A0"/>
      </w:tblPr>
      <w:tblGrid>
        <w:gridCol w:w="693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public class </w:t>
            </w:r>
            <w:r>
              <w:rPr>
                <w:rStyle w:val="HTMLCode"/>
                <w:rFonts w:eastAsiaTheme="minorHAnsi"/>
                <w:color w:val="000000"/>
              </w:rPr>
              <w:t>Swap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x= Integer.parseInt(args[</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y= Integer.parseInt(args[</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"Initial value: "</w:t>
            </w:r>
            <w:r>
              <w:rPr>
                <w:rStyle w:val="HTMLCode"/>
                <w:rFonts w:eastAsiaTheme="minorHAnsi"/>
                <w:color w:val="000000"/>
              </w:rPr>
              <w:t>+ x +</w:t>
            </w:r>
            <w:r>
              <w:rPr>
                <w:rStyle w:val="HTMLCode"/>
                <w:rFonts w:eastAsiaTheme="minorHAnsi"/>
                <w:color w:val="2A00FF"/>
              </w:rPr>
              <w:t>" and " </w:t>
            </w:r>
            <w:r>
              <w:rPr>
                <w:rStyle w:val="HTMLCode"/>
                <w:rFonts w:eastAsiaTheme="minorHAnsi"/>
                <w:color w:val="000000"/>
              </w:rPr>
              <w:t>+ y);</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z = x;</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x = 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y = z;</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"Swapped value: " </w:t>
            </w:r>
            <w:r>
              <w:rPr>
                <w:rStyle w:val="HTMLCode"/>
                <w:rFonts w:eastAsiaTheme="minorHAnsi"/>
                <w:color w:val="000000"/>
              </w:rPr>
              <w:t>+ x +</w:t>
            </w:r>
            <w:r>
              <w:rPr>
                <w:rStyle w:val="HTMLCode"/>
                <w:rFonts w:eastAsiaTheme="minorHAnsi"/>
                <w:color w:val="2A00FF"/>
              </w:rPr>
              <w:t>" and " </w:t>
            </w:r>
            <w:r>
              <w:rPr>
                <w:rStyle w:val="HTMLCode"/>
                <w:rFonts w:eastAsiaTheme="minorHAnsi"/>
                <w:color w:val="000000"/>
              </w:rPr>
              <w:t>+ 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61" w:history="1">
        <w:r>
          <w:rPr>
            <w:rStyle w:val="Hyperlink"/>
            <w:rFonts w:ascii="Arial" w:hAnsi="Arial" w:cs="Arial"/>
            <w:b/>
            <w:bCs/>
            <w:color w:val="D10026"/>
            <w:sz w:val="20"/>
            <w:szCs w:val="20"/>
          </w:rPr>
          <w:t>Download this Example.</w:t>
        </w:r>
      </w:hyperlink>
      <w:r>
        <w:rPr>
          <w:rFonts w:ascii="Arial" w:hAnsi="Arial" w:cs="Arial"/>
          <w:color w:val="000000"/>
          <w:sz w:val="17"/>
          <w:szCs w:val="17"/>
        </w:rPr>
        <w:t> </w:t>
      </w:r>
    </w:p>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t>Comparing the File Dates</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71" name="Picture 671" descr="http://www.roseindia.net/images/previous.gif">
              <a:hlinkClick xmlns:a="http://schemas.openxmlformats.org/drawingml/2006/main" r:id="rId2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descr="http://www.roseindia.net/images/previous.gif">
                      <a:hlinkClick r:id="rId26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72" name="Picture 67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73" name="Picture 673" descr="http://www.roseindia.net/images/next.gif">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descr="http://www.roseindia.net/images/next.gif">
                      <a:hlinkClick r:id="rId26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java example will help you to compare the dates of files. In java we have the option to compare two or more files. This is useful when we have to compare the files. Mostly it happens that after creating a file or a directory we forgets when it was made or last modified, and sometimes it becomes essential to know the exact date and time of creation. By this example you will be able to understand it.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w:t>
      </w:r>
      <w:proofErr w:type="gramStart"/>
      <w:r>
        <w:rPr>
          <w:rFonts w:ascii="Arial" w:hAnsi="Arial" w:cs="Arial"/>
          <w:color w:val="000000"/>
          <w:sz w:val="17"/>
          <w:szCs w:val="17"/>
        </w:rPr>
        <w:t>  make</w:t>
      </w:r>
      <w:proofErr w:type="gramEnd"/>
      <w:r>
        <w:rPr>
          <w:rFonts w:ascii="Arial" w:hAnsi="Arial" w:cs="Arial"/>
          <w:color w:val="000000"/>
          <w:sz w:val="17"/>
          <w:szCs w:val="17"/>
        </w:rPr>
        <w:t xml:space="preserve"> a program on this example firstly we have to make a class</w:t>
      </w:r>
      <w:r>
        <w:rPr>
          <w:rStyle w:val="apple-converted-space"/>
          <w:rFonts w:ascii="Arial" w:hAnsi="Arial" w:cs="Arial"/>
          <w:color w:val="000000"/>
          <w:sz w:val="17"/>
          <w:szCs w:val="17"/>
        </w:rPr>
        <w:t> </w:t>
      </w:r>
      <w:r>
        <w:rPr>
          <w:rFonts w:ascii="Arial" w:hAnsi="Arial" w:cs="Arial"/>
          <w:b/>
          <w:bCs/>
          <w:color w:val="000000"/>
          <w:sz w:val="17"/>
          <w:szCs w:val="17"/>
        </w:rPr>
        <w:t>ComparingFileDates</w:t>
      </w:r>
      <w:r>
        <w:rPr>
          <w:rFonts w:ascii="Arial" w:hAnsi="Arial" w:cs="Arial"/>
          <w:color w:val="000000"/>
          <w:sz w:val="17"/>
          <w:szCs w:val="17"/>
        </w:rPr>
        <w:t>. Inside the class we have defined three static variables, which will be used for comparing the files. Declare a method comparing which will check when the</w:t>
      </w:r>
      <w:proofErr w:type="gramStart"/>
      <w:r>
        <w:rPr>
          <w:rFonts w:ascii="Arial" w:hAnsi="Arial" w:cs="Arial"/>
          <w:color w:val="000000"/>
          <w:sz w:val="17"/>
          <w:szCs w:val="17"/>
        </w:rPr>
        <w:t>  file</w:t>
      </w:r>
      <w:proofErr w:type="gramEnd"/>
      <w:r>
        <w:rPr>
          <w:rFonts w:ascii="Arial" w:hAnsi="Arial" w:cs="Arial"/>
          <w:color w:val="000000"/>
          <w:sz w:val="17"/>
          <w:szCs w:val="17"/>
        </w:rPr>
        <w:t xml:space="preserve"> is last modified  and which file is older or a new one. Now call the main method. Inside this method make </w:t>
      </w:r>
      <w:proofErr w:type="gramStart"/>
      <w:r>
        <w:rPr>
          <w:rFonts w:ascii="Arial" w:hAnsi="Arial" w:cs="Arial"/>
          <w:color w:val="000000"/>
          <w:sz w:val="17"/>
          <w:szCs w:val="17"/>
        </w:rPr>
        <w:t>a two</w:t>
      </w:r>
      <w:proofErr w:type="gramEnd"/>
      <w:r>
        <w:rPr>
          <w:rFonts w:ascii="Arial" w:hAnsi="Arial" w:cs="Arial"/>
          <w:color w:val="000000"/>
          <w:sz w:val="17"/>
          <w:szCs w:val="17"/>
        </w:rPr>
        <w:t xml:space="preserve"> objects of a</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class which will take file name as its input in the constructor of</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 xml:space="preserve">class. Now call the method lastModified </w:t>
      </w:r>
      <w:r>
        <w:rPr>
          <w:rFonts w:ascii="Arial" w:hAnsi="Arial" w:cs="Arial"/>
          <w:color w:val="000000"/>
          <w:sz w:val="17"/>
          <w:szCs w:val="17"/>
        </w:rPr>
        <w:lastRenderedPageBreak/>
        <w:t>by the instances of file classes which will return the time of the file creation. Now call the comparing method inside the main method and the result will be displayed to you.</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we have used the following classes and methods.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File</w:t>
      </w:r>
      <w:r>
        <w:rPr>
          <w:rFonts w:ascii="Arial" w:hAnsi="Arial" w:cs="Arial"/>
          <w:color w:val="000000"/>
          <w:sz w:val="17"/>
          <w:szCs w:val="17"/>
        </w:rPr>
        <w:t>: This class extends class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b/>
          <w:bCs/>
          <w:color w:val="000000"/>
          <w:sz w:val="17"/>
          <w:szCs w:val="17"/>
        </w:rPr>
        <w:t> </w:t>
      </w:r>
      <w:r>
        <w:rPr>
          <w:rFonts w:ascii="Arial" w:hAnsi="Arial" w:cs="Arial"/>
          <w:color w:val="000000"/>
          <w:sz w:val="17"/>
          <w:szCs w:val="17"/>
        </w:rPr>
        <w:t>and implements</w:t>
      </w:r>
      <w:r>
        <w:rPr>
          <w:rStyle w:val="apple-converted-space"/>
          <w:rFonts w:ascii="Arial" w:hAnsi="Arial" w:cs="Arial"/>
          <w:color w:val="000000"/>
          <w:sz w:val="17"/>
          <w:szCs w:val="17"/>
        </w:rPr>
        <w:t> </w:t>
      </w:r>
      <w:r>
        <w:rPr>
          <w:rFonts w:ascii="Arial" w:hAnsi="Arial" w:cs="Arial"/>
          <w:b/>
          <w:bCs/>
          <w:i/>
          <w:iCs/>
          <w:color w:val="000000"/>
          <w:sz w:val="17"/>
          <w:szCs w:val="17"/>
        </w:rPr>
        <w:t>Comparable</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i/>
          <w:iCs/>
          <w:color w:val="000000"/>
          <w:sz w:val="17"/>
          <w:szCs w:val="17"/>
        </w:rPr>
        <w:t>Serializable</w:t>
      </w:r>
      <w:r>
        <w:rPr>
          <w:rStyle w:val="apple-converted-space"/>
          <w:rFonts w:ascii="Arial" w:hAnsi="Arial" w:cs="Arial"/>
          <w:color w:val="000000"/>
          <w:sz w:val="17"/>
          <w:szCs w:val="17"/>
        </w:rPr>
        <w:t> </w:t>
      </w:r>
      <w:r>
        <w:rPr>
          <w:rFonts w:ascii="Arial" w:hAnsi="Arial" w:cs="Arial"/>
          <w:color w:val="000000"/>
          <w:sz w:val="17"/>
          <w:szCs w:val="17"/>
        </w:rPr>
        <w:t>interface. It takes the file as its input.</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lastModified(</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is a method of a</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class. It returns the time when the file was last modified.</w:t>
      </w:r>
    </w:p>
    <w:tbl>
      <w:tblPr>
        <w:tblW w:w="0" w:type="auto"/>
        <w:tblCellSpacing w:w="0" w:type="dxa"/>
        <w:shd w:val="clear" w:color="auto" w:fill="FFFFCC"/>
        <w:tblCellMar>
          <w:top w:w="45" w:type="dxa"/>
          <w:left w:w="45" w:type="dxa"/>
          <w:bottom w:w="45" w:type="dxa"/>
          <w:right w:w="45" w:type="dxa"/>
        </w:tblCellMar>
        <w:tblLook w:val="04A0"/>
      </w:tblPr>
      <w:tblGrid>
        <w:gridCol w:w="6692"/>
      </w:tblGrid>
      <w:tr w:rsidR="00F84F79" w:rsidTr="00F84F79">
        <w:trPr>
          <w:tblCellSpacing w:w="0" w:type="dxa"/>
        </w:trPr>
        <w:tc>
          <w:tcPr>
            <w:tcW w:w="0" w:type="auto"/>
            <w:shd w:val="clear" w:color="auto" w:fill="FFFFCC"/>
            <w:noWrap/>
            <w:hideMark/>
          </w:tcPr>
          <w:p w:rsidR="00F84F79" w:rsidRDefault="00F84F79">
            <w:pPr>
              <w:spacing w:after="240"/>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ComparingFileDates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static </w:t>
            </w:r>
            <w:r>
              <w:rPr>
                <w:rStyle w:val="HTMLCode"/>
                <w:rFonts w:eastAsiaTheme="minorHAnsi"/>
                <w:color w:val="000000"/>
              </w:rPr>
              <w:t>String compare;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static long </w:t>
            </w:r>
            <w:r>
              <w:rPr>
                <w:rStyle w:val="HTMLCode"/>
                <w:rFonts w:eastAsiaTheme="minorHAnsi"/>
                <w:color w:val="000000"/>
              </w:rPr>
              <w:t>modify1;</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static long </w:t>
            </w:r>
            <w:r>
              <w:rPr>
                <w:rStyle w:val="HTMLCode"/>
                <w:rFonts w:eastAsiaTheme="minorHAnsi"/>
                <w:color w:val="000000"/>
              </w:rPr>
              <w:t>modify2;</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static void </w:t>
            </w:r>
            <w:r>
              <w:rPr>
                <w:rStyle w:val="HTMLCode"/>
                <w:rFonts w:eastAsiaTheme="minorHAnsi"/>
                <w:color w:val="000000"/>
              </w:rPr>
              <w:t>comparing(){</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//String compare;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(modify1 == modify2)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compare = </w:t>
            </w:r>
            <w:r>
              <w:rPr>
                <w:rStyle w:val="HTMLCode"/>
                <w:rFonts w:eastAsiaTheme="minorHAnsi"/>
                <w:color w:val="2A00FF"/>
              </w:rPr>
              <w:t>" are created at the same time along with"</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 if </w:t>
            </w:r>
            <w:r>
              <w:rPr>
                <w:rStyle w:val="HTMLCode"/>
                <w:rFonts w:eastAsiaTheme="minorHAnsi"/>
                <w:color w:val="000000"/>
              </w:rPr>
              <w:t>(modify1 &lt; modify2)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compare = </w:t>
            </w:r>
            <w:r>
              <w:rPr>
                <w:rStyle w:val="HTMLCode"/>
                <w:rFonts w:eastAsiaTheme="minorHAnsi"/>
                <w:color w:val="2A00FF"/>
              </w:rPr>
              <w:t>" file is older than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compare = </w:t>
            </w:r>
            <w:r>
              <w:rPr>
                <w:rStyle w:val="HTMLCode"/>
                <w:rFonts w:eastAsiaTheme="minorHAnsi"/>
                <w:color w:val="2A00FF"/>
              </w:rPr>
              <w:t>"file is newer than"</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 file1 = </w:t>
            </w:r>
            <w:r>
              <w:rPr>
                <w:rStyle w:val="HTMLCode"/>
                <w:rFonts w:eastAsiaTheme="minorHAnsi"/>
                <w:b/>
                <w:bCs/>
                <w:color w:val="7F0055"/>
              </w:rPr>
              <w:t>new </w:t>
            </w:r>
            <w:r>
              <w:rPr>
                <w:rStyle w:val="HTMLCode"/>
                <w:rFonts w:eastAsiaTheme="minorHAnsi"/>
                <w:color w:val="000000"/>
              </w:rPr>
              <w:t>File(args[</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 file2 = </w:t>
            </w:r>
            <w:r>
              <w:rPr>
                <w:rStyle w:val="HTMLCode"/>
                <w:rFonts w:eastAsiaTheme="minorHAnsi"/>
                <w:b/>
                <w:bCs/>
                <w:color w:val="7F0055"/>
              </w:rPr>
              <w:t>new </w:t>
            </w:r>
            <w:r>
              <w:rPr>
                <w:rStyle w:val="HTMLCode"/>
                <w:rFonts w:eastAsiaTheme="minorHAnsi"/>
                <w:color w:val="000000"/>
              </w:rPr>
              <w:t>File(args[</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apple-converted-space"/>
                <w:rFonts w:ascii="Courier New" w:hAnsi="Courier New" w:cs="Courier New"/>
                <w:sz w:val="20"/>
                <w:szCs w:val="20"/>
              </w:rPr>
              <w:t> </w:t>
            </w:r>
            <w:r>
              <w:rPr>
                <w:rStyle w:val="HTMLCode"/>
                <w:rFonts w:eastAsiaTheme="minorHAnsi"/>
                <w:color w:val="FFFFFF"/>
              </w:rPr>
              <w:t>  </w:t>
            </w:r>
            <w:r>
              <w:rPr>
                <w:rStyle w:val="HTMLCode"/>
                <w:rFonts w:eastAsiaTheme="minorHAnsi"/>
                <w:color w:val="000000"/>
              </w:rPr>
              <w:t>modify1 = file1.lastModified();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modify2 = file2.lastModified();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comparing();</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System.out.println(file1 +  compare + </w:t>
            </w:r>
            <w:r>
              <w:rPr>
                <w:rStyle w:val="HTMLCode"/>
                <w:rFonts w:eastAsiaTheme="minorHAnsi"/>
                <w:color w:val="990000"/>
              </w:rPr>
              <w:t>' ' </w:t>
            </w:r>
            <w:r>
              <w:rPr>
                <w:rStyle w:val="HTMLCode"/>
                <w:rFonts w:eastAsiaTheme="minorHAnsi"/>
                <w:color w:val="000000"/>
              </w:rPr>
              <w:t>+ file2);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Style w:val="HTMLCode"/>
          <w:b/>
          <w:bCs/>
          <w:color w:val="000000"/>
        </w:rPr>
        <w:t>Output of the program is given below.</w:t>
      </w:r>
    </w:p>
    <w:tbl>
      <w:tblPr>
        <w:tblW w:w="2200" w:type="pct"/>
        <w:tblCellSpacing w:w="0" w:type="dxa"/>
        <w:shd w:val="clear" w:color="auto" w:fill="000000"/>
        <w:tblCellMar>
          <w:left w:w="0" w:type="dxa"/>
          <w:right w:w="0" w:type="dxa"/>
        </w:tblCellMar>
        <w:tblLook w:val="04A0"/>
      </w:tblPr>
      <w:tblGrid>
        <w:gridCol w:w="4118"/>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C:\java&gt;java ComparingFileDates   file1.txt   file2.txt</w:t>
            </w:r>
            <w:r>
              <w:rPr>
                <w:rFonts w:ascii="Arial" w:hAnsi="Arial" w:cs="Arial"/>
                <w:color w:val="FFFFFF"/>
                <w:sz w:val="17"/>
                <w:szCs w:val="17"/>
              </w:rPr>
              <w:br/>
              <w:t>file1.txt   file is older than   file2.txt</w:t>
            </w:r>
            <w:r>
              <w:rPr>
                <w:rFonts w:ascii="Arial" w:hAnsi="Arial" w:cs="Arial"/>
                <w:color w:val="FFFFFF"/>
                <w:sz w:val="17"/>
                <w:szCs w:val="17"/>
              </w:rPr>
              <w:br/>
            </w:r>
            <w:r>
              <w:rPr>
                <w:rFonts w:ascii="Arial" w:hAnsi="Arial" w:cs="Arial"/>
                <w:color w:val="FFFFFF"/>
                <w:sz w:val="17"/>
                <w:szCs w:val="17"/>
              </w:rPr>
              <w:br/>
              <w:t>C:\java&gt;</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Getting a absolute path</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77" name="Picture 677" descr="http://www.roseindia.net/images/previous.gif">
              <a:hlinkClick xmlns:a="http://schemas.openxmlformats.org/drawingml/2006/main" r:id="rId2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descr="http://www.roseindia.net/images/previous.gif">
                      <a:hlinkClick r:id="rId26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78" name="Picture 67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79" name="Picture 679" descr="http://www.roseindia.net/images/next.gif">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descr="http://www.roseindia.net/images/next.gif">
                      <a:hlinkClick r:id="rId26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If you are new in Java programming then our tutorials and examples will be helpful in understanding Java programming in the </w:t>
      </w:r>
      <w:proofErr w:type="gramStart"/>
      <w:r>
        <w:rPr>
          <w:rFonts w:ascii="Arial" w:hAnsi="Arial" w:cs="Arial"/>
          <w:color w:val="000000"/>
          <w:sz w:val="17"/>
          <w:szCs w:val="17"/>
        </w:rPr>
        <w:t>most simplest</w:t>
      </w:r>
      <w:proofErr w:type="gramEnd"/>
      <w:r>
        <w:rPr>
          <w:rFonts w:ascii="Arial" w:hAnsi="Arial" w:cs="Arial"/>
          <w:color w:val="000000"/>
          <w:sz w:val="17"/>
          <w:szCs w:val="17"/>
        </w:rPr>
        <w:t xml:space="preserve"> way. Here after reading this lesson, you will be able to find the absolute path of a file or directory.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 find a file or directory it is very necessary to know the path of the file or directory so that you can access it. If you know the path then it is very easy to work on it. Suppose a situation where a problem comes in front you where you don't know the path of the file, then what will you do. Then this problem can be solved by using a method</w:t>
      </w:r>
      <w:r>
        <w:rPr>
          <w:rStyle w:val="apple-converted-space"/>
          <w:rFonts w:ascii="Arial" w:hAnsi="Arial" w:cs="Arial"/>
          <w:color w:val="000000"/>
          <w:sz w:val="17"/>
          <w:szCs w:val="17"/>
        </w:rPr>
        <w:t> </w:t>
      </w:r>
      <w:proofErr w:type="gramStart"/>
      <w:r>
        <w:rPr>
          <w:rFonts w:ascii="Arial" w:hAnsi="Arial" w:cs="Arial"/>
          <w:i/>
          <w:iCs/>
          <w:color w:val="000000"/>
          <w:sz w:val="17"/>
          <w:szCs w:val="17"/>
        </w:rPr>
        <w:t>getAbsolutePath(</w:t>
      </w:r>
      <w:proofErr w:type="gramEnd"/>
      <w:r>
        <w:rPr>
          <w:rFonts w:ascii="Arial" w:hAnsi="Arial" w:cs="Arial"/>
          <w:i/>
          <w:iCs/>
          <w:color w:val="000000"/>
          <w:sz w:val="17"/>
          <w:szCs w:val="17"/>
        </w:rPr>
        <w:t>)</w:t>
      </w:r>
      <w:r>
        <w:rPr>
          <w:rFonts w:ascii="Arial" w:hAnsi="Arial" w:cs="Arial"/>
          <w:color w:val="000000"/>
          <w:sz w:val="17"/>
          <w:szCs w:val="17"/>
        </w:rPr>
        <w:t>. The method</w:t>
      </w:r>
      <w:r>
        <w:rPr>
          <w:rStyle w:val="apple-converted-space"/>
          <w:rFonts w:ascii="Arial" w:hAnsi="Arial" w:cs="Arial"/>
          <w:color w:val="000000"/>
          <w:sz w:val="17"/>
          <w:szCs w:val="17"/>
        </w:rPr>
        <w:t> </w:t>
      </w:r>
      <w:proofErr w:type="gramStart"/>
      <w:r>
        <w:rPr>
          <w:rFonts w:ascii="Arial" w:hAnsi="Arial" w:cs="Arial"/>
          <w:i/>
          <w:iCs/>
          <w:color w:val="000000"/>
          <w:sz w:val="17"/>
          <w:szCs w:val="17"/>
        </w:rPr>
        <w:t>getAbsolutePath(</w:t>
      </w:r>
      <w:proofErr w:type="gramEnd"/>
      <w:r>
        <w:rPr>
          <w:rFonts w:ascii="Arial" w:hAnsi="Arial" w:cs="Arial"/>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should be used where we don't know the exact path of the file.</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 find an absolute path of a file, Firstly we have to make a class</w:t>
      </w:r>
      <w:r>
        <w:rPr>
          <w:rStyle w:val="apple-converted-space"/>
          <w:rFonts w:ascii="Arial" w:hAnsi="Arial" w:cs="Arial"/>
          <w:color w:val="000000"/>
          <w:sz w:val="17"/>
          <w:szCs w:val="17"/>
        </w:rPr>
        <w:t> </w:t>
      </w:r>
      <w:r>
        <w:rPr>
          <w:rFonts w:ascii="Arial" w:hAnsi="Arial" w:cs="Arial"/>
          <w:b/>
          <w:bCs/>
          <w:color w:val="000000"/>
          <w:sz w:val="17"/>
          <w:szCs w:val="17"/>
        </w:rPr>
        <w:t>GetAbsolutePath</w:t>
      </w:r>
      <w:r>
        <w:rPr>
          <w:rFonts w:ascii="Arial" w:hAnsi="Arial" w:cs="Arial"/>
          <w:color w:val="000000"/>
          <w:sz w:val="17"/>
          <w:szCs w:val="17"/>
        </w:rPr>
        <w:t xml:space="preserve">. Inside </w:t>
      </w:r>
      <w:proofErr w:type="gramStart"/>
      <w:r>
        <w:rPr>
          <w:rFonts w:ascii="Arial" w:hAnsi="Arial" w:cs="Arial"/>
          <w:color w:val="000000"/>
          <w:sz w:val="17"/>
          <w:szCs w:val="17"/>
        </w:rPr>
        <w:t>this class define</w:t>
      </w:r>
      <w:proofErr w:type="gramEnd"/>
      <w:r>
        <w:rPr>
          <w:rFonts w:ascii="Arial" w:hAnsi="Arial" w:cs="Arial"/>
          <w:color w:val="000000"/>
          <w:sz w:val="17"/>
          <w:szCs w:val="17"/>
        </w:rPr>
        <w:t xml:space="preserve"> the main method. Inside this method</w:t>
      </w:r>
      <w:proofErr w:type="gramStart"/>
      <w:r>
        <w:rPr>
          <w:rFonts w:ascii="Arial" w:hAnsi="Arial" w:cs="Arial"/>
          <w:color w:val="000000"/>
          <w:sz w:val="17"/>
          <w:szCs w:val="17"/>
        </w:rPr>
        <w:t>  define</w:t>
      </w:r>
      <w:proofErr w:type="gramEnd"/>
      <w:r>
        <w:rPr>
          <w:rFonts w:ascii="Arial" w:hAnsi="Arial" w:cs="Arial"/>
          <w:color w:val="000000"/>
          <w:sz w:val="17"/>
          <w:szCs w:val="17"/>
        </w:rPr>
        <w:t xml:space="preserve"> a File class of java.io package. Inside the constructor of a File class pass the name of the file whose absolute path you want to know. Now call the method</w:t>
      </w:r>
      <w:r>
        <w:rPr>
          <w:rStyle w:val="apple-converted-space"/>
          <w:rFonts w:ascii="Arial" w:hAnsi="Arial" w:cs="Arial"/>
          <w:color w:val="000000"/>
          <w:sz w:val="17"/>
          <w:szCs w:val="17"/>
        </w:rPr>
        <w:t> </w:t>
      </w:r>
      <w:proofErr w:type="gramStart"/>
      <w:r>
        <w:rPr>
          <w:rFonts w:ascii="Arial" w:hAnsi="Arial" w:cs="Arial"/>
          <w:i/>
          <w:iCs/>
          <w:color w:val="000000"/>
          <w:sz w:val="17"/>
          <w:szCs w:val="17"/>
        </w:rPr>
        <w:t>getAbsolutePath(</w:t>
      </w:r>
      <w:proofErr w:type="gramEnd"/>
      <w:r>
        <w:rPr>
          <w:rFonts w:ascii="Arial" w:hAnsi="Arial" w:cs="Arial"/>
          <w:i/>
          <w:i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of the</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b/>
          <w:bCs/>
          <w:color w:val="000000"/>
          <w:sz w:val="17"/>
          <w:szCs w:val="17"/>
        </w:rPr>
        <w:t> </w:t>
      </w:r>
      <w:r>
        <w:rPr>
          <w:rFonts w:ascii="Arial" w:hAnsi="Arial" w:cs="Arial"/>
          <w:color w:val="000000"/>
          <w:sz w:val="17"/>
          <w:szCs w:val="17"/>
        </w:rPr>
        <w:t>class by the reference of </w:t>
      </w:r>
      <w:r>
        <w:rPr>
          <w:rStyle w:val="apple-converted-space"/>
          <w:rFonts w:ascii="Arial" w:hAnsi="Arial" w:cs="Arial"/>
          <w:color w:val="000000"/>
          <w:sz w:val="17"/>
          <w:szCs w:val="17"/>
        </w:rPr>
        <w:t> </w:t>
      </w:r>
      <w:r>
        <w:rPr>
          <w:rFonts w:ascii="Arial" w:hAnsi="Arial" w:cs="Arial"/>
          <w:b/>
          <w:bCs/>
          <w:color w:val="000000"/>
          <w:sz w:val="17"/>
          <w:szCs w:val="17"/>
        </w:rPr>
        <w:t>File</w:t>
      </w:r>
      <w:r>
        <w:rPr>
          <w:rStyle w:val="apple-converted-space"/>
          <w:rFonts w:ascii="Arial" w:hAnsi="Arial" w:cs="Arial"/>
          <w:color w:val="000000"/>
          <w:sz w:val="17"/>
          <w:szCs w:val="17"/>
        </w:rPr>
        <w:t> </w:t>
      </w:r>
      <w:r>
        <w:rPr>
          <w:rFonts w:ascii="Arial" w:hAnsi="Arial" w:cs="Arial"/>
          <w:color w:val="000000"/>
          <w:sz w:val="17"/>
          <w:szCs w:val="17"/>
        </w:rPr>
        <w:t xml:space="preserve">class and store it in a String variable. Now print the string, you will get </w:t>
      </w:r>
      <w:proofErr w:type="gramStart"/>
      <w:r>
        <w:rPr>
          <w:rFonts w:ascii="Arial" w:hAnsi="Arial" w:cs="Arial"/>
          <w:color w:val="000000"/>
          <w:sz w:val="17"/>
          <w:szCs w:val="17"/>
        </w:rPr>
        <w:t>a</w:t>
      </w:r>
      <w:proofErr w:type="gramEnd"/>
      <w:r>
        <w:rPr>
          <w:rFonts w:ascii="Arial" w:hAnsi="Arial" w:cs="Arial"/>
          <w:color w:val="000000"/>
          <w:sz w:val="17"/>
          <w:szCs w:val="17"/>
        </w:rPr>
        <w:t xml:space="preserve"> absolute path of the file.</w:t>
      </w:r>
      <w:r>
        <w:rPr>
          <w:rFonts w:ascii="Arial" w:hAnsi="Arial" w:cs="Arial"/>
          <w:color w:val="000000"/>
          <w:sz w:val="17"/>
          <w:szCs w:val="17"/>
        </w:rPr>
        <w:br/>
        <w:t>In this class we have make use of the following things by which this problem can be solved.</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File</w:t>
      </w:r>
      <w:r>
        <w:rPr>
          <w:rFonts w:ascii="Arial" w:hAnsi="Arial" w:cs="Arial"/>
          <w:color w:val="000000"/>
          <w:sz w:val="17"/>
          <w:szCs w:val="17"/>
        </w:rPr>
        <w:t>: It is class in java.io package. It implements</w:t>
      </w:r>
      <w:r>
        <w:rPr>
          <w:rStyle w:val="apple-converted-space"/>
          <w:rFonts w:ascii="Arial" w:hAnsi="Arial" w:cs="Arial"/>
          <w:color w:val="000000"/>
          <w:sz w:val="17"/>
          <w:szCs w:val="17"/>
        </w:rPr>
        <w:t> </w:t>
      </w:r>
      <w:r>
        <w:rPr>
          <w:rFonts w:ascii="Arial" w:hAnsi="Arial" w:cs="Arial"/>
          <w:b/>
          <w:bCs/>
          <w:i/>
          <w:iCs/>
          <w:color w:val="000000"/>
          <w:sz w:val="17"/>
          <w:szCs w:val="17"/>
        </w:rPr>
        <w:t>Comparable</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i/>
          <w:iCs/>
          <w:color w:val="000000"/>
          <w:sz w:val="17"/>
          <w:szCs w:val="17"/>
        </w:rPr>
        <w:t>Serializable</w:t>
      </w:r>
      <w:r>
        <w:rPr>
          <w:rStyle w:val="apple-converted-space"/>
          <w:rFonts w:ascii="Arial" w:hAnsi="Arial" w:cs="Arial"/>
          <w:color w:val="000000"/>
          <w:sz w:val="17"/>
          <w:szCs w:val="17"/>
        </w:rPr>
        <w:t> </w:t>
      </w:r>
      <w:r>
        <w:rPr>
          <w:rFonts w:ascii="Arial" w:hAnsi="Arial" w:cs="Arial"/>
          <w:color w:val="000000"/>
          <w:sz w:val="17"/>
          <w:szCs w:val="17"/>
        </w:rPr>
        <w:t>interface.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i/>
          <w:iCs/>
          <w:color w:val="000000"/>
          <w:sz w:val="17"/>
          <w:szCs w:val="17"/>
        </w:rPr>
        <w:t>getAbsolutePath(</w:t>
      </w:r>
      <w:proofErr w:type="gramEnd"/>
      <w:r>
        <w:rPr>
          <w:rFonts w:ascii="Arial" w:hAnsi="Arial" w:cs="Arial"/>
          <w:i/>
          <w:iCs/>
          <w:color w:val="000000"/>
          <w:sz w:val="17"/>
          <w:szCs w:val="17"/>
        </w:rPr>
        <w:t>)</w:t>
      </w:r>
      <w:r>
        <w:rPr>
          <w:rFonts w:ascii="Arial" w:hAnsi="Arial" w:cs="Arial"/>
          <w:color w:val="000000"/>
          <w:sz w:val="17"/>
          <w:szCs w:val="17"/>
        </w:rPr>
        <w:t>:  It returns the absolute path name in  the form of string.</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8972"/>
      </w:tblGrid>
      <w:tr w:rsidR="00F84F79" w:rsidTr="00F84F79">
        <w:trPr>
          <w:tblCellSpacing w:w="0" w:type="dxa"/>
        </w:trPr>
        <w:tc>
          <w:tcPr>
            <w:tcW w:w="0" w:type="auto"/>
            <w:shd w:val="clear" w:color="auto" w:fill="FFFFCC"/>
            <w:noWrap/>
            <w:hideMark/>
          </w:tcPr>
          <w:p w:rsidR="00F84F79" w:rsidRDefault="00F84F79">
            <w:pPr>
              <w:spacing w:line="311" w:lineRule="atLeast"/>
              <w:rPr>
                <w:rFonts w:ascii="Arial" w:hAnsi="Arial" w:cs="Arial"/>
                <w:color w:val="000000"/>
                <w:sz w:val="17"/>
                <w:szCs w:val="17"/>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b/>
                <w:bCs/>
                <w:color w:val="7F0055"/>
              </w:rPr>
              <w:t>public class  </w:t>
            </w:r>
            <w:r>
              <w:rPr>
                <w:rStyle w:val="HTMLCode"/>
                <w:rFonts w:eastAsiaTheme="minorHAnsi"/>
                <w:color w:val="000000"/>
              </w:rPr>
              <w:t>GetAbsolutePath{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String str = args[</w:t>
            </w:r>
            <w:r>
              <w:rPr>
                <w:rStyle w:val="HTMLCode"/>
                <w:rFonts w:eastAsiaTheme="minorHAnsi"/>
                <w:color w:val="990000"/>
              </w:rPr>
              <w:t>0</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File file = </w:t>
            </w:r>
            <w:r>
              <w:rPr>
                <w:rStyle w:val="HTMLCode"/>
                <w:rFonts w:eastAsiaTheme="minorHAnsi"/>
                <w:b/>
                <w:bCs/>
                <w:color w:val="7F0055"/>
              </w:rPr>
              <w:t>new </w:t>
            </w:r>
            <w:r>
              <w:rPr>
                <w:rStyle w:val="HTMLCode"/>
                <w:rFonts w:eastAsiaTheme="minorHAnsi"/>
                <w:color w:val="000000"/>
              </w:rPr>
              <w:t>File(str);</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String absolutePathOfFirstFile = file.getAbsolutePath();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The absolute path in first form is " </w:t>
            </w:r>
            <w:r>
              <w:rPr>
                <w:rFonts w:ascii="Courier New" w:hAnsi="Courier New" w:cs="Courier New"/>
                <w:color w:val="2A00FF"/>
                <w:sz w:val="20"/>
                <w:szCs w:val="20"/>
              </w:rPr>
              <w:br/>
            </w:r>
            <w:r>
              <w:rPr>
                <w:rStyle w:val="HTMLCode"/>
                <w:rFonts w:eastAsiaTheme="minorHAnsi"/>
                <w:color w:val="2A00FF"/>
              </w:rPr>
              <w:t>   </w:t>
            </w:r>
            <w:r>
              <w:rPr>
                <w:rStyle w:val="apple-converted-space"/>
                <w:rFonts w:ascii="Courier New" w:hAnsi="Courier New" w:cs="Courier New"/>
                <w:color w:val="2A00FF"/>
                <w:sz w:val="20"/>
                <w:szCs w:val="20"/>
              </w:rPr>
              <w:t> </w:t>
            </w:r>
            <w:r>
              <w:rPr>
                <w:rStyle w:val="HTMLCode"/>
                <w:rFonts w:eastAsiaTheme="minorHAnsi"/>
                <w:color w:val="000000"/>
              </w:rPr>
              <w:t>+ absolutePathOfFirstFile);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file = </w:t>
            </w:r>
            <w:r>
              <w:rPr>
                <w:rStyle w:val="HTMLCode"/>
                <w:rFonts w:eastAsiaTheme="minorHAnsi"/>
                <w:b/>
                <w:bCs/>
                <w:color w:val="7F0055"/>
              </w:rPr>
              <w:t>new </w:t>
            </w:r>
            <w:r>
              <w:rPr>
                <w:rStyle w:val="HTMLCode"/>
                <w:rFonts w:eastAsiaTheme="minorHAnsi"/>
                <w:color w:val="000000"/>
              </w:rPr>
              <w:t>File( </w:t>
            </w:r>
            <w:r>
              <w:rPr>
                <w:rStyle w:val="HTMLCode"/>
                <w:rFonts w:eastAsiaTheme="minorHAnsi"/>
                <w:color w:val="2A00FF"/>
              </w:rPr>
              <w:t>"java" </w:t>
            </w:r>
            <w:r>
              <w:rPr>
                <w:rStyle w:val="HTMLCode"/>
                <w:rFonts w:eastAsiaTheme="minorHAnsi"/>
                <w:color w:val="000000"/>
              </w:rPr>
              <w:t>+ File.separatorChar+ str);</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String absolutePathOfSecondFile = file.getAbsolutePath();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The absolute path is " </w:t>
            </w:r>
            <w:r>
              <w:rPr>
                <w:rStyle w:val="HTMLCode"/>
                <w:rFonts w:eastAsiaTheme="minorHAnsi"/>
                <w:color w:val="000000"/>
              </w:rPr>
              <w:t>+ absolutePathOfSecondFile);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file = </w:t>
            </w:r>
            <w:r>
              <w:rPr>
                <w:rStyle w:val="HTMLCode"/>
                <w:rFonts w:eastAsiaTheme="minorHAnsi"/>
                <w:b/>
                <w:bCs/>
                <w:color w:val="7F0055"/>
              </w:rPr>
              <w:t>new </w:t>
            </w:r>
            <w:r>
              <w:rPr>
                <w:rStyle w:val="HTMLCode"/>
                <w:rFonts w:eastAsiaTheme="minorHAnsi"/>
                <w:color w:val="000000"/>
              </w:rPr>
              <w:t>File(</w:t>
            </w:r>
            <w:r>
              <w:rPr>
                <w:rStyle w:val="HTMLCode"/>
                <w:rFonts w:eastAsiaTheme="minorHAnsi"/>
                <w:color w:val="2A00FF"/>
              </w:rPr>
              <w:t>"java" </w:t>
            </w:r>
            <w:r>
              <w:rPr>
                <w:rStyle w:val="HTMLCode"/>
                <w:rFonts w:eastAsiaTheme="minorHAnsi"/>
                <w:color w:val="000000"/>
              </w:rPr>
              <w:t>+ File.separator + </w:t>
            </w:r>
            <w:r>
              <w:rPr>
                <w:rStyle w:val="HTMLCode"/>
                <w:rFonts w:eastAsiaTheme="minorHAnsi"/>
                <w:color w:val="2A00FF"/>
              </w:rPr>
              <w:t>".." </w:t>
            </w:r>
            <w:r>
              <w:rPr>
                <w:rStyle w:val="HTMLCode"/>
                <w:rFonts w:eastAsiaTheme="minorHAnsi"/>
                <w:color w:val="000000"/>
              </w:rPr>
              <w:t>+ File.separator + str);</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String absolutePathOfThirdFile = file.getAbsolutePath();</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The absolute path is " </w:t>
            </w:r>
            <w:r>
              <w:rPr>
                <w:rStyle w:val="HTMLCode"/>
                <w:rFonts w:eastAsiaTheme="minorHAnsi"/>
                <w:color w:val="000000"/>
              </w:rPr>
              <w:t>+ absolutePathOfThirdFile); </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Output of the program is given below.</w:t>
      </w:r>
    </w:p>
    <w:tbl>
      <w:tblPr>
        <w:tblW w:w="2450" w:type="pct"/>
        <w:tblCellSpacing w:w="0" w:type="dxa"/>
        <w:shd w:val="clear" w:color="auto" w:fill="000000"/>
        <w:tblCellMar>
          <w:left w:w="0" w:type="dxa"/>
          <w:right w:w="0" w:type="dxa"/>
        </w:tblCellMar>
        <w:tblLook w:val="04A0"/>
      </w:tblPr>
      <w:tblGrid>
        <w:gridCol w:w="4586"/>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b/>
                <w:bCs/>
                <w:color w:val="FFFFFF"/>
                <w:sz w:val="17"/>
                <w:szCs w:val="17"/>
              </w:rPr>
              <w:t>C:\java&gt;java GetAbsolutePath java</w:t>
            </w:r>
            <w:r>
              <w:rPr>
                <w:rFonts w:ascii="Arial" w:hAnsi="Arial" w:cs="Arial"/>
                <w:b/>
                <w:bCs/>
                <w:color w:val="FFFFFF"/>
                <w:sz w:val="17"/>
                <w:szCs w:val="17"/>
              </w:rPr>
              <w:br/>
              <w:t>The absolute path in first form is C:\java\java</w:t>
            </w:r>
            <w:r>
              <w:rPr>
                <w:rFonts w:ascii="Arial" w:hAnsi="Arial" w:cs="Arial"/>
                <w:b/>
                <w:bCs/>
                <w:color w:val="FFFFFF"/>
                <w:sz w:val="17"/>
                <w:szCs w:val="17"/>
              </w:rPr>
              <w:br/>
              <w:t>The absolute path is C:\java\java\java</w:t>
            </w:r>
            <w:r>
              <w:rPr>
                <w:rFonts w:ascii="Arial" w:hAnsi="Arial" w:cs="Arial"/>
                <w:b/>
                <w:bCs/>
                <w:color w:val="FFFFFF"/>
                <w:sz w:val="17"/>
                <w:szCs w:val="17"/>
              </w:rPr>
              <w:br/>
              <w:t>The absolute path is C:\java\java\</w:t>
            </w:r>
            <w:proofErr w:type="gramStart"/>
            <w:r>
              <w:rPr>
                <w:rFonts w:ascii="Arial" w:hAnsi="Arial" w:cs="Arial"/>
                <w:b/>
                <w:bCs/>
                <w:color w:val="FFFFFF"/>
                <w:sz w:val="17"/>
                <w:szCs w:val="17"/>
              </w:rPr>
              <w:t>..</w:t>
            </w:r>
            <w:proofErr w:type="gramEnd"/>
            <w:r>
              <w:rPr>
                <w:rFonts w:ascii="Arial" w:hAnsi="Arial" w:cs="Arial"/>
                <w:b/>
                <w:bCs/>
                <w:color w:val="FFFFFF"/>
                <w:sz w:val="17"/>
                <w:szCs w:val="17"/>
              </w:rPr>
              <w:t>\java</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t>Making Tokens of a Java Source Code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83" name="Picture 683" descr="http://www.roseindia.net/images/previous.gif">
              <a:hlinkClick xmlns:a="http://schemas.openxmlformats.org/drawingml/2006/main" r:id="rId2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descr="http://www.roseindia.net/images/previous.gif">
                      <a:hlinkClick r:id="rId26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84" name="Picture 68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85" name="Picture 685" descr="http://www.roseindia.net/images/next.gif">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descr="http://www.roseindia.net/images/next.gif">
                      <a:hlinkClick r:id="rId26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If you are new in Java programming then our tutorials and examples will be helpful in understanding Java programming in the </w:t>
      </w:r>
      <w:proofErr w:type="gramStart"/>
      <w:r>
        <w:rPr>
          <w:rFonts w:ascii="Arial" w:hAnsi="Arial" w:cs="Arial"/>
          <w:color w:val="000000"/>
          <w:sz w:val="17"/>
          <w:szCs w:val="17"/>
        </w:rPr>
        <w:t>most simplest</w:t>
      </w:r>
      <w:proofErr w:type="gramEnd"/>
      <w:r>
        <w:rPr>
          <w:rFonts w:ascii="Arial" w:hAnsi="Arial" w:cs="Arial"/>
          <w:color w:val="000000"/>
          <w:sz w:val="17"/>
          <w:szCs w:val="17"/>
        </w:rPr>
        <w:t xml:space="preserve"> way. Here after reading this lesson, you will be able to break java program into tokens.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use of</w:t>
      </w:r>
      <w:proofErr w:type="gramStart"/>
      <w:r>
        <w:rPr>
          <w:rFonts w:ascii="Arial" w:hAnsi="Arial" w:cs="Arial"/>
          <w:color w:val="000000"/>
          <w:sz w:val="17"/>
          <w:szCs w:val="17"/>
        </w:rPr>
        <w:t>  token</w:t>
      </w:r>
      <w:proofErr w:type="gramEnd"/>
      <w:r>
        <w:rPr>
          <w:rFonts w:ascii="Arial" w:hAnsi="Arial" w:cs="Arial"/>
          <w:color w:val="000000"/>
          <w:sz w:val="17"/>
          <w:szCs w:val="17"/>
        </w:rPr>
        <w:t xml:space="preserve"> is just like as we take tokens for getting a milk or get into a metro, so that the one token can be read at a time. </w:t>
      </w:r>
      <w:r>
        <w:rPr>
          <w:rFonts w:ascii="Arial" w:hAnsi="Arial" w:cs="Arial"/>
          <w:color w:val="000000"/>
          <w:sz w:val="17"/>
          <w:szCs w:val="17"/>
        </w:rPr>
        <w:br/>
        <w:t>Suppose if we have to make a token of a java file then we will do. Firstly we have to make a class</w:t>
      </w:r>
      <w:r>
        <w:rPr>
          <w:rFonts w:ascii="Arial" w:hAnsi="Arial" w:cs="Arial"/>
          <w:b/>
          <w:bCs/>
          <w:color w:val="000000"/>
          <w:sz w:val="17"/>
          <w:szCs w:val="17"/>
        </w:rPr>
        <w:t>TokenizingJavaSourceCode</w:t>
      </w:r>
      <w:r>
        <w:rPr>
          <w:rFonts w:ascii="Arial" w:hAnsi="Arial" w:cs="Arial"/>
          <w:color w:val="000000"/>
          <w:sz w:val="17"/>
          <w:szCs w:val="17"/>
        </w:rPr>
        <w:t xml:space="preserve">. Declare a main method in </w:t>
      </w:r>
      <w:proofErr w:type="gramStart"/>
      <w:r>
        <w:rPr>
          <w:rFonts w:ascii="Arial" w:hAnsi="Arial" w:cs="Arial"/>
          <w:color w:val="000000"/>
          <w:sz w:val="17"/>
          <w:szCs w:val="17"/>
        </w:rPr>
        <w:t>it .</w:t>
      </w:r>
      <w:proofErr w:type="gramEnd"/>
      <w:r>
        <w:rPr>
          <w:rFonts w:ascii="Arial" w:hAnsi="Arial" w:cs="Arial"/>
          <w:color w:val="000000"/>
          <w:sz w:val="17"/>
          <w:szCs w:val="17"/>
        </w:rPr>
        <w:t xml:space="preserve"> Now make </w:t>
      </w:r>
      <w:proofErr w:type="gramStart"/>
      <w:r>
        <w:rPr>
          <w:rFonts w:ascii="Arial" w:hAnsi="Arial" w:cs="Arial"/>
          <w:color w:val="000000"/>
          <w:sz w:val="17"/>
          <w:szCs w:val="17"/>
        </w:rPr>
        <w:t>a</w:t>
      </w:r>
      <w:proofErr w:type="gramEnd"/>
      <w:r>
        <w:rPr>
          <w:rFonts w:ascii="Arial" w:hAnsi="Arial" w:cs="Arial"/>
          <w:color w:val="000000"/>
          <w:sz w:val="17"/>
          <w:szCs w:val="17"/>
        </w:rPr>
        <w:t xml:space="preserve"> object of</w:t>
      </w:r>
      <w:r>
        <w:rPr>
          <w:rStyle w:val="apple-converted-space"/>
          <w:rFonts w:ascii="Arial" w:hAnsi="Arial" w:cs="Arial"/>
          <w:color w:val="000000"/>
          <w:sz w:val="17"/>
          <w:szCs w:val="17"/>
        </w:rPr>
        <w:t> </w:t>
      </w:r>
      <w:r>
        <w:rPr>
          <w:rFonts w:ascii="Arial" w:hAnsi="Arial" w:cs="Arial"/>
          <w:b/>
          <w:bCs/>
          <w:color w:val="000000"/>
          <w:sz w:val="17"/>
          <w:szCs w:val="17"/>
        </w:rPr>
        <w:t>BufferedReader</w:t>
      </w:r>
      <w:r>
        <w:rPr>
          <w:rFonts w:ascii="Arial" w:hAnsi="Arial" w:cs="Arial"/>
          <w:color w:val="000000"/>
          <w:sz w:val="17"/>
          <w:szCs w:val="17"/>
        </w:rPr>
        <w:t>class and pass the</w:t>
      </w:r>
      <w:r>
        <w:rPr>
          <w:rStyle w:val="apple-converted-space"/>
          <w:rFonts w:ascii="Arial" w:hAnsi="Arial" w:cs="Arial"/>
          <w:color w:val="000000"/>
          <w:sz w:val="17"/>
          <w:szCs w:val="17"/>
        </w:rPr>
        <w:t> </w:t>
      </w:r>
      <w:r>
        <w:rPr>
          <w:rFonts w:ascii="Arial" w:hAnsi="Arial" w:cs="Arial"/>
          <w:b/>
          <w:bCs/>
          <w:color w:val="000000"/>
          <w:sz w:val="17"/>
          <w:szCs w:val="17"/>
        </w:rPr>
        <w:t>InputStream</w:t>
      </w:r>
      <w:r>
        <w:rPr>
          <w:rStyle w:val="apple-converted-space"/>
          <w:rFonts w:ascii="Arial" w:hAnsi="Arial" w:cs="Arial"/>
          <w:b/>
          <w:bCs/>
          <w:color w:val="000000"/>
          <w:sz w:val="17"/>
          <w:szCs w:val="17"/>
        </w:rPr>
        <w:t> </w:t>
      </w:r>
      <w:r>
        <w:rPr>
          <w:rFonts w:ascii="Arial" w:hAnsi="Arial" w:cs="Arial"/>
          <w:color w:val="000000"/>
          <w:sz w:val="17"/>
          <w:szCs w:val="17"/>
        </w:rPr>
        <w:t>class object into it which will read the name of the java file at run time. Now we need to read the file so we use</w:t>
      </w:r>
      <w:r>
        <w:rPr>
          <w:rStyle w:val="apple-converted-space"/>
          <w:rFonts w:ascii="Arial" w:hAnsi="Arial" w:cs="Arial"/>
          <w:color w:val="000000"/>
          <w:sz w:val="17"/>
          <w:szCs w:val="17"/>
        </w:rPr>
        <w:t> </w:t>
      </w:r>
      <w:r>
        <w:rPr>
          <w:rFonts w:ascii="Arial" w:hAnsi="Arial" w:cs="Arial"/>
          <w:b/>
          <w:bCs/>
          <w:color w:val="000000"/>
          <w:sz w:val="17"/>
          <w:szCs w:val="17"/>
        </w:rPr>
        <w:t>FileReader</w:t>
      </w:r>
      <w:r>
        <w:rPr>
          <w:rStyle w:val="apple-converted-space"/>
          <w:rFonts w:ascii="Arial" w:hAnsi="Arial" w:cs="Arial"/>
          <w:color w:val="000000"/>
          <w:sz w:val="17"/>
          <w:szCs w:val="17"/>
        </w:rPr>
        <w:t> </w:t>
      </w:r>
      <w:proofErr w:type="gramStart"/>
      <w:r>
        <w:rPr>
          <w:rFonts w:ascii="Arial" w:hAnsi="Arial" w:cs="Arial"/>
          <w:color w:val="000000"/>
          <w:sz w:val="17"/>
          <w:szCs w:val="17"/>
        </w:rPr>
        <w:t>class ,after</w:t>
      </w:r>
      <w:proofErr w:type="gramEnd"/>
      <w:r>
        <w:rPr>
          <w:rFonts w:ascii="Arial" w:hAnsi="Arial" w:cs="Arial"/>
          <w:color w:val="000000"/>
          <w:sz w:val="17"/>
          <w:szCs w:val="17"/>
        </w:rPr>
        <w:t xml:space="preserve"> reading a file we need to generate a tokens out of that file so, we use class</w:t>
      </w:r>
      <w:r>
        <w:rPr>
          <w:rStyle w:val="apple-converted-space"/>
          <w:rFonts w:ascii="Arial" w:hAnsi="Arial" w:cs="Arial"/>
          <w:color w:val="000000"/>
          <w:sz w:val="17"/>
          <w:szCs w:val="17"/>
        </w:rPr>
        <w:t> </w:t>
      </w:r>
      <w:r>
        <w:rPr>
          <w:rFonts w:ascii="Arial" w:hAnsi="Arial" w:cs="Arial"/>
          <w:b/>
          <w:bCs/>
          <w:color w:val="000000"/>
          <w:sz w:val="17"/>
          <w:szCs w:val="17"/>
        </w:rPr>
        <w:t>StreamTokenizer</w:t>
      </w:r>
      <w:r>
        <w:rPr>
          <w:rStyle w:val="apple-converted-space"/>
          <w:rFonts w:ascii="Arial" w:hAnsi="Arial" w:cs="Arial"/>
          <w:color w:val="000000"/>
          <w:sz w:val="17"/>
          <w:szCs w:val="17"/>
        </w:rPr>
        <w:t> </w:t>
      </w:r>
      <w:r>
        <w:rPr>
          <w:rFonts w:ascii="Arial" w:hAnsi="Arial" w:cs="Arial"/>
          <w:color w:val="000000"/>
          <w:sz w:val="17"/>
          <w:szCs w:val="17"/>
        </w:rPr>
        <w:t>and pass reference of a</w:t>
      </w:r>
      <w:r>
        <w:rPr>
          <w:rStyle w:val="apple-converted-space"/>
          <w:rFonts w:ascii="Arial" w:hAnsi="Arial" w:cs="Arial"/>
          <w:color w:val="000000"/>
          <w:sz w:val="17"/>
          <w:szCs w:val="17"/>
        </w:rPr>
        <w:t> </w:t>
      </w:r>
      <w:r>
        <w:rPr>
          <w:rFonts w:ascii="Arial" w:hAnsi="Arial" w:cs="Arial"/>
          <w:b/>
          <w:bCs/>
          <w:color w:val="000000"/>
          <w:sz w:val="17"/>
          <w:szCs w:val="17"/>
        </w:rPr>
        <w:t>Reader</w:t>
      </w:r>
      <w:r>
        <w:rPr>
          <w:rStyle w:val="apple-converted-space"/>
          <w:rFonts w:ascii="Arial" w:hAnsi="Arial" w:cs="Arial"/>
          <w:color w:val="000000"/>
          <w:sz w:val="17"/>
          <w:szCs w:val="17"/>
        </w:rPr>
        <w:t> </w:t>
      </w:r>
      <w:r>
        <w:rPr>
          <w:rFonts w:ascii="Arial" w:hAnsi="Arial" w:cs="Arial"/>
          <w:color w:val="000000"/>
          <w:sz w:val="17"/>
          <w:szCs w:val="17"/>
        </w:rPr>
        <w:t>class in its constructor. In this program we are using one method of</w:t>
      </w:r>
      <w:r>
        <w:rPr>
          <w:rStyle w:val="apple-converted-space"/>
          <w:rFonts w:ascii="Arial" w:hAnsi="Arial" w:cs="Arial"/>
          <w:color w:val="000000"/>
          <w:sz w:val="17"/>
          <w:szCs w:val="17"/>
        </w:rPr>
        <w:t> </w:t>
      </w:r>
      <w:r>
        <w:rPr>
          <w:rFonts w:ascii="Arial" w:hAnsi="Arial" w:cs="Arial"/>
          <w:b/>
          <w:bCs/>
          <w:color w:val="000000"/>
          <w:sz w:val="17"/>
          <w:szCs w:val="17"/>
        </w:rPr>
        <w:t>StreamTokenizer</w:t>
      </w:r>
      <w:r>
        <w:rPr>
          <w:rStyle w:val="apple-converted-space"/>
          <w:rFonts w:ascii="Arial" w:hAnsi="Arial" w:cs="Arial"/>
          <w:b/>
          <w:bCs/>
          <w:color w:val="000000"/>
          <w:sz w:val="17"/>
          <w:szCs w:val="17"/>
        </w:rPr>
        <w:t> </w:t>
      </w:r>
      <w:r>
        <w:rPr>
          <w:rFonts w:ascii="Arial" w:hAnsi="Arial" w:cs="Arial"/>
          <w:color w:val="000000"/>
          <w:sz w:val="17"/>
          <w:szCs w:val="17"/>
        </w:rPr>
        <w:t>class.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 solve this problem we have make use of the following classes and methods.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InputStream:</w:t>
      </w:r>
      <w:r>
        <w:rPr>
          <w:rStyle w:val="apple-converted-space"/>
          <w:rFonts w:ascii="Arial" w:hAnsi="Arial" w:cs="Arial"/>
          <w:b/>
          <w:bCs/>
          <w:color w:val="000000"/>
          <w:sz w:val="17"/>
          <w:szCs w:val="17"/>
        </w:rPr>
        <w:t> </w:t>
      </w:r>
      <w:r>
        <w:rPr>
          <w:rFonts w:ascii="Arial" w:hAnsi="Arial" w:cs="Arial"/>
          <w:color w:val="000000"/>
          <w:sz w:val="17"/>
          <w:szCs w:val="17"/>
        </w:rPr>
        <w:t xml:space="preserve">It is </w:t>
      </w:r>
      <w:proofErr w:type="gramStart"/>
      <w:r>
        <w:rPr>
          <w:rFonts w:ascii="Arial" w:hAnsi="Arial" w:cs="Arial"/>
          <w:color w:val="000000"/>
          <w:sz w:val="17"/>
          <w:szCs w:val="17"/>
        </w:rPr>
        <w:t>a</w:t>
      </w:r>
      <w:proofErr w:type="gramEnd"/>
      <w:r>
        <w:rPr>
          <w:rFonts w:ascii="Arial" w:hAnsi="Arial" w:cs="Arial"/>
          <w:color w:val="000000"/>
          <w:sz w:val="17"/>
          <w:szCs w:val="17"/>
        </w:rPr>
        <w:t xml:space="preserve"> abstract class and the parent class of all the</w:t>
      </w:r>
      <w:r>
        <w:rPr>
          <w:rStyle w:val="apple-converted-space"/>
          <w:rFonts w:ascii="Arial" w:hAnsi="Arial" w:cs="Arial"/>
          <w:color w:val="000000"/>
          <w:sz w:val="17"/>
          <w:szCs w:val="17"/>
        </w:rPr>
        <w:t> </w:t>
      </w:r>
      <w:r>
        <w:rPr>
          <w:rFonts w:ascii="Arial" w:hAnsi="Arial" w:cs="Arial"/>
          <w:b/>
          <w:bCs/>
          <w:color w:val="000000"/>
          <w:sz w:val="17"/>
          <w:szCs w:val="17"/>
        </w:rPr>
        <w:t>Stream</w:t>
      </w:r>
      <w:r>
        <w:rPr>
          <w:rStyle w:val="apple-converted-space"/>
          <w:rFonts w:ascii="Arial" w:hAnsi="Arial" w:cs="Arial"/>
          <w:color w:val="000000"/>
          <w:sz w:val="17"/>
          <w:szCs w:val="17"/>
        </w:rPr>
        <w:t> </w:t>
      </w:r>
      <w:r>
        <w:rPr>
          <w:rFonts w:ascii="Arial" w:hAnsi="Arial" w:cs="Arial"/>
          <w:color w:val="000000"/>
          <w:sz w:val="17"/>
          <w:szCs w:val="17"/>
        </w:rPr>
        <w:t>classes.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BufferedReader</w:t>
      </w:r>
      <w:r>
        <w:rPr>
          <w:rFonts w:ascii="Arial" w:hAnsi="Arial" w:cs="Arial"/>
          <w:color w:val="000000"/>
          <w:sz w:val="17"/>
          <w:szCs w:val="17"/>
        </w:rPr>
        <w:t>: This class reads the text from the input stream. This class extends</w:t>
      </w:r>
      <w:r>
        <w:rPr>
          <w:rStyle w:val="apple-converted-space"/>
          <w:rFonts w:ascii="Arial" w:hAnsi="Arial" w:cs="Arial"/>
          <w:color w:val="000000"/>
          <w:sz w:val="17"/>
          <w:szCs w:val="17"/>
        </w:rPr>
        <w:t> </w:t>
      </w:r>
      <w:r>
        <w:rPr>
          <w:rFonts w:ascii="Arial" w:hAnsi="Arial" w:cs="Arial"/>
          <w:b/>
          <w:bCs/>
          <w:color w:val="000000"/>
          <w:sz w:val="17"/>
          <w:szCs w:val="17"/>
        </w:rPr>
        <w:t>Reade</w:t>
      </w:r>
      <w:r>
        <w:rPr>
          <w:rFonts w:ascii="Arial" w:hAnsi="Arial" w:cs="Arial"/>
          <w:color w:val="000000"/>
          <w:sz w:val="17"/>
          <w:szCs w:val="17"/>
        </w:rPr>
        <w:t>r class.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File:</w:t>
      </w:r>
      <w:r>
        <w:rPr>
          <w:rStyle w:val="apple-converted-space"/>
          <w:rFonts w:ascii="Arial" w:hAnsi="Arial" w:cs="Arial"/>
          <w:b/>
          <w:bCs/>
          <w:color w:val="000000"/>
          <w:sz w:val="17"/>
          <w:szCs w:val="17"/>
        </w:rPr>
        <w:t> </w:t>
      </w:r>
      <w:r>
        <w:rPr>
          <w:rFonts w:ascii="Arial" w:hAnsi="Arial" w:cs="Arial"/>
          <w:color w:val="000000"/>
          <w:sz w:val="17"/>
          <w:szCs w:val="17"/>
        </w:rPr>
        <w:t>It is a class implementing</w:t>
      </w:r>
      <w:r>
        <w:rPr>
          <w:rStyle w:val="apple-converted-space"/>
          <w:rFonts w:ascii="Arial" w:hAnsi="Arial" w:cs="Arial"/>
          <w:color w:val="000000"/>
          <w:sz w:val="17"/>
          <w:szCs w:val="17"/>
        </w:rPr>
        <w:t> </w:t>
      </w:r>
      <w:r>
        <w:rPr>
          <w:rFonts w:ascii="Arial" w:hAnsi="Arial" w:cs="Arial"/>
          <w:b/>
          <w:bCs/>
          <w:i/>
          <w:iCs/>
          <w:color w:val="000000"/>
          <w:sz w:val="17"/>
          <w:szCs w:val="17"/>
        </w:rPr>
        <w:t>Serializable</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i/>
          <w:iCs/>
          <w:color w:val="000000"/>
          <w:sz w:val="17"/>
          <w:szCs w:val="17"/>
        </w:rPr>
        <w:t>Comparable</w:t>
      </w:r>
      <w:r>
        <w:rPr>
          <w:rStyle w:val="apple-converted-space"/>
          <w:rFonts w:ascii="Arial" w:hAnsi="Arial" w:cs="Arial"/>
          <w:color w:val="000000"/>
          <w:sz w:val="17"/>
          <w:szCs w:val="17"/>
        </w:rPr>
        <w:t> </w:t>
      </w:r>
      <w:r>
        <w:rPr>
          <w:rFonts w:ascii="Arial" w:hAnsi="Arial" w:cs="Arial"/>
          <w:color w:val="000000"/>
          <w:sz w:val="17"/>
          <w:szCs w:val="17"/>
        </w:rPr>
        <w:t>interface.</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FileReader</w:t>
      </w:r>
      <w:r>
        <w:rPr>
          <w:rFonts w:ascii="Arial" w:hAnsi="Arial" w:cs="Arial"/>
          <w:color w:val="000000"/>
          <w:sz w:val="17"/>
          <w:szCs w:val="17"/>
        </w:rPr>
        <w:t>:  This class</w:t>
      </w:r>
      <w:proofErr w:type="gramStart"/>
      <w:r>
        <w:rPr>
          <w:rFonts w:ascii="Arial" w:hAnsi="Arial" w:cs="Arial"/>
          <w:color w:val="000000"/>
          <w:sz w:val="17"/>
          <w:szCs w:val="17"/>
        </w:rPr>
        <w:t>  reads</w:t>
      </w:r>
      <w:proofErr w:type="gramEnd"/>
      <w:r>
        <w:rPr>
          <w:rFonts w:ascii="Arial" w:hAnsi="Arial" w:cs="Arial"/>
          <w:color w:val="000000"/>
          <w:sz w:val="17"/>
          <w:szCs w:val="17"/>
        </w:rPr>
        <w:t xml:space="preserve"> the file in the character format. It extends</w:t>
      </w:r>
      <w:r>
        <w:rPr>
          <w:rStyle w:val="apple-converted-space"/>
          <w:rFonts w:ascii="Arial" w:hAnsi="Arial" w:cs="Arial"/>
          <w:color w:val="000000"/>
          <w:sz w:val="17"/>
          <w:szCs w:val="17"/>
        </w:rPr>
        <w:t> </w:t>
      </w:r>
      <w:r>
        <w:rPr>
          <w:rFonts w:ascii="Arial" w:hAnsi="Arial" w:cs="Arial"/>
          <w:b/>
          <w:bCs/>
          <w:color w:val="000000"/>
          <w:sz w:val="17"/>
          <w:szCs w:val="17"/>
        </w:rPr>
        <w:t>InputStreamReader</w:t>
      </w:r>
      <w:r>
        <w:rPr>
          <w:rFonts w:ascii="Arial" w:hAnsi="Arial" w:cs="Arial"/>
          <w:color w:val="000000"/>
          <w:sz w:val="17"/>
          <w:szCs w:val="17"/>
        </w:rPr>
        <w:t>.</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StreamTokenizer</w:t>
      </w:r>
      <w:r>
        <w:rPr>
          <w:rFonts w:ascii="Arial" w:hAnsi="Arial" w:cs="Arial"/>
          <w:color w:val="000000"/>
          <w:sz w:val="17"/>
          <w:szCs w:val="17"/>
        </w:rPr>
        <w:t xml:space="preserve">: This class takes </w:t>
      </w:r>
      <w:proofErr w:type="gramStart"/>
      <w:r>
        <w:rPr>
          <w:rFonts w:ascii="Arial" w:hAnsi="Arial" w:cs="Arial"/>
          <w:color w:val="000000"/>
          <w:sz w:val="17"/>
          <w:szCs w:val="17"/>
        </w:rPr>
        <w:t>a</w:t>
      </w:r>
      <w:proofErr w:type="gramEnd"/>
      <w:r>
        <w:rPr>
          <w:rFonts w:ascii="Arial" w:hAnsi="Arial" w:cs="Arial"/>
          <w:color w:val="000000"/>
          <w:sz w:val="17"/>
          <w:szCs w:val="17"/>
        </w:rPr>
        <w:t xml:space="preserve"> input stream and break it into tokens so that one token can be read at a time. It takes</w:t>
      </w:r>
      <w:r>
        <w:rPr>
          <w:rStyle w:val="apple-converted-space"/>
          <w:rFonts w:ascii="Arial" w:hAnsi="Arial" w:cs="Arial"/>
          <w:color w:val="000000"/>
          <w:sz w:val="17"/>
          <w:szCs w:val="17"/>
        </w:rPr>
        <w:t> </w:t>
      </w:r>
      <w:r>
        <w:rPr>
          <w:rFonts w:ascii="Arial" w:hAnsi="Arial" w:cs="Arial"/>
          <w:b/>
          <w:bCs/>
          <w:color w:val="000000"/>
          <w:sz w:val="17"/>
          <w:szCs w:val="17"/>
        </w:rPr>
        <w:t>FileReader</w:t>
      </w:r>
      <w:r>
        <w:rPr>
          <w:rStyle w:val="apple-converted-space"/>
          <w:rFonts w:ascii="Arial" w:hAnsi="Arial" w:cs="Arial"/>
          <w:color w:val="000000"/>
          <w:sz w:val="17"/>
          <w:szCs w:val="17"/>
        </w:rPr>
        <w:t> </w:t>
      </w:r>
      <w:r>
        <w:rPr>
          <w:rFonts w:ascii="Arial" w:hAnsi="Arial" w:cs="Arial"/>
          <w:color w:val="000000"/>
          <w:sz w:val="17"/>
          <w:szCs w:val="17"/>
        </w:rPr>
        <w:t xml:space="preserve">instance as </w:t>
      </w:r>
      <w:proofErr w:type="gramStart"/>
      <w:r>
        <w:rPr>
          <w:rFonts w:ascii="Arial" w:hAnsi="Arial" w:cs="Arial"/>
          <w:color w:val="000000"/>
          <w:sz w:val="17"/>
          <w:szCs w:val="17"/>
        </w:rPr>
        <w:t>a</w:t>
      </w:r>
      <w:proofErr w:type="gramEnd"/>
      <w:r>
        <w:rPr>
          <w:rFonts w:ascii="Arial" w:hAnsi="Arial" w:cs="Arial"/>
          <w:color w:val="000000"/>
          <w:sz w:val="17"/>
          <w:szCs w:val="17"/>
        </w:rPr>
        <w:t xml:space="preserve"> input in its constructor. </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readLine(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is a method of</w:t>
      </w:r>
      <w:r>
        <w:rPr>
          <w:rStyle w:val="apple-converted-space"/>
          <w:rFonts w:ascii="Arial" w:hAnsi="Arial" w:cs="Arial"/>
          <w:color w:val="000000"/>
          <w:sz w:val="17"/>
          <w:szCs w:val="17"/>
        </w:rPr>
        <w:t> </w:t>
      </w:r>
      <w:r>
        <w:rPr>
          <w:rFonts w:ascii="Arial" w:hAnsi="Arial" w:cs="Arial"/>
          <w:b/>
          <w:bCs/>
          <w:color w:val="000000"/>
          <w:sz w:val="17"/>
          <w:szCs w:val="17"/>
        </w:rPr>
        <w:t>BufferedReader</w:t>
      </w:r>
      <w:r>
        <w:rPr>
          <w:rStyle w:val="apple-converted-space"/>
          <w:rFonts w:ascii="Arial" w:hAnsi="Arial" w:cs="Arial"/>
          <w:b/>
          <w:bCs/>
          <w:color w:val="000000"/>
          <w:sz w:val="17"/>
          <w:szCs w:val="17"/>
        </w:rPr>
        <w:t> </w:t>
      </w:r>
      <w:r>
        <w:rPr>
          <w:rFonts w:ascii="Arial" w:hAnsi="Arial" w:cs="Arial"/>
          <w:color w:val="000000"/>
          <w:sz w:val="17"/>
          <w:szCs w:val="17"/>
        </w:rPr>
        <w:t>class which reads a line.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exists(</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will check whether the file exists or not.</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nextToken(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It gives the next token.</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We have also used one</w:t>
      </w:r>
      <w:r>
        <w:rPr>
          <w:rStyle w:val="apple-converted-space"/>
          <w:rFonts w:ascii="Arial" w:hAnsi="Arial" w:cs="Arial"/>
          <w:color w:val="000000"/>
          <w:sz w:val="17"/>
          <w:szCs w:val="17"/>
        </w:rPr>
        <w:t> </w:t>
      </w:r>
      <w:r>
        <w:rPr>
          <w:rFonts w:ascii="Arial" w:hAnsi="Arial" w:cs="Arial"/>
          <w:b/>
          <w:bCs/>
          <w:color w:val="000000"/>
          <w:sz w:val="17"/>
          <w:szCs w:val="17"/>
        </w:rPr>
        <w:t>final static</w:t>
      </w:r>
      <w:r>
        <w:rPr>
          <w:rStyle w:val="apple-converted-space"/>
          <w:rFonts w:ascii="Arial" w:hAnsi="Arial" w:cs="Arial"/>
          <w:color w:val="000000"/>
          <w:sz w:val="17"/>
          <w:szCs w:val="17"/>
        </w:rPr>
        <w:t> </w:t>
      </w:r>
      <w:r>
        <w:rPr>
          <w:rFonts w:ascii="Arial" w:hAnsi="Arial" w:cs="Arial"/>
          <w:color w:val="000000"/>
          <w:sz w:val="17"/>
          <w:szCs w:val="17"/>
        </w:rPr>
        <w:t>variable</w:t>
      </w:r>
      <w:r>
        <w:rPr>
          <w:rStyle w:val="apple-converted-space"/>
          <w:rFonts w:ascii="Arial" w:hAnsi="Arial" w:cs="Arial"/>
          <w:color w:val="000000"/>
          <w:sz w:val="17"/>
          <w:szCs w:val="17"/>
        </w:rPr>
        <w:t> </w:t>
      </w:r>
      <w:r>
        <w:rPr>
          <w:rFonts w:ascii="Arial" w:hAnsi="Arial" w:cs="Arial"/>
          <w:b/>
          <w:bCs/>
          <w:color w:val="000000"/>
          <w:sz w:val="17"/>
          <w:szCs w:val="17"/>
        </w:rPr>
        <w:t>TT_EOF</w:t>
      </w:r>
      <w:r>
        <w:rPr>
          <w:rStyle w:val="apple-converted-space"/>
          <w:rFonts w:ascii="Arial" w:hAnsi="Arial" w:cs="Arial"/>
          <w:color w:val="000000"/>
          <w:sz w:val="17"/>
          <w:szCs w:val="17"/>
        </w:rPr>
        <w:t> </w:t>
      </w:r>
      <w:r>
        <w:rPr>
          <w:rFonts w:ascii="Arial" w:hAnsi="Arial" w:cs="Arial"/>
          <w:color w:val="000000"/>
          <w:sz w:val="17"/>
          <w:szCs w:val="17"/>
        </w:rPr>
        <w:t>which tells the reader that the end of the file has been read.</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this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9092"/>
      </w:tblGrid>
      <w:tr w:rsidR="00F84F79" w:rsidTr="00F84F79">
        <w:trPr>
          <w:tblCellSpacing w:w="0" w:type="dxa"/>
        </w:trPr>
        <w:tc>
          <w:tcPr>
            <w:tcW w:w="7174" w:type="dxa"/>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java.io.*; </w:t>
            </w:r>
            <w:r>
              <w:rPr>
                <w:rFonts w:ascii="Courier New" w:hAnsi="Courier New" w:cs="Courier New"/>
                <w:sz w:val="20"/>
                <w:szCs w:val="20"/>
              </w:rPr>
              <w:br/>
            </w:r>
            <w:r>
              <w:rPr>
                <w:rStyle w:val="HTMLCode"/>
                <w:rFonts w:eastAsiaTheme="minorHAnsi"/>
                <w:b/>
                <w:bCs/>
                <w:color w:val="7F0055"/>
              </w:rPr>
              <w:t>import </w:t>
            </w:r>
            <w:r>
              <w:rPr>
                <w:rStyle w:val="HTMLCode"/>
                <w:rFonts w:eastAsiaTheme="minorHAnsi"/>
                <w:color w:val="000000"/>
              </w:rPr>
              <w:t>java.util.*;</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TokenizingJavaSourceCode{</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//public static final int TT_EOL;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Style w:val="HTMLCode"/>
                <w:rFonts w:eastAsiaTheme="minorHAnsi"/>
                <w:b/>
                <w:bCs/>
                <w:color w:val="7F0055"/>
              </w:rPr>
              <w:t>throws </w:t>
            </w:r>
            <w:r>
              <w:rPr>
                <w:rStyle w:val="HTMLCode"/>
                <w:rFonts w:eastAsiaTheme="minorHAnsi"/>
                <w:color w:val="000000"/>
              </w:rPr>
              <w:t>IOException{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in = </w:t>
            </w:r>
            <w:r>
              <w:rPr>
                <w:rStyle w:val="HTMLCode"/>
                <w:rFonts w:eastAsiaTheme="minorHAnsi"/>
                <w:b/>
                <w:bCs/>
                <w:color w:val="7F0055"/>
              </w:rPr>
              <w:t>new </w:t>
            </w:r>
            <w:r>
              <w:rPr>
                <w:rStyle w:val="HTMLCode"/>
                <w:rFonts w:eastAsiaTheme="minorHAnsi"/>
                <w:color w:val="000000"/>
              </w:rPr>
              <w:t>BufferedReader(</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"Please enter a java file name: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filename = in.readLine();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(!filename.endsWith(</w:t>
            </w:r>
            <w:r>
              <w:rPr>
                <w:rStyle w:val="HTMLCode"/>
                <w:rFonts w:eastAsiaTheme="minorHAnsi"/>
                <w:color w:val="2A00FF"/>
              </w:rPr>
              <w:t>".java"</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"This is not a java file."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System.exit(</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 javaFile = </w:t>
            </w:r>
            <w:r>
              <w:rPr>
                <w:rStyle w:val="HTMLCode"/>
                <w:rFonts w:eastAsiaTheme="minorHAnsi"/>
                <w:b/>
                <w:bCs/>
                <w:color w:val="7F0055"/>
              </w:rPr>
              <w:t>new </w:t>
            </w:r>
            <w:r>
              <w:rPr>
                <w:rStyle w:val="HTMLCode"/>
                <w:rFonts w:eastAsiaTheme="minorHAnsi"/>
                <w:color w:val="000000"/>
              </w:rPr>
              <w:t>File(filename);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(javaFile.exists()){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FileReader file = </w:t>
            </w:r>
            <w:r>
              <w:rPr>
                <w:rStyle w:val="HTMLCode"/>
                <w:rFonts w:eastAsiaTheme="minorHAnsi"/>
                <w:b/>
                <w:bCs/>
                <w:color w:val="7F0055"/>
              </w:rPr>
              <w:t>new </w:t>
            </w:r>
            <w:r>
              <w:rPr>
                <w:rStyle w:val="HTMLCode"/>
                <w:rFonts w:eastAsiaTheme="minorHAnsi"/>
                <w:color w:val="000000"/>
              </w:rPr>
              <w:t>FileReader(filename);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StreamTokenizer streamTokenizer = </w:t>
            </w:r>
            <w:r>
              <w:rPr>
                <w:rStyle w:val="HTMLCode"/>
                <w:rFonts w:eastAsiaTheme="minorHAnsi"/>
                <w:b/>
                <w:bCs/>
                <w:color w:val="7F0055"/>
              </w:rPr>
              <w:t>new </w:t>
            </w:r>
            <w:r>
              <w:rPr>
                <w:rStyle w:val="HTMLCode"/>
                <w:rFonts w:eastAsiaTheme="minorHAnsi"/>
                <w:color w:val="000000"/>
              </w:rPr>
              <w:t>StreamTokenizer(file);</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 It will go through the file and </w:t>
            </w:r>
            <w:r>
              <w:rPr>
                <w:rFonts w:ascii="Courier New" w:hAnsi="Courier New" w:cs="Courier New"/>
                <w:color w:val="3F7F5F"/>
                <w:sz w:val="20"/>
                <w:szCs w:val="20"/>
              </w:rPr>
              <w:br/>
            </w:r>
            <w:r>
              <w:rPr>
                <w:rStyle w:val="HTMLCode"/>
                <w:rFonts w:eastAsiaTheme="minorHAnsi"/>
                <w:color w:val="3F7F5F"/>
              </w:rPr>
              <w:t>  //gives the number of tokens in the file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numberOfTokensGenerated = </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w:t>
            </w:r>
            <w:r>
              <w:rPr>
                <w:rStyle w:val="HTMLCode"/>
                <w:rFonts w:eastAsiaTheme="minorHAnsi"/>
                <w:color w:val="000000"/>
              </w:rPr>
              <w:t>(i != StreamTokenizer.TT_EOF){</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 = streamTokenizer.nextToken();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numberOfTokensGenerated++;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"Number of tokens = " </w:t>
            </w:r>
            <w:r>
              <w:rPr>
                <w:rStyle w:val="HTMLCode"/>
                <w:rFonts w:eastAsiaTheme="minorHAnsi"/>
                <w:color w:val="000000"/>
              </w:rPr>
              <w:t>+ numberOfTokensGenerated);</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"File does not exist!"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System.exit(</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Style w:val="HTMLCode"/>
          <w:b/>
          <w:bCs/>
          <w:color w:val="000000"/>
        </w:rPr>
        <w:t>Output of this program is given below:</w:t>
      </w:r>
    </w:p>
    <w:tbl>
      <w:tblPr>
        <w:tblW w:w="2400" w:type="pct"/>
        <w:tblCellSpacing w:w="0" w:type="dxa"/>
        <w:shd w:val="clear" w:color="auto" w:fill="000000"/>
        <w:tblCellMar>
          <w:left w:w="0" w:type="dxa"/>
          <w:right w:w="0" w:type="dxa"/>
        </w:tblCellMar>
        <w:tblLook w:val="04A0"/>
      </w:tblPr>
      <w:tblGrid>
        <w:gridCol w:w="4493"/>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b/>
                <w:bCs/>
                <w:color w:val="FFFFFF"/>
                <w:sz w:val="17"/>
                <w:szCs w:val="17"/>
              </w:rPr>
              <w:t>C:\Java Tutorial&gt;java TokenizingJavaSourceCode</w:t>
            </w:r>
            <w:r>
              <w:rPr>
                <w:rFonts w:ascii="Arial" w:hAnsi="Arial" w:cs="Arial"/>
                <w:b/>
                <w:bCs/>
                <w:color w:val="FFFFFF"/>
                <w:sz w:val="17"/>
                <w:szCs w:val="17"/>
              </w:rPr>
              <w:br/>
              <w:t>Please enter a java file name: TokenizingJavaSourceCode.java</w:t>
            </w:r>
            <w:r>
              <w:rPr>
                <w:rFonts w:ascii="Arial" w:hAnsi="Arial" w:cs="Arial"/>
                <w:b/>
                <w:bCs/>
                <w:color w:val="FFFFFF"/>
                <w:sz w:val="17"/>
                <w:szCs w:val="17"/>
              </w:rPr>
              <w:br/>
              <w:t>Number of tokens = 158</w:t>
            </w:r>
            <w:r>
              <w:rPr>
                <w:rFonts w:ascii="Arial" w:hAnsi="Arial" w:cs="Arial"/>
                <w:b/>
                <w:bCs/>
                <w:color w:val="FFFFFF"/>
                <w:sz w:val="17"/>
                <w:szCs w:val="17"/>
              </w:rPr>
              <w:br/>
            </w:r>
            <w:r>
              <w:rPr>
                <w:rFonts w:ascii="Arial" w:hAnsi="Arial" w:cs="Arial"/>
                <w:b/>
                <w:bCs/>
                <w:color w:val="FFFFFF"/>
                <w:sz w:val="17"/>
                <w:szCs w:val="17"/>
              </w:rPr>
              <w:br/>
            </w:r>
            <w:r>
              <w:rPr>
                <w:rFonts w:ascii="Arial" w:hAnsi="Arial" w:cs="Arial"/>
                <w:b/>
                <w:bCs/>
                <w:color w:val="FFFFFF"/>
                <w:sz w:val="17"/>
                <w:szCs w:val="17"/>
              </w:rPr>
              <w:lastRenderedPageBreak/>
              <w:t>C:\Java Tutorial&gt;</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Add two big numbers</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89" name="Picture 689" descr="http://www.roseindia.net/images/previous.gif">
              <a:hlinkClick xmlns:a="http://schemas.openxmlformats.org/drawingml/2006/main" r:id="rId2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descr="http://www.roseindia.net/images/previous.gif">
                      <a:hlinkClick r:id="rId26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90" name="Picture 69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91" name="Picture 691" descr="http://www.roseindia.net/images/next.gif">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descr="http://www.roseindia.net/images/next.gif">
                      <a:hlinkClick r:id="rId26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section, you will learn how to add two big numbers. For adding two numbers implement two big decimal numbers then apply the </w:t>
      </w:r>
      <w:proofErr w:type="gramStart"/>
      <w:r>
        <w:rPr>
          <w:rFonts w:ascii="Arial" w:hAnsi="Arial" w:cs="Arial"/>
          <w:color w:val="000000"/>
          <w:sz w:val="17"/>
          <w:szCs w:val="17"/>
        </w:rPr>
        <w:t>Sum(</w:t>
      </w:r>
      <w:proofErr w:type="gramEnd"/>
      <w:r>
        <w:rPr>
          <w:rFonts w:ascii="Arial" w:hAnsi="Arial" w:cs="Arial"/>
          <w:color w:val="000000"/>
          <w:sz w:val="17"/>
          <w:szCs w:val="17"/>
        </w:rPr>
        <w:t>) method that takes both numbers. Now, you will have to define it and use the</w:t>
      </w:r>
      <w:r>
        <w:rPr>
          <w:rStyle w:val="apple-converted-space"/>
          <w:rFonts w:ascii="Arial" w:hAnsi="Arial" w:cs="Arial"/>
          <w:color w:val="000000"/>
          <w:sz w:val="17"/>
          <w:szCs w:val="17"/>
        </w:rPr>
        <w:t> </w:t>
      </w:r>
      <w:proofErr w:type="gramStart"/>
      <w:r>
        <w:rPr>
          <w:rFonts w:ascii="Arial" w:hAnsi="Arial" w:cs="Arial"/>
          <w:b/>
          <w:bCs/>
          <w:color w:val="000000"/>
          <w:sz w:val="17"/>
          <w:szCs w:val="17"/>
        </w:rPr>
        <w:t>add(</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method to add both numbers. Finally, the result will be displayed on the command prompt (DOS prompt). </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BigDecimal(</w:t>
      </w:r>
      <w:proofErr w:type="gramEnd"/>
      <w:r>
        <w:rPr>
          <w:rFonts w:ascii="Arial" w:hAnsi="Arial" w:cs="Arial"/>
          <w:b/>
          <w:bCs/>
          <w:color w:val="000000"/>
          <w:sz w:val="17"/>
          <w:szCs w:val="17"/>
        </w:rPr>
        <w:t>):</w:t>
      </w:r>
      <w:r>
        <w:rPr>
          <w:rFonts w:ascii="Arial" w:hAnsi="Arial" w:cs="Arial"/>
          <w:b/>
          <w:bCs/>
          <w:color w:val="000000"/>
          <w:sz w:val="17"/>
          <w:szCs w:val="17"/>
        </w:rPr>
        <w:br/>
      </w:r>
      <w:r>
        <w:rPr>
          <w:rFonts w:ascii="Arial" w:hAnsi="Arial" w:cs="Arial"/>
          <w:color w:val="000000"/>
          <w:sz w:val="17"/>
          <w:szCs w:val="17"/>
        </w:rPr>
        <w:t>This is the constructor of</w:t>
      </w:r>
      <w:r>
        <w:rPr>
          <w:rStyle w:val="apple-converted-space"/>
          <w:rFonts w:ascii="Arial" w:hAnsi="Arial" w:cs="Arial"/>
          <w:color w:val="000000"/>
          <w:sz w:val="17"/>
          <w:szCs w:val="17"/>
        </w:rPr>
        <w:t> </w:t>
      </w:r>
      <w:r>
        <w:rPr>
          <w:rFonts w:ascii="Arial" w:hAnsi="Arial" w:cs="Arial"/>
          <w:b/>
          <w:bCs/>
          <w:color w:val="000000"/>
          <w:sz w:val="17"/>
          <w:szCs w:val="17"/>
        </w:rPr>
        <w:t>BigDecimal</w:t>
      </w:r>
      <w:r>
        <w:rPr>
          <w:rStyle w:val="apple-converted-space"/>
          <w:rFonts w:ascii="Arial" w:hAnsi="Arial" w:cs="Arial"/>
          <w:color w:val="000000"/>
          <w:sz w:val="17"/>
          <w:szCs w:val="17"/>
        </w:rPr>
        <w:t> </w:t>
      </w:r>
      <w:r>
        <w:rPr>
          <w:rFonts w:ascii="Arial" w:hAnsi="Arial" w:cs="Arial"/>
          <w:color w:val="000000"/>
          <w:sz w:val="17"/>
          <w:szCs w:val="17"/>
        </w:rPr>
        <w:t>class. It translates the data into BigDecimal. </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BigDecimal.add(</w:t>
      </w:r>
      <w:proofErr w:type="gramEnd"/>
      <w:r>
        <w:rPr>
          <w:rFonts w:ascii="Arial" w:hAnsi="Arial" w:cs="Arial"/>
          <w:b/>
          <w:bCs/>
          <w:color w:val="000000"/>
          <w:sz w:val="17"/>
          <w:szCs w:val="17"/>
        </w:rPr>
        <w:t>BigDecimal big):</w:t>
      </w:r>
      <w:r>
        <w:rPr>
          <w:rFonts w:ascii="Arial" w:hAnsi="Arial" w:cs="Arial"/>
          <w:b/>
          <w:bCs/>
          <w:color w:val="000000"/>
          <w:sz w:val="17"/>
          <w:szCs w:val="17"/>
        </w:rPr>
        <w:br/>
      </w:r>
      <w:r>
        <w:rPr>
          <w:rFonts w:ascii="Arial" w:hAnsi="Arial" w:cs="Arial"/>
          <w:color w:val="000000"/>
          <w:sz w:val="17"/>
          <w:szCs w:val="17"/>
        </w:rPr>
        <w:t>This method is used to add the two BigDecimal numbers.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tbl>
      <w:tblPr>
        <w:tblW w:w="0" w:type="auto"/>
        <w:tblCellSpacing w:w="0" w:type="dxa"/>
        <w:shd w:val="clear" w:color="auto" w:fill="FFFFCC"/>
        <w:tblCellMar>
          <w:top w:w="45" w:type="dxa"/>
          <w:left w:w="45" w:type="dxa"/>
          <w:bottom w:w="45" w:type="dxa"/>
          <w:right w:w="45" w:type="dxa"/>
        </w:tblCellMar>
        <w:tblLook w:val="04A0"/>
      </w:tblPr>
      <w:tblGrid>
        <w:gridCol w:w="741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java.math.BigDecimal;</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AddTwoBigNumbers{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BigDecimal num1, num2;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num1 = </w:t>
            </w:r>
            <w:r>
              <w:rPr>
                <w:rStyle w:val="HTMLCode"/>
                <w:rFonts w:eastAsiaTheme="minorHAnsi"/>
                <w:b/>
                <w:bCs/>
                <w:color w:val="7F0055"/>
              </w:rPr>
              <w:t>new </w:t>
            </w:r>
            <w:r>
              <w:rPr>
                <w:rStyle w:val="HTMLCode"/>
                <w:rFonts w:eastAsiaTheme="minorHAnsi"/>
                <w:color w:val="000000"/>
              </w:rPr>
              <w:t>BigDecimal(</w:t>
            </w:r>
            <w:r>
              <w:rPr>
                <w:rStyle w:val="HTMLCode"/>
                <w:rFonts w:eastAsiaTheme="minorHAnsi"/>
                <w:color w:val="990000"/>
              </w:rPr>
              <w:t>50.00035</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num2 = </w:t>
            </w:r>
            <w:r>
              <w:rPr>
                <w:rStyle w:val="HTMLCode"/>
                <w:rFonts w:eastAsiaTheme="minorHAnsi"/>
                <w:b/>
                <w:bCs/>
                <w:color w:val="7F0055"/>
              </w:rPr>
              <w:t>new </w:t>
            </w:r>
            <w:r>
              <w:rPr>
                <w:rStyle w:val="HTMLCode"/>
                <w:rFonts w:eastAsiaTheme="minorHAnsi"/>
                <w:color w:val="000000"/>
              </w:rPr>
              <w:t>BigDecimal(</w:t>
            </w:r>
            <w:r>
              <w:rPr>
                <w:rStyle w:val="HTMLCode"/>
                <w:rFonts w:eastAsiaTheme="minorHAnsi"/>
                <w:color w:val="990000"/>
              </w:rPr>
              <w:t>100.0025</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Sum(num1, num2);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Sum(BigDecimal val1, BigDecimal val2){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BigDecimal sum = val1.add(val2);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"Sum of two BigDecimal numbers: "</w:t>
            </w:r>
            <w:r>
              <w:rPr>
                <w:rStyle w:val="HTMLCode"/>
                <w:rFonts w:eastAsiaTheme="minorHAnsi"/>
                <w:color w:val="000000"/>
              </w:rPr>
              <w:t>+ sum);</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68" w:history="1">
        <w:r>
          <w:rPr>
            <w:rStyle w:val="Hyperlink"/>
            <w:rFonts w:ascii="Arial" w:hAnsi="Arial" w:cs="Arial"/>
            <w:b/>
            <w:bCs/>
            <w:color w:val="D10026"/>
            <w:sz w:val="20"/>
            <w:szCs w:val="20"/>
          </w:rPr>
          <w:t>Download this example.</w:t>
        </w:r>
      </w:hyperlink>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program:</w:t>
      </w:r>
    </w:p>
    <w:tbl>
      <w:tblPr>
        <w:tblW w:w="3050" w:type="pct"/>
        <w:tblCellSpacing w:w="0" w:type="dxa"/>
        <w:shd w:val="clear" w:color="auto" w:fill="000000"/>
        <w:tblCellMar>
          <w:left w:w="0" w:type="dxa"/>
          <w:right w:w="0" w:type="dxa"/>
        </w:tblCellMar>
        <w:tblLook w:val="04A0"/>
      </w:tblPr>
      <w:tblGrid>
        <w:gridCol w:w="5710"/>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C:\vinod\Math_package&gt;javac AddTwoBigNumbers.java</w:t>
            </w:r>
            <w:r>
              <w:rPr>
                <w:rFonts w:ascii="Arial" w:hAnsi="Arial" w:cs="Arial"/>
                <w:color w:val="FFFFFF"/>
                <w:sz w:val="17"/>
                <w:szCs w:val="17"/>
              </w:rPr>
              <w:br/>
            </w:r>
            <w:r>
              <w:rPr>
                <w:rFonts w:ascii="Arial" w:hAnsi="Arial" w:cs="Arial"/>
                <w:color w:val="FFFFFF"/>
                <w:sz w:val="17"/>
                <w:szCs w:val="17"/>
              </w:rPr>
              <w:br/>
              <w:t>C:\vinod\Math_package&gt;java AddTwoBigNumbers</w:t>
            </w:r>
            <w:r>
              <w:rPr>
                <w:rFonts w:ascii="Arial" w:hAnsi="Arial" w:cs="Arial"/>
                <w:color w:val="FFFFFF"/>
                <w:sz w:val="17"/>
                <w:szCs w:val="17"/>
              </w:rPr>
              <w:br/>
              <w:t xml:space="preserve">Sum of two BigDecimal numbers: </w:t>
            </w:r>
            <w:r>
              <w:rPr>
                <w:rFonts w:ascii="Arial" w:hAnsi="Arial" w:cs="Arial"/>
                <w:color w:val="FFFFFF"/>
                <w:sz w:val="17"/>
                <w:szCs w:val="17"/>
              </w:rPr>
              <w:lastRenderedPageBreak/>
              <w:t>150.002849999999995134203345514833927154</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String Buffer insert and append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695" name="Picture 695" descr="http://www.roseindia.net/images/previous.gif">
              <a:hlinkClick xmlns:a="http://schemas.openxmlformats.org/drawingml/2006/main" r:id="rId2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descr="http://www.roseindia.net/images/previous.gif">
                      <a:hlinkClick r:id="rId26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696" name="Picture 69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697" name="Picture 697" descr="http://www.roseindia.net/images/next.gif">
              <a:hlinkClick xmlns:a="http://schemas.openxmlformats.org/drawingml/2006/main" r:id="rId2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descr="http://www.roseindia.net/images/next.gif">
                      <a:hlinkClick r:id="rId26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how to work with</w:t>
      </w:r>
      <w:r>
        <w:rPr>
          <w:rStyle w:val="apple-converted-space"/>
          <w:rFonts w:ascii="Arial" w:hAnsi="Arial" w:cs="Arial"/>
          <w:color w:val="000000"/>
          <w:sz w:val="17"/>
          <w:szCs w:val="17"/>
        </w:rPr>
        <w:t> </w:t>
      </w:r>
      <w:r>
        <w:rPr>
          <w:rFonts w:ascii="Arial" w:hAnsi="Arial" w:cs="Arial"/>
          <w:b/>
          <w:bCs/>
          <w:color w:val="000000"/>
          <w:sz w:val="17"/>
          <w:szCs w:val="17"/>
        </w:rPr>
        <w:t>StringBuffer</w:t>
      </w:r>
      <w:r>
        <w:rPr>
          <w:rStyle w:val="apple-converted-space"/>
          <w:rFonts w:ascii="Arial" w:hAnsi="Arial" w:cs="Arial"/>
          <w:color w:val="000000"/>
          <w:sz w:val="17"/>
          <w:szCs w:val="17"/>
        </w:rPr>
        <w:t> </w:t>
      </w:r>
      <w:r>
        <w:rPr>
          <w:rFonts w:ascii="Arial" w:hAnsi="Arial" w:cs="Arial"/>
          <w:color w:val="000000"/>
          <w:sz w:val="17"/>
          <w:szCs w:val="17"/>
        </w:rPr>
        <w:t xml:space="preserve">and append data to it. The StringBuffer is a class that implements multiple </w:t>
      </w:r>
      <w:proofErr w:type="gramStart"/>
      <w:r>
        <w:rPr>
          <w:rFonts w:ascii="Arial" w:hAnsi="Arial" w:cs="Arial"/>
          <w:color w:val="000000"/>
          <w:sz w:val="17"/>
          <w:szCs w:val="17"/>
        </w:rPr>
        <w:t>sequence</w:t>
      </w:r>
      <w:proofErr w:type="gramEnd"/>
      <w:r>
        <w:rPr>
          <w:rFonts w:ascii="Arial" w:hAnsi="Arial" w:cs="Arial"/>
          <w:color w:val="000000"/>
          <w:sz w:val="17"/>
          <w:szCs w:val="17"/>
        </w:rPr>
        <w:t xml:space="preserve"> of characters. The following program construct a string buffer that has '</w:t>
      </w:r>
      <w:r>
        <w:rPr>
          <w:rFonts w:ascii="Arial" w:hAnsi="Arial" w:cs="Arial"/>
          <w:b/>
          <w:bCs/>
          <w:color w:val="000000"/>
          <w:sz w:val="17"/>
          <w:szCs w:val="17"/>
        </w:rPr>
        <w:t>0</w:t>
      </w:r>
      <w:r>
        <w:rPr>
          <w:rFonts w:ascii="Arial" w:hAnsi="Arial" w:cs="Arial"/>
          <w:color w:val="000000"/>
          <w:sz w:val="17"/>
          <w:szCs w:val="17"/>
        </w:rPr>
        <w:t>' capacity. This program inserts the data in the string buffer using the</w:t>
      </w:r>
      <w:r>
        <w:rPr>
          <w:rStyle w:val="apple-converted-space"/>
          <w:rFonts w:ascii="Arial" w:hAnsi="Arial" w:cs="Arial"/>
          <w:b/>
          <w:bCs/>
          <w:color w:val="000000"/>
          <w:sz w:val="17"/>
          <w:szCs w:val="17"/>
        </w:rPr>
        <w:t> </w:t>
      </w:r>
      <w:proofErr w:type="gramStart"/>
      <w:r>
        <w:rPr>
          <w:rFonts w:ascii="Arial" w:hAnsi="Arial" w:cs="Arial"/>
          <w:b/>
          <w:bCs/>
          <w:color w:val="000000"/>
          <w:sz w:val="17"/>
          <w:szCs w:val="17"/>
        </w:rPr>
        <w:t>insert(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that provides the facility for adding the data in any positions. But the</w:t>
      </w:r>
      <w:r>
        <w:rPr>
          <w:rStyle w:val="apple-converted-space"/>
          <w:rFonts w:ascii="Arial" w:hAnsi="Arial" w:cs="Arial"/>
          <w:color w:val="000000"/>
          <w:sz w:val="17"/>
          <w:szCs w:val="17"/>
        </w:rPr>
        <w:t> </w:t>
      </w:r>
      <w:proofErr w:type="gramStart"/>
      <w:r>
        <w:rPr>
          <w:rFonts w:ascii="Arial" w:hAnsi="Arial" w:cs="Arial"/>
          <w:b/>
          <w:bCs/>
          <w:color w:val="000000"/>
          <w:sz w:val="17"/>
          <w:szCs w:val="17"/>
        </w:rPr>
        <w:t>append(</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method also add data in string buffer in ending position. This method inserts always last or end position.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code: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StringBuffer(</w:t>
      </w:r>
      <w:proofErr w:type="gramEnd"/>
      <w:r>
        <w:rPr>
          <w:rFonts w:ascii="Arial" w:hAnsi="Arial" w:cs="Arial"/>
          <w:b/>
          <w:bCs/>
          <w:color w:val="000000"/>
          <w:sz w:val="17"/>
          <w:szCs w:val="17"/>
        </w:rPr>
        <w:t>int len):</w:t>
      </w:r>
      <w:r>
        <w:rPr>
          <w:rFonts w:ascii="Arial" w:hAnsi="Arial" w:cs="Arial"/>
          <w:b/>
          <w:bCs/>
          <w:color w:val="000000"/>
          <w:sz w:val="17"/>
          <w:szCs w:val="17"/>
        </w:rPr>
        <w:br/>
      </w:r>
      <w:r>
        <w:rPr>
          <w:rFonts w:ascii="Arial" w:hAnsi="Arial" w:cs="Arial"/>
          <w:color w:val="000000"/>
          <w:sz w:val="17"/>
          <w:szCs w:val="17"/>
        </w:rPr>
        <w:t>This is the constructor of</w:t>
      </w:r>
      <w:r>
        <w:rPr>
          <w:rStyle w:val="apple-converted-space"/>
          <w:rFonts w:ascii="Arial" w:hAnsi="Arial" w:cs="Arial"/>
          <w:color w:val="000000"/>
          <w:sz w:val="17"/>
          <w:szCs w:val="17"/>
        </w:rPr>
        <w:t> </w:t>
      </w:r>
      <w:r>
        <w:rPr>
          <w:rFonts w:ascii="Arial" w:hAnsi="Arial" w:cs="Arial"/>
          <w:b/>
          <w:bCs/>
          <w:color w:val="000000"/>
          <w:sz w:val="17"/>
          <w:szCs w:val="17"/>
        </w:rPr>
        <w:t>StringBuffer</w:t>
      </w:r>
      <w:r>
        <w:rPr>
          <w:rStyle w:val="apple-converted-space"/>
          <w:rFonts w:ascii="Arial" w:hAnsi="Arial" w:cs="Arial"/>
          <w:color w:val="000000"/>
          <w:sz w:val="17"/>
          <w:szCs w:val="17"/>
        </w:rPr>
        <w:t> </w:t>
      </w:r>
      <w:r>
        <w:rPr>
          <w:rFonts w:ascii="Arial" w:hAnsi="Arial" w:cs="Arial"/>
          <w:color w:val="000000"/>
          <w:sz w:val="17"/>
          <w:szCs w:val="17"/>
        </w:rPr>
        <w:t xml:space="preserve">class that implements multiple sequence of characters. This constructor constructs </w:t>
      </w:r>
      <w:proofErr w:type="gramStart"/>
      <w:r>
        <w:rPr>
          <w:rFonts w:ascii="Arial" w:hAnsi="Arial" w:cs="Arial"/>
          <w:color w:val="000000"/>
          <w:sz w:val="17"/>
          <w:szCs w:val="17"/>
        </w:rPr>
        <w:t>a string buffer that have</w:t>
      </w:r>
      <w:proofErr w:type="gramEnd"/>
      <w:r>
        <w:rPr>
          <w:rFonts w:ascii="Arial" w:hAnsi="Arial" w:cs="Arial"/>
          <w:color w:val="000000"/>
          <w:sz w:val="17"/>
          <w:szCs w:val="17"/>
        </w:rPr>
        <w:t xml:space="preserve"> no characters. It takes initial capacity that have to </w:t>
      </w:r>
      <w:proofErr w:type="gramStart"/>
      <w:r>
        <w:rPr>
          <w:rFonts w:ascii="Arial" w:hAnsi="Arial" w:cs="Arial"/>
          <w:color w:val="000000"/>
          <w:sz w:val="17"/>
          <w:szCs w:val="17"/>
        </w:rPr>
        <w:t>initialized</w:t>
      </w:r>
      <w:proofErr w:type="gramEnd"/>
      <w:r>
        <w:rPr>
          <w:rFonts w:ascii="Arial" w:hAnsi="Arial" w:cs="Arial"/>
          <w:color w:val="000000"/>
          <w:sz w:val="17"/>
          <w:szCs w:val="17"/>
        </w:rPr>
        <w:t>. </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insert(</w:t>
      </w:r>
      <w:proofErr w:type="gramEnd"/>
      <w:r>
        <w:rPr>
          <w:rFonts w:ascii="Arial" w:hAnsi="Arial" w:cs="Arial"/>
          <w:b/>
          <w:bCs/>
          <w:color w:val="000000"/>
          <w:sz w:val="17"/>
          <w:szCs w:val="17"/>
        </w:rPr>
        <w:t>int pos, String str):</w:t>
      </w:r>
      <w:r>
        <w:rPr>
          <w:rFonts w:ascii="Arial" w:hAnsi="Arial" w:cs="Arial"/>
          <w:b/>
          <w:bCs/>
          <w:color w:val="000000"/>
          <w:sz w:val="17"/>
          <w:szCs w:val="17"/>
        </w:rPr>
        <w:br/>
      </w:r>
      <w:r>
        <w:rPr>
          <w:rFonts w:ascii="Arial" w:hAnsi="Arial" w:cs="Arial"/>
          <w:color w:val="000000"/>
          <w:sz w:val="17"/>
          <w:szCs w:val="17"/>
        </w:rPr>
        <w:t>This method inserts the string into the object of</w:t>
      </w:r>
      <w:r>
        <w:rPr>
          <w:rStyle w:val="apple-converted-space"/>
          <w:rFonts w:ascii="Arial" w:hAnsi="Arial" w:cs="Arial"/>
          <w:color w:val="000000"/>
          <w:sz w:val="17"/>
          <w:szCs w:val="17"/>
        </w:rPr>
        <w:t> </w:t>
      </w:r>
      <w:r>
        <w:rPr>
          <w:rFonts w:ascii="Arial" w:hAnsi="Arial" w:cs="Arial"/>
          <w:b/>
          <w:bCs/>
          <w:color w:val="000000"/>
          <w:sz w:val="17"/>
          <w:szCs w:val="17"/>
        </w:rPr>
        <w:t>StringBuffer</w:t>
      </w:r>
      <w:r>
        <w:rPr>
          <w:rFonts w:ascii="Arial" w:hAnsi="Arial" w:cs="Arial"/>
          <w:color w:val="000000"/>
          <w:sz w:val="17"/>
          <w:szCs w:val="17"/>
        </w:rPr>
        <w:t>. It takes following parameters: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proofErr w:type="gramStart"/>
      <w:r>
        <w:rPr>
          <w:rFonts w:ascii="Arial" w:hAnsi="Arial" w:cs="Arial"/>
          <w:b/>
          <w:bCs/>
          <w:color w:val="000000"/>
          <w:sz w:val="17"/>
          <w:szCs w:val="17"/>
        </w:rPr>
        <w:t>pos</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This is the position that have to be used for inserting the data.</w:t>
      </w:r>
      <w:r>
        <w:rPr>
          <w:rFonts w:ascii="Arial" w:hAnsi="Arial" w:cs="Arial"/>
          <w:color w:val="000000"/>
          <w:sz w:val="17"/>
          <w:szCs w:val="17"/>
        </w:rPr>
        <w:br/>
        <w:t> </w:t>
      </w:r>
      <w:r>
        <w:rPr>
          <w:rStyle w:val="apple-converted-space"/>
          <w:rFonts w:ascii="Arial" w:hAnsi="Arial" w:cs="Arial"/>
          <w:color w:val="000000"/>
          <w:sz w:val="17"/>
          <w:szCs w:val="17"/>
        </w:rPr>
        <w:t> </w:t>
      </w:r>
      <w:proofErr w:type="gramStart"/>
      <w:r>
        <w:rPr>
          <w:rFonts w:ascii="Arial" w:hAnsi="Arial" w:cs="Arial"/>
          <w:b/>
          <w:bCs/>
          <w:color w:val="000000"/>
          <w:sz w:val="17"/>
          <w:szCs w:val="17"/>
        </w:rPr>
        <w:t>str</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This is the string that have to inserted.</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append(</w:t>
      </w:r>
      <w:proofErr w:type="gramEnd"/>
      <w:r>
        <w:rPr>
          <w:rFonts w:ascii="Arial" w:hAnsi="Arial" w:cs="Arial"/>
          <w:b/>
          <w:bCs/>
          <w:color w:val="000000"/>
          <w:sz w:val="17"/>
          <w:szCs w:val="17"/>
        </w:rPr>
        <w:t>String str):</w:t>
      </w:r>
      <w:r>
        <w:rPr>
          <w:rFonts w:ascii="Arial" w:hAnsi="Arial" w:cs="Arial"/>
          <w:b/>
          <w:bCs/>
          <w:color w:val="000000"/>
          <w:sz w:val="17"/>
          <w:szCs w:val="17"/>
        </w:rPr>
        <w:br/>
      </w:r>
      <w:r>
        <w:rPr>
          <w:rFonts w:ascii="Arial" w:hAnsi="Arial" w:cs="Arial"/>
          <w:color w:val="000000"/>
          <w:sz w:val="17"/>
          <w:szCs w:val="17"/>
        </w:rPr>
        <w:t>This is the method that inserts the string into string buffer. It always inserts a string at last position.</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tbl>
      <w:tblPr>
        <w:tblW w:w="0" w:type="auto"/>
        <w:tblCellSpacing w:w="0" w:type="dxa"/>
        <w:shd w:val="clear" w:color="auto" w:fill="FFFFCC"/>
        <w:tblCellMar>
          <w:top w:w="45" w:type="dxa"/>
          <w:left w:w="45" w:type="dxa"/>
          <w:bottom w:w="45" w:type="dxa"/>
          <w:right w:w="45" w:type="dxa"/>
        </w:tblCellMar>
        <w:tblLook w:val="04A0"/>
      </w:tblPr>
      <w:tblGrid>
        <w:gridCol w:w="777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java.lang.*;</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AppendInsert{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"StringBuffer insert and append example!"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StringBuffer sb = </w:t>
            </w:r>
            <w:r>
              <w:rPr>
                <w:rStyle w:val="HTMLCode"/>
                <w:rFonts w:eastAsiaTheme="minorHAnsi"/>
                <w:b/>
                <w:bCs/>
                <w:color w:val="7F0055"/>
              </w:rPr>
              <w:t>new </w:t>
            </w:r>
            <w:r>
              <w:rPr>
                <w:rStyle w:val="HTMLCode"/>
                <w:rFonts w:eastAsiaTheme="minorHAnsi"/>
                <w:color w:val="000000"/>
              </w:rPr>
              <w:t>StringBuffer(</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//First position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System.out.println(sb.insert(</w:t>
            </w:r>
            <w:r>
              <w:rPr>
                <w:rStyle w:val="HTMLCode"/>
                <w:rFonts w:eastAsiaTheme="minorHAnsi"/>
                <w:color w:val="990000"/>
              </w:rPr>
              <w:t>0</w:t>
            </w:r>
            <w:r>
              <w:rPr>
                <w:rStyle w:val="HTMLCode"/>
                <w:rFonts w:eastAsiaTheme="minorHAnsi"/>
                <w:color w:val="000000"/>
              </w:rPr>
              <w:t>, </w:t>
            </w:r>
            <w:r>
              <w:rPr>
                <w:rStyle w:val="HTMLCode"/>
                <w:rFonts w:eastAsiaTheme="minorHAnsi"/>
                <w:color w:val="2A00FF"/>
              </w:rPr>
              <w:t>"vinod"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len = sb.length();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//last position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System.out.println(sb.insert(len, </w:t>
            </w:r>
            <w:r>
              <w:rPr>
                <w:rStyle w:val="HTMLCode"/>
                <w:rFonts w:eastAsiaTheme="minorHAnsi"/>
                <w:color w:val="2A00FF"/>
              </w:rPr>
              <w:t>"Deepak"</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//Six position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System.out.println(sb.insert(</w:t>
            </w:r>
            <w:r>
              <w:rPr>
                <w:rStyle w:val="HTMLCode"/>
                <w:rFonts w:eastAsiaTheme="minorHAnsi"/>
                <w:color w:val="990000"/>
              </w:rPr>
              <w:t>6</w:t>
            </w:r>
            <w:r>
              <w:rPr>
                <w:rStyle w:val="HTMLCode"/>
                <w:rFonts w:eastAsiaTheme="minorHAnsi"/>
                <w:color w:val="000000"/>
              </w:rPr>
              <w:t>, </w:t>
            </w:r>
            <w:r>
              <w:rPr>
                <w:rStyle w:val="HTMLCode"/>
                <w:rFonts w:eastAsiaTheme="minorHAnsi"/>
                <w:color w:val="2A00FF"/>
              </w:rPr>
              <w:t>"Raj"</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3F7F5F"/>
              </w:rPr>
              <w:t>//Always last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System.out.println(sb.append(</w:t>
            </w:r>
            <w:r>
              <w:rPr>
                <w:rStyle w:val="HTMLCode"/>
                <w:rFonts w:eastAsiaTheme="minorHAnsi"/>
                <w:color w:val="2A00FF"/>
              </w:rPr>
              <w:t>"Mohit"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70" w:history="1">
        <w:r>
          <w:rPr>
            <w:rStyle w:val="Hyperlink"/>
            <w:rFonts w:ascii="Arial" w:hAnsi="Arial" w:cs="Arial"/>
            <w:b/>
            <w:bCs/>
            <w:color w:val="D10026"/>
            <w:sz w:val="20"/>
            <w:szCs w:val="20"/>
          </w:rPr>
          <w:t>Download this example.</w:t>
        </w:r>
      </w:hyperlink>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program:</w:t>
      </w:r>
    </w:p>
    <w:tbl>
      <w:tblPr>
        <w:tblW w:w="1750" w:type="pct"/>
        <w:tblCellSpacing w:w="0" w:type="dxa"/>
        <w:shd w:val="clear" w:color="auto" w:fill="000000"/>
        <w:tblCellMar>
          <w:left w:w="0" w:type="dxa"/>
          <w:right w:w="0" w:type="dxa"/>
        </w:tblCellMar>
        <w:tblLook w:val="04A0"/>
      </w:tblPr>
      <w:tblGrid>
        <w:gridCol w:w="3276"/>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C:\vinod\Math_package&gt;javac AppendInsert.java</w:t>
            </w:r>
            <w:r>
              <w:rPr>
                <w:rFonts w:ascii="Arial" w:hAnsi="Arial" w:cs="Arial"/>
                <w:color w:val="FFFFFF"/>
                <w:sz w:val="17"/>
                <w:szCs w:val="17"/>
              </w:rPr>
              <w:br/>
            </w:r>
            <w:r>
              <w:rPr>
                <w:rFonts w:ascii="Arial" w:hAnsi="Arial" w:cs="Arial"/>
                <w:color w:val="FFFFFF"/>
                <w:sz w:val="17"/>
                <w:szCs w:val="17"/>
              </w:rPr>
              <w:br/>
              <w:t>C:\vinod\Math_package&gt;java AppendInsert</w:t>
            </w:r>
            <w:r>
              <w:rPr>
                <w:rFonts w:ascii="Arial" w:hAnsi="Arial" w:cs="Arial"/>
                <w:color w:val="FFFFFF"/>
                <w:sz w:val="17"/>
                <w:szCs w:val="17"/>
              </w:rPr>
              <w:br/>
              <w:t xml:space="preserve">StringBuffer </w:t>
            </w:r>
            <w:proofErr w:type="gramStart"/>
            <w:r>
              <w:rPr>
                <w:rFonts w:ascii="Arial" w:hAnsi="Arial" w:cs="Arial"/>
                <w:color w:val="FFFFFF"/>
                <w:sz w:val="17"/>
                <w:szCs w:val="17"/>
              </w:rPr>
              <w:t>insert</w:t>
            </w:r>
            <w:proofErr w:type="gramEnd"/>
            <w:r>
              <w:rPr>
                <w:rFonts w:ascii="Arial" w:hAnsi="Arial" w:cs="Arial"/>
                <w:color w:val="FFFFFF"/>
                <w:sz w:val="17"/>
                <w:szCs w:val="17"/>
              </w:rPr>
              <w:t xml:space="preserve"> and append example!</w:t>
            </w:r>
            <w:r>
              <w:rPr>
                <w:rFonts w:ascii="Arial" w:hAnsi="Arial" w:cs="Arial"/>
                <w:color w:val="FFFFFF"/>
                <w:sz w:val="17"/>
                <w:szCs w:val="17"/>
              </w:rPr>
              <w:br/>
              <w:t>vinod</w:t>
            </w:r>
            <w:r>
              <w:rPr>
                <w:rFonts w:ascii="Arial" w:hAnsi="Arial" w:cs="Arial"/>
                <w:color w:val="FFFFFF"/>
                <w:sz w:val="17"/>
                <w:szCs w:val="17"/>
              </w:rPr>
              <w:br/>
              <w:t>vinodDeepak</w:t>
            </w:r>
            <w:r>
              <w:rPr>
                <w:rFonts w:ascii="Arial" w:hAnsi="Arial" w:cs="Arial"/>
                <w:color w:val="FFFFFF"/>
                <w:sz w:val="17"/>
                <w:szCs w:val="17"/>
              </w:rPr>
              <w:br/>
              <w:t>vinodDRajeepak</w:t>
            </w:r>
            <w:r>
              <w:rPr>
                <w:rFonts w:ascii="Arial" w:hAnsi="Arial" w:cs="Arial"/>
                <w:color w:val="FFFFFF"/>
                <w:sz w:val="17"/>
                <w:szCs w:val="17"/>
              </w:rPr>
              <w:br/>
              <w:t>vinodDRajeepakMohit</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t>Character Comparison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01" name="Picture 701" descr="http://www.roseindia.net/images/previous.gif">
              <a:hlinkClick xmlns:a="http://schemas.openxmlformats.org/drawingml/2006/main" r:id="rId2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descr="http://www.roseindia.net/images/previous.gif">
                      <a:hlinkClick r:id="rId26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02" name="Picture 70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03" name="Picture 703" descr="http://www.roseindia.net/images/next.gif">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descr="http://www.roseindia.net/images/next.gif">
                      <a:hlinkClick r:id="rId27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how to compare characters in Java. The</w:t>
      </w:r>
      <w:r>
        <w:rPr>
          <w:rStyle w:val="apple-converted-space"/>
          <w:rFonts w:ascii="Arial" w:hAnsi="Arial" w:cs="Arial"/>
          <w:color w:val="000000"/>
          <w:sz w:val="17"/>
          <w:szCs w:val="17"/>
        </w:rPr>
        <w:t> </w:t>
      </w:r>
      <w:r>
        <w:rPr>
          <w:rFonts w:ascii="Arial" w:hAnsi="Arial" w:cs="Arial"/>
          <w:b/>
          <w:bCs/>
          <w:i/>
          <w:iCs/>
          <w:color w:val="000000"/>
          <w:sz w:val="17"/>
          <w:szCs w:val="17"/>
        </w:rPr>
        <w:t>java.lang</w:t>
      </w:r>
      <w:r>
        <w:rPr>
          <w:rFonts w:ascii="Arial" w:hAnsi="Arial" w:cs="Arial"/>
          <w:color w:val="000000"/>
          <w:sz w:val="17"/>
          <w:szCs w:val="17"/>
        </w:rPr>
        <w:t>package provides a method for comparing two case sensitive</w:t>
      </w:r>
      <w:proofErr w:type="gramStart"/>
      <w:r>
        <w:rPr>
          <w:rFonts w:ascii="Arial" w:hAnsi="Arial" w:cs="Arial"/>
          <w:color w:val="000000"/>
          <w:sz w:val="17"/>
          <w:szCs w:val="17"/>
        </w:rPr>
        <w:t>  strings</w:t>
      </w:r>
      <w:proofErr w:type="gramEnd"/>
      <w:r>
        <w:rPr>
          <w:rFonts w:ascii="Arial" w:hAnsi="Arial" w:cs="Arial"/>
          <w:color w:val="000000"/>
          <w:sz w:val="17"/>
          <w:szCs w:val="17"/>
        </w:rPr>
        <w:t>. The</w:t>
      </w:r>
      <w:r>
        <w:rPr>
          <w:rStyle w:val="apple-converted-space"/>
          <w:rFonts w:ascii="Arial" w:hAnsi="Arial" w:cs="Arial"/>
          <w:color w:val="000000"/>
          <w:sz w:val="17"/>
          <w:szCs w:val="17"/>
        </w:rPr>
        <w:t> </w:t>
      </w:r>
      <w:proofErr w:type="gramStart"/>
      <w:r>
        <w:rPr>
          <w:rFonts w:ascii="Arial" w:hAnsi="Arial" w:cs="Arial"/>
          <w:b/>
          <w:bCs/>
          <w:color w:val="000000"/>
          <w:sz w:val="17"/>
          <w:szCs w:val="17"/>
        </w:rPr>
        <w:t>compareTo(</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compares two strings on the basis of Unicode of each character of the given strings. This method returns integer type value. If it will return '</w:t>
      </w:r>
      <w:r>
        <w:rPr>
          <w:rFonts w:ascii="Arial" w:hAnsi="Arial" w:cs="Arial"/>
          <w:b/>
          <w:bCs/>
          <w:color w:val="000000"/>
          <w:sz w:val="17"/>
          <w:szCs w:val="17"/>
        </w:rPr>
        <w:t>0</w:t>
      </w:r>
      <w:r>
        <w:rPr>
          <w:rFonts w:ascii="Arial" w:hAnsi="Arial" w:cs="Arial"/>
          <w:color w:val="000000"/>
          <w:sz w:val="17"/>
          <w:szCs w:val="17"/>
        </w:rPr>
        <w:t xml:space="preserve">' it means the given string is </w:t>
      </w:r>
      <w:proofErr w:type="gramStart"/>
      <w:r>
        <w:rPr>
          <w:rFonts w:ascii="Arial" w:hAnsi="Arial" w:cs="Arial"/>
          <w:color w:val="000000"/>
          <w:sz w:val="17"/>
          <w:szCs w:val="17"/>
        </w:rPr>
        <w:t>equal</w:t>
      </w:r>
      <w:proofErr w:type="gramEnd"/>
      <w:r>
        <w:rPr>
          <w:rFonts w:ascii="Arial" w:hAnsi="Arial" w:cs="Arial"/>
          <w:color w:val="000000"/>
          <w:sz w:val="17"/>
          <w:szCs w:val="17"/>
        </w:rPr>
        <w:t xml:space="preserve"> otherwise not equal.</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This program helps you to compare characters with cases and sequence. For comparing the string you will need </w:t>
      </w:r>
      <w:proofErr w:type="gramStart"/>
      <w:r>
        <w:rPr>
          <w:rFonts w:ascii="Arial" w:hAnsi="Arial" w:cs="Arial"/>
          <w:color w:val="000000"/>
          <w:sz w:val="17"/>
          <w:szCs w:val="17"/>
        </w:rPr>
        <w:t>those string</w:t>
      </w:r>
      <w:proofErr w:type="gramEnd"/>
      <w:r>
        <w:rPr>
          <w:rFonts w:ascii="Arial" w:hAnsi="Arial" w:cs="Arial"/>
          <w:color w:val="000000"/>
          <w:sz w:val="17"/>
          <w:szCs w:val="17"/>
        </w:rPr>
        <w:t xml:space="preserve"> that have to be compared. Here the</w:t>
      </w:r>
      <w:r>
        <w:rPr>
          <w:rStyle w:val="apple-converted-space"/>
          <w:rFonts w:ascii="Arial" w:hAnsi="Arial" w:cs="Arial"/>
          <w:color w:val="000000"/>
          <w:sz w:val="17"/>
          <w:szCs w:val="17"/>
        </w:rPr>
        <w:t> </w:t>
      </w:r>
      <w:proofErr w:type="gramStart"/>
      <w:r>
        <w:rPr>
          <w:rFonts w:ascii="Arial" w:hAnsi="Arial" w:cs="Arial"/>
          <w:b/>
          <w:bCs/>
          <w:color w:val="000000"/>
          <w:sz w:val="17"/>
          <w:szCs w:val="17"/>
        </w:rPr>
        <w:t>CharComp(</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is applied for comparing the string. At the time of defining, you will use the</w:t>
      </w:r>
      <w:r>
        <w:rPr>
          <w:rStyle w:val="apple-converted-space"/>
          <w:rFonts w:ascii="Arial" w:hAnsi="Arial" w:cs="Arial"/>
          <w:color w:val="000000"/>
          <w:sz w:val="17"/>
          <w:szCs w:val="17"/>
        </w:rPr>
        <w:t> </w:t>
      </w:r>
      <w:proofErr w:type="gramStart"/>
      <w:r>
        <w:rPr>
          <w:rFonts w:ascii="Arial" w:hAnsi="Arial" w:cs="Arial"/>
          <w:b/>
          <w:bCs/>
          <w:color w:val="000000"/>
          <w:sz w:val="17"/>
          <w:szCs w:val="17"/>
        </w:rPr>
        <w:t>compareTo(</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that compares both strings and shows an appropriate given message.</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code: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compareTo(</w:t>
      </w:r>
      <w:proofErr w:type="gramEnd"/>
      <w:r>
        <w:rPr>
          <w:rFonts w:ascii="Arial" w:hAnsi="Arial" w:cs="Arial"/>
          <w:b/>
          <w:bCs/>
          <w:color w:val="000000"/>
          <w:sz w:val="17"/>
          <w:szCs w:val="17"/>
        </w:rPr>
        <w:t>String str):</w:t>
      </w:r>
      <w:r>
        <w:rPr>
          <w:rFonts w:ascii="Arial" w:hAnsi="Arial" w:cs="Arial"/>
          <w:b/>
          <w:bCs/>
          <w:color w:val="000000"/>
          <w:sz w:val="17"/>
          <w:szCs w:val="17"/>
        </w:rPr>
        <w:br/>
      </w:r>
      <w:r>
        <w:rPr>
          <w:rFonts w:ascii="Arial" w:hAnsi="Arial" w:cs="Arial"/>
          <w:color w:val="000000"/>
          <w:sz w:val="17"/>
          <w:szCs w:val="17"/>
        </w:rPr>
        <w:t>Above method is used to compare two strings with its cases. If it returns '0', an argument of the given string is equal otherwise not. It takes string type parameter as following:</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str</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This is the string that have to be compared.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Here is the code of program:</w:t>
      </w:r>
    </w:p>
    <w:tbl>
      <w:tblPr>
        <w:tblW w:w="0" w:type="auto"/>
        <w:tblCellSpacing w:w="0" w:type="dxa"/>
        <w:shd w:val="clear" w:color="auto" w:fill="FFFFCC"/>
        <w:tblCellMar>
          <w:top w:w="45" w:type="dxa"/>
          <w:left w:w="45" w:type="dxa"/>
          <w:bottom w:w="45" w:type="dxa"/>
          <w:right w:w="45" w:type="dxa"/>
        </w:tblCellMar>
        <w:tblLook w:val="04A0"/>
      </w:tblPr>
      <w:tblGrid>
        <w:gridCol w:w="837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java.lang.*;</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CharComparation{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"Character comparation example!"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str1 = </w:t>
            </w:r>
            <w:r>
              <w:rPr>
                <w:rStyle w:val="HTMLCode"/>
                <w:rFonts w:eastAsiaTheme="minorHAnsi"/>
                <w:color w:val="2A00FF"/>
              </w:rPr>
              <w:t>"Vinod"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str2 = </w:t>
            </w:r>
            <w:r>
              <w:rPr>
                <w:rStyle w:val="HTMLCode"/>
                <w:rFonts w:eastAsiaTheme="minorHAnsi"/>
                <w:color w:val="2A00FF"/>
              </w:rPr>
              <w:t>"Vinod"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str3 = </w:t>
            </w:r>
            <w:r>
              <w:rPr>
                <w:rStyle w:val="HTMLCode"/>
                <w:rFonts w:eastAsiaTheme="minorHAnsi"/>
                <w:color w:val="2A00FF"/>
              </w:rPr>
              <w:t>"vinod"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CharComp(str1, str2, str3);</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CharComp(String str1, String str2, String str3){</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"String1 = " </w:t>
            </w:r>
            <w:r>
              <w:rPr>
                <w:rStyle w:val="HTMLCode"/>
                <w:rFonts w:eastAsiaTheme="minorHAnsi"/>
                <w:color w:val="000000"/>
              </w:rPr>
              <w:t>+ str1);</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"String2 = " </w:t>
            </w:r>
            <w:r>
              <w:rPr>
                <w:rStyle w:val="HTMLCode"/>
                <w:rFonts w:eastAsiaTheme="minorHAnsi"/>
                <w:color w:val="000000"/>
              </w:rPr>
              <w:t>+ str2);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"String2 = " </w:t>
            </w:r>
            <w:r>
              <w:rPr>
                <w:rStyle w:val="HTMLCode"/>
                <w:rFonts w:eastAsiaTheme="minorHAnsi"/>
                <w:color w:val="000000"/>
              </w:rPr>
              <w:t>+ str3);</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(str1.compareTo(str2) == </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"String1 and String2 are equal!"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"String1 and String2 are not equal!"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(str1.compareTo(str3) == </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"String1 and String3 are equal!"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"String1 and String3 are not equal!"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(str2.compareTo(str3) == </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"String2 and String3 are equal!"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"String2 and String3 are not equal!"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72" w:history="1">
        <w:r>
          <w:rPr>
            <w:rStyle w:val="Hyperlink"/>
            <w:rFonts w:ascii="Arial" w:hAnsi="Arial" w:cs="Arial"/>
            <w:b/>
            <w:bCs/>
            <w:color w:val="D10026"/>
            <w:sz w:val="20"/>
            <w:szCs w:val="20"/>
          </w:rPr>
          <w:t>Download this example.</w:t>
        </w:r>
      </w:hyperlink>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program:</w:t>
      </w:r>
    </w:p>
    <w:tbl>
      <w:tblPr>
        <w:tblW w:w="1900" w:type="pct"/>
        <w:tblCellSpacing w:w="0" w:type="dxa"/>
        <w:shd w:val="clear" w:color="auto" w:fill="000000"/>
        <w:tblCellMar>
          <w:left w:w="0" w:type="dxa"/>
          <w:right w:w="0" w:type="dxa"/>
        </w:tblCellMar>
        <w:tblLook w:val="04A0"/>
      </w:tblPr>
      <w:tblGrid>
        <w:gridCol w:w="3557"/>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C:\vinod\Math_package&gt;javac CharComparation.java</w:t>
            </w:r>
            <w:r>
              <w:rPr>
                <w:rFonts w:ascii="Arial" w:hAnsi="Arial" w:cs="Arial"/>
                <w:color w:val="FFFFFF"/>
                <w:sz w:val="17"/>
                <w:szCs w:val="17"/>
              </w:rPr>
              <w:br/>
            </w:r>
            <w:r>
              <w:rPr>
                <w:rFonts w:ascii="Arial" w:hAnsi="Arial" w:cs="Arial"/>
                <w:color w:val="FFFFFF"/>
                <w:sz w:val="17"/>
                <w:szCs w:val="17"/>
              </w:rPr>
              <w:br/>
              <w:t>C:\vinod\Math_package&gt;java CharComparation</w:t>
            </w:r>
            <w:r>
              <w:rPr>
                <w:rFonts w:ascii="Arial" w:hAnsi="Arial" w:cs="Arial"/>
                <w:color w:val="FFFFFF"/>
                <w:sz w:val="17"/>
                <w:szCs w:val="17"/>
              </w:rPr>
              <w:br/>
            </w:r>
            <w:r>
              <w:rPr>
                <w:rFonts w:ascii="Arial" w:hAnsi="Arial" w:cs="Arial"/>
                <w:color w:val="FFFFFF"/>
                <w:sz w:val="17"/>
                <w:szCs w:val="17"/>
              </w:rPr>
              <w:lastRenderedPageBreak/>
              <w:t>Character comparation example!</w:t>
            </w:r>
            <w:r>
              <w:rPr>
                <w:rFonts w:ascii="Arial" w:hAnsi="Arial" w:cs="Arial"/>
                <w:color w:val="FFFFFF"/>
                <w:sz w:val="17"/>
                <w:szCs w:val="17"/>
              </w:rPr>
              <w:br/>
              <w:t>String1 = Vinod</w:t>
            </w:r>
            <w:r>
              <w:rPr>
                <w:rFonts w:ascii="Arial" w:hAnsi="Arial" w:cs="Arial"/>
                <w:color w:val="FFFFFF"/>
                <w:sz w:val="17"/>
                <w:szCs w:val="17"/>
              </w:rPr>
              <w:br/>
              <w:t>String2 = Vinod</w:t>
            </w:r>
            <w:r>
              <w:rPr>
                <w:rFonts w:ascii="Arial" w:hAnsi="Arial" w:cs="Arial"/>
                <w:color w:val="FFFFFF"/>
                <w:sz w:val="17"/>
                <w:szCs w:val="17"/>
              </w:rPr>
              <w:br/>
              <w:t>String2 = vinod</w:t>
            </w:r>
            <w:r>
              <w:rPr>
                <w:rFonts w:ascii="Arial" w:hAnsi="Arial" w:cs="Arial"/>
                <w:color w:val="FFFFFF"/>
                <w:sz w:val="17"/>
                <w:szCs w:val="17"/>
              </w:rPr>
              <w:br/>
              <w:t>String1 and String2 are equal!</w:t>
            </w:r>
            <w:r>
              <w:rPr>
                <w:rFonts w:ascii="Arial" w:hAnsi="Arial" w:cs="Arial"/>
                <w:color w:val="FFFFFF"/>
                <w:sz w:val="17"/>
                <w:szCs w:val="17"/>
              </w:rPr>
              <w:br/>
              <w:t>String1 and String3 are not equal!</w:t>
            </w:r>
            <w:r>
              <w:rPr>
                <w:rFonts w:ascii="Arial" w:hAnsi="Arial" w:cs="Arial"/>
                <w:color w:val="FFFFFF"/>
                <w:sz w:val="17"/>
                <w:szCs w:val="17"/>
              </w:rPr>
              <w:br/>
              <w:t>String2 and String3 are not equal!</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Combine String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07" name="Picture 707" descr="http://www.roseindia.net/images/previous.gif">
              <a:hlinkClick xmlns:a="http://schemas.openxmlformats.org/drawingml/2006/main" r:id="rId2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descr="http://www.roseindia.net/images/previous.gif">
                      <a:hlinkClick r:id="rId27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08" name="Picture 70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09" name="Picture 709" descr="http://www.roseindia.net/images/next.gif">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descr="http://www.roseindia.net/images/next.gif">
                      <a:hlinkClick r:id="rId27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how to combine or merge two strings in java. The</w:t>
      </w:r>
      <w:r>
        <w:rPr>
          <w:rFonts w:ascii="Arial" w:hAnsi="Arial" w:cs="Arial"/>
          <w:b/>
          <w:bCs/>
          <w:i/>
          <w:iCs/>
          <w:color w:val="000000"/>
          <w:sz w:val="17"/>
          <w:szCs w:val="17"/>
        </w:rPr>
        <w:t>java.lang</w:t>
      </w:r>
      <w:r>
        <w:rPr>
          <w:rStyle w:val="apple-converted-space"/>
          <w:rFonts w:ascii="Arial" w:hAnsi="Arial" w:cs="Arial"/>
          <w:b/>
          <w:bCs/>
          <w:i/>
          <w:iCs/>
          <w:color w:val="000000"/>
          <w:sz w:val="17"/>
          <w:szCs w:val="17"/>
        </w:rPr>
        <w:t> </w:t>
      </w:r>
      <w:r>
        <w:rPr>
          <w:rFonts w:ascii="Arial" w:hAnsi="Arial" w:cs="Arial"/>
          <w:color w:val="000000"/>
          <w:sz w:val="17"/>
          <w:szCs w:val="17"/>
        </w:rPr>
        <w:t>package provides the method that helps you to combine two strings and making</w:t>
      </w:r>
      <w:proofErr w:type="gramStart"/>
      <w:r>
        <w:rPr>
          <w:rFonts w:ascii="Arial" w:hAnsi="Arial" w:cs="Arial"/>
          <w:color w:val="000000"/>
          <w:sz w:val="17"/>
          <w:szCs w:val="17"/>
        </w:rPr>
        <w:t>  into</w:t>
      </w:r>
      <w:proofErr w:type="gramEnd"/>
      <w:r>
        <w:rPr>
          <w:rFonts w:ascii="Arial" w:hAnsi="Arial" w:cs="Arial"/>
          <w:color w:val="000000"/>
          <w:sz w:val="17"/>
          <w:szCs w:val="17"/>
        </w:rPr>
        <w:t xml:space="preserve"> single string. The following program is used for concatenating two string through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concat(</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method that concatenates the specified string to the end of string and finally, you will get the combined string.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code: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concat(</w:t>
      </w:r>
      <w:proofErr w:type="gramEnd"/>
      <w:r>
        <w:rPr>
          <w:rFonts w:ascii="Arial" w:hAnsi="Arial" w:cs="Arial"/>
          <w:b/>
          <w:bCs/>
          <w:color w:val="000000"/>
          <w:sz w:val="17"/>
          <w:szCs w:val="17"/>
        </w:rPr>
        <w:t>String str):</w:t>
      </w:r>
      <w:r>
        <w:rPr>
          <w:rFonts w:ascii="Arial" w:hAnsi="Arial" w:cs="Arial"/>
          <w:b/>
          <w:bCs/>
          <w:color w:val="000000"/>
          <w:sz w:val="17"/>
          <w:szCs w:val="17"/>
        </w:rPr>
        <w:br/>
      </w:r>
      <w:r>
        <w:rPr>
          <w:rFonts w:ascii="Arial" w:hAnsi="Arial" w:cs="Arial"/>
          <w:color w:val="000000"/>
          <w:sz w:val="17"/>
          <w:szCs w:val="17"/>
        </w:rPr>
        <w:t>This is the method that concatenates the two specified strings.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tbl>
      <w:tblPr>
        <w:tblW w:w="0" w:type="auto"/>
        <w:tblCellSpacing w:w="0" w:type="dxa"/>
        <w:shd w:val="clear" w:color="auto" w:fill="FFFFCC"/>
        <w:tblCellMar>
          <w:top w:w="45" w:type="dxa"/>
          <w:left w:w="45" w:type="dxa"/>
          <w:bottom w:w="45" w:type="dxa"/>
          <w:right w:w="45" w:type="dxa"/>
        </w:tblCellMar>
        <w:tblLook w:val="04A0"/>
      </w:tblPr>
      <w:tblGrid>
        <w:gridCol w:w="729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CombinString{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Style w:val="HTMLCode"/>
                <w:rFonts w:eastAsiaTheme="minorHAnsi"/>
                <w:b/>
                <w:bCs/>
                <w:color w:val="7F0055"/>
              </w:rPr>
              <w:t>throws </w:t>
            </w:r>
            <w:r>
              <w:rPr>
                <w:rStyle w:val="HTMLCode"/>
                <w:rFonts w:eastAsiaTheme="minorHAnsi"/>
                <w:color w:val="000000"/>
              </w:rPr>
              <w:t>IOException{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bf = </w:t>
            </w:r>
            <w:r>
              <w:rPr>
                <w:rFonts w:ascii="Courier New" w:hAnsi="Courier New" w:cs="Courier New"/>
                <w:b/>
                <w:bCs/>
                <w:color w:val="7F0055"/>
                <w:sz w:val="20"/>
                <w:szCs w:val="20"/>
              </w:rPr>
              <w:br/>
            </w:r>
            <w:r>
              <w:rPr>
                <w:rStyle w:val="HTMLCode"/>
                <w:rFonts w:eastAsiaTheme="minorHAnsi"/>
                <w:b/>
                <w:bCs/>
                <w:color w:val="7F0055"/>
              </w:rPr>
              <w:t>new </w:t>
            </w:r>
            <w:r>
              <w:rPr>
                <w:rStyle w:val="HTMLCode"/>
                <w:rFonts w:eastAsiaTheme="minorHAnsi"/>
                <w:color w:val="000000"/>
              </w:rPr>
              <w:t>BufferedReader(</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"Enter First String:"</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str1 = bf.readLine();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"Enter Second String:"</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str2 = bf.readLine();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"Combin string example!"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com = str1.concat(str2);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"Combined string: " </w:t>
            </w:r>
            <w:r>
              <w:rPr>
                <w:rStyle w:val="HTMLCode"/>
                <w:rFonts w:eastAsiaTheme="minorHAnsi"/>
                <w:color w:val="000000"/>
              </w:rPr>
              <w:t>+ com);</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74" w:history="1">
        <w:r>
          <w:rPr>
            <w:rStyle w:val="Hyperlink"/>
            <w:rFonts w:ascii="Arial" w:hAnsi="Arial" w:cs="Arial"/>
            <w:b/>
            <w:bCs/>
            <w:color w:val="D10026"/>
            <w:sz w:val="20"/>
            <w:szCs w:val="20"/>
          </w:rPr>
          <w:t>Download this example.</w:t>
        </w:r>
      </w:hyperlink>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of program:</w:t>
      </w:r>
    </w:p>
    <w:tbl>
      <w:tblPr>
        <w:tblW w:w="1850" w:type="pct"/>
        <w:tblCellSpacing w:w="0" w:type="dxa"/>
        <w:shd w:val="clear" w:color="auto" w:fill="000000"/>
        <w:tblCellMar>
          <w:left w:w="0" w:type="dxa"/>
          <w:right w:w="0" w:type="dxa"/>
        </w:tblCellMar>
        <w:tblLook w:val="04A0"/>
      </w:tblPr>
      <w:tblGrid>
        <w:gridCol w:w="3463"/>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C:\vinod\Math_package&gt;javac CombinString.java</w:t>
            </w:r>
            <w:r>
              <w:rPr>
                <w:rFonts w:ascii="Arial" w:hAnsi="Arial" w:cs="Arial"/>
                <w:color w:val="FFFFFF"/>
                <w:sz w:val="17"/>
                <w:szCs w:val="17"/>
              </w:rPr>
              <w:br/>
            </w:r>
            <w:r>
              <w:rPr>
                <w:rFonts w:ascii="Arial" w:hAnsi="Arial" w:cs="Arial"/>
                <w:color w:val="FFFFFF"/>
                <w:sz w:val="17"/>
                <w:szCs w:val="17"/>
              </w:rPr>
              <w:br/>
              <w:t>C:\vinod\Math_package&gt;java CombinString</w:t>
            </w:r>
            <w:r>
              <w:rPr>
                <w:rFonts w:ascii="Arial" w:hAnsi="Arial" w:cs="Arial"/>
                <w:color w:val="FFFFFF"/>
                <w:sz w:val="17"/>
                <w:szCs w:val="17"/>
              </w:rPr>
              <w:br/>
              <w:t>Enter First String</w:t>
            </w:r>
            <w:proofErr w:type="gramStart"/>
            <w:r>
              <w:rPr>
                <w:rFonts w:ascii="Arial" w:hAnsi="Arial" w:cs="Arial"/>
                <w:color w:val="FFFFFF"/>
                <w:sz w:val="17"/>
                <w:szCs w:val="17"/>
              </w:rPr>
              <w:t>:</w:t>
            </w:r>
            <w:proofErr w:type="gramEnd"/>
            <w:r>
              <w:rPr>
                <w:rFonts w:ascii="Arial" w:hAnsi="Arial" w:cs="Arial"/>
                <w:color w:val="FFFFFF"/>
                <w:sz w:val="17"/>
                <w:szCs w:val="17"/>
              </w:rPr>
              <w:br/>
              <w:t>RoseIndia</w:t>
            </w:r>
            <w:r>
              <w:rPr>
                <w:rFonts w:ascii="Arial" w:hAnsi="Arial" w:cs="Arial"/>
                <w:color w:val="FFFFFF"/>
                <w:sz w:val="17"/>
                <w:szCs w:val="17"/>
              </w:rPr>
              <w:br/>
              <w:t>Enter Second String:</w:t>
            </w:r>
            <w:r>
              <w:rPr>
                <w:rFonts w:ascii="Arial" w:hAnsi="Arial" w:cs="Arial"/>
                <w:color w:val="FFFFFF"/>
                <w:sz w:val="17"/>
                <w:szCs w:val="17"/>
              </w:rPr>
              <w:br/>
              <w:t>NewstrackIndia</w:t>
            </w:r>
            <w:r>
              <w:rPr>
                <w:rFonts w:ascii="Arial" w:hAnsi="Arial" w:cs="Arial"/>
                <w:color w:val="FFFFFF"/>
                <w:sz w:val="17"/>
                <w:szCs w:val="17"/>
              </w:rPr>
              <w:br/>
              <w:t>Combin string example!</w:t>
            </w:r>
            <w:r>
              <w:rPr>
                <w:rFonts w:ascii="Arial" w:hAnsi="Arial" w:cs="Arial"/>
                <w:color w:val="FFFFFF"/>
                <w:sz w:val="17"/>
                <w:szCs w:val="17"/>
              </w:rPr>
              <w:br/>
              <w:t>Combined string: RoseIndiaNewstrackIndia</w:t>
            </w:r>
          </w:p>
        </w:tc>
      </w:tr>
    </w:tbl>
    <w:p w:rsidR="00903037" w:rsidRDefault="00903037" w:rsidP="00903037">
      <w:pPr>
        <w:pStyle w:val="NormalWeb"/>
        <w:shd w:val="clear" w:color="auto" w:fill="FFFFFF"/>
        <w:spacing w:line="311" w:lineRule="atLeast"/>
        <w:rPr>
          <w:rFonts w:ascii="Arial" w:hAnsi="Arial" w:cs="Arial"/>
          <w:color w:val="000000"/>
          <w:sz w:val="17"/>
          <w:szCs w:val="17"/>
        </w:rPr>
      </w:pPr>
    </w:p>
    <w:tbl>
      <w:tblPr>
        <w:tblW w:w="1700" w:type="pct"/>
        <w:tblCellSpacing w:w="0" w:type="dxa"/>
        <w:shd w:val="clear" w:color="auto" w:fill="000000"/>
        <w:tblCellMar>
          <w:left w:w="0" w:type="dxa"/>
          <w:right w:w="0" w:type="dxa"/>
        </w:tblCellMar>
        <w:tblLook w:val="04A0"/>
      </w:tblPr>
      <w:tblGrid>
        <w:gridCol w:w="8649"/>
      </w:tblGrid>
      <w:tr w:rsidR="00903037" w:rsidTr="00903037">
        <w:trPr>
          <w:tblCellSpacing w:w="0" w:type="dxa"/>
        </w:trPr>
        <w:tc>
          <w:tcPr>
            <w:tcW w:w="5000" w:type="pct"/>
            <w:shd w:val="clear" w:color="auto" w:fill="000000"/>
            <w:vAlign w:val="center"/>
            <w:hideMark/>
          </w:tcPr>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Compare strings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13" name="Picture 713" descr="http://www.roseindia.net/images/previous.gif">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descr="http://www.roseindia.net/images/previous.gif">
                            <a:hlinkClick r:id="rId27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14" name="Picture 71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15" name="Picture 715" descr="http://www.roseindia.net/images/next.gif">
                    <a:hlinkClick xmlns:a="http://schemas.openxmlformats.org/drawingml/2006/main" r:id="rId2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http://www.roseindia.net/images/next.gif">
                            <a:hlinkClick r:id="rId27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how to</w:t>
            </w:r>
            <w:r>
              <w:rPr>
                <w:rFonts w:ascii="Arial" w:hAnsi="Arial" w:cs="Arial"/>
                <w:b/>
                <w:bCs/>
                <w:color w:val="000000"/>
                <w:sz w:val="17"/>
                <w:szCs w:val="17"/>
              </w:rPr>
              <w:t>compare two strings</w:t>
            </w:r>
            <w:r>
              <w:rPr>
                <w:rStyle w:val="apple-converted-space"/>
                <w:rFonts w:ascii="Arial" w:hAnsi="Arial" w:cs="Arial"/>
                <w:color w:val="000000"/>
                <w:sz w:val="17"/>
                <w:szCs w:val="17"/>
              </w:rPr>
              <w:t> </w:t>
            </w:r>
            <w:r>
              <w:rPr>
                <w:rFonts w:ascii="Arial" w:hAnsi="Arial" w:cs="Arial"/>
                <w:color w:val="000000"/>
                <w:sz w:val="17"/>
                <w:szCs w:val="17"/>
              </w:rPr>
              <w:t>in java. The</w:t>
            </w:r>
            <w:r>
              <w:rPr>
                <w:rStyle w:val="apple-converted-space"/>
                <w:rFonts w:ascii="Arial" w:hAnsi="Arial" w:cs="Arial"/>
                <w:b/>
                <w:bCs/>
                <w:color w:val="000000"/>
                <w:sz w:val="17"/>
                <w:szCs w:val="17"/>
              </w:rPr>
              <w:t> </w:t>
            </w:r>
            <w:r>
              <w:rPr>
                <w:rFonts w:ascii="Arial" w:hAnsi="Arial" w:cs="Arial"/>
                <w:b/>
                <w:bCs/>
                <w:color w:val="000000"/>
                <w:sz w:val="17"/>
                <w:szCs w:val="17"/>
              </w:rPr>
              <w:t>java lang</w:t>
            </w:r>
            <w:r>
              <w:rPr>
                <w:rStyle w:val="apple-converted-space"/>
                <w:rFonts w:ascii="Arial" w:hAnsi="Arial" w:cs="Arial"/>
                <w:color w:val="000000"/>
                <w:sz w:val="17"/>
                <w:szCs w:val="17"/>
              </w:rPr>
              <w:t> </w:t>
            </w:r>
            <w:r>
              <w:rPr>
                <w:rFonts w:ascii="Arial" w:hAnsi="Arial" w:cs="Arial"/>
                <w:color w:val="000000"/>
                <w:sz w:val="17"/>
                <w:szCs w:val="17"/>
              </w:rPr>
              <w:t xml:space="preserve">package provides a method to compare two with their case </w:t>
            </w:r>
            <w:proofErr w:type="gramStart"/>
            <w:r>
              <w:rPr>
                <w:rFonts w:ascii="Arial" w:hAnsi="Arial" w:cs="Arial"/>
                <w:color w:val="000000"/>
                <w:sz w:val="17"/>
                <w:szCs w:val="17"/>
              </w:rPr>
              <w:t>either upper and</w:t>
            </w:r>
            <w:proofErr w:type="gramEnd"/>
            <w:r>
              <w:rPr>
                <w:rFonts w:ascii="Arial" w:hAnsi="Arial" w:cs="Arial"/>
                <w:color w:val="000000"/>
                <w:sz w:val="17"/>
                <w:szCs w:val="17"/>
              </w:rPr>
              <w:t xml:space="preserve"> lower. The</w:t>
            </w:r>
            <w:r>
              <w:rPr>
                <w:rStyle w:val="apple-converted-space"/>
                <w:rFonts w:ascii="Arial" w:hAnsi="Arial" w:cs="Arial"/>
                <w:color w:val="000000"/>
                <w:sz w:val="17"/>
                <w:szCs w:val="17"/>
              </w:rPr>
              <w:t> </w:t>
            </w:r>
            <w:proofErr w:type="gramStart"/>
            <w:r>
              <w:rPr>
                <w:rFonts w:ascii="Arial" w:hAnsi="Arial" w:cs="Arial"/>
                <w:b/>
                <w:bCs/>
                <w:color w:val="000000"/>
                <w:sz w:val="17"/>
                <w:szCs w:val="17"/>
              </w:rPr>
              <w:t>equals(</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 xml:space="preserve">method provides the facility of comparing the two strings. The following program uses the </w:t>
            </w:r>
            <w:proofErr w:type="gramStart"/>
            <w:r>
              <w:rPr>
                <w:rFonts w:ascii="Arial" w:hAnsi="Arial" w:cs="Arial"/>
                <w:color w:val="000000"/>
                <w:sz w:val="17"/>
                <w:szCs w:val="17"/>
              </w:rPr>
              <w:t>equals(</w:t>
            </w:r>
            <w:proofErr w:type="gramEnd"/>
            <w:r>
              <w:rPr>
                <w:rFonts w:ascii="Arial" w:hAnsi="Arial" w:cs="Arial"/>
                <w:color w:val="000000"/>
                <w:sz w:val="17"/>
                <w:szCs w:val="17"/>
              </w:rPr>
              <w:t>) method and helps you to compare the two strings. If both strings are equal, it will display a message "</w:t>
            </w:r>
            <w:r>
              <w:rPr>
                <w:rFonts w:ascii="Arial" w:hAnsi="Arial" w:cs="Arial"/>
                <w:b/>
                <w:bCs/>
                <w:color w:val="000000"/>
                <w:sz w:val="17"/>
                <w:szCs w:val="17"/>
              </w:rPr>
              <w:t>The given strings are equal</w:t>
            </w:r>
            <w:r>
              <w:rPr>
                <w:rFonts w:ascii="Arial" w:hAnsi="Arial" w:cs="Arial"/>
                <w:color w:val="000000"/>
                <w:sz w:val="17"/>
                <w:szCs w:val="17"/>
              </w:rPr>
              <w:t>" otherwise it will show "</w:t>
            </w:r>
            <w:r>
              <w:rPr>
                <w:rFonts w:ascii="Arial" w:hAnsi="Arial" w:cs="Arial"/>
                <w:b/>
                <w:bCs/>
                <w:color w:val="000000"/>
                <w:sz w:val="17"/>
                <w:szCs w:val="17"/>
              </w:rPr>
              <w:t>The given string are not equal</w:t>
            </w:r>
            <w:r>
              <w:rPr>
                <w:rFonts w:ascii="Arial" w:hAnsi="Arial" w:cs="Arial"/>
                <w:color w:val="000000"/>
                <w:sz w:val="17"/>
                <w:szCs w:val="17"/>
              </w:rPr>
              <w:t>".</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code:</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equals():</w:t>
            </w:r>
            <w:r>
              <w:rPr>
                <w:rFonts w:ascii="Arial" w:hAnsi="Arial" w:cs="Arial"/>
                <w:b/>
                <w:bCs/>
                <w:color w:val="000000"/>
                <w:sz w:val="17"/>
                <w:szCs w:val="17"/>
              </w:rPr>
              <w:br/>
            </w:r>
            <w:r>
              <w:rPr>
                <w:rFonts w:ascii="Arial" w:hAnsi="Arial" w:cs="Arial"/>
                <w:color w:val="000000"/>
                <w:sz w:val="17"/>
                <w:szCs w:val="17"/>
              </w:rPr>
              <w:t>This is the method that compares an object values and returns Boolean type value either '</w:t>
            </w:r>
            <w:r>
              <w:rPr>
                <w:rFonts w:ascii="Arial" w:hAnsi="Arial" w:cs="Arial"/>
                <w:b/>
                <w:bCs/>
                <w:color w:val="000000"/>
                <w:sz w:val="17"/>
                <w:szCs w:val="17"/>
              </w:rPr>
              <w:t>true</w:t>
            </w:r>
            <w:r>
              <w:rPr>
                <w:rFonts w:ascii="Arial" w:hAnsi="Arial" w:cs="Arial"/>
                <w:color w:val="000000"/>
                <w:sz w:val="17"/>
                <w:szCs w:val="17"/>
              </w:rPr>
              <w:t>' or '</w:t>
            </w:r>
            <w:r>
              <w:rPr>
                <w:rFonts w:ascii="Arial" w:hAnsi="Arial" w:cs="Arial"/>
                <w:b/>
                <w:bCs/>
                <w:color w:val="000000"/>
                <w:sz w:val="17"/>
                <w:szCs w:val="17"/>
              </w:rPr>
              <w:t>false</w:t>
            </w:r>
            <w:r>
              <w:rPr>
                <w:rFonts w:ascii="Arial" w:hAnsi="Arial" w:cs="Arial"/>
                <w:color w:val="000000"/>
                <w:sz w:val="17"/>
                <w:szCs w:val="17"/>
              </w:rPr>
              <w:t>'. If it returns 'true' for the both objects, it will be equal otherwise not.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tbl>
            <w:tblPr>
              <w:tblW w:w="0" w:type="auto"/>
              <w:tblCellSpacing w:w="0" w:type="dxa"/>
              <w:shd w:val="clear" w:color="auto" w:fill="FFFFCC"/>
              <w:tblCellMar>
                <w:top w:w="45" w:type="dxa"/>
                <w:left w:w="45" w:type="dxa"/>
                <w:bottom w:w="45" w:type="dxa"/>
                <w:right w:w="45" w:type="dxa"/>
              </w:tblCellMar>
              <w:tblLook w:val="04A0"/>
            </w:tblPr>
            <w:tblGrid>
              <w:gridCol w:w="729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java.lang.*;</w:t>
                  </w:r>
                  <w:r>
                    <w:rPr>
                      <w:rFonts w:ascii="Courier New" w:hAnsi="Courier New" w:cs="Courier New"/>
                      <w:sz w:val="20"/>
                      <w:szCs w:val="20"/>
                    </w:rPr>
                    <w:br/>
                  </w: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CompString{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Style w:val="HTMLCode"/>
                      <w:rFonts w:eastAsiaTheme="minorHAnsi"/>
                      <w:b/>
                      <w:bCs/>
                      <w:color w:val="7F0055"/>
                    </w:rPr>
                    <w:t>throws </w:t>
                  </w:r>
                  <w:r>
                    <w:rPr>
                      <w:rStyle w:val="HTMLCode"/>
                      <w:rFonts w:eastAsiaTheme="minorHAnsi"/>
                      <w:color w:val="000000"/>
                    </w:rPr>
                    <w:t>IOException{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equals or not example!"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BufferedReader bf = </w:t>
                  </w:r>
                  <w:r>
                    <w:rPr>
                      <w:rFonts w:ascii="Courier New" w:hAnsi="Courier New" w:cs="Courier New"/>
                      <w:b/>
                      <w:bCs/>
                      <w:color w:val="7F0055"/>
                      <w:sz w:val="20"/>
                      <w:szCs w:val="20"/>
                    </w:rPr>
                    <w:br/>
                  </w:r>
                  <w:r>
                    <w:rPr>
                      <w:rStyle w:val="HTMLCode"/>
                      <w:rFonts w:eastAsiaTheme="minorHAnsi"/>
                      <w:b/>
                      <w:bCs/>
                      <w:color w:val="7F0055"/>
                    </w:rPr>
                    <w:t>new </w:t>
                  </w:r>
                  <w:r>
                    <w:rPr>
                      <w:rStyle w:val="HTMLCode"/>
                      <w:rFonts w:eastAsiaTheme="minorHAnsi"/>
                      <w:color w:val="000000"/>
                    </w:rPr>
                    <w:t>BufferedReader(</w:t>
                  </w:r>
                  <w:r>
                    <w:rPr>
                      <w:rStyle w:val="HTMLCode"/>
                      <w:rFonts w:eastAsiaTheme="minorHAnsi"/>
                      <w:b/>
                      <w:bCs/>
                      <w:color w:val="7F0055"/>
                    </w:rPr>
                    <w:t>new </w:t>
                  </w:r>
                  <w:r>
                    <w:rPr>
                      <w:rStyle w:val="HTMLCode"/>
                      <w:rFonts w:eastAsiaTheme="minorHAnsi"/>
                      <w:color w:val="000000"/>
                    </w:rPr>
                    <w:t>InputStreamReader(System.in));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"Please enter first string:"</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str1 = bf.readLine();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"Please enter second string:"</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str2 = bf.readLine();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(str1.equals(str2)){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given string is equals"</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given string is not equals"</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77" w:history="1">
              <w:r>
                <w:rPr>
                  <w:rStyle w:val="Hyperlink"/>
                  <w:rFonts w:ascii="Arial" w:hAnsi="Arial" w:cs="Arial"/>
                  <w:b/>
                  <w:bCs/>
                  <w:color w:val="D10026"/>
                  <w:sz w:val="20"/>
                  <w:szCs w:val="20"/>
                </w:rPr>
                <w:t>Download this example.</w:t>
              </w:r>
            </w:hyperlink>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program:</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Both are equals:</w:t>
            </w:r>
          </w:p>
          <w:tbl>
            <w:tblPr>
              <w:tblW w:w="1800" w:type="pct"/>
              <w:tblCellSpacing w:w="0" w:type="dxa"/>
              <w:shd w:val="clear" w:color="auto" w:fill="000000"/>
              <w:tblCellMar>
                <w:left w:w="0" w:type="dxa"/>
                <w:right w:w="0" w:type="dxa"/>
              </w:tblCellMar>
              <w:tblLook w:val="04A0"/>
            </w:tblPr>
            <w:tblGrid>
              <w:gridCol w:w="3114"/>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C:\vinod\Math_package&gt;javac CompString.java</w:t>
                  </w:r>
                  <w:r>
                    <w:rPr>
                      <w:rFonts w:ascii="Arial" w:hAnsi="Arial" w:cs="Arial"/>
                      <w:color w:val="FFFFFF"/>
                      <w:sz w:val="17"/>
                      <w:szCs w:val="17"/>
                    </w:rPr>
                    <w:br/>
                  </w:r>
                  <w:r>
                    <w:rPr>
                      <w:rFonts w:ascii="Arial" w:hAnsi="Arial" w:cs="Arial"/>
                      <w:color w:val="FFFFFF"/>
                      <w:sz w:val="17"/>
                      <w:szCs w:val="17"/>
                    </w:rPr>
                    <w:br/>
                    <w:t>C:\vinod\Math_package&gt;java CompString</w:t>
                  </w:r>
                  <w:r>
                    <w:rPr>
                      <w:rFonts w:ascii="Arial" w:hAnsi="Arial" w:cs="Arial"/>
                      <w:color w:val="FFFFFF"/>
                      <w:sz w:val="17"/>
                      <w:szCs w:val="17"/>
                    </w:rPr>
                    <w:br/>
                    <w:t>String equals or not example!</w:t>
                  </w:r>
                  <w:r>
                    <w:rPr>
                      <w:rFonts w:ascii="Arial" w:hAnsi="Arial" w:cs="Arial"/>
                      <w:color w:val="FFFFFF"/>
                      <w:sz w:val="17"/>
                      <w:szCs w:val="17"/>
                    </w:rPr>
                    <w:br/>
                    <w:t>Please enter first string:</w:t>
                  </w:r>
                  <w:r>
                    <w:rPr>
                      <w:rFonts w:ascii="Arial" w:hAnsi="Arial" w:cs="Arial"/>
                      <w:color w:val="FFFFFF"/>
                      <w:sz w:val="17"/>
                      <w:szCs w:val="17"/>
                    </w:rPr>
                    <w:br/>
                    <w:t>Rose</w:t>
                  </w:r>
                  <w:r>
                    <w:rPr>
                      <w:rFonts w:ascii="Arial" w:hAnsi="Arial" w:cs="Arial"/>
                      <w:color w:val="FFFFFF"/>
                      <w:sz w:val="17"/>
                      <w:szCs w:val="17"/>
                    </w:rPr>
                    <w:br/>
                    <w:t>Please enter second string:</w:t>
                  </w:r>
                  <w:r>
                    <w:rPr>
                      <w:rFonts w:ascii="Arial" w:hAnsi="Arial" w:cs="Arial"/>
                      <w:color w:val="FFFFFF"/>
                      <w:sz w:val="17"/>
                      <w:szCs w:val="17"/>
                    </w:rPr>
                    <w:br/>
                    <w:t>Rose</w:t>
                  </w:r>
                  <w:r>
                    <w:rPr>
                      <w:rFonts w:ascii="Arial" w:hAnsi="Arial" w:cs="Arial"/>
                      <w:color w:val="FFFFFF"/>
                      <w:sz w:val="17"/>
                      <w:szCs w:val="17"/>
                    </w:rPr>
                    <w:br/>
                    <w:t>The given string is equals</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Both are not equals:</w:t>
            </w:r>
          </w:p>
          <w:tbl>
            <w:tblPr>
              <w:tblW w:w="1550" w:type="pct"/>
              <w:tblCellSpacing w:w="0" w:type="dxa"/>
              <w:shd w:val="clear" w:color="auto" w:fill="000000"/>
              <w:tblCellMar>
                <w:left w:w="0" w:type="dxa"/>
                <w:right w:w="0" w:type="dxa"/>
              </w:tblCellMar>
              <w:tblLook w:val="04A0"/>
            </w:tblPr>
            <w:tblGrid>
              <w:gridCol w:w="2681"/>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 CompString</w:t>
                  </w:r>
                  <w:r>
                    <w:rPr>
                      <w:rFonts w:ascii="Arial" w:hAnsi="Arial" w:cs="Arial"/>
                      <w:color w:val="FFFFFF"/>
                      <w:sz w:val="17"/>
                      <w:szCs w:val="17"/>
                    </w:rPr>
                    <w:br/>
                    <w:t>String equals or not example!</w:t>
                  </w:r>
                  <w:r>
                    <w:rPr>
                      <w:rFonts w:ascii="Arial" w:hAnsi="Arial" w:cs="Arial"/>
                      <w:color w:val="FFFFFF"/>
                      <w:sz w:val="17"/>
                      <w:szCs w:val="17"/>
                    </w:rPr>
                    <w:br/>
                    <w:t>Please enter first string:</w:t>
                  </w:r>
                  <w:r>
                    <w:rPr>
                      <w:rFonts w:ascii="Arial" w:hAnsi="Arial" w:cs="Arial"/>
                      <w:color w:val="FFFFFF"/>
                      <w:sz w:val="17"/>
                      <w:szCs w:val="17"/>
                    </w:rPr>
                    <w:br/>
                    <w:t>Rose</w:t>
                  </w:r>
                  <w:r>
                    <w:rPr>
                      <w:rFonts w:ascii="Arial" w:hAnsi="Arial" w:cs="Arial"/>
                      <w:color w:val="FFFFFF"/>
                      <w:sz w:val="17"/>
                      <w:szCs w:val="17"/>
                    </w:rPr>
                    <w:br/>
                    <w:t>Please enter second string:</w:t>
                  </w:r>
                  <w:r>
                    <w:rPr>
                      <w:rFonts w:ascii="Arial" w:hAnsi="Arial" w:cs="Arial"/>
                      <w:color w:val="FFFFFF"/>
                      <w:sz w:val="17"/>
                      <w:szCs w:val="17"/>
                    </w:rPr>
                    <w:br/>
                    <w:t>rose</w:t>
                  </w:r>
                  <w:r>
                    <w:rPr>
                      <w:rFonts w:ascii="Arial" w:hAnsi="Arial" w:cs="Arial"/>
                      <w:color w:val="FFFFFF"/>
                      <w:sz w:val="17"/>
                      <w:szCs w:val="17"/>
                    </w:rPr>
                    <w:br/>
                    <w:t>The given string is not equals</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t>Replace Character in String </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19" name="Picture 719" descr="http://www.roseindia.net/images/previous.gif">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descr="http://www.roseindia.net/images/previous.gif">
                            <a:hlinkClick r:id="rId27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20" name="Picture 72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21" name="Picture 721" descr="http://www.roseindia.net/images/next.gif">
                    <a:hlinkClick xmlns:a="http://schemas.openxmlformats.org/drawingml/2006/main" r:id="rId2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descr="http://www.roseindia.net/images/next.gif">
                            <a:hlinkClick r:id="rId27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replaces a character with a specified character in a given string.</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To replace a character with the given character in sting first convert the string into char array. Use</w:t>
            </w:r>
            <w:r>
              <w:rPr>
                <w:rStyle w:val="apple-converted-space"/>
                <w:rFonts w:ascii="Arial" w:hAnsi="Arial" w:cs="Arial"/>
                <w:color w:val="000000"/>
                <w:sz w:val="17"/>
                <w:szCs w:val="17"/>
              </w:rPr>
              <w:t> </w:t>
            </w:r>
            <w:proofErr w:type="gramStart"/>
            <w:r>
              <w:rPr>
                <w:rFonts w:ascii="Arial" w:hAnsi="Arial" w:cs="Arial"/>
                <w:b/>
                <w:bCs/>
                <w:color w:val="000000"/>
                <w:sz w:val="17"/>
                <w:szCs w:val="17"/>
              </w:rPr>
              <w:t>getChars(</w:t>
            </w:r>
            <w:proofErr w:type="gramEnd"/>
            <w:r>
              <w:rPr>
                <w:rFonts w:ascii="Arial" w:hAnsi="Arial" w:cs="Arial"/>
                <w:b/>
                <w:bCs/>
                <w:color w:val="000000"/>
                <w:sz w:val="17"/>
                <w:szCs w:val="17"/>
              </w:rPr>
              <w:t>int scrStart, int scrEnd, char[] destChar, int destStart)</w:t>
            </w:r>
            <w:r>
              <w:rPr>
                <w:rStyle w:val="apple-converted-space"/>
                <w:rFonts w:ascii="Arial" w:hAnsi="Arial" w:cs="Arial"/>
                <w:color w:val="000000"/>
                <w:sz w:val="17"/>
                <w:szCs w:val="17"/>
              </w:rPr>
              <w:t> </w:t>
            </w:r>
            <w:r>
              <w:rPr>
                <w:rFonts w:ascii="Arial" w:hAnsi="Arial" w:cs="Arial"/>
                <w:color w:val="000000"/>
                <w:sz w:val="17"/>
                <w:szCs w:val="17"/>
              </w:rPr>
              <w:t xml:space="preserve">method for converting a string into an array of characters. Then use while loop for comparing the "oldChar" </w:t>
            </w:r>
            <w:proofErr w:type="gramStart"/>
            <w:r>
              <w:rPr>
                <w:rFonts w:ascii="Arial" w:hAnsi="Arial" w:cs="Arial"/>
                <w:color w:val="000000"/>
                <w:sz w:val="17"/>
                <w:szCs w:val="17"/>
              </w:rPr>
              <w:t>( character</w:t>
            </w:r>
            <w:proofErr w:type="gramEnd"/>
            <w:r>
              <w:rPr>
                <w:rFonts w:ascii="Arial" w:hAnsi="Arial" w:cs="Arial"/>
                <w:color w:val="000000"/>
                <w:sz w:val="17"/>
                <w:szCs w:val="17"/>
              </w:rPr>
              <w:t xml:space="preserve"> name for replace) to be change with the new character of the array. If any match find then replace the "oldChar" with newChar (character name to replace) and set flag =1. To convert charArray into string, pass "charArray" into</w:t>
            </w:r>
            <w:r>
              <w:rPr>
                <w:rStyle w:val="apple-converted-space"/>
                <w:rFonts w:ascii="Arial" w:hAnsi="Arial" w:cs="Arial"/>
                <w:color w:val="000000"/>
                <w:sz w:val="17"/>
                <w:szCs w:val="17"/>
              </w:rPr>
              <w:t> </w:t>
            </w:r>
            <w:r>
              <w:rPr>
                <w:rFonts w:ascii="Arial" w:hAnsi="Arial" w:cs="Arial"/>
                <w:b/>
                <w:bCs/>
                <w:color w:val="000000"/>
                <w:sz w:val="17"/>
                <w:szCs w:val="17"/>
              </w:rPr>
              <w:t>String</w:t>
            </w:r>
            <w:r>
              <w:rPr>
                <w:rStyle w:val="apple-converted-space"/>
                <w:rFonts w:ascii="Arial" w:hAnsi="Arial" w:cs="Arial"/>
                <w:color w:val="000000"/>
                <w:sz w:val="17"/>
                <w:szCs w:val="17"/>
              </w:rPr>
              <w:t> </w:t>
            </w:r>
            <w:r>
              <w:rPr>
                <w:rFonts w:ascii="Arial" w:hAnsi="Arial" w:cs="Arial"/>
                <w:color w:val="000000"/>
                <w:sz w:val="17"/>
                <w:szCs w:val="17"/>
              </w:rPr>
              <w:t>class.</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getChars(</w:t>
            </w:r>
            <w:proofErr w:type="gramEnd"/>
            <w:r>
              <w:rPr>
                <w:rFonts w:ascii="Arial" w:hAnsi="Arial" w:cs="Arial"/>
                <w:b/>
                <w:bCs/>
                <w:color w:val="000000"/>
                <w:sz w:val="17"/>
                <w:szCs w:val="17"/>
              </w:rPr>
              <w:t>int scrStart, int scrEnd, char[] destChar, int destStart): </w:t>
            </w:r>
            <w:r>
              <w:rPr>
                <w:rFonts w:ascii="Arial" w:hAnsi="Arial" w:cs="Arial"/>
                <w:color w:val="000000"/>
                <w:sz w:val="17"/>
                <w:szCs w:val="17"/>
              </w:rPr>
              <w:t xml:space="preserve">This method returns an array of characters from a string. We are passing </w:t>
            </w:r>
            <w:proofErr w:type="gramStart"/>
            <w:r>
              <w:rPr>
                <w:rFonts w:ascii="Arial" w:hAnsi="Arial" w:cs="Arial"/>
                <w:color w:val="000000"/>
                <w:sz w:val="17"/>
                <w:szCs w:val="17"/>
              </w:rPr>
              <w:t>four parameter</w:t>
            </w:r>
            <w:proofErr w:type="gramEnd"/>
            <w:r>
              <w:rPr>
                <w:rFonts w:ascii="Arial" w:hAnsi="Arial" w:cs="Arial"/>
                <w:color w:val="000000"/>
                <w:sz w:val="17"/>
                <w:szCs w:val="17"/>
              </w:rPr>
              <w:t xml:space="preserve"> into this method. First parameter </w:t>
            </w:r>
            <w:r>
              <w:rPr>
                <w:rFonts w:ascii="Arial" w:hAnsi="Arial" w:cs="Arial"/>
                <w:b/>
                <w:bCs/>
                <w:color w:val="000000"/>
                <w:sz w:val="17"/>
                <w:szCs w:val="17"/>
              </w:rPr>
              <w:t>scrStart</w:t>
            </w:r>
            <w:r>
              <w:rPr>
                <w:rStyle w:val="apple-converted-space"/>
                <w:rFonts w:ascii="Arial" w:hAnsi="Arial" w:cs="Arial"/>
                <w:b/>
                <w:bCs/>
                <w:color w:val="000000"/>
                <w:sz w:val="17"/>
                <w:szCs w:val="17"/>
              </w:rPr>
              <w:t> </w:t>
            </w:r>
            <w:r>
              <w:rPr>
                <w:rFonts w:ascii="Arial" w:hAnsi="Arial" w:cs="Arial"/>
                <w:color w:val="000000"/>
                <w:sz w:val="17"/>
                <w:szCs w:val="17"/>
              </w:rPr>
              <w:t>is the starting point while second parameter</w:t>
            </w:r>
            <w:r>
              <w:rPr>
                <w:rStyle w:val="apple-converted-space"/>
                <w:rFonts w:ascii="Arial" w:hAnsi="Arial" w:cs="Arial"/>
                <w:color w:val="000000"/>
                <w:sz w:val="17"/>
                <w:szCs w:val="17"/>
              </w:rPr>
              <w:t> </w:t>
            </w:r>
            <w:r>
              <w:rPr>
                <w:rFonts w:ascii="Arial" w:hAnsi="Arial" w:cs="Arial"/>
                <w:b/>
                <w:bCs/>
                <w:color w:val="000000"/>
                <w:sz w:val="17"/>
                <w:szCs w:val="17"/>
              </w:rPr>
              <w:t>scrEnd</w:t>
            </w:r>
            <w:r>
              <w:rPr>
                <w:rStyle w:val="apple-converted-space"/>
                <w:rFonts w:ascii="Arial" w:hAnsi="Arial" w:cs="Arial"/>
                <w:b/>
                <w:bCs/>
                <w:color w:val="000000"/>
                <w:sz w:val="17"/>
                <w:szCs w:val="17"/>
              </w:rPr>
              <w:t> </w:t>
            </w:r>
            <w:r>
              <w:rPr>
                <w:rFonts w:ascii="Arial" w:hAnsi="Arial" w:cs="Arial"/>
                <w:color w:val="000000"/>
                <w:sz w:val="17"/>
                <w:szCs w:val="17"/>
              </w:rPr>
              <w:t xml:space="preserve">is the end point of the source string to convert the string into a char </w:t>
            </w:r>
            <w:r>
              <w:rPr>
                <w:rFonts w:ascii="Arial" w:hAnsi="Arial" w:cs="Arial"/>
                <w:color w:val="000000"/>
                <w:sz w:val="17"/>
                <w:szCs w:val="17"/>
              </w:rPr>
              <w:lastRenderedPageBreak/>
              <w:t>array</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The</w:t>
            </w:r>
            <w:r>
              <w:rPr>
                <w:rStyle w:val="apple-converted-space"/>
                <w:rFonts w:ascii="Arial" w:hAnsi="Arial" w:cs="Arial"/>
                <w:b/>
                <w:bCs/>
                <w:color w:val="000000"/>
                <w:sz w:val="17"/>
                <w:szCs w:val="17"/>
              </w:rPr>
              <w:t> </w:t>
            </w:r>
            <w:r>
              <w:rPr>
                <w:rFonts w:ascii="Arial" w:hAnsi="Arial" w:cs="Arial"/>
                <w:b/>
                <w:bCs/>
                <w:color w:val="000000"/>
                <w:sz w:val="17"/>
                <w:szCs w:val="17"/>
              </w:rPr>
              <w:t>destChar</w:t>
            </w:r>
            <w:r>
              <w:rPr>
                <w:rStyle w:val="apple-converted-space"/>
                <w:rFonts w:ascii="Arial" w:hAnsi="Arial" w:cs="Arial"/>
                <w:b/>
                <w:bCs/>
                <w:color w:val="000000"/>
                <w:sz w:val="17"/>
                <w:szCs w:val="17"/>
              </w:rPr>
              <w:t> </w:t>
            </w:r>
            <w:r>
              <w:rPr>
                <w:rFonts w:ascii="Arial" w:hAnsi="Arial" w:cs="Arial"/>
                <w:color w:val="000000"/>
                <w:sz w:val="17"/>
                <w:szCs w:val="17"/>
              </w:rPr>
              <w:t>is the destined array which stores all the characters</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The</w:t>
            </w:r>
            <w:r>
              <w:rPr>
                <w:rFonts w:ascii="Arial" w:hAnsi="Arial" w:cs="Arial"/>
                <w:b/>
                <w:bCs/>
                <w:color w:val="000000"/>
                <w:sz w:val="17"/>
                <w:szCs w:val="17"/>
              </w:rPr>
              <w:t>destStart</w:t>
            </w:r>
            <w:proofErr w:type="gramStart"/>
            <w:r>
              <w:rPr>
                <w:rFonts w:ascii="Arial" w:hAnsi="Arial" w:cs="Arial"/>
                <w:b/>
                <w:bCs/>
                <w:color w:val="000000"/>
                <w:sz w:val="17"/>
                <w:szCs w:val="17"/>
              </w:rPr>
              <w:t> </w:t>
            </w:r>
            <w:r>
              <w:rPr>
                <w:rStyle w:val="apple-converted-space"/>
                <w:rFonts w:ascii="Arial" w:hAnsi="Arial" w:cs="Arial"/>
                <w:b/>
                <w:bCs/>
                <w:color w:val="000000"/>
                <w:sz w:val="17"/>
                <w:szCs w:val="17"/>
              </w:rPr>
              <w:t> </w:t>
            </w:r>
            <w:r>
              <w:rPr>
                <w:rFonts w:ascii="Arial" w:hAnsi="Arial" w:cs="Arial"/>
                <w:color w:val="000000"/>
                <w:sz w:val="17"/>
                <w:szCs w:val="17"/>
              </w:rPr>
              <w:t>is</w:t>
            </w:r>
            <w:proofErr w:type="gramEnd"/>
            <w:r>
              <w:rPr>
                <w:rFonts w:ascii="Arial" w:hAnsi="Arial" w:cs="Arial"/>
                <w:color w:val="000000"/>
                <w:sz w:val="17"/>
                <w:szCs w:val="17"/>
              </w:rPr>
              <w:t xml:space="preserve"> starting index to store the characters. </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color w:val="000000"/>
                <w:sz w:val="17"/>
                <w:szCs w:val="17"/>
              </w:rPr>
              <w:br/>
              <w:t> </w:t>
            </w: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57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public class </w:t>
                  </w:r>
                  <w:r>
                    <w:rPr>
                      <w:rStyle w:val="HTMLCode"/>
                      <w:rFonts w:eastAsiaTheme="minorHAnsi"/>
                      <w:color w:val="000000"/>
                    </w:rPr>
                    <w:t>Replace{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string=</w:t>
                  </w:r>
                  <w:r>
                    <w:rPr>
                      <w:rStyle w:val="HTMLCode"/>
                      <w:rFonts w:eastAsiaTheme="minorHAnsi"/>
                      <w:color w:val="2A00FF"/>
                    </w:rPr>
                    <w:t>"rajesh raju raja rahul ray rani ram"</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char  </w:t>
                  </w:r>
                  <w:r>
                    <w:rPr>
                      <w:rStyle w:val="HTMLCode"/>
                      <w:rFonts w:eastAsiaTheme="minorHAnsi"/>
                      <w:color w:val="000000"/>
                    </w:rPr>
                    <w:t>oldChar=</w:t>
                  </w:r>
                  <w:r>
                    <w:rPr>
                      <w:rStyle w:val="HTMLCode"/>
                      <w:rFonts w:eastAsiaTheme="minorHAnsi"/>
                      <w:color w:val="990000"/>
                    </w:rPr>
                    <w:t>'r'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char </w:t>
                  </w:r>
                  <w:r>
                    <w:rPr>
                      <w:rStyle w:val="HTMLCode"/>
                      <w:rFonts w:eastAsiaTheme="minorHAnsi"/>
                      <w:color w:val="000000"/>
                    </w:rPr>
                    <w:t>newChar=</w:t>
                  </w:r>
                  <w:r>
                    <w:rPr>
                      <w:rStyle w:val="HTMLCode"/>
                      <w:rFonts w:eastAsiaTheme="minorHAnsi"/>
                      <w:color w:val="990000"/>
                    </w:rPr>
                    <w:t>'g'</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numChar=string.length();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char</w:t>
                  </w:r>
                  <w:r>
                    <w:rPr>
                      <w:rStyle w:val="HTMLCode"/>
                      <w:rFonts w:eastAsiaTheme="minorHAnsi"/>
                      <w:color w:val="000000"/>
                    </w:rPr>
                    <w:t>[] charArray=</w:t>
                  </w:r>
                  <w:r>
                    <w:rPr>
                      <w:rStyle w:val="HTMLCode"/>
                      <w:rFonts w:eastAsiaTheme="minorHAnsi"/>
                      <w:b/>
                      <w:bCs/>
                      <w:color w:val="7F0055"/>
                    </w:rPr>
                    <w:t>new char</w:t>
                  </w:r>
                  <w:r>
                    <w:rPr>
                      <w:rStyle w:val="HTMLCode"/>
                      <w:rFonts w:eastAsiaTheme="minorHAnsi"/>
                      <w:color w:val="000000"/>
                    </w:rPr>
                    <w:t>[numChar];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string.getChars(</w:t>
                  </w:r>
                  <w:r>
                    <w:rPr>
                      <w:rStyle w:val="HTMLCode"/>
                      <w:rFonts w:eastAsiaTheme="minorHAnsi"/>
                      <w:color w:val="990000"/>
                    </w:rPr>
                    <w:t>0</w:t>
                  </w:r>
                  <w:r>
                    <w:rPr>
                      <w:rStyle w:val="HTMLCode"/>
                      <w:rFonts w:eastAsiaTheme="minorHAnsi"/>
                      <w:color w:val="000000"/>
                    </w:rPr>
                    <w:t>, numChar, charArray,</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0</w:t>
                  </w:r>
                  <w:r>
                    <w:rPr>
                      <w:rStyle w:val="HTMLCode"/>
                      <w:rFonts w:eastAsiaTheme="minorHAnsi"/>
                      <w:color w:val="000000"/>
                    </w:rPr>
                    <w:t>,flag=</w:t>
                  </w:r>
                  <w:r>
                    <w:rPr>
                      <w:rStyle w:val="HTMLCode"/>
                      <w:rFonts w:eastAsiaTheme="minorHAnsi"/>
                      <w:color w:val="990000"/>
                    </w:rPr>
                    <w:t>0</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"Your String before </w:t>
                  </w:r>
                  <w:r>
                    <w:rPr>
                      <w:rFonts w:ascii="Courier New" w:hAnsi="Courier New" w:cs="Courier New"/>
                      <w:color w:val="2A00FF"/>
                      <w:sz w:val="20"/>
                      <w:szCs w:val="20"/>
                    </w:rPr>
                    <w:br/>
                  </w:r>
                  <w:r>
                    <w:rPr>
                      <w:rStyle w:val="HTMLCode"/>
                      <w:rFonts w:eastAsiaTheme="minorHAnsi"/>
                      <w:color w:val="2A00FF"/>
                    </w:rPr>
                    <w:t>repalce\n"</w:t>
                  </w:r>
                  <w:r>
                    <w:rPr>
                      <w:rStyle w:val="HTMLCode"/>
                      <w:rFonts w:eastAsiaTheme="minorHAnsi"/>
                      <w:color w:val="000000"/>
                    </w:rPr>
                    <w:t>+string);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w:t>
                  </w:r>
                  <w:r>
                    <w:rPr>
                      <w:rStyle w:val="HTMLCode"/>
                      <w:rFonts w:eastAsiaTheme="minorHAnsi"/>
                      <w:color w:val="000000"/>
                    </w:rPr>
                    <w:t>(i&lt;charArray.length)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(charArray[i]==oldChar)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charArray[i]=newChar;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flag=</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(flag==</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"\nYour String after </w:t>
                  </w:r>
                  <w:r>
                    <w:rPr>
                      <w:rFonts w:ascii="Courier New" w:hAnsi="Courier New" w:cs="Courier New"/>
                      <w:color w:val="2A00FF"/>
                      <w:sz w:val="20"/>
                      <w:szCs w:val="20"/>
                    </w:rPr>
                    <w:br/>
                  </w:r>
                  <w:r>
                    <w:rPr>
                      <w:rStyle w:val="HTMLCode"/>
                      <w:rFonts w:eastAsiaTheme="minorHAnsi"/>
                      <w:color w:val="2A00FF"/>
                    </w:rPr>
                    <w:t>repalceing 'h' with 'j'"</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newString=</w:t>
                  </w:r>
                  <w:r>
                    <w:rPr>
                      <w:rStyle w:val="HTMLCode"/>
                      <w:rFonts w:eastAsiaTheme="minorHAnsi"/>
                      <w:b/>
                      <w:bCs/>
                      <w:color w:val="7F0055"/>
                    </w:rPr>
                    <w:t>new </w:t>
                  </w:r>
                  <w:r>
                    <w:rPr>
                      <w:rStyle w:val="HTMLCode"/>
                      <w:rFonts w:eastAsiaTheme="minorHAnsi"/>
                      <w:color w:val="000000"/>
                    </w:rPr>
                    <w:t>String(charArray);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System.out.println(newString+</w:t>
                  </w:r>
                  <w:r>
                    <w:rPr>
                      <w:rStyle w:val="HTMLCode"/>
                      <w:rFonts w:eastAsiaTheme="minorHAnsi"/>
                      <w:color w:val="2A00FF"/>
                    </w:rPr>
                    <w:t>"\n\nYour </w:t>
                  </w:r>
                  <w:r>
                    <w:rPr>
                      <w:rFonts w:ascii="Courier New" w:hAnsi="Courier New" w:cs="Courier New"/>
                      <w:color w:val="2A00FF"/>
                      <w:sz w:val="20"/>
                      <w:szCs w:val="20"/>
                    </w:rPr>
                    <w:br/>
                  </w:r>
                  <w:r>
                    <w:rPr>
                      <w:rStyle w:val="HTMLCode"/>
                      <w:rFonts w:eastAsiaTheme="minorHAnsi"/>
                      <w:color w:val="2A00FF"/>
                    </w:rPr>
                    <w:t>char has been replaced"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(flag==</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"\nThe char not found"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tbl>
            <w:tblPr>
              <w:tblW w:w="265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4575"/>
            </w:tblGrid>
            <w:tr w:rsidR="00F84F79" w:rsidTr="00F84F79">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84F79" w:rsidRDefault="00F84F79">
                  <w:pPr>
                    <w:pStyle w:val="HTMLPreformatted"/>
                    <w:spacing w:line="311" w:lineRule="atLeast"/>
                    <w:rPr>
                      <w:color w:val="000000"/>
                    </w:rPr>
                  </w:pPr>
                  <w:r>
                    <w:rPr>
                      <w:color w:val="FFFFFF"/>
                    </w:rPr>
                    <w:t>C:\replace&gt;javac Replace.java</w:t>
                  </w:r>
                </w:p>
                <w:p w:rsidR="00F84F79" w:rsidRDefault="00F84F79">
                  <w:pPr>
                    <w:pStyle w:val="HTMLPreformatted"/>
                    <w:spacing w:line="311" w:lineRule="atLeast"/>
                    <w:rPr>
                      <w:color w:val="FFFFFF"/>
                    </w:rPr>
                  </w:pPr>
                  <w:r>
                    <w:rPr>
                      <w:color w:val="FFFFFF"/>
                    </w:rPr>
                    <w:t>C:\replace&gt;java Replace</w:t>
                  </w:r>
                </w:p>
                <w:p w:rsidR="00F84F79" w:rsidRDefault="00F84F79">
                  <w:pPr>
                    <w:pStyle w:val="HTMLPreformatted"/>
                    <w:spacing w:line="311" w:lineRule="atLeast"/>
                    <w:rPr>
                      <w:color w:val="FFFFFF"/>
                    </w:rPr>
                  </w:pPr>
                  <w:r>
                    <w:rPr>
                      <w:color w:val="FFFFFF"/>
                    </w:rPr>
                    <w:t>Your String before repalce</w:t>
                  </w:r>
                </w:p>
                <w:p w:rsidR="00F84F79" w:rsidRDefault="00F84F79">
                  <w:pPr>
                    <w:pStyle w:val="HTMLPreformatted"/>
                    <w:spacing w:line="311" w:lineRule="atLeast"/>
                    <w:rPr>
                      <w:color w:val="000000"/>
                    </w:rPr>
                  </w:pPr>
                  <w:r>
                    <w:rPr>
                      <w:color w:val="FFFFFF"/>
                    </w:rPr>
                    <w:t>rajesh raju raja rahul ray rani ram</w:t>
                  </w:r>
                </w:p>
                <w:p w:rsidR="00F84F79" w:rsidRDefault="00F84F79">
                  <w:pPr>
                    <w:pStyle w:val="HTMLPreformatted"/>
                    <w:spacing w:line="311" w:lineRule="atLeast"/>
                    <w:rPr>
                      <w:color w:val="FFFFFF"/>
                    </w:rPr>
                  </w:pPr>
                  <w:r>
                    <w:rPr>
                      <w:color w:val="FFFFFF"/>
                    </w:rPr>
                    <w:lastRenderedPageBreak/>
                    <w:t>Your String after repalceing 'h' with 'j'</w:t>
                  </w:r>
                </w:p>
                <w:p w:rsidR="00F84F79" w:rsidRDefault="00F84F79">
                  <w:pPr>
                    <w:pStyle w:val="HTMLPreformatted"/>
                    <w:spacing w:line="311" w:lineRule="atLeast"/>
                    <w:rPr>
                      <w:color w:val="000000"/>
                    </w:rPr>
                  </w:pPr>
                  <w:r>
                    <w:rPr>
                      <w:color w:val="FFFFFF"/>
                    </w:rPr>
                    <w:t>gajesh gaju gaja gahul gay gani gam</w:t>
                  </w:r>
                </w:p>
                <w:p w:rsidR="00F84F79" w:rsidRDefault="00F84F79">
                  <w:pPr>
                    <w:pStyle w:val="HTMLPreformatted"/>
                    <w:spacing w:line="311" w:lineRule="atLeast"/>
                    <w:rPr>
                      <w:color w:val="000000"/>
                    </w:rPr>
                  </w:pPr>
                  <w:r>
                    <w:rPr>
                      <w:color w:val="FFFFFF"/>
                    </w:rPr>
                    <w:t>Your char has been replaced</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Trim String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25" name="Picture 725" descr="http://www.roseindia.net/images/previous.gif">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descr="http://www.roseindia.net/images/previous.gif">
                            <a:hlinkClick r:id="rId27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26" name="Picture 72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27" name="Picture 727" descr="http://www.roseindia.net/images/next.gif">
                    <a:hlinkClick xmlns:a="http://schemas.openxmlformats.org/drawingml/2006/main" r:id="rId2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descr="http://www.roseindia.net/images/next.gif">
                            <a:hlinkClick r:id="rId28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how to remove the blank spaces. For removing</w:t>
            </w:r>
            <w:proofErr w:type="gramStart"/>
            <w:r>
              <w:rPr>
                <w:rFonts w:ascii="Arial" w:hAnsi="Arial" w:cs="Arial"/>
                <w:color w:val="000000"/>
                <w:sz w:val="17"/>
                <w:szCs w:val="17"/>
              </w:rPr>
              <w:t>  the</w:t>
            </w:r>
            <w:proofErr w:type="gramEnd"/>
            <w:r>
              <w:rPr>
                <w:rFonts w:ascii="Arial" w:hAnsi="Arial" w:cs="Arial"/>
                <w:color w:val="000000"/>
                <w:sz w:val="17"/>
                <w:szCs w:val="17"/>
              </w:rPr>
              <w:t xml:space="preserve"> blank spaces use</w:t>
            </w:r>
            <w:r>
              <w:rPr>
                <w:rStyle w:val="apple-converted-space"/>
                <w:rFonts w:ascii="Arial" w:hAnsi="Arial" w:cs="Arial"/>
                <w:color w:val="000000"/>
                <w:sz w:val="17"/>
                <w:szCs w:val="17"/>
              </w:rPr>
              <w:t> </w:t>
            </w:r>
            <w:r>
              <w:rPr>
                <w:rFonts w:ascii="Arial" w:hAnsi="Arial" w:cs="Arial"/>
                <w:b/>
                <w:bCs/>
                <w:color w:val="000000"/>
                <w:sz w:val="17"/>
                <w:szCs w:val="17"/>
              </w:rPr>
              <w:t>trim()</w:t>
            </w:r>
            <w:r>
              <w:rPr>
                <w:rStyle w:val="apple-converted-space"/>
                <w:rFonts w:ascii="Arial" w:hAnsi="Arial" w:cs="Arial"/>
                <w:color w:val="000000"/>
                <w:sz w:val="17"/>
                <w:szCs w:val="17"/>
              </w:rPr>
              <w:t> </w:t>
            </w:r>
            <w:r>
              <w:rPr>
                <w:rFonts w:ascii="Arial" w:hAnsi="Arial" w:cs="Arial"/>
                <w:color w:val="000000"/>
                <w:sz w:val="17"/>
                <w:szCs w:val="17"/>
              </w:rPr>
              <w:t>method that removes the blank spaces and shows only string.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code: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trim(</w:t>
            </w:r>
            <w:proofErr w:type="gramEnd"/>
            <w:r>
              <w:rPr>
                <w:rFonts w:ascii="Arial" w:hAnsi="Arial" w:cs="Arial"/>
                <w:b/>
                <w:bCs/>
                <w:color w:val="000000"/>
                <w:sz w:val="17"/>
                <w:szCs w:val="17"/>
              </w:rPr>
              <w:t>):</w:t>
            </w:r>
            <w:r>
              <w:rPr>
                <w:rFonts w:ascii="Arial" w:hAnsi="Arial" w:cs="Arial"/>
                <w:b/>
                <w:bCs/>
                <w:color w:val="000000"/>
                <w:sz w:val="17"/>
                <w:szCs w:val="17"/>
              </w:rPr>
              <w:br/>
            </w:r>
            <w:r>
              <w:rPr>
                <w:rFonts w:ascii="Arial" w:hAnsi="Arial" w:cs="Arial"/>
                <w:color w:val="000000"/>
                <w:sz w:val="17"/>
                <w:szCs w:val="17"/>
              </w:rPr>
              <w:t>This method removes the blank spaces from both ends of the given string (Front and End).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
          <w:tbl>
            <w:tblPr>
              <w:tblW w:w="0" w:type="auto"/>
              <w:tblCellSpacing w:w="0" w:type="dxa"/>
              <w:shd w:val="clear" w:color="auto" w:fill="FFFFCC"/>
              <w:tblCellMar>
                <w:top w:w="45" w:type="dxa"/>
                <w:left w:w="45" w:type="dxa"/>
                <w:bottom w:w="45" w:type="dxa"/>
                <w:right w:w="45" w:type="dxa"/>
              </w:tblCellMar>
              <w:tblLook w:val="04A0"/>
            </w:tblPr>
            <w:tblGrid>
              <w:gridCol w:w="5971"/>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java.lang.*;</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StringTrim{</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trim example!"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 = </w:t>
                  </w:r>
                  <w:r>
                    <w:rPr>
                      <w:rStyle w:val="HTMLCode"/>
                      <w:rFonts w:eastAsiaTheme="minorHAnsi"/>
                      <w:color w:val="2A00FF"/>
                    </w:rPr>
                    <w:t>" RoseIndia"</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"Given String :" </w:t>
                  </w:r>
                  <w:r>
                    <w:rPr>
                      <w:rStyle w:val="HTMLCode"/>
                      <w:rFonts w:eastAsiaTheme="minorHAnsi"/>
                      <w:color w:val="000000"/>
                    </w:rPr>
                    <w:t>+ str);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"After trim :" </w:t>
                  </w:r>
                  <w:r>
                    <w:rPr>
                      <w:rStyle w:val="HTMLCode"/>
                      <w:rFonts w:eastAsiaTheme="minorHAnsi"/>
                      <w:color w:val="000000"/>
                    </w:rPr>
                    <w:t>+str.trim());</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81" w:history="1">
              <w:r>
                <w:rPr>
                  <w:rStyle w:val="Hyperlink"/>
                  <w:rFonts w:ascii="Arial" w:hAnsi="Arial" w:cs="Arial"/>
                  <w:b/>
                  <w:bCs/>
                  <w:color w:val="D10026"/>
                  <w:sz w:val="20"/>
                  <w:szCs w:val="20"/>
                </w:rPr>
                <w:t>Download this example.</w:t>
              </w:r>
            </w:hyperlink>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program:</w:t>
            </w:r>
          </w:p>
          <w:tbl>
            <w:tblPr>
              <w:tblW w:w="1700" w:type="pct"/>
              <w:tblCellSpacing w:w="0" w:type="dxa"/>
              <w:shd w:val="clear" w:color="auto" w:fill="000000"/>
              <w:tblCellMar>
                <w:left w:w="0" w:type="dxa"/>
                <w:right w:w="0" w:type="dxa"/>
              </w:tblCellMar>
              <w:tblLook w:val="04A0"/>
            </w:tblPr>
            <w:tblGrid>
              <w:gridCol w:w="2941"/>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C:\vinod\Math_package&gt;javac StringTrim.java</w:t>
                  </w:r>
                  <w:r>
                    <w:rPr>
                      <w:rFonts w:ascii="Arial" w:hAnsi="Arial" w:cs="Arial"/>
                      <w:color w:val="FFFFFF"/>
                      <w:sz w:val="17"/>
                      <w:szCs w:val="17"/>
                    </w:rPr>
                    <w:br/>
                  </w:r>
                  <w:r>
                    <w:rPr>
                      <w:rFonts w:ascii="Arial" w:hAnsi="Arial" w:cs="Arial"/>
                      <w:color w:val="FFFFFF"/>
                      <w:sz w:val="17"/>
                      <w:szCs w:val="17"/>
                    </w:rPr>
                    <w:lastRenderedPageBreak/>
                    <w:br/>
                    <w:t>C:\vinod\Math_package&gt;java StringTrim</w:t>
                  </w:r>
                  <w:r>
                    <w:rPr>
                      <w:rFonts w:ascii="Arial" w:hAnsi="Arial" w:cs="Arial"/>
                      <w:color w:val="FFFFFF"/>
                      <w:sz w:val="17"/>
                      <w:szCs w:val="17"/>
                    </w:rPr>
                    <w:br/>
                    <w:t>String trim example!</w:t>
                  </w:r>
                  <w:r>
                    <w:rPr>
                      <w:rFonts w:ascii="Arial" w:hAnsi="Arial" w:cs="Arial"/>
                      <w:color w:val="FFFFFF"/>
                      <w:sz w:val="17"/>
                      <w:szCs w:val="17"/>
                    </w:rPr>
                    <w:br/>
                    <w:t>Given String :  RoseIndia</w:t>
                  </w:r>
                  <w:r>
                    <w:rPr>
                      <w:rFonts w:ascii="Arial" w:hAnsi="Arial" w:cs="Arial"/>
                      <w:color w:val="FFFFFF"/>
                      <w:sz w:val="17"/>
                      <w:szCs w:val="17"/>
                    </w:rPr>
                    <w:br/>
                    <w:t>After trim :RoseIndia</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String Start with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31" name="Picture 731" descr="http://www.roseindia.net/images/previous.gif">
                    <a:hlinkClick xmlns:a="http://schemas.openxmlformats.org/drawingml/2006/main" r:id="rId2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descr="http://www.roseindia.net/images/previous.gif">
                            <a:hlinkClick r:id="rId28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32" name="Picture 73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33" name="Picture 733" descr="http://www.roseindia.net/images/next.gif">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www.roseindia.net/images/next.gif">
                            <a:hlinkClick r:id="rId28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learn how to check the given string that start from the specified character in java. The following program checks the started string with "</w:t>
            </w:r>
            <w:r>
              <w:rPr>
                <w:rFonts w:ascii="Arial" w:hAnsi="Arial" w:cs="Arial"/>
                <w:b/>
                <w:bCs/>
                <w:color w:val="000000"/>
                <w:sz w:val="17"/>
                <w:szCs w:val="17"/>
              </w:rPr>
              <w:t>Wel</w:t>
            </w:r>
            <w:r>
              <w:rPr>
                <w:rFonts w:ascii="Arial" w:hAnsi="Arial" w:cs="Arial"/>
                <w:color w:val="000000"/>
                <w:sz w:val="17"/>
                <w:szCs w:val="17"/>
              </w:rPr>
              <w:t>". If</w:t>
            </w:r>
            <w:proofErr w:type="gramStart"/>
            <w:r>
              <w:rPr>
                <w:rFonts w:ascii="Arial" w:hAnsi="Arial" w:cs="Arial"/>
                <w:color w:val="000000"/>
                <w:sz w:val="17"/>
                <w:szCs w:val="17"/>
              </w:rPr>
              <w:t>  you</w:t>
            </w:r>
            <w:proofErr w:type="gramEnd"/>
            <w:r>
              <w:rPr>
                <w:rFonts w:ascii="Arial" w:hAnsi="Arial" w:cs="Arial"/>
                <w:color w:val="000000"/>
                <w:sz w:val="17"/>
                <w:szCs w:val="17"/>
              </w:rPr>
              <w:t>  use</w:t>
            </w:r>
            <w:r>
              <w:rPr>
                <w:rStyle w:val="apple-converted-space"/>
                <w:rFonts w:ascii="Arial" w:hAnsi="Arial" w:cs="Arial"/>
                <w:color w:val="000000"/>
                <w:sz w:val="17"/>
                <w:szCs w:val="17"/>
              </w:rPr>
              <w:t> </w:t>
            </w:r>
            <w:r>
              <w:rPr>
                <w:rFonts w:ascii="Arial" w:hAnsi="Arial" w:cs="Arial"/>
                <w:b/>
                <w:bCs/>
                <w:color w:val="000000"/>
                <w:sz w:val="17"/>
                <w:szCs w:val="17"/>
              </w:rPr>
              <w:t>startsWith()</w:t>
            </w:r>
            <w:r>
              <w:rPr>
                <w:rStyle w:val="apple-converted-space"/>
                <w:rFonts w:ascii="Arial" w:hAnsi="Arial" w:cs="Arial"/>
                <w:b/>
                <w:bCs/>
                <w:color w:val="000000"/>
                <w:sz w:val="17"/>
                <w:szCs w:val="17"/>
              </w:rPr>
              <w:t> </w:t>
            </w:r>
            <w:r>
              <w:rPr>
                <w:rFonts w:ascii="Arial" w:hAnsi="Arial" w:cs="Arial"/>
                <w:color w:val="000000"/>
                <w:sz w:val="17"/>
                <w:szCs w:val="17"/>
              </w:rPr>
              <w:t>function it will return 'true' and display a message "</w:t>
            </w:r>
            <w:r>
              <w:rPr>
                <w:rFonts w:ascii="Arial" w:hAnsi="Arial" w:cs="Arial"/>
                <w:b/>
                <w:bCs/>
                <w:i/>
                <w:iCs/>
                <w:color w:val="000000"/>
                <w:sz w:val="17"/>
                <w:szCs w:val="17"/>
              </w:rPr>
              <w:t>The given string is start with Wel</w:t>
            </w:r>
            <w:r>
              <w:rPr>
                <w:rFonts w:ascii="Arial" w:hAnsi="Arial" w:cs="Arial"/>
                <w:color w:val="000000"/>
                <w:sz w:val="17"/>
                <w:szCs w:val="17"/>
              </w:rPr>
              <w:t>" otherwise it will show "</w:t>
            </w:r>
            <w:r>
              <w:rPr>
                <w:rFonts w:ascii="Arial" w:hAnsi="Arial" w:cs="Arial"/>
                <w:b/>
                <w:bCs/>
                <w:i/>
                <w:iCs/>
                <w:color w:val="000000"/>
                <w:sz w:val="17"/>
                <w:szCs w:val="17"/>
              </w:rPr>
              <w:t>The given string is not start with Wel</w:t>
            </w:r>
            <w:r>
              <w:rPr>
                <w:rFonts w:ascii="Arial" w:hAnsi="Arial" w:cs="Arial"/>
                <w:color w:val="000000"/>
                <w:sz w:val="17"/>
                <w:szCs w:val="17"/>
              </w:rPr>
              <w:t>".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code: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startsWith(</w:t>
            </w:r>
            <w:proofErr w:type="gramEnd"/>
            <w:r>
              <w:rPr>
                <w:rFonts w:ascii="Arial" w:hAnsi="Arial" w:cs="Arial"/>
                <w:b/>
                <w:bCs/>
                <w:color w:val="000000"/>
                <w:sz w:val="17"/>
                <w:szCs w:val="17"/>
              </w:rPr>
              <w:t>String start):</w:t>
            </w:r>
            <w:r>
              <w:rPr>
                <w:rFonts w:ascii="Arial" w:hAnsi="Arial" w:cs="Arial"/>
                <w:b/>
                <w:bCs/>
                <w:color w:val="000000"/>
                <w:sz w:val="17"/>
                <w:szCs w:val="17"/>
              </w:rPr>
              <w:br/>
            </w:r>
            <w:r>
              <w:rPr>
                <w:rFonts w:ascii="Arial" w:hAnsi="Arial" w:cs="Arial"/>
                <w:color w:val="000000"/>
                <w:sz w:val="17"/>
                <w:szCs w:val="17"/>
              </w:rPr>
              <w:t>This is a Boolean type method that returns either 'true' or 'false'. It checks the given string that begins with specified string in the beginning. It takes a string type parameter such as: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proofErr w:type="gramStart"/>
            <w:r>
              <w:rPr>
                <w:rFonts w:ascii="Arial" w:hAnsi="Arial" w:cs="Arial"/>
                <w:b/>
                <w:bCs/>
                <w:color w:val="000000"/>
                <w:sz w:val="17"/>
                <w:szCs w:val="17"/>
              </w:rPr>
              <w:t>start</w:t>
            </w:r>
            <w:proofErr w:type="gramEnd"/>
            <w:r>
              <w:rPr>
                <w:rFonts w:ascii="Arial" w:hAnsi="Arial" w:cs="Arial"/>
                <w:color w:val="000000"/>
                <w:sz w:val="17"/>
                <w:szCs w:val="17"/>
              </w:rPr>
              <w:t>: This is the string that starts.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code of program:</w:t>
            </w:r>
          </w:p>
          <w:tbl>
            <w:tblPr>
              <w:tblW w:w="0" w:type="auto"/>
              <w:tblCellSpacing w:w="0" w:type="dxa"/>
              <w:shd w:val="clear" w:color="auto" w:fill="FFFFCC"/>
              <w:tblCellMar>
                <w:top w:w="45" w:type="dxa"/>
                <w:left w:w="45" w:type="dxa"/>
                <w:bottom w:w="45" w:type="dxa"/>
                <w:right w:w="45" w:type="dxa"/>
              </w:tblCellMar>
              <w:tblLook w:val="04A0"/>
            </w:tblPr>
            <w:tblGrid>
              <w:gridCol w:w="765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java.lang.*;</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StrStartWith{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start with example!"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 = </w:t>
                  </w:r>
                  <w:r>
                    <w:rPr>
                      <w:rStyle w:val="HTMLCode"/>
                      <w:rFonts w:eastAsiaTheme="minorHAnsi"/>
                      <w:color w:val="2A00FF"/>
                    </w:rPr>
                    <w:t>"Welcome to RoseIndia"</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start = </w:t>
                  </w:r>
                  <w:r>
                    <w:rPr>
                      <w:rStyle w:val="HTMLCode"/>
                      <w:rFonts w:eastAsiaTheme="minorHAnsi"/>
                      <w:color w:val="2A00FF"/>
                    </w:rPr>
                    <w:t>"Wel"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"Given String : " </w:t>
                  </w:r>
                  <w:r>
                    <w:rPr>
                      <w:rStyle w:val="HTMLCode"/>
                      <w:rFonts w:eastAsiaTheme="minorHAnsi"/>
                      <w:color w:val="000000"/>
                    </w:rPr>
                    <w:t>+ str);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"Start with : " </w:t>
                  </w:r>
                  <w:r>
                    <w:rPr>
                      <w:rStyle w:val="HTMLCode"/>
                      <w:rFonts w:eastAsiaTheme="minorHAnsi"/>
                      <w:color w:val="000000"/>
                    </w:rPr>
                    <w:t>+ start);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(str.startsWith(start)){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given string is start with Wel"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given string is not start with Wel"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lastRenderedPageBreak/>
                    <w:t>}</w:t>
                  </w:r>
                </w:p>
              </w:tc>
            </w:tr>
          </w:tbl>
          <w:p w:rsidR="00F84F79" w:rsidRDefault="00F84F79" w:rsidP="00F84F79">
            <w:pPr>
              <w:pStyle w:val="NormalWeb"/>
              <w:shd w:val="clear" w:color="auto" w:fill="FFFFFF"/>
              <w:spacing w:line="311" w:lineRule="atLeast"/>
              <w:rPr>
                <w:rFonts w:ascii="Arial" w:hAnsi="Arial" w:cs="Arial"/>
                <w:color w:val="000000"/>
                <w:sz w:val="17"/>
                <w:szCs w:val="17"/>
              </w:rPr>
            </w:pPr>
            <w:hyperlink r:id="rId284" w:history="1">
              <w:r>
                <w:rPr>
                  <w:rStyle w:val="Hyperlink"/>
                  <w:rFonts w:ascii="Arial" w:hAnsi="Arial" w:cs="Arial"/>
                  <w:b/>
                  <w:bCs/>
                  <w:color w:val="D10026"/>
                  <w:sz w:val="20"/>
                  <w:szCs w:val="20"/>
                </w:rPr>
                <w:t>Download this example.</w:t>
              </w:r>
            </w:hyperlink>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program:</w:t>
            </w:r>
          </w:p>
          <w:tbl>
            <w:tblPr>
              <w:tblW w:w="1800" w:type="pct"/>
              <w:tblCellSpacing w:w="0" w:type="dxa"/>
              <w:shd w:val="clear" w:color="auto" w:fill="000000"/>
              <w:tblCellMar>
                <w:left w:w="0" w:type="dxa"/>
                <w:right w:w="0" w:type="dxa"/>
              </w:tblCellMar>
              <w:tblLook w:val="04A0"/>
            </w:tblPr>
            <w:tblGrid>
              <w:gridCol w:w="3114"/>
            </w:tblGrid>
            <w:tr w:rsidR="00F84F79" w:rsidTr="00F84F79">
              <w:trPr>
                <w:tblCellSpacing w:w="0" w:type="dxa"/>
              </w:trPr>
              <w:tc>
                <w:tcPr>
                  <w:tcW w:w="5000" w:type="pct"/>
                  <w:shd w:val="clear" w:color="auto" w:fill="000000"/>
                  <w:vAlign w:val="center"/>
                  <w:hideMark/>
                </w:tcPr>
                <w:p w:rsidR="00F84F79" w:rsidRDefault="00F84F79">
                  <w:pPr>
                    <w:spacing w:line="311" w:lineRule="atLeast"/>
                    <w:rPr>
                      <w:rFonts w:ascii="Arial" w:hAnsi="Arial" w:cs="Arial"/>
                      <w:color w:val="000000"/>
                      <w:sz w:val="17"/>
                      <w:szCs w:val="17"/>
                    </w:rPr>
                  </w:pPr>
                  <w:r>
                    <w:rPr>
                      <w:rFonts w:ascii="Arial" w:hAnsi="Arial" w:cs="Arial"/>
                      <w:color w:val="FFFFFF"/>
                      <w:sz w:val="17"/>
                      <w:szCs w:val="17"/>
                    </w:rPr>
                    <w:t>C:\vinod\Math_package&gt;javac StrStartWith.java</w:t>
                  </w:r>
                  <w:r>
                    <w:rPr>
                      <w:rFonts w:ascii="Arial" w:hAnsi="Arial" w:cs="Arial"/>
                      <w:color w:val="FFFFFF"/>
                      <w:sz w:val="17"/>
                      <w:szCs w:val="17"/>
                    </w:rPr>
                    <w:br/>
                  </w:r>
                  <w:r>
                    <w:rPr>
                      <w:rFonts w:ascii="Arial" w:hAnsi="Arial" w:cs="Arial"/>
                      <w:color w:val="FFFFFF"/>
                      <w:sz w:val="17"/>
                      <w:szCs w:val="17"/>
                    </w:rPr>
                    <w:br/>
                    <w:t>C:\vinod\Math_package&gt;java StrStartWith</w:t>
                  </w:r>
                  <w:r>
                    <w:rPr>
                      <w:rFonts w:ascii="Arial" w:hAnsi="Arial" w:cs="Arial"/>
                      <w:color w:val="FFFFFF"/>
                      <w:sz w:val="17"/>
                      <w:szCs w:val="17"/>
                    </w:rPr>
                    <w:br/>
                    <w:t xml:space="preserve">String </w:t>
                  </w:r>
                  <w:proofErr w:type="gramStart"/>
                  <w:r>
                    <w:rPr>
                      <w:rFonts w:ascii="Arial" w:hAnsi="Arial" w:cs="Arial"/>
                      <w:color w:val="FFFFFF"/>
                      <w:sz w:val="17"/>
                      <w:szCs w:val="17"/>
                    </w:rPr>
                    <w:t>start</w:t>
                  </w:r>
                  <w:proofErr w:type="gramEnd"/>
                  <w:r>
                    <w:rPr>
                      <w:rFonts w:ascii="Arial" w:hAnsi="Arial" w:cs="Arial"/>
                      <w:color w:val="FFFFFF"/>
                      <w:sz w:val="17"/>
                      <w:szCs w:val="17"/>
                    </w:rPr>
                    <w:t xml:space="preserve"> with example!</w:t>
                  </w:r>
                  <w:r>
                    <w:rPr>
                      <w:rFonts w:ascii="Arial" w:hAnsi="Arial" w:cs="Arial"/>
                      <w:color w:val="FFFFFF"/>
                      <w:sz w:val="17"/>
                      <w:szCs w:val="17"/>
                    </w:rPr>
                    <w:br/>
                    <w:t>Given String : Welcome to RoseIndia</w:t>
                  </w:r>
                  <w:r>
                    <w:rPr>
                      <w:rFonts w:ascii="Arial" w:hAnsi="Arial" w:cs="Arial"/>
                      <w:color w:val="FFFFFF"/>
                      <w:sz w:val="17"/>
                      <w:szCs w:val="17"/>
                    </w:rPr>
                    <w:br/>
                    <w:t>Start with : Wel</w:t>
                  </w:r>
                  <w:r>
                    <w:rPr>
                      <w:rFonts w:ascii="Arial" w:hAnsi="Arial" w:cs="Arial"/>
                      <w:color w:val="FFFFFF"/>
                      <w:sz w:val="17"/>
                      <w:szCs w:val="17"/>
                    </w:rPr>
                    <w:br/>
                    <w:t>The given string is start with Wel</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t>Passing Command Line Arguments</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37" name="Picture 737" descr="http://www.roseindia.net/images/previous.gif">
                    <a:hlinkClick xmlns:a="http://schemas.openxmlformats.org/drawingml/2006/main" r:id="rId2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descr="http://www.roseindia.net/images/previous.gif">
                            <a:hlinkClick r:id="rId28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38" name="Picture 73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39" name="Picture 739" descr="http://www.roseindia.net/images/next.gif">
                    <a:hlinkClick xmlns:a="http://schemas.openxmlformats.org/drawingml/2006/main" r:id="rId2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descr="http://www.roseindia.net/images/next.gif">
                            <a:hlinkClick r:id="rId28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example we are going to learn how we can pass values on command line </w:t>
            </w:r>
            <w:proofErr w:type="gramStart"/>
            <w:r>
              <w:rPr>
                <w:rFonts w:ascii="Arial" w:hAnsi="Arial" w:cs="Arial"/>
                <w:color w:val="000000"/>
                <w:sz w:val="17"/>
                <w:szCs w:val="17"/>
              </w:rPr>
              <w:t>argument .</w:t>
            </w:r>
            <w:proofErr w:type="gramEnd"/>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We are taking a sequence of character from command line at run time. Store these strings into an array string. Show these strings on console as output. If user forget enter string at run time on command line argument then the message  "No values has been entered at the command line" will displayed on screen. To check the user enter string or not at run time we just compare length of argument values .If value is greater than one then display the values on screen else so message  "No values has been entered at the command line".</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5491"/>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public class </w:t>
                  </w:r>
                  <w:r>
                    <w:rPr>
                      <w:rStyle w:val="HTMLCode"/>
                      <w:rFonts w:eastAsiaTheme="minorHAnsi"/>
                      <w:color w:val="000000"/>
                    </w:rPr>
                    <w:t>ArgumentPassingExample{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num=args.length;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w:t>
                  </w:r>
                  <w:r>
                    <w:rPr>
                      <w:rStyle w:val="HTMLCode"/>
                      <w:rFonts w:eastAsiaTheme="minorHAnsi"/>
                      <w:b/>
                      <w:bCs/>
                      <w:color w:val="7F0055"/>
                    </w:rPr>
                    <w:t>new </w:t>
                  </w:r>
                  <w:r>
                    <w:rPr>
                      <w:rStyle w:val="HTMLCode"/>
                      <w:rFonts w:eastAsiaTheme="minorHAnsi"/>
                      <w:color w:val="000000"/>
                    </w:rPr>
                    <w:t>String[num];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(num&gt;</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values enter at</w:t>
                  </w:r>
                  <w:r>
                    <w:rPr>
                      <w:rFonts w:ascii="Courier New" w:hAnsi="Courier New" w:cs="Courier New"/>
                      <w:color w:val="2A00FF"/>
                      <w:sz w:val="20"/>
                      <w:szCs w:val="20"/>
                    </w:rPr>
                    <w:br/>
                  </w:r>
                  <w:r>
                    <w:rPr>
                      <w:rStyle w:val="HTMLCode"/>
                      <w:rFonts w:eastAsiaTheme="minorHAnsi"/>
                      <w:color w:val="2A00FF"/>
                    </w:rPr>
                    <w:t> argument command line are:"</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&lt;num ;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"Argument " </w:t>
                  </w:r>
                  <w:r>
                    <w:rPr>
                      <w:rStyle w:val="HTMLCode"/>
                      <w:rFonts w:eastAsiaTheme="minorHAnsi"/>
                      <w:color w:val="000000"/>
                    </w:rPr>
                    <w:t>+ (i + </w:t>
                  </w:r>
                  <w:r>
                    <w:rPr>
                      <w:rStyle w:val="HTMLCode"/>
                      <w:rFonts w:eastAsiaTheme="minorHAnsi"/>
                      <w:color w:val="990000"/>
                    </w:rPr>
                    <w:t>1</w:t>
                  </w:r>
                  <w:r>
                    <w:rPr>
                      <w:rStyle w:val="HTMLCode"/>
                      <w:rFonts w:eastAsiaTheme="minorHAnsi"/>
                      <w:color w:val="000000"/>
                    </w:rPr>
                    <w:t>) + </w:t>
                  </w:r>
                  <w:r>
                    <w:rPr>
                      <w:rFonts w:ascii="Courier New" w:hAnsi="Courier New" w:cs="Courier New"/>
                      <w:color w:val="2A00FF"/>
                      <w:sz w:val="20"/>
                      <w:szCs w:val="20"/>
                    </w:rPr>
                    <w:br/>
                  </w:r>
                  <w:r>
                    <w:rPr>
                      <w:rStyle w:val="HTMLCode"/>
                      <w:rFonts w:eastAsiaTheme="minorHAnsi"/>
                      <w:color w:val="2A00FF"/>
                    </w:rPr>
                    <w:t>" = " </w:t>
                  </w:r>
                  <w:r>
                    <w:rPr>
                      <w:rStyle w:val="HTMLCode"/>
                      <w:rFonts w:eastAsiaTheme="minorHAnsi"/>
                      <w:color w:val="000000"/>
                    </w:rPr>
                    <w:t>+ args[i]);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"No values has been </w:t>
                  </w:r>
                  <w:r>
                    <w:rPr>
                      <w:rFonts w:ascii="Courier New" w:hAnsi="Courier New" w:cs="Courier New"/>
                      <w:color w:val="2A00FF"/>
                      <w:sz w:val="20"/>
                      <w:szCs w:val="20"/>
                    </w:rPr>
                    <w:br/>
                  </w:r>
                  <w:r>
                    <w:rPr>
                      <w:rStyle w:val="HTMLCode"/>
                      <w:rFonts w:eastAsiaTheme="minorHAnsi"/>
                      <w:color w:val="2A00FF"/>
                    </w:rPr>
                    <w:t>entered at the command line."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145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3991"/>
            </w:tblGrid>
            <w:tr w:rsidR="00F84F79" w:rsidTr="00F84F79">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84F79" w:rsidRDefault="00F84F79">
                  <w:pPr>
                    <w:pStyle w:val="HTMLPreformatted"/>
                    <w:spacing w:line="311" w:lineRule="atLeast"/>
                    <w:rPr>
                      <w:color w:val="000000"/>
                    </w:rPr>
                  </w:pPr>
                  <w:r>
                    <w:rPr>
                      <w:color w:val="FFFFFF"/>
                    </w:rPr>
                    <w:t>C:\convert\rajesh\completed&gt;javac ArgumentPassingExample.java</w:t>
                  </w:r>
                </w:p>
                <w:p w:rsidR="00F84F79" w:rsidRDefault="00F84F79">
                  <w:pPr>
                    <w:pStyle w:val="HTMLPreformatted"/>
                    <w:spacing w:line="311" w:lineRule="atLeast"/>
                    <w:rPr>
                      <w:color w:val="FFFFFF"/>
                    </w:rPr>
                  </w:pPr>
                  <w:r>
                    <w:rPr>
                      <w:color w:val="FFFFFF"/>
                    </w:rPr>
                    <w:t>C:\convert\rajesh\completed&gt;java ArgumentPassingExample rajesh kumar rahul</w:t>
                  </w:r>
                </w:p>
                <w:p w:rsidR="00F84F79" w:rsidRDefault="00F84F79">
                  <w:pPr>
                    <w:pStyle w:val="HTMLPreformatted"/>
                    <w:spacing w:line="311" w:lineRule="atLeast"/>
                    <w:rPr>
                      <w:color w:val="FFFFFF"/>
                    </w:rPr>
                  </w:pPr>
                  <w:r>
                    <w:rPr>
                      <w:color w:val="FFFFFF"/>
                    </w:rPr>
                    <w:t>The values enter at argument command line are:</w:t>
                  </w:r>
                </w:p>
                <w:p w:rsidR="00F84F79" w:rsidRDefault="00F84F79">
                  <w:pPr>
                    <w:pStyle w:val="HTMLPreformatted"/>
                    <w:spacing w:line="311" w:lineRule="atLeast"/>
                    <w:rPr>
                      <w:color w:val="FFFFFF"/>
                    </w:rPr>
                  </w:pPr>
                  <w:r>
                    <w:rPr>
                      <w:color w:val="FFFFFF"/>
                    </w:rPr>
                    <w:t>Argument 1 = rajesh</w:t>
                  </w:r>
                </w:p>
                <w:p w:rsidR="00F84F79" w:rsidRDefault="00F84F79">
                  <w:pPr>
                    <w:pStyle w:val="HTMLPreformatted"/>
                    <w:spacing w:line="311" w:lineRule="atLeast"/>
                    <w:rPr>
                      <w:color w:val="FFFFFF"/>
                    </w:rPr>
                  </w:pPr>
                  <w:r>
                    <w:rPr>
                      <w:color w:val="FFFFFF"/>
                    </w:rPr>
                    <w:t>Argument 2 = kumar</w:t>
                  </w:r>
                </w:p>
                <w:p w:rsidR="00F84F79" w:rsidRDefault="00F84F79">
                  <w:pPr>
                    <w:pStyle w:val="HTMLPreformatted"/>
                    <w:spacing w:line="311" w:lineRule="atLeast"/>
                    <w:rPr>
                      <w:color w:val="000000"/>
                    </w:rPr>
                  </w:pPr>
                  <w:r>
                    <w:rPr>
                      <w:color w:val="FFFFFF"/>
                    </w:rPr>
                    <w:t>Argument 3 = rahul</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t>Decimal Format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43" name="Picture 743" descr="http://www.roseindia.net/images/previous.gif">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descr="http://www.roseindia.net/images/previous.gif">
                            <a:hlinkClick r:id="rId28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44" name="Picture 74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45" name="Picture 745" descr="http://www.roseindia.net/images/next.gif">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descr="http://www.roseindia.net/images/next.gif">
                            <a:hlinkClick r:id="rId28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format a decimal value.</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example we are talking a double value. We are creating an object </w:t>
            </w:r>
            <w:proofErr w:type="gramStart"/>
            <w:r>
              <w:rPr>
                <w:rFonts w:ascii="Arial" w:hAnsi="Arial" w:cs="Arial"/>
                <w:color w:val="000000"/>
                <w:sz w:val="17"/>
                <w:szCs w:val="17"/>
              </w:rPr>
              <w:t>of</w:t>
            </w:r>
            <w:r>
              <w:rPr>
                <w:rFonts w:ascii="Arial" w:hAnsi="Arial" w:cs="Arial"/>
                <w:b/>
                <w:bCs/>
                <w:color w:val="000000"/>
                <w:sz w:val="17"/>
                <w:szCs w:val="17"/>
              </w:rPr>
              <w:t>DecimalFormat(</w:t>
            </w:r>
            <w:proofErr w:type="gramEnd"/>
            <w:r>
              <w:rPr>
                <w:rFonts w:ascii="Arial" w:hAnsi="Arial" w:cs="Arial"/>
                <w:b/>
                <w:bCs/>
                <w:color w:val="000000"/>
                <w:sz w:val="17"/>
                <w:szCs w:val="17"/>
              </w:rPr>
              <w:t>String format_type)</w:t>
            </w:r>
            <w:r>
              <w:rPr>
                <w:rFonts w:ascii="Arial" w:hAnsi="Arial" w:cs="Arial"/>
                <w:color w:val="000000"/>
                <w:sz w:val="17"/>
                <w:szCs w:val="17"/>
              </w:rPr>
              <w:t>class .In</w:t>
            </w:r>
            <w:r>
              <w:rPr>
                <w:rStyle w:val="apple-converted-space"/>
                <w:rFonts w:ascii="Arial" w:hAnsi="Arial" w:cs="Arial"/>
                <w:color w:val="000000"/>
                <w:sz w:val="17"/>
                <w:szCs w:val="17"/>
              </w:rPr>
              <w:t> </w:t>
            </w:r>
            <w:r>
              <w:rPr>
                <w:rFonts w:ascii="Arial" w:hAnsi="Arial" w:cs="Arial"/>
                <w:b/>
                <w:bCs/>
                <w:color w:val="000000"/>
                <w:sz w:val="17"/>
                <w:szCs w:val="17"/>
              </w:rPr>
              <w:t>DecimalFormat</w:t>
            </w:r>
            <w:r>
              <w:rPr>
                <w:rStyle w:val="apple-converted-space"/>
                <w:rFonts w:ascii="Arial" w:hAnsi="Arial" w:cs="Arial"/>
                <w:color w:val="000000"/>
                <w:sz w:val="17"/>
                <w:szCs w:val="17"/>
              </w:rPr>
              <w:t> </w:t>
            </w:r>
            <w:r>
              <w:rPr>
                <w:rFonts w:ascii="Arial" w:hAnsi="Arial" w:cs="Arial"/>
                <w:color w:val="000000"/>
                <w:sz w:val="17"/>
                <w:szCs w:val="17"/>
              </w:rPr>
              <w:t>class we are passing</w:t>
            </w:r>
            <w:r>
              <w:rPr>
                <w:rStyle w:val="apple-converted-space"/>
                <w:rFonts w:ascii="Arial" w:hAnsi="Arial" w:cs="Arial"/>
                <w:color w:val="000000"/>
                <w:sz w:val="17"/>
                <w:szCs w:val="17"/>
              </w:rPr>
              <w:t> </w:t>
            </w:r>
            <w:r>
              <w:rPr>
                <w:rFonts w:ascii="Arial" w:hAnsi="Arial" w:cs="Arial"/>
                <w:b/>
                <w:bCs/>
                <w:color w:val="000000"/>
                <w:sz w:val="17"/>
                <w:szCs w:val="17"/>
              </w:rPr>
              <w:t>"0.000"</w:t>
            </w:r>
            <w:r>
              <w:rPr>
                <w:rStyle w:val="apple-converted-space"/>
                <w:rFonts w:ascii="Arial" w:hAnsi="Arial" w:cs="Arial"/>
                <w:color w:val="000000"/>
                <w:sz w:val="17"/>
                <w:szCs w:val="17"/>
              </w:rPr>
              <w:t> </w:t>
            </w:r>
            <w:r>
              <w:rPr>
                <w:rFonts w:ascii="Arial" w:hAnsi="Arial" w:cs="Arial"/>
                <w:color w:val="000000"/>
                <w:sz w:val="17"/>
                <w:szCs w:val="17"/>
              </w:rPr>
              <w:t>.This is used to create an decimal format which display three digits after decimal point. We are using</w:t>
            </w:r>
            <w:r>
              <w:rPr>
                <w:rStyle w:val="apple-converted-space"/>
                <w:rFonts w:ascii="Arial" w:hAnsi="Arial" w:cs="Arial"/>
                <w:color w:val="000000"/>
                <w:sz w:val="17"/>
                <w:szCs w:val="17"/>
              </w:rPr>
              <w:t> </w:t>
            </w:r>
            <w:r>
              <w:rPr>
                <w:rFonts w:ascii="Arial" w:hAnsi="Arial" w:cs="Arial"/>
                <w:b/>
                <w:bCs/>
                <w:color w:val="000000"/>
                <w:sz w:val="17"/>
                <w:szCs w:val="17"/>
              </w:rPr>
              <w:t>NumberFormat</w:t>
            </w:r>
            <w:r>
              <w:rPr>
                <w:rStyle w:val="apple-converted-space"/>
                <w:rFonts w:ascii="Arial" w:hAnsi="Arial" w:cs="Arial"/>
                <w:color w:val="000000"/>
                <w:sz w:val="17"/>
                <w:szCs w:val="17"/>
              </w:rPr>
              <w:t> </w:t>
            </w:r>
            <w:r>
              <w:rPr>
                <w:rFonts w:ascii="Arial" w:hAnsi="Arial" w:cs="Arial"/>
                <w:color w:val="000000"/>
                <w:sz w:val="17"/>
                <w:szCs w:val="17"/>
              </w:rPr>
              <w:t>to store the reference of</w:t>
            </w:r>
            <w:proofErr w:type="gramStart"/>
            <w:r>
              <w:rPr>
                <w:rFonts w:ascii="Arial" w:hAnsi="Arial" w:cs="Arial"/>
                <w:color w:val="000000"/>
                <w:sz w:val="17"/>
                <w:szCs w:val="17"/>
              </w:rPr>
              <w:t>  object</w:t>
            </w:r>
            <w:proofErr w:type="gramEnd"/>
            <w:r>
              <w:rPr>
                <w:rFonts w:ascii="Arial" w:hAnsi="Arial" w:cs="Arial"/>
                <w:color w:val="000000"/>
                <w:sz w:val="17"/>
                <w:szCs w:val="17"/>
              </w:rPr>
              <w:t xml:space="preserve"> of</w:t>
            </w:r>
            <w:r>
              <w:rPr>
                <w:rStyle w:val="apple-converted-space"/>
                <w:rFonts w:ascii="Arial" w:hAnsi="Arial" w:cs="Arial"/>
                <w:color w:val="000000"/>
                <w:sz w:val="17"/>
                <w:szCs w:val="17"/>
              </w:rPr>
              <w:t> </w:t>
            </w:r>
            <w:r>
              <w:rPr>
                <w:rFonts w:ascii="Arial" w:hAnsi="Arial" w:cs="Arial"/>
                <w:b/>
                <w:bCs/>
                <w:color w:val="000000"/>
                <w:sz w:val="17"/>
                <w:szCs w:val="17"/>
              </w:rPr>
              <w:t>DecimalFormat</w:t>
            </w:r>
            <w:r>
              <w:rPr>
                <w:rStyle w:val="apple-converted-space"/>
                <w:rFonts w:ascii="Arial" w:hAnsi="Arial" w:cs="Arial"/>
                <w:b/>
                <w:bCs/>
                <w:color w:val="000000"/>
                <w:sz w:val="17"/>
                <w:szCs w:val="17"/>
              </w:rPr>
              <w:t> </w:t>
            </w:r>
            <w:r>
              <w:rPr>
                <w:rFonts w:ascii="Arial" w:hAnsi="Arial" w:cs="Arial"/>
                <w:color w:val="000000"/>
                <w:sz w:val="17"/>
                <w:szCs w:val="17"/>
              </w:rPr>
              <w:t>with name of formatter. To apply the format on double value we are using </w:t>
            </w:r>
            <w:proofErr w:type="gramStart"/>
            <w:r>
              <w:rPr>
                <w:rFonts w:ascii="Arial" w:hAnsi="Arial" w:cs="Arial"/>
                <w:b/>
                <w:bCs/>
                <w:color w:val="000000"/>
                <w:sz w:val="17"/>
                <w:szCs w:val="17"/>
              </w:rPr>
              <w:t>format(</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method</w:t>
            </w:r>
            <w:r>
              <w:rPr>
                <w:rFonts w:ascii="Arial" w:hAnsi="Arial" w:cs="Arial"/>
                <w:b/>
                <w:bCs/>
                <w:color w:val="000000"/>
                <w:sz w:val="17"/>
                <w:szCs w:val="17"/>
              </w:rPr>
              <w:t>.</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8612"/>
            </w:tblGrid>
            <w:tr w:rsidR="00F84F79" w:rsidTr="00F84F79">
              <w:trPr>
                <w:tblCellSpacing w:w="0" w:type="dxa"/>
              </w:trPr>
              <w:tc>
                <w:tcPr>
                  <w:tcW w:w="0" w:type="auto"/>
                  <w:shd w:val="clear" w:color="auto" w:fill="FFFFCC"/>
                  <w:noWrap/>
                  <w:hideMark/>
                </w:tcPr>
                <w:p w:rsidR="00F84F79" w:rsidRDefault="00F84F79">
                  <w:pPr>
                    <w:pStyle w:val="NormalWeb"/>
                  </w:pPr>
                  <w:r>
                    <w:rPr>
                      <w:rStyle w:val="HTMLCode"/>
                      <w:b/>
                      <w:bCs/>
                      <w:color w:val="7F0055"/>
                    </w:rPr>
                    <w:t>import </w:t>
                  </w:r>
                  <w:r>
                    <w:rPr>
                      <w:rStyle w:val="HTMLCode"/>
                      <w:color w:val="000000"/>
                    </w:rPr>
                    <w:t>java.text.DecimalFormat;</w:t>
                  </w:r>
                  <w:r>
                    <w:rPr>
                      <w:rFonts w:ascii="Courier New" w:hAnsi="Courier New" w:cs="Courier New"/>
                      <w:sz w:val="20"/>
                      <w:szCs w:val="20"/>
                    </w:rPr>
                    <w:br/>
                  </w:r>
                  <w:r>
                    <w:rPr>
                      <w:rStyle w:val="HTMLCode"/>
                      <w:b/>
                      <w:bCs/>
                      <w:color w:val="7F0055"/>
                    </w:rPr>
                    <w:t>import </w:t>
                  </w:r>
                  <w:r>
                    <w:rPr>
                      <w:rStyle w:val="HTMLCode"/>
                      <w:color w:val="000000"/>
                    </w:rPr>
                    <w:t>java.text.NumberFormat;</w:t>
                  </w:r>
                  <w:r>
                    <w:rPr>
                      <w:rFonts w:ascii="Courier New" w:hAnsi="Courier New" w:cs="Courier New"/>
                      <w:sz w:val="20"/>
                      <w:szCs w:val="20"/>
                    </w:rPr>
                    <w:br/>
                  </w:r>
                  <w:r>
                    <w:rPr>
                      <w:rStyle w:val="HTMLCode"/>
                      <w:color w:val="FFFFFF"/>
                    </w:rPr>
                    <w:t> </w:t>
                  </w:r>
                  <w:r>
                    <w:rPr>
                      <w:rFonts w:ascii="Courier New" w:hAnsi="Courier New" w:cs="Courier New"/>
                      <w:sz w:val="20"/>
                      <w:szCs w:val="20"/>
                    </w:rPr>
                    <w:br/>
                  </w:r>
                  <w:r>
                    <w:rPr>
                      <w:rStyle w:val="HTMLCode"/>
                      <w:b/>
                      <w:bCs/>
                      <w:color w:val="7F0055"/>
                    </w:rPr>
                    <w:t>public class </w:t>
                  </w:r>
                  <w:r>
                    <w:rPr>
                      <w:rStyle w:val="HTMLCode"/>
                      <w:color w:val="000000"/>
                    </w:rPr>
                    <w:t>DecimalFormatExample</w:t>
                  </w:r>
                  <w:r>
                    <w:rPr>
                      <w:rFonts w:ascii="Courier New" w:hAnsi="Courier New" w:cs="Courier New"/>
                      <w:sz w:val="20"/>
                      <w:szCs w:val="20"/>
                    </w:rPr>
                    <w:br/>
                  </w:r>
                  <w:r>
                    <w:rPr>
                      <w:rStyle w:val="HTMLCode"/>
                      <w:color w:val="000000"/>
                    </w:rPr>
                    <w:t>{</w:t>
                  </w:r>
                  <w:r>
                    <w:rPr>
                      <w:rFonts w:ascii="Courier New" w:hAnsi="Courier New" w:cs="Courier New"/>
                      <w:sz w:val="20"/>
                      <w:szCs w:val="20"/>
                    </w:rPr>
                    <w:br/>
                  </w:r>
                  <w:r>
                    <w:rPr>
                      <w:rStyle w:val="HTMLCode"/>
                      <w:color w:val="FFFFFF"/>
                    </w:rPr>
                    <w:t>  </w:t>
                  </w:r>
                  <w:r>
                    <w:rPr>
                      <w:rStyle w:val="HTMLCode"/>
                      <w:b/>
                      <w:bCs/>
                      <w:color w:val="7F0055"/>
                    </w:rPr>
                    <w:t>public static void </w:t>
                  </w:r>
                  <w:r>
                    <w:rPr>
                      <w:rStyle w:val="HTMLCode"/>
                      <w:color w:val="000000"/>
                    </w:rPr>
                    <w:t>main(String args[])</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FFFFFF"/>
                    </w:rPr>
                    <w:t>  </w:t>
                  </w:r>
                  <w:r>
                    <w:rPr>
                      <w:rStyle w:val="HTMLCode"/>
                      <w:b/>
                      <w:bCs/>
                      <w:color w:val="7F0055"/>
                    </w:rPr>
                    <w:t>double </w:t>
                  </w:r>
                  <w:r>
                    <w:rPr>
                      <w:rStyle w:val="HTMLCode"/>
                      <w:color w:val="000000"/>
                    </w:rPr>
                    <w:t>amount = </w:t>
                  </w:r>
                  <w:r>
                    <w:rPr>
                      <w:rStyle w:val="HTMLCode"/>
                      <w:color w:val="990000"/>
                    </w:rPr>
                    <w:t>2192.015</w:t>
                  </w:r>
                  <w:r>
                    <w:rPr>
                      <w:rStyle w:val="HTMLCode"/>
                      <w:color w:val="000000"/>
                    </w:rPr>
                    <w:t>;</w:t>
                  </w:r>
                  <w:r>
                    <w:rPr>
                      <w:rFonts w:ascii="Courier New" w:hAnsi="Courier New" w:cs="Courier New"/>
                      <w:sz w:val="20"/>
                      <w:szCs w:val="20"/>
                    </w:rPr>
                    <w:br/>
                  </w:r>
                  <w:r>
                    <w:rPr>
                      <w:rStyle w:val="HTMLCode"/>
                      <w:color w:val="FFFFFF"/>
                    </w:rPr>
                    <w:lastRenderedPageBreak/>
                    <w:t>  </w:t>
                  </w:r>
                  <w:r>
                    <w:rPr>
                      <w:rStyle w:val="HTMLCode"/>
                      <w:color w:val="000000"/>
                    </w:rPr>
                    <w:t>NumberFormat formatter = </w:t>
                  </w:r>
                  <w:r>
                    <w:rPr>
                      <w:rStyle w:val="HTMLCode"/>
                      <w:b/>
                      <w:bCs/>
                      <w:color w:val="7F0055"/>
                    </w:rPr>
                    <w:t>new </w:t>
                  </w:r>
                  <w:r>
                    <w:rPr>
                      <w:rStyle w:val="HTMLCode"/>
                      <w:color w:val="000000"/>
                    </w:rPr>
                    <w:t>DecimalFormat(</w:t>
                  </w:r>
                  <w:r>
                    <w:rPr>
                      <w:rStyle w:val="HTMLCode"/>
                      <w:color w:val="2A00FF"/>
                    </w:rPr>
                    <w:t>"#0.000"</w:t>
                  </w:r>
                  <w:r>
                    <w:rPr>
                      <w:rStyle w:val="HTMLCode"/>
                      <w:color w:val="000000"/>
                    </w:rPr>
                    <w:t>);</w:t>
                  </w:r>
                  <w:r>
                    <w:rPr>
                      <w:rFonts w:ascii="Courier New" w:hAnsi="Courier New" w:cs="Courier New"/>
                      <w:sz w:val="20"/>
                      <w:szCs w:val="20"/>
                    </w:rPr>
                    <w:br/>
                  </w:r>
                  <w:r>
                    <w:rPr>
                      <w:rStyle w:val="HTMLCode"/>
                      <w:color w:val="FFFFFF"/>
                    </w:rPr>
                    <w:t>  </w:t>
                  </w:r>
                  <w:r>
                    <w:rPr>
                      <w:rStyle w:val="HTMLCode"/>
                      <w:color w:val="000000"/>
                    </w:rPr>
                    <w:t>System.out.println(</w:t>
                  </w:r>
                  <w:r>
                    <w:rPr>
                      <w:rStyle w:val="HTMLCode"/>
                      <w:color w:val="2A00FF"/>
                    </w:rPr>
                    <w:t>"The Decimal Value is:"</w:t>
                  </w:r>
                  <w:r>
                    <w:rPr>
                      <w:rStyle w:val="HTMLCode"/>
                      <w:color w:val="000000"/>
                    </w:rPr>
                    <w:t>+formatter.format(amount));</w:t>
                  </w:r>
                  <w:r>
                    <w:rPr>
                      <w:rFonts w:ascii="Courier New" w:hAnsi="Courier New" w:cs="Courier New"/>
                      <w:sz w:val="20"/>
                      <w:szCs w:val="20"/>
                    </w:rPr>
                    <w:br/>
                  </w:r>
                  <w:r>
                    <w:rPr>
                      <w:rStyle w:val="HTMLCode"/>
                      <w:color w:val="FFFFFF"/>
                    </w:rPr>
                    <w:t>  </w:t>
                  </w:r>
                  <w:r>
                    <w:rPr>
                      <w:rStyle w:val="HTMLCode"/>
                      <w:color w:val="000000"/>
                    </w:rPr>
                    <w:t>}</w:t>
                  </w:r>
                  <w:r>
                    <w:rPr>
                      <w:rFonts w:ascii="Courier New" w:hAnsi="Courier New" w:cs="Courier New"/>
                      <w:sz w:val="20"/>
                      <w:szCs w:val="20"/>
                    </w:rPr>
                    <w:br/>
                  </w:r>
                  <w:r>
                    <w:rPr>
                      <w:rStyle w:val="HTMLCode"/>
                      <w:color w:val="000000"/>
                    </w:rPr>
                    <w:t>}</w:t>
                  </w:r>
                  <w:r>
                    <w:rPr>
                      <w:rStyle w:val="HTMLCode"/>
                      <w:color w:val="FFFFFF"/>
                    </w:rPr>
                    <w:t> </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145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3991"/>
            </w:tblGrid>
            <w:tr w:rsidR="00F84F79" w:rsidTr="00F84F79">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84F79" w:rsidRDefault="00F84F79">
                  <w:pPr>
                    <w:pStyle w:val="HTMLPreformatted"/>
                    <w:spacing w:line="311" w:lineRule="atLeast"/>
                    <w:rPr>
                      <w:color w:val="000000"/>
                    </w:rPr>
                  </w:pPr>
                  <w:r>
                    <w:rPr>
                      <w:color w:val="FFFFFF"/>
                    </w:rPr>
                    <w:t>C:\convert\rajesh\completed&gt;javac DecimalFormatExample.java</w:t>
                  </w:r>
                </w:p>
                <w:p w:rsidR="00F84F79" w:rsidRDefault="00F84F79">
                  <w:pPr>
                    <w:pStyle w:val="HTMLPreformatted"/>
                    <w:spacing w:line="311" w:lineRule="atLeast"/>
                    <w:rPr>
                      <w:color w:val="FFFFFF"/>
                    </w:rPr>
                  </w:pPr>
                  <w:r>
                    <w:rPr>
                      <w:color w:val="FFFFFF"/>
                    </w:rPr>
                    <w:t>C:\convert\rajesh\completed&gt;java DecimalFormatExample</w:t>
                  </w:r>
                </w:p>
                <w:p w:rsidR="00F84F79" w:rsidRDefault="00F84F79">
                  <w:pPr>
                    <w:pStyle w:val="HTMLPreformatted"/>
                    <w:spacing w:line="311" w:lineRule="atLeast"/>
                    <w:rPr>
                      <w:color w:val="000000"/>
                    </w:rPr>
                  </w:pPr>
                  <w:r>
                    <w:rPr>
                      <w:color w:val="FFFFFF"/>
                    </w:rPr>
                    <w:t>The Decimal Value is:2192.015</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t>Line Number Reader Example</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49" name="Picture 749" descr="http://www.roseindia.net/images/previous.gif">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descr="http://www.roseindia.net/images/previous.gif">
                            <a:hlinkClick r:id="rId28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50" name="Picture 75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51" name="Picture 751" descr="http://www.roseindia.net/images/next.gif">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descr="http://www.roseindia.net/images/next.gif">
                            <a:hlinkClick r:id="rId28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reading</w:t>
            </w:r>
            <w:proofErr w:type="gramStart"/>
            <w:r>
              <w:rPr>
                <w:rFonts w:ascii="Arial" w:hAnsi="Arial" w:cs="Arial"/>
                <w:color w:val="000000"/>
                <w:sz w:val="17"/>
                <w:szCs w:val="17"/>
              </w:rPr>
              <w:t>  number</w:t>
            </w:r>
            <w:proofErr w:type="gramEnd"/>
            <w:r>
              <w:rPr>
                <w:rFonts w:ascii="Arial" w:hAnsi="Arial" w:cs="Arial"/>
                <w:color w:val="000000"/>
                <w:sz w:val="17"/>
                <w:szCs w:val="17"/>
              </w:rPr>
              <w:t xml:space="preserve"> of lines.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reading a file from system .Then we are reading number of lines in this file.</w:t>
            </w:r>
            <w:r>
              <w:rPr>
                <w:rStyle w:val="apple-converted-space"/>
                <w:rFonts w:ascii="Arial" w:hAnsi="Arial" w:cs="Arial"/>
                <w:color w:val="000000"/>
                <w:sz w:val="17"/>
                <w:szCs w:val="17"/>
              </w:rPr>
              <w:t> </w:t>
            </w:r>
            <w:r>
              <w:rPr>
                <w:rFonts w:ascii="Arial" w:hAnsi="Arial" w:cs="Arial"/>
                <w:b/>
                <w:bCs/>
                <w:color w:val="000000"/>
                <w:sz w:val="17"/>
                <w:szCs w:val="17"/>
              </w:rPr>
              <w:t>FileReader</w:t>
            </w:r>
            <w:r>
              <w:rPr>
                <w:rStyle w:val="apple-converted-space"/>
                <w:rFonts w:ascii="Arial" w:hAnsi="Arial" w:cs="Arial"/>
                <w:b/>
                <w:bCs/>
                <w:color w:val="000000"/>
                <w:sz w:val="17"/>
                <w:szCs w:val="17"/>
              </w:rPr>
              <w:t> </w:t>
            </w:r>
            <w:r>
              <w:rPr>
                <w:rFonts w:ascii="Arial" w:hAnsi="Arial" w:cs="Arial"/>
                <w:color w:val="000000"/>
                <w:sz w:val="17"/>
                <w:szCs w:val="17"/>
              </w:rPr>
              <w:t xml:space="preserve">class </w:t>
            </w:r>
            <w:proofErr w:type="gramStart"/>
            <w:r>
              <w:rPr>
                <w:rFonts w:ascii="Arial" w:hAnsi="Arial" w:cs="Arial"/>
                <w:color w:val="000000"/>
                <w:sz w:val="17"/>
                <w:szCs w:val="17"/>
              </w:rPr>
              <w:t>provides</w:t>
            </w:r>
            <w:r>
              <w:rPr>
                <w:rFonts w:ascii="Arial" w:hAnsi="Arial" w:cs="Arial"/>
                <w:b/>
                <w:bCs/>
                <w:color w:val="000000"/>
                <w:sz w:val="17"/>
                <w:szCs w:val="17"/>
              </w:rPr>
              <w:t>readLine(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method.The </w:t>
            </w:r>
            <w:r>
              <w:rPr>
                <w:rStyle w:val="apple-converted-space"/>
                <w:rFonts w:ascii="Arial" w:hAnsi="Arial" w:cs="Arial"/>
                <w:color w:val="000000"/>
                <w:sz w:val="17"/>
                <w:szCs w:val="17"/>
              </w:rPr>
              <w:t> </w:t>
            </w:r>
            <w:r>
              <w:rPr>
                <w:rFonts w:ascii="Arial" w:hAnsi="Arial" w:cs="Arial"/>
                <w:b/>
                <w:bCs/>
                <w:color w:val="000000"/>
                <w:sz w:val="17"/>
                <w:szCs w:val="17"/>
              </w:rPr>
              <w:t>readLine()</w:t>
            </w:r>
            <w:r>
              <w:rPr>
                <w:rStyle w:val="apple-converted-space"/>
                <w:rFonts w:ascii="Arial" w:hAnsi="Arial" w:cs="Arial"/>
                <w:color w:val="000000"/>
                <w:sz w:val="17"/>
                <w:szCs w:val="17"/>
              </w:rPr>
              <w:t> </w:t>
            </w:r>
            <w:r>
              <w:rPr>
                <w:rFonts w:ascii="Arial" w:hAnsi="Arial" w:cs="Arial"/>
                <w:color w:val="000000"/>
                <w:sz w:val="17"/>
                <w:szCs w:val="17"/>
              </w:rPr>
              <w:t>method is used to read the data line by line.</w:t>
            </w:r>
            <w:r>
              <w:rPr>
                <w:rStyle w:val="apple-converted-space"/>
                <w:rFonts w:ascii="Arial" w:hAnsi="Arial" w:cs="Arial"/>
                <w:color w:val="000000"/>
                <w:sz w:val="17"/>
                <w:szCs w:val="17"/>
              </w:rPr>
              <w:t> </w:t>
            </w:r>
            <w:r>
              <w:rPr>
                <w:rFonts w:ascii="Arial" w:hAnsi="Arial" w:cs="Arial"/>
                <w:b/>
                <w:bCs/>
                <w:color w:val="000000"/>
                <w:sz w:val="17"/>
                <w:szCs w:val="17"/>
              </w:rPr>
              <w:t>LineNumberReader</w:t>
            </w:r>
            <w:r>
              <w:rPr>
                <w:rFonts w:ascii="Arial" w:hAnsi="Arial" w:cs="Arial"/>
                <w:color w:val="000000"/>
                <w:sz w:val="17"/>
                <w:szCs w:val="17"/>
              </w:rPr>
              <w:t>class is provide</w:t>
            </w:r>
            <w:r>
              <w:rPr>
                <w:rStyle w:val="apple-converted-space"/>
                <w:rFonts w:ascii="Arial" w:hAnsi="Arial" w:cs="Arial"/>
                <w:color w:val="000000"/>
                <w:sz w:val="17"/>
                <w:szCs w:val="17"/>
              </w:rPr>
              <w:t> </w:t>
            </w:r>
            <w:proofErr w:type="gramStart"/>
            <w:r>
              <w:rPr>
                <w:rFonts w:ascii="Arial" w:hAnsi="Arial" w:cs="Arial"/>
                <w:b/>
                <w:bCs/>
                <w:color w:val="000000"/>
                <w:sz w:val="17"/>
                <w:szCs w:val="17"/>
              </w:rPr>
              <w:t>getLineNumber(</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to get the number of line. We are using</w:t>
            </w:r>
            <w:r>
              <w:rPr>
                <w:rStyle w:val="apple-converted-space"/>
                <w:rFonts w:ascii="Arial" w:hAnsi="Arial" w:cs="Arial"/>
                <w:color w:val="000000"/>
                <w:sz w:val="17"/>
                <w:szCs w:val="17"/>
              </w:rPr>
              <w:t> </w:t>
            </w:r>
            <w:proofErr w:type="gramStart"/>
            <w:r>
              <w:rPr>
                <w:rFonts w:ascii="Arial" w:hAnsi="Arial" w:cs="Arial"/>
                <w:b/>
                <w:bCs/>
                <w:color w:val="000000"/>
                <w:sz w:val="17"/>
                <w:szCs w:val="17"/>
              </w:rPr>
              <w:t>File(</w:t>
            </w:r>
            <w:proofErr w:type="gramEnd"/>
            <w:r>
              <w:rPr>
                <w:rFonts w:ascii="Arial" w:hAnsi="Arial" w:cs="Arial"/>
                <w:b/>
                <w:bCs/>
                <w:color w:val="000000"/>
                <w:sz w:val="17"/>
                <w:szCs w:val="17"/>
              </w:rPr>
              <w:t>String</w:t>
            </w:r>
            <w:r>
              <w:rPr>
                <w:rFonts w:ascii="Arial" w:hAnsi="Arial" w:cs="Arial"/>
                <w:color w:val="000000"/>
                <w:sz w:val="17"/>
                <w:szCs w:val="17"/>
              </w:rPr>
              <w:t>file_name</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constructor to make an object of file. We are reading file by use of</w:t>
            </w:r>
            <w:r>
              <w:rPr>
                <w:rStyle w:val="apple-converted-space"/>
                <w:rFonts w:ascii="Arial" w:hAnsi="Arial" w:cs="Arial"/>
                <w:color w:val="000000"/>
                <w:sz w:val="17"/>
                <w:szCs w:val="17"/>
              </w:rPr>
              <w:t> </w:t>
            </w:r>
            <w:proofErr w:type="gramStart"/>
            <w:r>
              <w:rPr>
                <w:rFonts w:ascii="Arial" w:hAnsi="Arial" w:cs="Arial"/>
                <w:b/>
                <w:bCs/>
                <w:color w:val="000000"/>
                <w:sz w:val="17"/>
                <w:szCs w:val="17"/>
              </w:rPr>
              <w:t>FileReader(</w:t>
            </w:r>
            <w:proofErr w:type="gramEnd"/>
            <w:r>
              <w:rPr>
                <w:rFonts w:ascii="Arial" w:hAnsi="Arial" w:cs="Arial"/>
                <w:b/>
                <w:bCs/>
                <w:color w:val="000000"/>
                <w:sz w:val="17"/>
                <w:szCs w:val="17"/>
              </w:rPr>
              <w:t>File file)</w:t>
            </w:r>
            <w:r>
              <w:rPr>
                <w:rFonts w:ascii="Arial" w:hAnsi="Arial" w:cs="Arial"/>
                <w:color w:val="000000"/>
                <w:sz w:val="17"/>
                <w:szCs w:val="17"/>
              </w:rPr>
              <w:t>constructor. We are using</w:t>
            </w:r>
            <w:r>
              <w:rPr>
                <w:rStyle w:val="apple-converted-space"/>
                <w:rFonts w:ascii="Arial" w:hAnsi="Arial" w:cs="Arial"/>
                <w:color w:val="000000"/>
                <w:sz w:val="17"/>
                <w:szCs w:val="17"/>
              </w:rPr>
              <w:t> </w:t>
            </w:r>
            <w:proofErr w:type="gramStart"/>
            <w:r>
              <w:rPr>
                <w:rFonts w:ascii="Arial" w:hAnsi="Arial" w:cs="Arial"/>
                <w:b/>
                <w:bCs/>
                <w:color w:val="000000"/>
                <w:sz w:val="17"/>
                <w:szCs w:val="17"/>
              </w:rPr>
              <w:t>LineNumberReader(</w:t>
            </w:r>
            <w:proofErr w:type="gramEnd"/>
            <w:r>
              <w:rPr>
                <w:rFonts w:ascii="Arial" w:hAnsi="Arial" w:cs="Arial"/>
                <w:b/>
                <w:bCs/>
                <w:color w:val="000000"/>
                <w:sz w:val="17"/>
                <w:szCs w:val="17"/>
              </w:rPr>
              <w:t>FileReader</w:t>
            </w:r>
            <w:r>
              <w:rPr>
                <w:rStyle w:val="apple-converted-space"/>
                <w:rFonts w:ascii="Arial" w:hAnsi="Arial" w:cs="Arial"/>
                <w:color w:val="000000"/>
                <w:sz w:val="17"/>
                <w:szCs w:val="17"/>
              </w:rPr>
              <w:t> </w:t>
            </w:r>
            <w:r>
              <w:rPr>
                <w:rFonts w:ascii="Arial" w:hAnsi="Arial" w:cs="Arial"/>
                <w:color w:val="000000"/>
                <w:sz w:val="17"/>
                <w:szCs w:val="17"/>
              </w:rPr>
              <w:t>filereader</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constructor to create an object of</w:t>
            </w:r>
            <w:r>
              <w:rPr>
                <w:rStyle w:val="apple-converted-space"/>
                <w:rFonts w:ascii="Arial" w:hAnsi="Arial" w:cs="Arial"/>
                <w:b/>
                <w:bCs/>
                <w:color w:val="000000"/>
                <w:sz w:val="17"/>
                <w:szCs w:val="17"/>
              </w:rPr>
              <w:t> </w:t>
            </w:r>
            <w:r>
              <w:rPr>
                <w:rFonts w:ascii="Arial" w:hAnsi="Arial" w:cs="Arial"/>
                <w:b/>
                <w:bCs/>
                <w:color w:val="000000"/>
                <w:sz w:val="17"/>
                <w:szCs w:val="17"/>
              </w:rPr>
              <w:t>LineNumberReader</w:t>
            </w:r>
            <w:r>
              <w:rPr>
                <w:rStyle w:val="apple-converted-space"/>
                <w:rFonts w:ascii="Arial" w:hAnsi="Arial" w:cs="Arial"/>
                <w:color w:val="000000"/>
                <w:sz w:val="17"/>
                <w:szCs w:val="17"/>
              </w:rPr>
              <w:t> </w:t>
            </w:r>
            <w:r>
              <w:rPr>
                <w:rFonts w:ascii="Arial" w:hAnsi="Arial" w:cs="Arial"/>
                <w:color w:val="000000"/>
                <w:sz w:val="17"/>
                <w:szCs w:val="17"/>
              </w:rPr>
              <w:t>class.</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methods used in this example: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getLineNumber(</w:t>
            </w:r>
            <w:proofErr w:type="gramEnd"/>
            <w:r>
              <w:rPr>
                <w:rFonts w:ascii="Arial" w:hAnsi="Arial" w:cs="Arial"/>
                <w:b/>
                <w:bCs/>
                <w:color w:val="000000"/>
                <w:sz w:val="17"/>
                <w:szCs w:val="17"/>
              </w:rPr>
              <w:t>):</w:t>
            </w:r>
            <w:r>
              <w:rPr>
                <w:rFonts w:ascii="Arial" w:hAnsi="Arial" w:cs="Arial"/>
                <w:b/>
                <w:bCs/>
                <w:color w:val="000000"/>
                <w:sz w:val="17"/>
                <w:szCs w:val="17"/>
              </w:rPr>
              <w:br/>
            </w:r>
            <w:r>
              <w:rPr>
                <w:rFonts w:ascii="Arial" w:hAnsi="Arial" w:cs="Arial"/>
                <w:color w:val="000000"/>
                <w:sz w:val="17"/>
                <w:szCs w:val="17"/>
              </w:rPr>
              <w:t>This method is used to get the number of line.</w:t>
            </w:r>
          </w:p>
          <w:p w:rsidR="00F84F79" w:rsidRDefault="00F84F79" w:rsidP="00F84F79">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readLine(</w:t>
            </w:r>
            <w:proofErr w:type="gramEnd"/>
            <w:r>
              <w:rPr>
                <w:rFonts w:ascii="Arial" w:hAnsi="Arial" w:cs="Arial"/>
                <w:b/>
                <w:bCs/>
                <w:color w:val="000000"/>
                <w:sz w:val="17"/>
                <w:szCs w:val="17"/>
              </w:rPr>
              <w:t>):</w:t>
            </w:r>
            <w:r>
              <w:rPr>
                <w:rFonts w:ascii="Arial" w:hAnsi="Arial" w:cs="Arial"/>
                <w:b/>
                <w:bCs/>
                <w:color w:val="000000"/>
                <w:sz w:val="17"/>
                <w:szCs w:val="17"/>
              </w:rPr>
              <w:br/>
            </w:r>
            <w:r>
              <w:rPr>
                <w:rFonts w:ascii="Arial" w:hAnsi="Arial" w:cs="Arial"/>
                <w:color w:val="000000"/>
                <w:sz w:val="17"/>
                <w:szCs w:val="17"/>
              </w:rPr>
              <w:t>This method is used to read the data line by line. Then returns the data of a line as a single string.</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LineNumberReaderExample{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Style w:val="HTMLCode"/>
                      <w:rFonts w:eastAsiaTheme="minorHAnsi"/>
                      <w:b/>
                      <w:bCs/>
                      <w:color w:val="7F0055"/>
                    </w:rPr>
                    <w:t>throws </w:t>
                  </w:r>
                  <w:r>
                    <w:rPr>
                      <w:rStyle w:val="HTMLCode"/>
                      <w:rFonts w:eastAsiaTheme="minorHAnsi"/>
                      <w:color w:val="000000"/>
                    </w:rPr>
                    <w:t>Exception{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 file = </w:t>
                  </w:r>
                  <w:r>
                    <w:rPr>
                      <w:rStyle w:val="HTMLCode"/>
                      <w:rFonts w:eastAsiaTheme="minorHAnsi"/>
                      <w:b/>
                      <w:bCs/>
                      <w:color w:val="7F0055"/>
                    </w:rPr>
                    <w:t>null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FileReader freader = </w:t>
                  </w:r>
                  <w:r>
                    <w:rPr>
                      <w:rStyle w:val="HTMLCode"/>
                      <w:rFonts w:eastAsiaTheme="minorHAnsi"/>
                      <w:b/>
                      <w:bCs/>
                      <w:color w:val="7F0055"/>
                    </w:rPr>
                    <w:t>null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LineNumberReader lnreader = </w:t>
                  </w:r>
                  <w:r>
                    <w:rPr>
                      <w:rStyle w:val="HTMLCode"/>
                      <w:rFonts w:eastAsiaTheme="minorHAnsi"/>
                      <w:b/>
                      <w:bCs/>
                      <w:color w:val="7F0055"/>
                    </w:rPr>
                    <w:t>null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file = </w:t>
                  </w:r>
                  <w:r>
                    <w:rPr>
                      <w:rStyle w:val="HTMLCode"/>
                      <w:rFonts w:eastAsiaTheme="minorHAnsi"/>
                      <w:b/>
                      <w:bCs/>
                      <w:color w:val="7F0055"/>
                    </w:rPr>
                    <w:t>new </w:t>
                  </w:r>
                  <w:r>
                    <w:rPr>
                      <w:rStyle w:val="HTMLCode"/>
                      <w:rFonts w:eastAsiaTheme="minorHAnsi"/>
                      <w:color w:val="000000"/>
                    </w:rPr>
                    <w:t>File(</w:t>
                  </w:r>
                  <w:r>
                    <w:rPr>
                      <w:rStyle w:val="HTMLCode"/>
                      <w:rFonts w:eastAsiaTheme="minorHAnsi"/>
                      <w:color w:val="2A00FF"/>
                    </w:rPr>
                    <w:t>"LineNumberReaderExample.java"</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freader = </w:t>
                  </w:r>
                  <w:r>
                    <w:rPr>
                      <w:rStyle w:val="HTMLCode"/>
                      <w:rFonts w:eastAsiaTheme="minorHAnsi"/>
                      <w:b/>
                      <w:bCs/>
                      <w:color w:val="7F0055"/>
                    </w:rPr>
                    <w:t>new </w:t>
                  </w:r>
                  <w:r>
                    <w:rPr>
                      <w:rStyle w:val="HTMLCode"/>
                      <w:rFonts w:eastAsiaTheme="minorHAnsi"/>
                      <w:color w:val="000000"/>
                    </w:rPr>
                    <w:t>FileReader(file);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lnreader = </w:t>
                  </w:r>
                  <w:r>
                    <w:rPr>
                      <w:rStyle w:val="HTMLCode"/>
                      <w:rFonts w:eastAsiaTheme="minorHAnsi"/>
                      <w:b/>
                      <w:bCs/>
                      <w:color w:val="7F0055"/>
                    </w:rPr>
                    <w:t>new </w:t>
                  </w:r>
                  <w:r>
                    <w:rPr>
                      <w:rStyle w:val="HTMLCode"/>
                      <w:rFonts w:eastAsiaTheme="minorHAnsi"/>
                      <w:color w:val="000000"/>
                    </w:rPr>
                    <w:t>LineNumberReader(freader);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line = </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((line = lnreader.readLine()) != </w:t>
                  </w:r>
                  <w:r>
                    <w:rPr>
                      <w:rStyle w:val="HTMLCode"/>
                      <w:rFonts w:eastAsiaTheme="minorHAnsi"/>
                      <w:b/>
                      <w:bCs/>
                      <w:color w:val="7F0055"/>
                    </w:rPr>
                    <w:t>null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"Line:  " </w:t>
                  </w:r>
                  <w:r>
                    <w:rPr>
                      <w:rStyle w:val="HTMLCode"/>
                      <w:rFonts w:eastAsiaTheme="minorHAnsi"/>
                      <w:color w:val="000000"/>
                    </w:rPr>
                    <w:t>+ lnreader.</w:t>
                  </w:r>
                  <w:r>
                    <w:rPr>
                      <w:rFonts w:ascii="Courier New" w:hAnsi="Courier New" w:cs="Courier New"/>
                      <w:color w:val="000000"/>
                      <w:sz w:val="20"/>
                      <w:szCs w:val="20"/>
                    </w:rPr>
                    <w:br/>
                  </w:r>
                  <w:r>
                    <w:rPr>
                      <w:rStyle w:val="HTMLCode"/>
                      <w:rFonts w:eastAsiaTheme="minorHAnsi"/>
                      <w:color w:val="000000"/>
                    </w:rPr>
                    <w:t>getLineNumber() + </w:t>
                  </w:r>
                  <w:r>
                    <w:rPr>
                      <w:rStyle w:val="HTMLCode"/>
                      <w:rFonts w:eastAsiaTheme="minorHAnsi"/>
                      <w:color w:val="2A00FF"/>
                    </w:rPr>
                    <w:t>": " </w:t>
                  </w:r>
                  <w:r>
                    <w:rPr>
                      <w:rStyle w:val="HTMLCode"/>
                      <w:rFonts w:eastAsiaTheme="minorHAnsi"/>
                      <w:color w:val="000000"/>
                    </w:rPr>
                    <w:t>+ line);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finally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freader.close();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lnreader.close();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145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3991"/>
            </w:tblGrid>
            <w:tr w:rsidR="00F84F79" w:rsidTr="00F84F79">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84F79" w:rsidRDefault="00F84F79">
                  <w:pPr>
                    <w:pStyle w:val="HTMLPreformatted"/>
                    <w:spacing w:line="311" w:lineRule="atLeast"/>
                    <w:rPr>
                      <w:color w:val="000000"/>
                    </w:rPr>
                  </w:pPr>
                  <w:r>
                    <w:rPr>
                      <w:color w:val="FFFFFF"/>
                    </w:rPr>
                    <w:t>C:\convert\rajesh\completed&gt;javac LineNumberReaderExample.java</w:t>
                  </w:r>
                </w:p>
                <w:p w:rsidR="00F84F79" w:rsidRDefault="00F84F79">
                  <w:pPr>
                    <w:pStyle w:val="HTMLPreformatted"/>
                    <w:spacing w:line="311" w:lineRule="atLeast"/>
                    <w:rPr>
                      <w:color w:val="FFFFFF"/>
                    </w:rPr>
                  </w:pPr>
                  <w:r>
                    <w:rPr>
                      <w:color w:val="FFFFFF"/>
                    </w:rPr>
                    <w:t>C:\convert\rajesh\completed&gt;java LineNumberReaderExample</w:t>
                  </w:r>
                </w:p>
                <w:p w:rsidR="00F84F79" w:rsidRDefault="00F84F79">
                  <w:pPr>
                    <w:pStyle w:val="HTMLPreformatted"/>
                    <w:spacing w:line="311" w:lineRule="atLeast"/>
                    <w:rPr>
                      <w:color w:val="FFFFFF"/>
                    </w:rPr>
                  </w:pPr>
                  <w:r>
                    <w:rPr>
                      <w:color w:val="FFFFFF"/>
                    </w:rPr>
                    <w:t>Line:  1: import java.io.*;</w:t>
                  </w:r>
                </w:p>
                <w:p w:rsidR="00F84F79" w:rsidRDefault="00F84F79">
                  <w:pPr>
                    <w:pStyle w:val="HTMLPreformatted"/>
                    <w:spacing w:line="311" w:lineRule="atLeast"/>
                    <w:rPr>
                      <w:color w:val="FFFFFF"/>
                    </w:rPr>
                  </w:pPr>
                  <w:r>
                    <w:rPr>
                      <w:color w:val="FFFFFF"/>
                    </w:rPr>
                    <w:t>Line:  2: public class LineNumberReaderExample{</w:t>
                  </w:r>
                </w:p>
                <w:p w:rsidR="00F84F79" w:rsidRDefault="00F84F79">
                  <w:pPr>
                    <w:pStyle w:val="HTMLPreformatted"/>
                    <w:spacing w:line="311" w:lineRule="atLeast"/>
                    <w:rPr>
                      <w:color w:val="FFFFFF"/>
                    </w:rPr>
                  </w:pPr>
                  <w:r>
                    <w:rPr>
                      <w:color w:val="FFFFFF"/>
                    </w:rPr>
                    <w:t xml:space="preserve">Line:  3:       public static void main(String[] args) </w:t>
                  </w:r>
                </w:p>
                <w:p w:rsidR="00F84F79" w:rsidRDefault="00F84F79">
                  <w:pPr>
                    <w:pStyle w:val="HTMLPreformatted"/>
                    <w:spacing w:line="311" w:lineRule="atLeast"/>
                    <w:rPr>
                      <w:color w:val="FFFFFF"/>
                    </w:rPr>
                  </w:pPr>
                  <w:r>
                    <w:rPr>
                      <w:color w:val="FFFFFF"/>
                    </w:rPr>
                    <w:t>throws Exception{</w:t>
                  </w:r>
                </w:p>
                <w:p w:rsidR="00F84F79" w:rsidRDefault="00F84F79">
                  <w:pPr>
                    <w:pStyle w:val="HTMLPreformatted"/>
                    <w:spacing w:line="311" w:lineRule="atLeast"/>
                    <w:rPr>
                      <w:color w:val="FFFFFF"/>
                    </w:rPr>
                  </w:pPr>
                  <w:r>
                    <w:rPr>
                      <w:color w:val="FFFFFF"/>
                    </w:rPr>
                    <w:t>Line:  4:               File file = null;</w:t>
                  </w:r>
                </w:p>
                <w:p w:rsidR="00F84F79" w:rsidRDefault="00F84F79">
                  <w:pPr>
                    <w:pStyle w:val="HTMLPreformatted"/>
                    <w:spacing w:line="311" w:lineRule="atLeast"/>
                    <w:rPr>
                      <w:color w:val="FFFFFF"/>
                    </w:rPr>
                  </w:pPr>
                  <w:r>
                    <w:rPr>
                      <w:color w:val="FFFFFF"/>
                    </w:rPr>
                    <w:t>Line:  5:               FileReader freader = null;</w:t>
                  </w:r>
                </w:p>
                <w:p w:rsidR="00F84F79" w:rsidRDefault="00F84F79">
                  <w:pPr>
                    <w:pStyle w:val="HTMLPreformatted"/>
                    <w:spacing w:line="311" w:lineRule="atLeast"/>
                    <w:rPr>
                      <w:color w:val="FFFFFF"/>
                    </w:rPr>
                  </w:pPr>
                  <w:r>
                    <w:rPr>
                      <w:color w:val="FFFFFF"/>
                    </w:rPr>
                    <w:t>Line:  6:               LineNumberReader lnreader = null;</w:t>
                  </w:r>
                </w:p>
                <w:p w:rsidR="00F84F79" w:rsidRDefault="00F84F79">
                  <w:pPr>
                    <w:pStyle w:val="HTMLPreformatted"/>
                    <w:spacing w:line="311" w:lineRule="atLeast"/>
                    <w:rPr>
                      <w:color w:val="FFFFFF"/>
                    </w:rPr>
                  </w:pPr>
                  <w:r>
                    <w:rPr>
                      <w:color w:val="FFFFFF"/>
                    </w:rPr>
                    <w:t>Line:  7:               try{</w:t>
                  </w:r>
                </w:p>
                <w:p w:rsidR="00F84F79" w:rsidRDefault="00F84F79">
                  <w:pPr>
                    <w:pStyle w:val="HTMLPreformatted"/>
                    <w:spacing w:line="311" w:lineRule="atLeast"/>
                    <w:rPr>
                      <w:color w:val="FFFFFF"/>
                    </w:rPr>
                  </w:pPr>
                  <w:r>
                    <w:rPr>
                      <w:color w:val="FFFFFF"/>
                    </w:rPr>
                    <w:t>Line:  8:                       file = new File("</w:t>
                  </w:r>
                </w:p>
                <w:p w:rsidR="00F84F79" w:rsidRDefault="00F84F79">
                  <w:pPr>
                    <w:pStyle w:val="HTMLPreformatted"/>
                    <w:spacing w:line="311" w:lineRule="atLeast"/>
                    <w:rPr>
                      <w:color w:val="FFFFFF"/>
                    </w:rPr>
                  </w:pPr>
                  <w:r>
                    <w:rPr>
                      <w:color w:val="FFFFFF"/>
                    </w:rPr>
                    <w:t>LineNumberReaderExample.java");</w:t>
                  </w:r>
                </w:p>
                <w:p w:rsidR="00F84F79" w:rsidRDefault="00F84F79">
                  <w:pPr>
                    <w:pStyle w:val="HTMLPreformatted"/>
                    <w:spacing w:line="311" w:lineRule="atLeast"/>
                    <w:rPr>
                      <w:color w:val="FFFFFF"/>
                    </w:rPr>
                  </w:pPr>
                  <w:r>
                    <w:rPr>
                      <w:color w:val="FFFFFF"/>
                    </w:rPr>
                    <w:t>Line:  9:                       freader = new FileReader(file);</w:t>
                  </w:r>
                </w:p>
                <w:p w:rsidR="00F84F79" w:rsidRDefault="00F84F79">
                  <w:pPr>
                    <w:pStyle w:val="HTMLPreformatted"/>
                    <w:spacing w:line="311" w:lineRule="atLeast"/>
                    <w:rPr>
                      <w:color w:val="FFFFFF"/>
                    </w:rPr>
                  </w:pPr>
                  <w:r>
                    <w:rPr>
                      <w:color w:val="FFFFFF"/>
                    </w:rPr>
                    <w:t xml:space="preserve">Line:  10:                      lnreader = new </w:t>
                  </w:r>
                </w:p>
                <w:p w:rsidR="00F84F79" w:rsidRDefault="00F84F79">
                  <w:pPr>
                    <w:pStyle w:val="HTMLPreformatted"/>
                    <w:spacing w:line="311" w:lineRule="atLeast"/>
                    <w:rPr>
                      <w:color w:val="FFFFFF"/>
                    </w:rPr>
                  </w:pPr>
                  <w:r>
                    <w:rPr>
                      <w:color w:val="FFFFFF"/>
                    </w:rPr>
                    <w:t>LineNumberReader(freader);</w:t>
                  </w:r>
                </w:p>
                <w:p w:rsidR="00F84F79" w:rsidRDefault="00F84F79">
                  <w:pPr>
                    <w:pStyle w:val="HTMLPreformatted"/>
                    <w:spacing w:line="311" w:lineRule="atLeast"/>
                    <w:rPr>
                      <w:color w:val="FFFFFF"/>
                    </w:rPr>
                  </w:pPr>
                  <w:r>
                    <w:rPr>
                      <w:color w:val="FFFFFF"/>
                    </w:rPr>
                    <w:lastRenderedPageBreak/>
                    <w:t>Line:  11:                      String line = "";</w:t>
                  </w:r>
                </w:p>
                <w:p w:rsidR="00F84F79" w:rsidRDefault="00F84F79">
                  <w:pPr>
                    <w:pStyle w:val="HTMLPreformatted"/>
                    <w:spacing w:line="311" w:lineRule="atLeast"/>
                    <w:rPr>
                      <w:color w:val="FFFFFF"/>
                    </w:rPr>
                  </w:pPr>
                  <w:r>
                    <w:rPr>
                      <w:color w:val="FFFFFF"/>
                    </w:rPr>
                    <w:t xml:space="preserve">Line:  12:                      while ((line = </w:t>
                  </w:r>
                </w:p>
                <w:p w:rsidR="00F84F79" w:rsidRDefault="00F84F79">
                  <w:pPr>
                    <w:pStyle w:val="HTMLPreformatted"/>
                    <w:spacing w:line="311" w:lineRule="atLeast"/>
                    <w:rPr>
                      <w:color w:val="FFFFFF"/>
                    </w:rPr>
                  </w:pPr>
                  <w:r>
                    <w:rPr>
                      <w:color w:val="FFFFFF"/>
                    </w:rPr>
                    <w:t>lnreader.readLine()) != null){</w:t>
                  </w:r>
                </w:p>
                <w:p w:rsidR="00F84F79" w:rsidRDefault="00F84F79">
                  <w:pPr>
                    <w:pStyle w:val="HTMLPreformatted"/>
                    <w:spacing w:line="311" w:lineRule="atLeast"/>
                    <w:rPr>
                      <w:color w:val="FFFFFF"/>
                    </w:rPr>
                  </w:pPr>
                  <w:r>
                    <w:rPr>
                      <w:color w:val="FFFFFF"/>
                    </w:rPr>
                    <w:t>Line:  13:                              System.out.</w:t>
                  </w:r>
                </w:p>
                <w:p w:rsidR="00F84F79" w:rsidRDefault="00F84F79">
                  <w:pPr>
                    <w:pStyle w:val="HTMLPreformatted"/>
                    <w:spacing w:line="311" w:lineRule="atLeast"/>
                    <w:rPr>
                      <w:color w:val="FFFFFF"/>
                    </w:rPr>
                  </w:pPr>
                  <w:proofErr w:type="gramStart"/>
                  <w:r>
                    <w:rPr>
                      <w:color w:val="FFFFFF"/>
                    </w:rPr>
                    <w:t>println(</w:t>
                  </w:r>
                  <w:proofErr w:type="gramEnd"/>
                  <w:r>
                    <w:rPr>
                      <w:color w:val="FFFFFF"/>
                    </w:rPr>
                    <w:t>"Line:  " + lnreader.</w:t>
                  </w:r>
                </w:p>
                <w:p w:rsidR="00F84F79" w:rsidRDefault="00F84F79">
                  <w:pPr>
                    <w:pStyle w:val="HTMLPreformatted"/>
                    <w:spacing w:line="311" w:lineRule="atLeast"/>
                    <w:rPr>
                      <w:color w:val="FFFFFF"/>
                    </w:rPr>
                  </w:pPr>
                  <w:r>
                    <w:rPr>
                      <w:color w:val="FFFFFF"/>
                    </w:rPr>
                    <w:t>getLineNumber() + ": " + line);</w:t>
                  </w:r>
                </w:p>
                <w:p w:rsidR="00F84F79" w:rsidRDefault="00F84F79">
                  <w:pPr>
                    <w:pStyle w:val="HTMLPreformatted"/>
                    <w:spacing w:line="311" w:lineRule="atLeast"/>
                    <w:rPr>
                      <w:color w:val="FFFFFF"/>
                    </w:rPr>
                  </w:pPr>
                  <w:r>
                    <w:rPr>
                      <w:color w:val="FFFFFF"/>
                    </w:rPr>
                    <w:t>Line:  14:                      }</w:t>
                  </w:r>
                </w:p>
                <w:p w:rsidR="00F84F79" w:rsidRDefault="00F84F79">
                  <w:pPr>
                    <w:pStyle w:val="HTMLPreformatted"/>
                    <w:spacing w:line="311" w:lineRule="atLeast"/>
                    <w:rPr>
                      <w:color w:val="FFFFFF"/>
                    </w:rPr>
                  </w:pPr>
                  <w:r>
                    <w:rPr>
                      <w:color w:val="FFFFFF"/>
                    </w:rPr>
                    <w:t>Line:  15:              }</w:t>
                  </w:r>
                </w:p>
                <w:p w:rsidR="00F84F79" w:rsidRDefault="00F84F79">
                  <w:pPr>
                    <w:pStyle w:val="HTMLPreformatted"/>
                    <w:spacing w:line="311" w:lineRule="atLeast"/>
                    <w:rPr>
                      <w:color w:val="FFFFFF"/>
                    </w:rPr>
                  </w:pPr>
                  <w:r>
                    <w:rPr>
                      <w:color w:val="FFFFFF"/>
                    </w:rPr>
                    <w:t>Line:  16:              finally{</w:t>
                  </w:r>
                </w:p>
                <w:p w:rsidR="00F84F79" w:rsidRDefault="00F84F79">
                  <w:pPr>
                    <w:pStyle w:val="HTMLPreformatted"/>
                    <w:spacing w:line="311" w:lineRule="atLeast"/>
                    <w:rPr>
                      <w:color w:val="FFFFFF"/>
                    </w:rPr>
                  </w:pPr>
                  <w:r>
                    <w:rPr>
                      <w:color w:val="FFFFFF"/>
                    </w:rPr>
                    <w:t>Line:  17:                      freader.close();</w:t>
                  </w:r>
                </w:p>
                <w:p w:rsidR="00F84F79" w:rsidRDefault="00F84F79">
                  <w:pPr>
                    <w:pStyle w:val="HTMLPreformatted"/>
                    <w:spacing w:line="311" w:lineRule="atLeast"/>
                    <w:rPr>
                      <w:color w:val="FFFFFF"/>
                    </w:rPr>
                  </w:pPr>
                  <w:r>
                    <w:rPr>
                      <w:color w:val="FFFFFF"/>
                    </w:rPr>
                    <w:t>Line:  18:                      lnreader.close();</w:t>
                  </w:r>
                </w:p>
                <w:p w:rsidR="00F84F79" w:rsidRDefault="00F84F79">
                  <w:pPr>
                    <w:pStyle w:val="HTMLPreformatted"/>
                    <w:spacing w:line="311" w:lineRule="atLeast"/>
                    <w:rPr>
                      <w:color w:val="FFFFFF"/>
                    </w:rPr>
                  </w:pPr>
                  <w:r>
                    <w:rPr>
                      <w:color w:val="FFFFFF"/>
                    </w:rPr>
                    <w:t>Line:  19:              }</w:t>
                  </w:r>
                </w:p>
                <w:p w:rsidR="00F84F79" w:rsidRDefault="00F84F79">
                  <w:pPr>
                    <w:pStyle w:val="HTMLPreformatted"/>
                    <w:spacing w:line="311" w:lineRule="atLeast"/>
                    <w:rPr>
                      <w:color w:val="FFFFFF"/>
                    </w:rPr>
                  </w:pPr>
                  <w:r>
                    <w:rPr>
                      <w:color w:val="FFFFFF"/>
                    </w:rPr>
                    <w:t>Line:  20:      }</w:t>
                  </w:r>
                </w:p>
                <w:p w:rsidR="00F84F79" w:rsidRDefault="00F84F79">
                  <w:pPr>
                    <w:pStyle w:val="HTMLPreformatted"/>
                    <w:spacing w:line="311" w:lineRule="atLeast"/>
                    <w:rPr>
                      <w:color w:val="000000"/>
                    </w:rPr>
                  </w:pPr>
                  <w:r>
                    <w:rPr>
                      <w:color w:val="FFFFFF"/>
                    </w:rPr>
                    <w:t>Line:  21: }</w:t>
                  </w:r>
                </w:p>
              </w:tc>
            </w:tr>
          </w:tbl>
          <w:p w:rsidR="00F84F79" w:rsidRDefault="00F84F79" w:rsidP="00F84F79">
            <w:pPr>
              <w:pStyle w:val="Heading1"/>
              <w:shd w:val="clear" w:color="auto" w:fill="FFFFFF"/>
              <w:spacing w:line="311" w:lineRule="atLeast"/>
              <w:rPr>
                <w:rFonts w:ascii="Arial" w:hAnsi="Arial" w:cs="Arial"/>
                <w:color w:val="000000"/>
              </w:rPr>
            </w:pPr>
            <w:r>
              <w:rPr>
                <w:rFonts w:ascii="Arial" w:hAnsi="Arial" w:cs="Arial"/>
                <w:color w:val="000000"/>
              </w:rPr>
              <w:lastRenderedPageBreak/>
              <w:t>Operating System Information</w:t>
            </w:r>
          </w:p>
          <w:p w:rsidR="00F84F79" w:rsidRDefault="00F84F79" w:rsidP="00F84F79">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55" name="Picture 755" descr="http://www.roseindia.net/images/previous.gif">
                    <a:hlinkClick xmlns:a="http://schemas.openxmlformats.org/drawingml/2006/main" r:id="rId2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descr="http://www.roseindia.net/images/previous.gif">
                            <a:hlinkClick r:id="rId28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56" name="Picture 75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57" name="Picture 757" descr="http://www.roseindia.net/images/next.gif">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descr="http://www.roseindia.net/images/next.gif">
                            <a:hlinkClick r:id="rId29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learn how we can get information about our operation system. In this example we are getting the OS name, its version and architecture of OS. We are using</w:t>
            </w:r>
            <w:r>
              <w:rPr>
                <w:rStyle w:val="apple-converted-space"/>
                <w:rFonts w:ascii="Arial" w:hAnsi="Arial" w:cs="Arial"/>
                <w:color w:val="000000"/>
                <w:sz w:val="17"/>
                <w:szCs w:val="17"/>
              </w:rPr>
              <w:t> </w:t>
            </w:r>
            <w:proofErr w:type="gramStart"/>
            <w:r>
              <w:rPr>
                <w:rFonts w:ascii="Arial" w:hAnsi="Arial" w:cs="Arial"/>
                <w:b/>
                <w:bCs/>
                <w:color w:val="000000"/>
                <w:sz w:val="17"/>
                <w:szCs w:val="17"/>
              </w:rPr>
              <w:t>getProperty(</w:t>
            </w:r>
            <w:proofErr w:type="gramEnd"/>
            <w:r>
              <w:rPr>
                <w:rFonts w:ascii="Arial" w:hAnsi="Arial" w:cs="Arial"/>
                <w:b/>
                <w:bCs/>
                <w:color w:val="000000"/>
                <w:sz w:val="17"/>
                <w:szCs w:val="17"/>
              </w:rPr>
              <w:t>String key) </w:t>
            </w:r>
            <w:r>
              <w:rPr>
                <w:rStyle w:val="apple-converted-space"/>
                <w:rFonts w:ascii="Arial" w:hAnsi="Arial" w:cs="Arial"/>
                <w:color w:val="000000"/>
                <w:sz w:val="17"/>
                <w:szCs w:val="17"/>
              </w:rPr>
              <w:t> </w:t>
            </w:r>
            <w:r>
              <w:rPr>
                <w:rFonts w:ascii="Arial" w:hAnsi="Arial" w:cs="Arial"/>
                <w:color w:val="000000"/>
                <w:sz w:val="17"/>
                <w:szCs w:val="17"/>
              </w:rPr>
              <w:t>to get the property of the OS. To get OS name we have key value</w:t>
            </w:r>
            <w:r>
              <w:rPr>
                <w:rStyle w:val="apple-converted-space"/>
                <w:rFonts w:ascii="Arial" w:hAnsi="Arial" w:cs="Arial"/>
                <w:color w:val="000000"/>
                <w:sz w:val="17"/>
                <w:szCs w:val="17"/>
              </w:rPr>
              <w:t> </w:t>
            </w:r>
            <w:r>
              <w:rPr>
                <w:rFonts w:ascii="Arial" w:hAnsi="Arial" w:cs="Arial"/>
                <w:i/>
                <w:iCs/>
                <w:color w:val="000000"/>
                <w:sz w:val="17"/>
                <w:szCs w:val="17"/>
              </w:rPr>
              <w:t>os.name</w:t>
            </w:r>
            <w:proofErr w:type="gramStart"/>
            <w:r>
              <w:rPr>
                <w:rFonts w:ascii="Arial" w:hAnsi="Arial" w:cs="Arial"/>
                <w:color w:val="000000"/>
                <w:sz w:val="17"/>
                <w:szCs w:val="17"/>
              </w:rPr>
              <w:t>,to</w:t>
            </w:r>
            <w:proofErr w:type="gramEnd"/>
            <w:r>
              <w:rPr>
                <w:rFonts w:ascii="Arial" w:hAnsi="Arial" w:cs="Arial"/>
                <w:color w:val="000000"/>
                <w:sz w:val="17"/>
                <w:szCs w:val="17"/>
              </w:rPr>
              <w:t xml:space="preserve"> get version we have</w:t>
            </w:r>
            <w:r>
              <w:rPr>
                <w:rFonts w:ascii="Arial" w:hAnsi="Arial" w:cs="Arial"/>
                <w:i/>
                <w:iCs/>
                <w:color w:val="000000"/>
                <w:sz w:val="17"/>
                <w:szCs w:val="17"/>
              </w:rPr>
              <w:t>os.version</w:t>
            </w:r>
            <w:r>
              <w:rPr>
                <w:rStyle w:val="apple-converted-space"/>
                <w:rFonts w:ascii="Arial" w:hAnsi="Arial" w:cs="Arial"/>
                <w:color w:val="000000"/>
                <w:sz w:val="17"/>
                <w:szCs w:val="17"/>
              </w:rPr>
              <w:t> </w:t>
            </w:r>
            <w:r>
              <w:rPr>
                <w:rFonts w:ascii="Arial" w:hAnsi="Arial" w:cs="Arial"/>
                <w:color w:val="000000"/>
                <w:sz w:val="17"/>
                <w:szCs w:val="17"/>
              </w:rPr>
              <w:t>and to get architecture we have</w:t>
            </w:r>
            <w:r>
              <w:rPr>
                <w:rStyle w:val="apple-converted-space"/>
                <w:rFonts w:ascii="Arial" w:hAnsi="Arial" w:cs="Arial"/>
                <w:color w:val="000000"/>
                <w:sz w:val="17"/>
                <w:szCs w:val="17"/>
              </w:rPr>
              <w:t> </w:t>
            </w:r>
            <w:r>
              <w:rPr>
                <w:rFonts w:ascii="Arial" w:hAnsi="Arial" w:cs="Arial"/>
                <w:i/>
                <w:iCs/>
                <w:color w:val="000000"/>
                <w:sz w:val="17"/>
                <w:szCs w:val="17"/>
              </w:rPr>
              <w:t>os.orch</w:t>
            </w:r>
            <w:r>
              <w:rPr>
                <w:rFonts w:ascii="Arial" w:hAnsi="Arial" w:cs="Arial"/>
                <w:color w:val="000000"/>
                <w:sz w:val="17"/>
                <w:szCs w:val="17"/>
              </w:rPr>
              <w:t>.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color w:val="000000"/>
                <w:sz w:val="17"/>
                <w:szCs w:val="17"/>
              </w:rPr>
              <w:t> </w:t>
            </w:r>
            <w:r>
              <w:rPr>
                <w:rFonts w:ascii="Arial" w:hAnsi="Arial" w:cs="Arial"/>
                <w:color w:val="000000"/>
                <w:sz w:val="17"/>
                <w:szCs w:val="17"/>
              </w:rPr>
              <w:t>class contains several useful class fields and methods. It cannot be instantiated. </w:t>
            </w:r>
          </w:p>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method and its keys</w:t>
            </w:r>
            <w:proofErr w:type="gramStart"/>
            <w:r>
              <w:rPr>
                <w:rFonts w:ascii="Arial" w:hAnsi="Arial" w:cs="Arial"/>
                <w:b/>
                <w:bCs/>
                <w:color w:val="000000"/>
                <w:sz w:val="17"/>
                <w:szCs w:val="17"/>
              </w:rPr>
              <w:t>:</w:t>
            </w:r>
            <w:proofErr w:type="gramEnd"/>
            <w:r>
              <w:rPr>
                <w:rFonts w:ascii="Arial" w:hAnsi="Arial" w:cs="Arial"/>
                <w:b/>
                <w:bCs/>
                <w:color w:val="000000"/>
                <w:sz w:val="17"/>
                <w:szCs w:val="17"/>
              </w:rPr>
              <w:br/>
            </w:r>
            <w:r>
              <w:rPr>
                <w:rFonts w:ascii="Arial" w:hAnsi="Arial" w:cs="Arial"/>
                <w:color w:val="000000"/>
                <w:sz w:val="17"/>
                <w:szCs w:val="17"/>
              </w:rPr>
              <w:br/>
            </w:r>
            <w:r>
              <w:rPr>
                <w:rFonts w:ascii="Arial" w:hAnsi="Arial" w:cs="Arial"/>
                <w:b/>
                <w:bCs/>
                <w:color w:val="000000"/>
                <w:sz w:val="17"/>
                <w:szCs w:val="17"/>
              </w:rPr>
              <w:t>String getProperty(String key):</w:t>
            </w:r>
            <w:r>
              <w:rPr>
                <w:rFonts w:ascii="Arial" w:hAnsi="Arial" w:cs="Arial"/>
                <w:b/>
                <w:bCs/>
                <w:color w:val="000000"/>
                <w:sz w:val="17"/>
                <w:szCs w:val="17"/>
              </w:rPr>
              <w:br/>
            </w:r>
            <w:r>
              <w:rPr>
                <w:rFonts w:ascii="Arial" w:hAnsi="Arial" w:cs="Arial"/>
                <w:color w:val="000000"/>
                <w:sz w:val="17"/>
                <w:szCs w:val="17"/>
              </w:rPr>
              <w:t>This method is used to get the system property. </w:t>
            </w:r>
          </w:p>
          <w:tbl>
            <w:tblPr>
              <w:tblW w:w="3050" w:type="pct"/>
              <w:tblCellSpacing w:w="0" w:type="dxa"/>
              <w:shd w:val="clear" w:color="auto" w:fill="FFFFFF"/>
              <w:tblCellMar>
                <w:left w:w="0" w:type="dxa"/>
                <w:right w:w="0" w:type="dxa"/>
              </w:tblCellMar>
              <w:tblLook w:val="04A0"/>
            </w:tblPr>
            <w:tblGrid>
              <w:gridCol w:w="633"/>
              <w:gridCol w:w="2849"/>
              <w:gridCol w:w="1794"/>
            </w:tblGrid>
            <w:tr w:rsidR="00F84F79" w:rsidTr="00F84F79">
              <w:trPr>
                <w:tblCellSpacing w:w="0" w:type="dxa"/>
              </w:trPr>
              <w:tc>
                <w:tcPr>
                  <w:tcW w:w="600" w:type="pct"/>
                  <w:shd w:val="clear" w:color="auto" w:fill="FFFFFF"/>
                  <w:vAlign w:val="center"/>
                  <w:hideMark/>
                </w:tcPr>
                <w:p w:rsidR="00F84F79" w:rsidRDefault="00F84F79">
                  <w:pPr>
                    <w:spacing w:line="311" w:lineRule="atLeast"/>
                    <w:jc w:val="center"/>
                    <w:rPr>
                      <w:rFonts w:ascii="Arial" w:hAnsi="Arial" w:cs="Arial"/>
                      <w:color w:val="000000"/>
                      <w:sz w:val="17"/>
                      <w:szCs w:val="17"/>
                    </w:rPr>
                  </w:pPr>
                  <w:r>
                    <w:rPr>
                      <w:rFonts w:ascii="Arial" w:hAnsi="Arial" w:cs="Arial"/>
                      <w:b/>
                      <w:bCs/>
                      <w:color w:val="000000"/>
                      <w:sz w:val="17"/>
                      <w:szCs w:val="17"/>
                    </w:rPr>
                    <w:t>S/No.</w:t>
                  </w:r>
                </w:p>
              </w:tc>
              <w:tc>
                <w:tcPr>
                  <w:tcW w:w="2700" w:type="pct"/>
                  <w:shd w:val="clear" w:color="auto" w:fill="FFFFFF"/>
                  <w:vAlign w:val="center"/>
                  <w:hideMark/>
                </w:tcPr>
                <w:p w:rsidR="00F84F79" w:rsidRDefault="00F84F79">
                  <w:pPr>
                    <w:spacing w:line="311" w:lineRule="atLeast"/>
                    <w:jc w:val="center"/>
                    <w:rPr>
                      <w:rFonts w:ascii="Arial" w:hAnsi="Arial" w:cs="Arial"/>
                      <w:color w:val="000000"/>
                      <w:sz w:val="17"/>
                      <w:szCs w:val="17"/>
                    </w:rPr>
                  </w:pPr>
                  <w:r>
                    <w:rPr>
                      <w:rFonts w:ascii="Arial" w:hAnsi="Arial" w:cs="Arial"/>
                      <w:b/>
                      <w:bCs/>
                      <w:color w:val="000000"/>
                      <w:sz w:val="17"/>
                      <w:szCs w:val="17"/>
                    </w:rPr>
                    <w:t>Key</w:t>
                  </w:r>
                </w:p>
              </w:tc>
              <w:tc>
                <w:tcPr>
                  <w:tcW w:w="1700" w:type="pct"/>
                  <w:shd w:val="clear" w:color="auto" w:fill="FFFFFF"/>
                  <w:vAlign w:val="center"/>
                  <w:hideMark/>
                </w:tcPr>
                <w:p w:rsidR="00F84F79" w:rsidRDefault="00F84F79">
                  <w:pPr>
                    <w:spacing w:line="311" w:lineRule="atLeast"/>
                    <w:jc w:val="center"/>
                    <w:rPr>
                      <w:rFonts w:ascii="Arial" w:hAnsi="Arial" w:cs="Arial"/>
                      <w:color w:val="000000"/>
                      <w:sz w:val="17"/>
                      <w:szCs w:val="17"/>
                    </w:rPr>
                  </w:pPr>
                  <w:r>
                    <w:rPr>
                      <w:rFonts w:ascii="Arial" w:hAnsi="Arial" w:cs="Arial"/>
                      <w:b/>
                      <w:bCs/>
                      <w:color w:val="000000"/>
                      <w:sz w:val="17"/>
                      <w:szCs w:val="17"/>
                    </w:rPr>
                    <w:t>Description</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java.version</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version of Java Runtime Environment.</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lastRenderedPageBreak/>
                    <w:t>2</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java.vendor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name of Java Runtime Environment vendor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3</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java.vendor.url</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URL of Java vendor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4</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java.home</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directory of Java installation </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5</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java.vm.specification.version</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specificationversion of Java Virtual Machine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6</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java.vm.specification.vendor</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name of specification vendor of Java Virtual Machine </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7</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java.vm.specification.name</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 Virtual Machine specification name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8</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java.vm.version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JVM implementation version</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9</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java.vm.vendor</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JVM implementation vendor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10</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java.vm.name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JVM  implementation name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11</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java.specification.version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name of specification version Java Runtime Environment </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12</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java.specification.vendor</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 JRE specification vendor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13</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java.specification.name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JREspecification name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14</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java.class.version</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 class format version number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15</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ava.class.path</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Path of java class</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16</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java.library.path</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 xml:space="preserve">List of paths to search </w:t>
                  </w:r>
                  <w:r>
                    <w:rPr>
                      <w:rFonts w:ascii="Arial" w:hAnsi="Arial" w:cs="Arial"/>
                      <w:color w:val="000000"/>
                      <w:sz w:val="17"/>
                      <w:szCs w:val="17"/>
                    </w:rPr>
                    <w:lastRenderedPageBreak/>
                    <w:t>when loading libraries</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lastRenderedPageBreak/>
                    <w:t>17</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java.io.tmpdir</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path of temp file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18</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java.compiler</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Name of JIT compiler to use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19</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java.ext.dirs</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path of extension directory or directories</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20</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os.name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name of OS name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21</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os.arch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OS architecture</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22</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os.version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version of OS</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23</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file.separator</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File separator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24</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path.separator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path separator </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25</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line.separator</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line separator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26</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user.name</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name of account name user</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27</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user.home</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home directory of user </w:t>
                  </w:r>
                </w:p>
              </w:tc>
            </w:tr>
            <w:tr w:rsidR="00F84F79" w:rsidTr="00F84F79">
              <w:trPr>
                <w:tblCellSpacing w:w="0" w:type="dxa"/>
              </w:trPr>
              <w:tc>
                <w:tcPr>
                  <w:tcW w:w="6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28</w:t>
                  </w:r>
                </w:p>
              </w:tc>
              <w:tc>
                <w:tcPr>
                  <w:tcW w:w="2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user.dir </w:t>
                  </w:r>
                </w:p>
              </w:tc>
              <w:tc>
                <w:tcPr>
                  <w:tcW w:w="1700" w:type="pct"/>
                  <w:shd w:val="clear" w:color="auto" w:fill="FFFFFF"/>
                  <w:vAlign w:val="center"/>
                  <w:hideMark/>
                </w:tcPr>
                <w:p w:rsidR="00F84F79" w:rsidRDefault="00F84F79">
                  <w:pPr>
                    <w:spacing w:line="311" w:lineRule="atLeast"/>
                    <w:rPr>
                      <w:rFonts w:ascii="Arial" w:hAnsi="Arial" w:cs="Arial"/>
                      <w:color w:val="000000"/>
                      <w:sz w:val="17"/>
                      <w:szCs w:val="17"/>
                    </w:rPr>
                  </w:pPr>
                  <w:r>
                    <w:rPr>
                      <w:rFonts w:ascii="Arial" w:hAnsi="Arial" w:cs="Arial"/>
                      <w:color w:val="000000"/>
                      <w:sz w:val="17"/>
                      <w:szCs w:val="17"/>
                    </w:rPr>
                    <w:t>The current working directory of the user</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452"/>
            </w:tblGrid>
            <w:tr w:rsidR="00F84F79" w:rsidTr="00F84F79">
              <w:trPr>
                <w:tblCellSpacing w:w="0" w:type="dxa"/>
              </w:trPr>
              <w:tc>
                <w:tcPr>
                  <w:tcW w:w="0" w:type="auto"/>
                  <w:shd w:val="clear" w:color="auto" w:fill="FFFFCC"/>
                  <w:noWrap/>
                  <w:hideMark/>
                </w:tcPr>
                <w:p w:rsidR="00F84F79" w:rsidRDefault="00F84F79">
                  <w:pPr>
                    <w:rPr>
                      <w:sz w:val="24"/>
                      <w:szCs w:val="24"/>
                    </w:rPr>
                  </w:pPr>
                  <w:r>
                    <w:rPr>
                      <w:rStyle w:val="HTMLCode"/>
                      <w:rFonts w:eastAsiaTheme="minorHAnsi"/>
                      <w:b/>
                      <w:bCs/>
                      <w:color w:val="7F0055"/>
                    </w:rPr>
                    <w:t>public class </w:t>
                  </w:r>
                  <w:r>
                    <w:rPr>
                      <w:rStyle w:val="HTMLCode"/>
                      <w:rFonts w:eastAsiaTheme="minorHAnsi"/>
                      <w:color w:val="000000"/>
                    </w:rPr>
                    <w:t>OpertingSystemInfo </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nameOS = </w:t>
                  </w:r>
                  <w:r>
                    <w:rPr>
                      <w:rStyle w:val="HTMLCode"/>
                      <w:rFonts w:eastAsiaTheme="minorHAnsi"/>
                      <w:color w:val="2A00FF"/>
                    </w:rPr>
                    <w:t>"os.name"</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versionOS = </w:t>
                  </w:r>
                  <w:r>
                    <w:rPr>
                      <w:rStyle w:val="HTMLCode"/>
                      <w:rFonts w:eastAsiaTheme="minorHAnsi"/>
                      <w:color w:val="2A00FF"/>
                    </w:rPr>
                    <w:t>"os.version"</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architectureOS = </w:t>
                  </w:r>
                  <w:r>
                    <w:rPr>
                      <w:rStyle w:val="HTMLCode"/>
                      <w:rFonts w:eastAsiaTheme="minorHAnsi"/>
                      <w:color w:val="2A00FF"/>
                    </w:rPr>
                    <w:t>"os.arch"</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  The information about OS"</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"\nName of the OS: "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System.getProperty(nameOS));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"Version of the OS: "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System.getProperty(versionOS));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"Architecture of THe OS: "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System.getProperty(architectureOS));</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84F79" w:rsidRDefault="00F84F79" w:rsidP="00F84F79">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145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3991"/>
            </w:tblGrid>
            <w:tr w:rsidR="00F84F79" w:rsidTr="00F84F79">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84F79" w:rsidRDefault="00F84F79">
                  <w:pPr>
                    <w:pStyle w:val="HTMLPreformatted"/>
                    <w:spacing w:line="311" w:lineRule="atLeast"/>
                    <w:rPr>
                      <w:color w:val="000000"/>
                    </w:rPr>
                  </w:pPr>
                  <w:r>
                    <w:rPr>
                      <w:color w:val="FFFFFF"/>
                    </w:rPr>
                    <w:t>C:\convert\rajesh\completed&gt;javac OpertingSystemInfo.java</w:t>
                  </w:r>
                </w:p>
                <w:p w:rsidR="00F84F79" w:rsidRDefault="00F84F79">
                  <w:pPr>
                    <w:pStyle w:val="HTMLPreformatted"/>
                    <w:spacing w:line="311" w:lineRule="atLeast"/>
                    <w:rPr>
                      <w:color w:val="000000"/>
                    </w:rPr>
                  </w:pPr>
                  <w:r>
                    <w:rPr>
                      <w:color w:val="FFFFFF"/>
                    </w:rPr>
                    <w:t>C:\convert\rajesh\completed&gt;java OpertingSystemInfo</w:t>
                  </w:r>
                </w:p>
                <w:p w:rsidR="00F84F79" w:rsidRDefault="00F84F79">
                  <w:pPr>
                    <w:pStyle w:val="HTMLPreformatted"/>
                    <w:spacing w:line="311" w:lineRule="atLeast"/>
                    <w:rPr>
                      <w:color w:val="000000"/>
                    </w:rPr>
                  </w:pPr>
                  <w:r>
                    <w:rPr>
                      <w:color w:val="FFFFFF"/>
                    </w:rPr>
                    <w:t xml:space="preserve">    The information about OS</w:t>
                  </w:r>
                </w:p>
                <w:p w:rsidR="00F84F79" w:rsidRDefault="00F84F79">
                  <w:pPr>
                    <w:pStyle w:val="HTMLPreformatted"/>
                    <w:spacing w:line="311" w:lineRule="atLeast"/>
                    <w:rPr>
                      <w:color w:val="FFFFFF"/>
                    </w:rPr>
                  </w:pPr>
                  <w:r>
                    <w:rPr>
                      <w:color w:val="FFFFFF"/>
                    </w:rPr>
                    <w:t>Name of the OS: Windows 2000</w:t>
                  </w:r>
                </w:p>
                <w:p w:rsidR="00F84F79" w:rsidRDefault="00F84F79">
                  <w:pPr>
                    <w:pStyle w:val="HTMLPreformatted"/>
                    <w:spacing w:line="311" w:lineRule="atLeast"/>
                    <w:rPr>
                      <w:color w:val="FFFFFF"/>
                    </w:rPr>
                  </w:pPr>
                  <w:r>
                    <w:rPr>
                      <w:color w:val="FFFFFF"/>
                    </w:rPr>
                    <w:t>Version of the OS: 5.0</w:t>
                  </w:r>
                </w:p>
                <w:p w:rsidR="00F84F79" w:rsidRDefault="00F84F79">
                  <w:pPr>
                    <w:pStyle w:val="HTMLPreformatted"/>
                    <w:spacing w:line="311" w:lineRule="atLeast"/>
                    <w:rPr>
                      <w:color w:val="000000"/>
                    </w:rPr>
                  </w:pPr>
                  <w:r>
                    <w:rPr>
                      <w:color w:val="FFFFFF"/>
                    </w:rPr>
                    <w:t>Architecture of The OS: x86</w:t>
                  </w:r>
                </w:p>
              </w:tc>
            </w:tr>
          </w:tbl>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t>Taking</w:t>
            </w:r>
            <w:proofErr w:type="gramStart"/>
            <w:r>
              <w:rPr>
                <w:rFonts w:ascii="Arial" w:hAnsi="Arial" w:cs="Arial"/>
                <w:color w:val="000000"/>
              </w:rPr>
              <w:t>  Substring</w:t>
            </w:r>
            <w:proofErr w:type="gramEnd"/>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61" name="Picture 761" descr="http://www.roseindia.net/images/previous.gif">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descr="http://www.roseindia.net/images/previous.gif">
                            <a:hlinkClick r:id="rId28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62" name="Picture 76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63" name="Picture 763" descr="http://www.roseindia.net/images/next.gif">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descr="http://www.roseindia.net/images/next.gif">
                            <a:hlinkClick r:id="rId29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taking a sub string from a given string.</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example we are creating </w:t>
            </w:r>
            <w:proofErr w:type="gramStart"/>
            <w:r>
              <w:rPr>
                <w:rFonts w:ascii="Arial" w:hAnsi="Arial" w:cs="Arial"/>
                <w:color w:val="000000"/>
                <w:sz w:val="17"/>
                <w:szCs w:val="17"/>
              </w:rPr>
              <w:t>an</w:t>
            </w:r>
            <w:proofErr w:type="gramEnd"/>
            <w:r>
              <w:rPr>
                <w:rFonts w:ascii="Arial" w:hAnsi="Arial" w:cs="Arial"/>
                <w:color w:val="000000"/>
                <w:sz w:val="17"/>
                <w:szCs w:val="17"/>
              </w:rPr>
              <w:t xml:space="preserve"> string object .We initialize this string object as "Rajesh Kumar". We are taking sub string by use of</w:t>
            </w:r>
            <w:r>
              <w:rPr>
                <w:rStyle w:val="apple-converted-space"/>
                <w:rFonts w:ascii="Arial" w:hAnsi="Arial" w:cs="Arial"/>
                <w:color w:val="000000"/>
                <w:sz w:val="17"/>
                <w:szCs w:val="17"/>
              </w:rPr>
              <w:t> </w:t>
            </w:r>
            <w:proofErr w:type="gramStart"/>
            <w:r>
              <w:rPr>
                <w:rFonts w:ascii="Arial" w:hAnsi="Arial" w:cs="Arial"/>
                <w:b/>
                <w:bCs/>
                <w:color w:val="000000"/>
                <w:sz w:val="17"/>
                <w:szCs w:val="17"/>
              </w:rPr>
              <w:t>substring(</w:t>
            </w:r>
            <w:proofErr w:type="gramEnd"/>
            <w:r>
              <w:rPr>
                <w:rFonts w:ascii="Arial" w:hAnsi="Arial" w:cs="Arial"/>
                <w:b/>
                <w:bCs/>
                <w:color w:val="000000"/>
                <w:sz w:val="17"/>
                <w:szCs w:val="17"/>
              </w:rPr>
              <w:t>)</w:t>
            </w:r>
            <w:r>
              <w:rPr>
                <w:rFonts w:ascii="Arial" w:hAnsi="Arial" w:cs="Arial"/>
                <w:color w:val="000000"/>
                <w:sz w:val="17"/>
                <w:szCs w:val="17"/>
              </w:rPr>
              <w:t>  method.</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methods used</w:t>
            </w:r>
            <w:proofErr w:type="gramStart"/>
            <w:r>
              <w:rPr>
                <w:rFonts w:ascii="Arial" w:hAnsi="Arial" w:cs="Arial"/>
                <w:b/>
                <w:bCs/>
                <w:color w:val="000000"/>
                <w:sz w:val="17"/>
                <w:szCs w:val="17"/>
              </w:rPr>
              <w:t>:</w:t>
            </w:r>
            <w:proofErr w:type="gramEnd"/>
            <w:r>
              <w:rPr>
                <w:rFonts w:ascii="Arial" w:hAnsi="Arial" w:cs="Arial"/>
                <w:b/>
                <w:bCs/>
                <w:color w:val="000000"/>
                <w:sz w:val="17"/>
                <w:szCs w:val="17"/>
              </w:rPr>
              <w:br/>
              <w:t>substring(int i):</w:t>
            </w:r>
            <w:r>
              <w:rPr>
                <w:rFonts w:ascii="Arial" w:hAnsi="Arial" w:cs="Arial"/>
                <w:b/>
                <w:bCs/>
                <w:color w:val="000000"/>
                <w:sz w:val="17"/>
                <w:szCs w:val="17"/>
              </w:rPr>
              <w:br/>
            </w:r>
            <w:r>
              <w:rPr>
                <w:rFonts w:ascii="Arial" w:hAnsi="Arial" w:cs="Arial"/>
                <w:color w:val="000000"/>
                <w:sz w:val="17"/>
                <w:szCs w:val="17"/>
              </w:rPr>
              <w:t>This method is used to find all sub string after index i.</w:t>
            </w:r>
          </w:p>
          <w:p w:rsidR="00F00C3C" w:rsidRDefault="00F00C3C" w:rsidP="00F00C3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substring(</w:t>
            </w:r>
            <w:proofErr w:type="gramEnd"/>
            <w:r>
              <w:rPr>
                <w:rFonts w:ascii="Arial" w:hAnsi="Arial" w:cs="Arial"/>
                <w:b/>
                <w:bCs/>
                <w:color w:val="000000"/>
                <w:sz w:val="17"/>
                <w:szCs w:val="17"/>
              </w:rPr>
              <w:t>int start,int end):</w:t>
            </w:r>
            <w:r>
              <w:rPr>
                <w:rFonts w:ascii="Arial" w:hAnsi="Arial" w:cs="Arial"/>
                <w:b/>
                <w:bCs/>
                <w:color w:val="000000"/>
                <w:sz w:val="17"/>
                <w:szCs w:val="17"/>
              </w:rPr>
              <w:br/>
            </w:r>
            <w:r>
              <w:rPr>
                <w:rFonts w:ascii="Arial" w:hAnsi="Arial" w:cs="Arial"/>
                <w:color w:val="000000"/>
                <w:sz w:val="17"/>
                <w:szCs w:val="17"/>
              </w:rPr>
              <w:t>This is used to find the substring between start and end point.</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5491"/>
            </w:tblGrid>
            <w:tr w:rsidR="00F00C3C" w:rsidTr="00F00C3C">
              <w:trPr>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public class </w:t>
                  </w:r>
                  <w:r>
                    <w:rPr>
                      <w:rStyle w:val="HTMLCode"/>
                      <w:rFonts w:eastAsiaTheme="minorHAnsi"/>
                      <w:color w:val="000000"/>
                    </w:rPr>
                    <w:t>SubstringExample1{</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apple-converted-space"/>
                      <w:rFonts w:ascii="Courier New" w:hAnsi="Courier New" w:cs="Courier New"/>
                      <w:color w:val="FFFFFF"/>
                      <w:sz w:val="20"/>
                      <w:szCs w:val="20"/>
                    </w:rPr>
                    <w:t> </w:t>
                  </w:r>
                  <w:r>
                    <w:rPr>
                      <w:rStyle w:val="HTMLCode"/>
                      <w:rFonts w:eastAsiaTheme="minorHAnsi"/>
                      <w:color w:val="000000"/>
                    </w:rPr>
                    <w:t>String string = </w:t>
                  </w:r>
                  <w:r>
                    <w:rPr>
                      <w:rStyle w:val="HTMLCode"/>
                      <w:rFonts w:eastAsiaTheme="minorHAnsi"/>
                      <w:color w:val="2A00FF"/>
                    </w:rPr>
                    <w:t>"Rajesh kumar"</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 " </w:t>
                  </w:r>
                  <w:r>
                    <w:rPr>
                      <w:rStyle w:val="HTMLCode"/>
                      <w:rFonts w:eastAsiaTheme="minorHAnsi"/>
                      <w:color w:val="000000"/>
                    </w:rPr>
                    <w:t>+ string);</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substring = string.substring(</w:t>
                  </w:r>
                  <w:r>
                    <w:rPr>
                      <w:rStyle w:val="HTMLCode"/>
                      <w:rFonts w:eastAsiaTheme="minorHAnsi"/>
                      <w:color w:val="990000"/>
                    </w:rPr>
                    <w:t>3</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after 3rd index:</w:t>
                  </w:r>
                  <w:r>
                    <w:rPr>
                      <w:rFonts w:ascii="Courier New" w:hAnsi="Courier New" w:cs="Courier New"/>
                      <w:color w:val="2A00FF"/>
                      <w:sz w:val="20"/>
                      <w:szCs w:val="20"/>
                    </w:rPr>
                    <w:br/>
                  </w:r>
                  <w:r>
                    <w:rPr>
                      <w:rStyle w:val="HTMLCode"/>
                      <w:rFonts w:eastAsiaTheme="minorHAnsi"/>
                      <w:color w:val="2A00FF"/>
                    </w:rPr>
                    <w:t> " </w:t>
                  </w:r>
                  <w:r>
                    <w:rPr>
                      <w:rStyle w:val="HTMLCode"/>
                      <w:rFonts w:eastAsiaTheme="minorHAnsi"/>
                      <w:color w:val="000000"/>
                    </w:rPr>
                    <w:t>+ substring);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substring = string.substring(</w:t>
                  </w:r>
                  <w:r>
                    <w:rPr>
                      <w:rStyle w:val="HTMLCode"/>
                      <w:rFonts w:eastAsiaTheme="minorHAnsi"/>
                      <w:color w:val="990000"/>
                    </w:rPr>
                    <w:t>1</w:t>
                  </w:r>
                  <w:r>
                    <w:rPr>
                      <w:rStyle w:val="HTMLCode"/>
                      <w:rFonts w:eastAsiaTheme="minorHAnsi"/>
                      <w:color w:val="000000"/>
                    </w:rPr>
                    <w:t>, </w:t>
                  </w:r>
                  <w:r>
                    <w:rPr>
                      <w:rStyle w:val="HTMLCode"/>
                      <w:rFonts w:eastAsiaTheme="minorHAnsi"/>
                      <w:color w:val="990000"/>
                    </w:rPr>
                    <w:t>2</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"Substring (1,2): "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substring);</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145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3991"/>
            </w:tblGrid>
            <w:tr w:rsidR="00F00C3C" w:rsidTr="00F00C3C">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00C3C" w:rsidRDefault="00F00C3C">
                  <w:pPr>
                    <w:pStyle w:val="HTMLPreformatted"/>
                    <w:spacing w:line="311" w:lineRule="atLeast"/>
                    <w:rPr>
                      <w:color w:val="000000"/>
                    </w:rPr>
                  </w:pPr>
                  <w:r>
                    <w:rPr>
                      <w:color w:val="FFFFFF"/>
                    </w:rPr>
                    <w:t>C:\convert\rajesh\completed&gt;javac SubstringExample1.java</w:t>
                  </w:r>
                </w:p>
                <w:p w:rsidR="00F00C3C" w:rsidRDefault="00F00C3C">
                  <w:pPr>
                    <w:pStyle w:val="HTMLPreformatted"/>
                    <w:spacing w:line="311" w:lineRule="atLeast"/>
                    <w:rPr>
                      <w:color w:val="FFFFFF"/>
                    </w:rPr>
                  </w:pPr>
                  <w:r>
                    <w:rPr>
                      <w:color w:val="FFFFFF"/>
                    </w:rPr>
                    <w:t>C:\convert\rajesh\completed&gt;java SubstringExample1</w:t>
                  </w:r>
                </w:p>
                <w:p w:rsidR="00F00C3C" w:rsidRDefault="00F00C3C">
                  <w:pPr>
                    <w:pStyle w:val="HTMLPreformatted"/>
                    <w:spacing w:line="311" w:lineRule="atLeast"/>
                    <w:rPr>
                      <w:color w:val="FFFFFF"/>
                    </w:rPr>
                  </w:pPr>
                  <w:r>
                    <w:rPr>
                      <w:color w:val="FFFFFF"/>
                    </w:rPr>
                    <w:t>String : Rajesh kumar</w:t>
                  </w:r>
                </w:p>
                <w:p w:rsidR="00F00C3C" w:rsidRDefault="00F00C3C">
                  <w:pPr>
                    <w:pStyle w:val="HTMLPreformatted"/>
                    <w:spacing w:line="311" w:lineRule="atLeast"/>
                    <w:rPr>
                      <w:color w:val="FFFFFF"/>
                    </w:rPr>
                  </w:pPr>
                  <w:r>
                    <w:rPr>
                      <w:color w:val="FFFFFF"/>
                    </w:rPr>
                    <w:t>String after 3rd index: esh kumar</w:t>
                  </w:r>
                </w:p>
                <w:p w:rsidR="00F00C3C" w:rsidRDefault="00F00C3C">
                  <w:pPr>
                    <w:pStyle w:val="HTMLPreformatted"/>
                    <w:spacing w:line="311" w:lineRule="atLeast"/>
                    <w:rPr>
                      <w:color w:val="000000"/>
                    </w:rPr>
                  </w:pPr>
                  <w:r>
                    <w:rPr>
                      <w:color w:val="FFFFFF"/>
                    </w:rPr>
                    <w:t>Substring (1,2): a</w:t>
                  </w:r>
                </w:p>
              </w:tc>
            </w:tr>
          </w:tbl>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t>Find Current Temp Directory </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67" name="Picture 767" descr="http://www.roseindia.net/images/previous.gif">
                    <a:hlinkClick xmlns:a="http://schemas.openxmlformats.org/drawingml/2006/main" r:id="rId2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descr="http://www.roseindia.net/images/previous.gif">
                            <a:hlinkClick r:id="rId29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68" name="Picture 76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69" name="Picture 769" descr="http://www.roseindia.net/images/next.gif">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descr="http://www.roseindia.net/images/next.gif">
                            <a:hlinkClick r:id="rId29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find the current Temp directory.</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We are using</w:t>
            </w:r>
            <w:r>
              <w:rPr>
                <w:rStyle w:val="apple-converted-space"/>
                <w:rFonts w:ascii="Arial" w:hAnsi="Arial" w:cs="Arial"/>
                <w:color w:val="000000"/>
                <w:sz w:val="17"/>
                <w:szCs w:val="17"/>
              </w:rPr>
              <w:t> </w:t>
            </w:r>
            <w:proofErr w:type="gramStart"/>
            <w:r>
              <w:rPr>
                <w:rFonts w:ascii="Arial" w:hAnsi="Arial" w:cs="Arial"/>
                <w:b/>
                <w:bCs/>
                <w:color w:val="000000"/>
                <w:sz w:val="17"/>
                <w:szCs w:val="17"/>
              </w:rPr>
              <w:t>getProperty(</w:t>
            </w:r>
            <w:proofErr w:type="gramEnd"/>
            <w:r>
              <w:rPr>
                <w:rFonts w:ascii="Arial" w:hAnsi="Arial" w:cs="Arial"/>
                <w:b/>
                <w:bCs/>
                <w:color w:val="000000"/>
                <w:sz w:val="17"/>
                <w:szCs w:val="17"/>
              </w:rPr>
              <w:t>String</w:t>
            </w:r>
            <w:r>
              <w:rPr>
                <w:rStyle w:val="apple-converted-space"/>
                <w:rFonts w:ascii="Arial" w:hAnsi="Arial" w:cs="Arial"/>
                <w:color w:val="000000"/>
                <w:sz w:val="17"/>
                <w:szCs w:val="17"/>
              </w:rPr>
              <w:t> </w:t>
            </w:r>
            <w:r>
              <w:rPr>
                <w:rFonts w:ascii="Arial" w:hAnsi="Arial" w:cs="Arial"/>
                <w:color w:val="000000"/>
                <w:sz w:val="17"/>
                <w:szCs w:val="17"/>
              </w:rPr>
              <w:t>key</w:t>
            </w:r>
            <w:r>
              <w:rPr>
                <w:rFonts w:ascii="Arial" w:hAnsi="Arial" w:cs="Arial"/>
                <w:b/>
                <w:bCs/>
                <w:color w:val="000000"/>
                <w:sz w:val="17"/>
                <w:szCs w:val="17"/>
              </w:rPr>
              <w:t>)</w:t>
            </w:r>
            <w:r>
              <w:rPr>
                <w:rFonts w:ascii="Arial" w:hAnsi="Arial" w:cs="Arial"/>
                <w:color w:val="000000"/>
                <w:sz w:val="17"/>
                <w:szCs w:val="17"/>
              </w:rPr>
              <w:t>method to find the current temp directory. The</w:t>
            </w:r>
            <w:r>
              <w:rPr>
                <w:rStyle w:val="apple-converted-space"/>
                <w:rFonts w:ascii="Arial" w:hAnsi="Arial" w:cs="Arial"/>
                <w:color w:val="000000"/>
                <w:sz w:val="17"/>
                <w:szCs w:val="17"/>
              </w:rPr>
              <w:t> </w:t>
            </w:r>
            <w:proofErr w:type="gramStart"/>
            <w:r>
              <w:rPr>
                <w:rFonts w:ascii="Arial" w:hAnsi="Arial" w:cs="Arial"/>
                <w:b/>
                <w:bCs/>
                <w:color w:val="000000"/>
                <w:sz w:val="17"/>
                <w:szCs w:val="17"/>
              </w:rPr>
              <w:t>getProperty(</w:t>
            </w:r>
            <w:proofErr w:type="gramEnd"/>
            <w:r>
              <w:rPr>
                <w:rFonts w:ascii="Arial" w:hAnsi="Arial" w:cs="Arial"/>
                <w:b/>
                <w:bCs/>
                <w:color w:val="000000"/>
                <w:sz w:val="17"/>
                <w:szCs w:val="17"/>
              </w:rPr>
              <w:t>String</w:t>
            </w:r>
            <w:r>
              <w:rPr>
                <w:rStyle w:val="apple-converted-space"/>
                <w:rFonts w:ascii="Arial" w:hAnsi="Arial" w:cs="Arial"/>
                <w:color w:val="000000"/>
                <w:sz w:val="17"/>
                <w:szCs w:val="17"/>
              </w:rPr>
              <w:t> </w:t>
            </w:r>
            <w:r>
              <w:rPr>
                <w:rFonts w:ascii="Arial" w:hAnsi="Arial" w:cs="Arial"/>
                <w:color w:val="000000"/>
                <w:sz w:val="17"/>
                <w:szCs w:val="17"/>
              </w:rPr>
              <w:t>key</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is defined into</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b/>
                <w:bCs/>
                <w:color w:val="000000"/>
                <w:sz w:val="17"/>
                <w:szCs w:val="17"/>
              </w:rPr>
              <w:t> </w:t>
            </w:r>
            <w:r>
              <w:rPr>
                <w:rFonts w:ascii="Arial" w:hAnsi="Arial" w:cs="Arial"/>
                <w:color w:val="000000"/>
                <w:sz w:val="17"/>
                <w:szCs w:val="17"/>
              </w:rPr>
              <w:t>class.</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b/>
                <w:bCs/>
                <w:color w:val="000000"/>
                <w:sz w:val="17"/>
                <w:szCs w:val="17"/>
              </w:rPr>
              <w:t> </w:t>
            </w:r>
            <w:r>
              <w:rPr>
                <w:rFonts w:ascii="Arial" w:hAnsi="Arial" w:cs="Arial"/>
                <w:color w:val="000000"/>
                <w:sz w:val="17"/>
                <w:szCs w:val="17"/>
              </w:rPr>
              <w:t>class extends directly</w:t>
            </w:r>
            <w:r>
              <w:rPr>
                <w:rStyle w:val="apple-converted-space"/>
                <w:rFonts w:ascii="Arial" w:hAnsi="Arial" w:cs="Arial"/>
                <w:color w:val="000000"/>
                <w:sz w:val="17"/>
                <w:szCs w:val="17"/>
              </w:rPr>
              <w:t> </w:t>
            </w:r>
            <w:r>
              <w:rPr>
                <w:rFonts w:ascii="Arial" w:hAnsi="Arial" w:cs="Arial"/>
                <w:b/>
                <w:bCs/>
                <w:color w:val="000000"/>
                <w:sz w:val="17"/>
                <w:szCs w:val="17"/>
              </w:rPr>
              <w:t>Object</w:t>
            </w:r>
            <w:r>
              <w:rPr>
                <w:rFonts w:ascii="Arial" w:hAnsi="Arial" w:cs="Arial"/>
                <w:color w:val="000000"/>
                <w:sz w:val="17"/>
                <w:szCs w:val="17"/>
              </w:rPr>
              <w:t>class.</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b/>
                <w:bCs/>
                <w:color w:val="000000"/>
                <w:sz w:val="17"/>
                <w:szCs w:val="17"/>
              </w:rPr>
              <w:t> </w:t>
            </w:r>
            <w:r>
              <w:rPr>
                <w:rFonts w:ascii="Arial" w:hAnsi="Arial" w:cs="Arial"/>
                <w:color w:val="000000"/>
                <w:sz w:val="17"/>
                <w:szCs w:val="17"/>
              </w:rPr>
              <w:t>class is defined final so any class never extends</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color w:val="000000"/>
                <w:sz w:val="17"/>
                <w:szCs w:val="17"/>
              </w:rPr>
              <w:t> </w:t>
            </w:r>
            <w:r>
              <w:rPr>
                <w:rFonts w:ascii="Arial" w:hAnsi="Arial" w:cs="Arial"/>
                <w:color w:val="000000"/>
                <w:sz w:val="17"/>
                <w:szCs w:val="17"/>
              </w:rPr>
              <w:t>class.</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color w:val="000000"/>
                <w:sz w:val="17"/>
                <w:szCs w:val="17"/>
              </w:rPr>
              <w:t> </w:t>
            </w:r>
            <w:proofErr w:type="gramStart"/>
            <w:r>
              <w:rPr>
                <w:rFonts w:ascii="Arial" w:hAnsi="Arial" w:cs="Arial"/>
                <w:color w:val="000000"/>
                <w:sz w:val="17"/>
                <w:szCs w:val="17"/>
              </w:rPr>
              <w:t>class allow</w:t>
            </w:r>
            <w:proofErr w:type="gramEnd"/>
            <w:r>
              <w:rPr>
                <w:rFonts w:ascii="Arial" w:hAnsi="Arial" w:cs="Arial"/>
                <w:color w:val="000000"/>
                <w:sz w:val="17"/>
                <w:szCs w:val="17"/>
              </w:rPr>
              <w:t xml:space="preserve"> us to get or set system information. In this example we are pasing "</w:t>
            </w:r>
            <w:r>
              <w:rPr>
                <w:rFonts w:ascii="Arial" w:hAnsi="Arial" w:cs="Arial"/>
                <w:i/>
                <w:iCs/>
                <w:color w:val="000000"/>
                <w:sz w:val="17"/>
                <w:szCs w:val="17"/>
              </w:rPr>
              <w:t>java.io.tmpdir</w:t>
            </w:r>
            <w:r>
              <w:rPr>
                <w:rFonts w:ascii="Arial" w:hAnsi="Arial" w:cs="Arial"/>
                <w:color w:val="000000"/>
                <w:sz w:val="17"/>
                <w:szCs w:val="17"/>
              </w:rPr>
              <w:t>" as key to get the current temp directory into</w:t>
            </w:r>
            <w:r>
              <w:rPr>
                <w:rStyle w:val="apple-converted-space"/>
                <w:rFonts w:ascii="Arial" w:hAnsi="Arial" w:cs="Arial"/>
                <w:color w:val="000000"/>
                <w:sz w:val="17"/>
                <w:szCs w:val="17"/>
              </w:rPr>
              <w:t> </w:t>
            </w:r>
            <w:proofErr w:type="gramStart"/>
            <w:r>
              <w:rPr>
                <w:rFonts w:ascii="Arial" w:hAnsi="Arial" w:cs="Arial"/>
                <w:b/>
                <w:bCs/>
                <w:color w:val="000000"/>
                <w:sz w:val="17"/>
                <w:szCs w:val="17"/>
              </w:rPr>
              <w:t>getProperty(</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932"/>
            </w:tblGrid>
            <w:tr w:rsidR="00F00C3C" w:rsidTr="00F00C3C">
              <w:trPr>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public class </w:t>
                  </w:r>
                  <w:r>
                    <w:rPr>
                      <w:rStyle w:val="HTMLCode"/>
                      <w:rFonts w:eastAsiaTheme="minorHAnsi"/>
                      <w:color w:val="000000"/>
                    </w:rPr>
                    <w:t>TempDirExample </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"OS current temporary directory is "</w:t>
                  </w:r>
                  <w:r>
                    <w:rPr>
                      <w:rFonts w:ascii="Courier New" w:hAnsi="Courier New" w:cs="Courier New"/>
                      <w:color w:val="2A00FF"/>
                      <w:sz w:val="20"/>
                      <w:szCs w:val="20"/>
                    </w:rPr>
                    <w:br/>
                  </w:r>
                  <w:r>
                    <w:rPr>
                      <w:rStyle w:val="HTMLCode"/>
                      <w:rFonts w:eastAsiaTheme="minorHAnsi"/>
                      <w:color w:val="2A00FF"/>
                    </w:rPr>
                    <w:t> </w:t>
                  </w:r>
                  <w:r>
                    <w:rPr>
                      <w:rStyle w:val="HTMLCode"/>
                      <w:rFonts w:eastAsiaTheme="minorHAnsi"/>
                      <w:color w:val="000000"/>
                    </w:rPr>
                    <w:t>+ System.getProperty(</w:t>
                  </w:r>
                  <w:r>
                    <w:rPr>
                      <w:rStyle w:val="HTMLCode"/>
                      <w:rFonts w:eastAsiaTheme="minorHAnsi"/>
                      <w:color w:val="2A00FF"/>
                    </w:rPr>
                    <w:t>"java.io.tmpdir"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tbl>
            <w:tblPr>
              <w:tblW w:w="4212"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7272"/>
            </w:tblGrid>
            <w:tr w:rsidR="00F00C3C" w:rsidTr="00F00C3C">
              <w:trPr>
                <w:trHeight w:val="922"/>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00C3C" w:rsidRDefault="00F00C3C">
                  <w:pPr>
                    <w:pStyle w:val="HTMLPreformatted"/>
                    <w:spacing w:line="311" w:lineRule="atLeast"/>
                    <w:rPr>
                      <w:color w:val="000000"/>
                    </w:rPr>
                  </w:pPr>
                  <w:r>
                    <w:rPr>
                      <w:color w:val="FFFFFF"/>
                    </w:rPr>
                    <w:t>C:\convert\rajesh\completed&gt;javac TempDirExample.java</w:t>
                  </w:r>
                </w:p>
                <w:p w:rsidR="00F00C3C" w:rsidRDefault="00F00C3C">
                  <w:pPr>
                    <w:pStyle w:val="HTMLPreformatted"/>
                    <w:spacing w:line="311" w:lineRule="atLeast"/>
                    <w:rPr>
                      <w:color w:val="FFFFFF"/>
                    </w:rPr>
                  </w:pPr>
                  <w:r>
                    <w:rPr>
                      <w:color w:val="FFFFFF"/>
                    </w:rPr>
                    <w:t>C:\convert\rajesh\completed&gt;java TempDirExample</w:t>
                  </w:r>
                </w:p>
                <w:p w:rsidR="00F00C3C" w:rsidRDefault="00F00C3C">
                  <w:pPr>
                    <w:pStyle w:val="HTMLPreformatted"/>
                    <w:spacing w:line="311" w:lineRule="atLeast"/>
                    <w:rPr>
                      <w:color w:val="000000"/>
                    </w:rPr>
                  </w:pPr>
                  <w:r>
                    <w:rPr>
                      <w:color w:val="FFFFFF"/>
                    </w:rPr>
                    <w:t xml:space="preserve">OS current temporary directory is </w:t>
                  </w:r>
                  <w:r>
                    <w:rPr>
                      <w:color w:val="FFFFFF"/>
                    </w:rPr>
                    <w:lastRenderedPageBreak/>
                    <w:t>C:\DOCUME~1\ADMINI~1\LOCALS~1\Temp\</w:t>
                  </w:r>
                </w:p>
              </w:tc>
            </w:tr>
          </w:tbl>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lastRenderedPageBreak/>
              <w:t>Find User Home Directory </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73" name="Picture 773" descr="http://www.roseindia.net/images/previous.gif">
                    <a:hlinkClick xmlns:a="http://schemas.openxmlformats.org/drawingml/2006/main" r:id="rId2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descr="http://www.roseindia.net/images/previous.gif">
                            <a:hlinkClick r:id="rId29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74" name="Picture 77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75" name="Picture 775" descr="http://www.roseindia.net/images/next.gif">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descr="http://www.roseindia.net/images/next.gif">
                            <a:hlinkClick r:id="rId29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find user home directory.</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We are using</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b/>
                <w:bCs/>
                <w:color w:val="000000"/>
                <w:sz w:val="17"/>
                <w:szCs w:val="17"/>
              </w:rPr>
              <w:t> </w:t>
            </w:r>
            <w:r>
              <w:rPr>
                <w:rFonts w:ascii="Arial" w:hAnsi="Arial" w:cs="Arial"/>
                <w:color w:val="000000"/>
                <w:sz w:val="17"/>
                <w:szCs w:val="17"/>
              </w:rPr>
              <w:t>class</w:t>
            </w:r>
            <w:proofErr w:type="gramStart"/>
            <w:r>
              <w:rPr>
                <w:rFonts w:ascii="Arial" w:hAnsi="Arial" w:cs="Arial"/>
                <w:color w:val="000000"/>
                <w:sz w:val="17"/>
                <w:szCs w:val="17"/>
              </w:rPr>
              <w:t>  to</w:t>
            </w:r>
            <w:proofErr w:type="gramEnd"/>
            <w:r>
              <w:rPr>
                <w:rFonts w:ascii="Arial" w:hAnsi="Arial" w:cs="Arial"/>
                <w:color w:val="000000"/>
                <w:sz w:val="17"/>
                <w:szCs w:val="17"/>
              </w:rPr>
              <w:t xml:space="preserve"> get the information about system.</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color w:val="000000"/>
                <w:sz w:val="17"/>
                <w:szCs w:val="17"/>
              </w:rPr>
              <w:t> </w:t>
            </w:r>
            <w:r>
              <w:rPr>
                <w:rFonts w:ascii="Arial" w:hAnsi="Arial" w:cs="Arial"/>
                <w:color w:val="000000"/>
                <w:sz w:val="17"/>
                <w:szCs w:val="17"/>
              </w:rPr>
              <w:t>class extends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color w:val="000000"/>
                <w:sz w:val="17"/>
                <w:szCs w:val="17"/>
              </w:rPr>
              <w:t> </w:t>
            </w:r>
            <w:r>
              <w:rPr>
                <w:rFonts w:ascii="Arial" w:hAnsi="Arial" w:cs="Arial"/>
                <w:color w:val="000000"/>
                <w:sz w:val="17"/>
                <w:szCs w:val="17"/>
              </w:rPr>
              <w:t>class.</w:t>
            </w:r>
            <w:r>
              <w:rPr>
                <w:rStyle w:val="apple-converted-space"/>
                <w:rFonts w:ascii="Arial" w:hAnsi="Arial" w:cs="Arial"/>
                <w:color w:val="000000"/>
                <w:sz w:val="17"/>
                <w:szCs w:val="17"/>
              </w:rPr>
              <w:t> </w:t>
            </w:r>
            <w:r>
              <w:rPr>
                <w:rFonts w:ascii="Arial" w:hAnsi="Arial" w:cs="Arial"/>
                <w:b/>
                <w:bCs/>
                <w:color w:val="000000"/>
                <w:sz w:val="17"/>
                <w:szCs w:val="17"/>
              </w:rPr>
              <w:t>System</w:t>
            </w:r>
            <w:r>
              <w:rPr>
                <w:rStyle w:val="apple-converted-space"/>
                <w:rFonts w:ascii="Arial" w:hAnsi="Arial" w:cs="Arial"/>
                <w:color w:val="000000"/>
                <w:sz w:val="17"/>
                <w:szCs w:val="17"/>
              </w:rPr>
              <w:t> </w:t>
            </w:r>
            <w:proofErr w:type="gramStart"/>
            <w:r>
              <w:rPr>
                <w:rFonts w:ascii="Arial" w:hAnsi="Arial" w:cs="Arial"/>
                <w:color w:val="000000"/>
                <w:sz w:val="17"/>
                <w:szCs w:val="17"/>
              </w:rPr>
              <w:t>class allow</w:t>
            </w:r>
            <w:proofErr w:type="gramEnd"/>
            <w:r>
              <w:rPr>
                <w:rFonts w:ascii="Arial" w:hAnsi="Arial" w:cs="Arial"/>
                <w:color w:val="000000"/>
                <w:sz w:val="17"/>
                <w:szCs w:val="17"/>
              </w:rPr>
              <w:t xml:space="preserve"> us to get or set system information.</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method used into this example:</w:t>
            </w:r>
          </w:p>
          <w:p w:rsidR="00F00C3C" w:rsidRDefault="00F00C3C" w:rsidP="00F00C3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getProperty(</w:t>
            </w:r>
            <w:proofErr w:type="gramEnd"/>
            <w:r>
              <w:rPr>
                <w:rFonts w:ascii="Arial" w:hAnsi="Arial" w:cs="Arial"/>
                <w:b/>
                <w:bCs/>
                <w:color w:val="000000"/>
                <w:sz w:val="17"/>
                <w:szCs w:val="17"/>
              </w:rPr>
              <w:t>String</w:t>
            </w:r>
            <w:r>
              <w:rPr>
                <w:rStyle w:val="apple-converted-space"/>
                <w:rFonts w:ascii="Arial" w:hAnsi="Arial" w:cs="Arial"/>
                <w:b/>
                <w:bCs/>
                <w:color w:val="000000"/>
                <w:sz w:val="17"/>
                <w:szCs w:val="17"/>
              </w:rPr>
              <w:t> </w:t>
            </w:r>
            <w:r>
              <w:rPr>
                <w:rFonts w:ascii="Arial" w:hAnsi="Arial" w:cs="Arial"/>
                <w:color w:val="000000"/>
                <w:sz w:val="17"/>
                <w:szCs w:val="17"/>
              </w:rPr>
              <w:t>Key</w:t>
            </w:r>
            <w:r>
              <w:rPr>
                <w:rFonts w:ascii="Arial" w:hAnsi="Arial" w:cs="Arial"/>
                <w:b/>
                <w:bCs/>
                <w:color w:val="000000"/>
                <w:sz w:val="17"/>
                <w:szCs w:val="17"/>
              </w:rPr>
              <w:t>):</w:t>
            </w:r>
            <w:r>
              <w:rPr>
                <w:rFonts w:ascii="Arial" w:hAnsi="Arial" w:cs="Arial"/>
                <w:b/>
                <w:bCs/>
                <w:color w:val="000000"/>
                <w:sz w:val="17"/>
                <w:szCs w:val="17"/>
              </w:rPr>
              <w:br/>
            </w:r>
            <w:r>
              <w:rPr>
                <w:rFonts w:ascii="Arial" w:hAnsi="Arial" w:cs="Arial"/>
                <w:color w:val="000000"/>
                <w:sz w:val="17"/>
                <w:szCs w:val="17"/>
              </w:rPr>
              <w:t>This method is used to get the property of system for passing Key values.</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passing "</w:t>
            </w:r>
            <w:r>
              <w:rPr>
                <w:rFonts w:ascii="Arial" w:hAnsi="Arial" w:cs="Arial"/>
                <w:i/>
                <w:iCs/>
                <w:color w:val="000000"/>
                <w:sz w:val="17"/>
                <w:szCs w:val="17"/>
              </w:rPr>
              <w:t>user.home</w:t>
            </w:r>
            <w:r>
              <w:rPr>
                <w:rFonts w:ascii="Arial" w:hAnsi="Arial" w:cs="Arial"/>
                <w:color w:val="000000"/>
                <w:sz w:val="17"/>
                <w:szCs w:val="17"/>
              </w:rPr>
              <w:t>" as key to get the user define home directory.</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8649" w:type="dxa"/>
              <w:tblCellSpacing w:w="0" w:type="dxa"/>
              <w:shd w:val="clear" w:color="auto" w:fill="FFFFCC"/>
              <w:tblCellMar>
                <w:top w:w="45" w:type="dxa"/>
                <w:left w:w="45" w:type="dxa"/>
                <w:bottom w:w="45" w:type="dxa"/>
                <w:right w:w="45" w:type="dxa"/>
              </w:tblCellMar>
              <w:tblLook w:val="04A0"/>
            </w:tblPr>
            <w:tblGrid>
              <w:gridCol w:w="8649"/>
            </w:tblGrid>
            <w:tr w:rsidR="00F00C3C" w:rsidTr="00F00C3C">
              <w:trPr>
                <w:trHeight w:val="2531"/>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public class </w:t>
                  </w:r>
                  <w:r>
                    <w:rPr>
                      <w:rStyle w:val="HTMLCode"/>
                      <w:rFonts w:eastAsiaTheme="minorHAnsi"/>
                      <w:color w:val="000000"/>
                    </w:rPr>
                    <w:t>UserHomeExample </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"User Home Path: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System.getProperty(</w:t>
                  </w:r>
                  <w:r>
                    <w:rPr>
                      <w:rStyle w:val="HTMLCode"/>
                      <w:rFonts w:eastAsiaTheme="minorHAnsi"/>
                      <w:color w:val="2A00FF"/>
                    </w:rPr>
                    <w:t>"user.home"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tbl>
            <w:tblPr>
              <w:tblW w:w="8628" w:type="dxa"/>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8628"/>
            </w:tblGrid>
            <w:tr w:rsidR="00F00C3C" w:rsidTr="00F00C3C">
              <w:trPr>
                <w:trHeight w:val="1957"/>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00C3C" w:rsidRDefault="00F00C3C">
                  <w:pPr>
                    <w:pStyle w:val="HTMLPreformatted"/>
                    <w:spacing w:line="311" w:lineRule="atLeast"/>
                    <w:rPr>
                      <w:color w:val="000000"/>
                    </w:rPr>
                  </w:pPr>
                  <w:r>
                    <w:rPr>
                      <w:color w:val="FFFFFF"/>
                    </w:rPr>
                    <w:t>C:\convert\rajesh\completed&gt;javac UserHomeExample.java</w:t>
                  </w:r>
                </w:p>
                <w:p w:rsidR="00F00C3C" w:rsidRDefault="00F00C3C">
                  <w:pPr>
                    <w:pStyle w:val="HTMLPreformatted"/>
                    <w:spacing w:line="311" w:lineRule="atLeast"/>
                    <w:rPr>
                      <w:color w:val="FFFFFF"/>
                    </w:rPr>
                  </w:pPr>
                  <w:r>
                    <w:rPr>
                      <w:color w:val="FFFFFF"/>
                    </w:rPr>
                    <w:t>C:\convert\rajesh\completed&gt;java UserHomeExample</w:t>
                  </w:r>
                </w:p>
                <w:p w:rsidR="00F00C3C" w:rsidRDefault="00F00C3C">
                  <w:pPr>
                    <w:pStyle w:val="HTMLPreformatted"/>
                    <w:spacing w:line="311" w:lineRule="atLeast"/>
                    <w:rPr>
                      <w:color w:val="000000"/>
                    </w:rPr>
                  </w:pPr>
                  <w:r>
                    <w:rPr>
                      <w:color w:val="FFFFFF"/>
                    </w:rPr>
                    <w:t>User Home Path: C:\Documents and Settings\Administrator</w:t>
                  </w:r>
                </w:p>
              </w:tc>
            </w:tr>
          </w:tbl>
          <w:p w:rsidR="00903037" w:rsidRDefault="00903037">
            <w:pPr>
              <w:spacing w:line="311" w:lineRule="atLeast"/>
              <w:rPr>
                <w:rFonts w:ascii="Arial" w:hAnsi="Arial" w:cs="Arial"/>
                <w:color w:val="000000"/>
                <w:sz w:val="17"/>
                <w:szCs w:val="17"/>
              </w:rPr>
            </w:pPr>
          </w:p>
        </w:tc>
      </w:tr>
    </w:tbl>
    <w:p w:rsidR="00F84F79" w:rsidRDefault="00F84F79"/>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lastRenderedPageBreak/>
        <w:t>Write Text into File</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79" name="Picture 779" descr="http://www.roseindia.net/images/previous.gif">
              <a:hlinkClick xmlns:a="http://schemas.openxmlformats.org/drawingml/2006/main" r:id="rId2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descr="http://www.roseindia.net/images/previous.gif">
                      <a:hlinkClick r:id="rId29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80" name="Picture 78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81" name="Picture 781" descr="http://www.roseindia.net/images/next.gif">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descr="http://www.roseindia.net/images/next.gif">
                      <a:hlinkClick r:id="rId29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example we are writing text into file.In </w:t>
      </w:r>
      <w:proofErr w:type="gramStart"/>
      <w:r>
        <w:rPr>
          <w:rFonts w:ascii="Arial" w:hAnsi="Arial" w:cs="Arial"/>
          <w:color w:val="000000"/>
          <w:sz w:val="17"/>
          <w:szCs w:val="17"/>
        </w:rPr>
        <w:t>this example</w:t>
      </w:r>
      <w:proofErr w:type="gramEnd"/>
      <w:r>
        <w:rPr>
          <w:rFonts w:ascii="Arial" w:hAnsi="Arial" w:cs="Arial"/>
          <w:color w:val="000000"/>
          <w:sz w:val="17"/>
          <w:szCs w:val="17"/>
        </w:rPr>
        <w:t xml:space="preserve"> we are initialize string to write into file. We are creating file in which we are writing string by use of</w:t>
      </w:r>
      <w:r>
        <w:rPr>
          <w:rStyle w:val="apple-converted-space"/>
          <w:rFonts w:ascii="Arial" w:hAnsi="Arial" w:cs="Arial"/>
          <w:color w:val="000000"/>
          <w:sz w:val="17"/>
          <w:szCs w:val="17"/>
        </w:rPr>
        <w:t> </w:t>
      </w:r>
      <w:proofErr w:type="gramStart"/>
      <w:r>
        <w:rPr>
          <w:rFonts w:ascii="Arial" w:hAnsi="Arial" w:cs="Arial"/>
          <w:b/>
          <w:bCs/>
          <w:color w:val="000000"/>
          <w:sz w:val="17"/>
          <w:szCs w:val="17"/>
        </w:rPr>
        <w:t>write(</w:t>
      </w:r>
      <w:proofErr w:type="gramEnd"/>
      <w:r>
        <w:rPr>
          <w:rFonts w:ascii="Arial" w:hAnsi="Arial" w:cs="Arial"/>
          <w:b/>
          <w:bCs/>
          <w:color w:val="000000"/>
          <w:sz w:val="17"/>
          <w:szCs w:val="17"/>
        </w:rPr>
        <w:t>)</w:t>
      </w:r>
      <w:r>
        <w:rPr>
          <w:rFonts w:ascii="Arial" w:hAnsi="Arial" w:cs="Arial"/>
          <w:color w:val="000000"/>
          <w:sz w:val="17"/>
          <w:szCs w:val="17"/>
        </w:rPr>
        <w:t>method.</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We need</w:t>
      </w:r>
      <w:proofErr w:type="gramStart"/>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color w:val="000000"/>
          <w:sz w:val="17"/>
          <w:szCs w:val="17"/>
        </w:rPr>
        <w:t>java.io</w:t>
      </w:r>
      <w:proofErr w:type="gramEnd"/>
      <w:r>
        <w:rPr>
          <w:rFonts w:ascii="Arial" w:hAnsi="Arial" w:cs="Arial"/>
          <w:b/>
          <w:bCs/>
          <w:color w:val="000000"/>
          <w:sz w:val="17"/>
          <w:szCs w:val="17"/>
        </w:rPr>
        <w:t>.*</w:t>
      </w:r>
      <w:r>
        <w:rPr>
          <w:rFonts w:ascii="Arial" w:hAnsi="Arial" w:cs="Arial"/>
          <w:color w:val="000000"/>
          <w:sz w:val="17"/>
          <w:szCs w:val="17"/>
        </w:rPr>
        <w:t xml:space="preserve">  package import first. </w:t>
      </w:r>
      <w:proofErr w:type="gramStart"/>
      <w:r>
        <w:rPr>
          <w:rFonts w:ascii="Arial" w:hAnsi="Arial" w:cs="Arial"/>
          <w:color w:val="000000"/>
          <w:sz w:val="17"/>
          <w:szCs w:val="17"/>
        </w:rPr>
        <w:t>The create</w:t>
      </w:r>
      <w:proofErr w:type="gramEnd"/>
      <w:r>
        <w:rPr>
          <w:rFonts w:ascii="Arial" w:hAnsi="Arial" w:cs="Arial"/>
          <w:color w:val="000000"/>
          <w:sz w:val="17"/>
          <w:szCs w:val="17"/>
        </w:rPr>
        <w:t>   a .txt file with name "write.txt". We are using</w:t>
      </w:r>
      <w:r>
        <w:rPr>
          <w:rStyle w:val="apple-converted-space"/>
          <w:rFonts w:ascii="Arial" w:hAnsi="Arial" w:cs="Arial"/>
          <w:color w:val="000000"/>
          <w:sz w:val="17"/>
          <w:szCs w:val="17"/>
        </w:rPr>
        <w:t> </w:t>
      </w:r>
      <w:r>
        <w:rPr>
          <w:rFonts w:ascii="Arial" w:hAnsi="Arial" w:cs="Arial"/>
          <w:b/>
          <w:bCs/>
          <w:color w:val="000000"/>
          <w:sz w:val="17"/>
          <w:szCs w:val="17"/>
        </w:rPr>
        <w:t>FileWriter</w:t>
      </w:r>
      <w:r>
        <w:rPr>
          <w:rStyle w:val="apple-converted-space"/>
          <w:rFonts w:ascii="Arial" w:hAnsi="Arial" w:cs="Arial"/>
          <w:color w:val="000000"/>
          <w:sz w:val="17"/>
          <w:szCs w:val="17"/>
        </w:rPr>
        <w:t> </w:t>
      </w:r>
      <w:r>
        <w:rPr>
          <w:rFonts w:ascii="Arial" w:hAnsi="Arial" w:cs="Arial"/>
          <w:color w:val="000000"/>
          <w:sz w:val="17"/>
          <w:szCs w:val="17"/>
        </w:rPr>
        <w:t>class to read file for modification.</w:t>
      </w:r>
      <w:r>
        <w:rPr>
          <w:rFonts w:ascii="Arial" w:hAnsi="Arial" w:cs="Arial"/>
          <w:b/>
          <w:bCs/>
          <w:color w:val="000000"/>
          <w:sz w:val="17"/>
          <w:szCs w:val="17"/>
        </w:rPr>
        <w:t>BufferedWriter</w:t>
      </w:r>
      <w:r>
        <w:rPr>
          <w:rStyle w:val="apple-converted-space"/>
          <w:rFonts w:ascii="Arial" w:hAnsi="Arial" w:cs="Arial"/>
          <w:b/>
          <w:bCs/>
          <w:color w:val="000000"/>
          <w:sz w:val="17"/>
          <w:szCs w:val="17"/>
        </w:rPr>
        <w:t> </w:t>
      </w:r>
      <w:r>
        <w:rPr>
          <w:rFonts w:ascii="Arial" w:hAnsi="Arial" w:cs="Arial"/>
          <w:color w:val="000000"/>
          <w:sz w:val="17"/>
          <w:szCs w:val="17"/>
        </w:rPr>
        <w:t>class is used for buffering the file which will store into an object of</w:t>
      </w:r>
      <w:proofErr w:type="gramStart"/>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color w:val="000000"/>
          <w:sz w:val="17"/>
          <w:szCs w:val="17"/>
        </w:rPr>
        <w:t>Writer</w:t>
      </w:r>
      <w:proofErr w:type="gramEnd"/>
      <w:r>
        <w:rPr>
          <w:rStyle w:val="apple-converted-space"/>
          <w:rFonts w:ascii="Arial" w:hAnsi="Arial" w:cs="Arial"/>
          <w:b/>
          <w:bCs/>
          <w:color w:val="000000"/>
          <w:sz w:val="17"/>
          <w:szCs w:val="17"/>
        </w:rPr>
        <w:t> </w:t>
      </w:r>
      <w:r>
        <w:rPr>
          <w:rFonts w:ascii="Arial" w:hAnsi="Arial" w:cs="Arial"/>
          <w:color w:val="000000"/>
          <w:sz w:val="17"/>
          <w:szCs w:val="17"/>
        </w:rPr>
        <w:t>class</w:t>
      </w:r>
      <w:r>
        <w:rPr>
          <w:rStyle w:val="apple-converted-space"/>
          <w:rFonts w:ascii="Arial" w:hAnsi="Arial" w:cs="Arial"/>
          <w:b/>
          <w:bCs/>
          <w:color w:val="000000"/>
          <w:sz w:val="17"/>
          <w:szCs w:val="17"/>
        </w:rPr>
        <w:t> </w:t>
      </w:r>
      <w:r>
        <w:rPr>
          <w:rFonts w:ascii="Arial" w:hAnsi="Arial" w:cs="Arial"/>
          <w:color w:val="000000"/>
          <w:sz w:val="17"/>
          <w:szCs w:val="17"/>
        </w:rPr>
        <w:t>.Then we are using</w:t>
      </w:r>
      <w:r>
        <w:rPr>
          <w:rStyle w:val="apple-converted-space"/>
          <w:rFonts w:ascii="Arial" w:hAnsi="Arial" w:cs="Arial"/>
          <w:color w:val="000000"/>
          <w:sz w:val="17"/>
          <w:szCs w:val="17"/>
        </w:rPr>
        <w:t> </w:t>
      </w:r>
      <w:r>
        <w:rPr>
          <w:rFonts w:ascii="Arial" w:hAnsi="Arial" w:cs="Arial"/>
          <w:b/>
          <w:bCs/>
          <w:color w:val="000000"/>
          <w:sz w:val="17"/>
          <w:szCs w:val="17"/>
        </w:rPr>
        <w:t>write()</w:t>
      </w:r>
      <w:r>
        <w:rPr>
          <w:rStyle w:val="apple-converted-space"/>
          <w:rFonts w:ascii="Arial" w:hAnsi="Arial" w:cs="Arial"/>
          <w:color w:val="000000"/>
          <w:sz w:val="17"/>
          <w:szCs w:val="17"/>
        </w:rPr>
        <w:t> </w:t>
      </w:r>
      <w:r>
        <w:rPr>
          <w:rFonts w:ascii="Arial" w:hAnsi="Arial" w:cs="Arial"/>
          <w:color w:val="000000"/>
          <w:sz w:val="17"/>
          <w:szCs w:val="17"/>
        </w:rPr>
        <w:t>method to write text into file. At last close output file using</w:t>
      </w:r>
      <w:r>
        <w:rPr>
          <w:rStyle w:val="apple-converted-space"/>
          <w:rFonts w:ascii="Arial" w:hAnsi="Arial" w:cs="Arial"/>
          <w:color w:val="000000"/>
          <w:sz w:val="17"/>
          <w:szCs w:val="17"/>
        </w:rPr>
        <w:t> </w:t>
      </w:r>
      <w:proofErr w:type="gramStart"/>
      <w:r>
        <w:rPr>
          <w:rFonts w:ascii="Arial" w:hAnsi="Arial" w:cs="Arial"/>
          <w:b/>
          <w:bCs/>
          <w:color w:val="000000"/>
          <w:sz w:val="17"/>
          <w:szCs w:val="17"/>
        </w:rPr>
        <w:t>close(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172"/>
      </w:tblGrid>
      <w:tr w:rsidR="00F00C3C" w:rsidTr="00F00C3C">
        <w:trPr>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import </w:t>
            </w:r>
            <w:r>
              <w:rPr>
                <w:rStyle w:val="HTMLCode"/>
                <w:rFonts w:eastAsiaTheme="minorHAnsi"/>
                <w:color w:val="000000"/>
              </w:rPr>
              <w:t>java.io.*;</w:t>
            </w:r>
            <w:r>
              <w:rPr>
                <w:rFonts w:ascii="Courier New" w:hAnsi="Courier New" w:cs="Courier New"/>
                <w:sz w:val="20"/>
                <w:szCs w:val="20"/>
              </w:rPr>
              <w:br/>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WriteTextFileExample{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Style w:val="HTMLCode"/>
                <w:rFonts w:eastAsiaTheme="minorHAnsi"/>
                <w:b/>
                <w:bCs/>
                <w:color w:val="7F0055"/>
              </w:rPr>
              <w:t>throws </w:t>
            </w:r>
            <w:r>
              <w:rPr>
                <w:rStyle w:val="HTMLCode"/>
                <w:rFonts w:eastAsiaTheme="minorHAnsi"/>
                <w:color w:val="000000"/>
              </w:rPr>
              <w:t>IOException{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Writer output = </w:t>
            </w:r>
            <w:r>
              <w:rPr>
                <w:rStyle w:val="HTMLCode"/>
                <w:rFonts w:eastAsiaTheme="minorHAnsi"/>
                <w:b/>
                <w:bCs/>
                <w:color w:val="7F0055"/>
              </w:rPr>
              <w:t>null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text = </w:t>
            </w:r>
            <w:r>
              <w:rPr>
                <w:rStyle w:val="HTMLCode"/>
                <w:rFonts w:eastAsiaTheme="minorHAnsi"/>
                <w:color w:val="2A00FF"/>
              </w:rPr>
              <w:t>"Rajesh Kumar"</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File file = </w:t>
            </w:r>
            <w:r>
              <w:rPr>
                <w:rStyle w:val="HTMLCode"/>
                <w:rFonts w:eastAsiaTheme="minorHAnsi"/>
                <w:b/>
                <w:bCs/>
                <w:color w:val="7F0055"/>
              </w:rPr>
              <w:t>new </w:t>
            </w:r>
            <w:r>
              <w:rPr>
                <w:rStyle w:val="HTMLCode"/>
                <w:rFonts w:eastAsiaTheme="minorHAnsi"/>
                <w:color w:val="000000"/>
              </w:rPr>
              <w:t>File(</w:t>
            </w:r>
            <w:r>
              <w:rPr>
                <w:rStyle w:val="HTMLCode"/>
                <w:rFonts w:eastAsiaTheme="minorHAnsi"/>
                <w:color w:val="2A00FF"/>
              </w:rPr>
              <w:t>"write.txt"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output = </w:t>
            </w:r>
            <w:r>
              <w:rPr>
                <w:rStyle w:val="HTMLCode"/>
                <w:rFonts w:eastAsiaTheme="minorHAnsi"/>
                <w:b/>
                <w:bCs/>
                <w:color w:val="7F0055"/>
              </w:rPr>
              <w:t>new </w:t>
            </w:r>
            <w:r>
              <w:rPr>
                <w:rStyle w:val="HTMLCode"/>
                <w:rFonts w:eastAsiaTheme="minorHAnsi"/>
                <w:color w:val="000000"/>
              </w:rPr>
              <w:t>BufferedWriter(</w:t>
            </w:r>
            <w:r>
              <w:rPr>
                <w:rStyle w:val="HTMLCode"/>
                <w:rFonts w:eastAsiaTheme="minorHAnsi"/>
                <w:b/>
                <w:bCs/>
                <w:color w:val="7F0055"/>
              </w:rPr>
              <w:t>new </w:t>
            </w:r>
            <w:r>
              <w:rPr>
                <w:rStyle w:val="HTMLCode"/>
                <w:rFonts w:eastAsiaTheme="minorHAnsi"/>
                <w:color w:val="000000"/>
              </w:rPr>
              <w:t>FileWriter(file));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output.write(text);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output.close();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"Your file has been written"</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tbl>
      <w:tblPr>
        <w:tblW w:w="3629"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7922"/>
      </w:tblGrid>
      <w:tr w:rsidR="00F00C3C" w:rsidTr="00F00C3C">
        <w:trPr>
          <w:trHeight w:val="1594"/>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lastRenderedPageBreak/>
              <w:t>Word Count</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85" name="Picture 785" descr="http://www.roseindia.net/images/previous.gif">
                    <a:hlinkClick xmlns:a="http://schemas.openxmlformats.org/drawingml/2006/main" r:id="rId2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descr="http://www.roseindia.net/images/previous.gif">
                            <a:hlinkClick r:id="rId29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86" name="Picture 78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87" name="Picture 787" descr="http://www.roseindia.net/images/next.gif">
                    <a:hlinkClick xmlns:a="http://schemas.openxmlformats.org/drawingml/2006/main" r:id="rId2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descr="http://www.roseindia.net/images/next.gif">
                            <a:hlinkClick r:id="rId29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counts the number of occurrences of</w:t>
            </w:r>
            <w:proofErr w:type="gramStart"/>
            <w:r>
              <w:rPr>
                <w:rFonts w:ascii="Arial" w:hAnsi="Arial" w:cs="Arial"/>
                <w:color w:val="000000"/>
                <w:sz w:val="17"/>
                <w:szCs w:val="17"/>
              </w:rPr>
              <w:t>  a</w:t>
            </w:r>
            <w:proofErr w:type="gramEnd"/>
            <w:r>
              <w:rPr>
                <w:rFonts w:ascii="Arial" w:hAnsi="Arial" w:cs="Arial"/>
                <w:color w:val="000000"/>
                <w:sz w:val="17"/>
                <w:szCs w:val="17"/>
              </w:rPr>
              <w:t xml:space="preserve"> specific word in a string. Here we are counting the occurrences of word "you" in a string. To count it we are using</w:t>
            </w:r>
            <w:r>
              <w:rPr>
                <w:rStyle w:val="apple-converted-space"/>
                <w:rFonts w:ascii="Arial" w:hAnsi="Arial" w:cs="Arial"/>
                <w:color w:val="000000"/>
                <w:sz w:val="17"/>
                <w:szCs w:val="17"/>
              </w:rPr>
              <w:t> </w:t>
            </w:r>
            <w:proofErr w:type="gramStart"/>
            <w:r>
              <w:rPr>
                <w:rFonts w:ascii="Arial" w:hAnsi="Arial" w:cs="Arial"/>
                <w:b/>
                <w:bCs/>
                <w:color w:val="000000"/>
                <w:sz w:val="17"/>
                <w:szCs w:val="17"/>
              </w:rPr>
              <w:t>countMatches(</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method.</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b/>
                <w:bCs/>
                <w:color w:val="000000"/>
                <w:sz w:val="17"/>
                <w:szCs w:val="17"/>
              </w:rPr>
              <w:t>org.apache.commons.lang.StringUtils</w:t>
            </w:r>
            <w:r>
              <w:rPr>
                <w:rStyle w:val="apple-converted-space"/>
                <w:rFonts w:ascii="Arial" w:hAnsi="Arial" w:cs="Arial"/>
                <w:color w:val="000000"/>
                <w:sz w:val="17"/>
                <w:szCs w:val="17"/>
              </w:rPr>
              <w:t> </w:t>
            </w:r>
            <w:r>
              <w:rPr>
                <w:rFonts w:ascii="Arial" w:hAnsi="Arial" w:cs="Arial"/>
                <w:color w:val="000000"/>
                <w:sz w:val="17"/>
                <w:szCs w:val="17"/>
              </w:rPr>
              <w:t>class extends the</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color w:val="000000"/>
                <w:sz w:val="17"/>
                <w:szCs w:val="17"/>
              </w:rPr>
              <w:t> </w:t>
            </w:r>
            <w:r>
              <w:rPr>
                <w:rFonts w:ascii="Arial" w:hAnsi="Arial" w:cs="Arial"/>
                <w:color w:val="000000"/>
                <w:sz w:val="17"/>
                <w:szCs w:val="17"/>
              </w:rPr>
              <w:t>class and defines certain words related to</w:t>
            </w:r>
            <w:r>
              <w:rPr>
                <w:rStyle w:val="apple-converted-space"/>
                <w:rFonts w:ascii="Arial" w:hAnsi="Arial" w:cs="Arial"/>
                <w:color w:val="000000"/>
                <w:sz w:val="17"/>
                <w:szCs w:val="17"/>
              </w:rPr>
              <w:t> </w:t>
            </w:r>
            <w:r>
              <w:rPr>
                <w:rFonts w:ascii="Arial" w:hAnsi="Arial" w:cs="Arial"/>
                <w:b/>
                <w:bCs/>
                <w:color w:val="000000"/>
                <w:sz w:val="17"/>
                <w:szCs w:val="17"/>
              </w:rPr>
              <w:t>String</w:t>
            </w:r>
            <w:r>
              <w:rPr>
                <w:rStyle w:val="apple-converted-space"/>
                <w:rFonts w:ascii="Arial" w:hAnsi="Arial" w:cs="Arial"/>
                <w:b/>
                <w:bCs/>
                <w:color w:val="000000"/>
                <w:sz w:val="17"/>
                <w:szCs w:val="17"/>
              </w:rPr>
              <w:t> </w:t>
            </w:r>
            <w:r>
              <w:rPr>
                <w:rFonts w:ascii="Arial" w:hAnsi="Arial" w:cs="Arial"/>
                <w:color w:val="000000"/>
                <w:sz w:val="17"/>
                <w:szCs w:val="17"/>
              </w:rPr>
              <w:t>handling such as null for null,</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for a</w:t>
            </w:r>
            <w:r>
              <w:rPr>
                <w:rStyle w:val="apple-converted-space"/>
                <w:rFonts w:ascii="Arial" w:hAnsi="Arial" w:cs="Arial"/>
                <w:color w:val="000000"/>
                <w:sz w:val="17"/>
                <w:szCs w:val="17"/>
              </w:rPr>
              <w:t> </w:t>
            </w:r>
            <w:r>
              <w:rPr>
                <w:rFonts w:ascii="Arial" w:hAnsi="Arial" w:cs="Arial"/>
                <w:b/>
                <w:bCs/>
                <w:color w:val="000000"/>
                <w:sz w:val="17"/>
                <w:szCs w:val="17"/>
              </w:rPr>
              <w:t>zero-length</w:t>
            </w:r>
            <w:r>
              <w:rPr>
                <w:rStyle w:val="apple-converted-space"/>
                <w:rFonts w:ascii="Arial" w:hAnsi="Arial" w:cs="Arial"/>
                <w:b/>
                <w:bCs/>
                <w:color w:val="000000"/>
                <w:sz w:val="17"/>
                <w:szCs w:val="17"/>
              </w:rPr>
              <w:t> </w:t>
            </w:r>
            <w:r>
              <w:rPr>
                <w:rFonts w:ascii="Arial" w:hAnsi="Arial" w:cs="Arial"/>
                <w:color w:val="000000"/>
                <w:sz w:val="17"/>
                <w:szCs w:val="17"/>
              </w:rPr>
              <w:t>string,</w:t>
            </w:r>
            <w:r>
              <w:rPr>
                <w:rStyle w:val="apple-converted-space"/>
                <w:rFonts w:ascii="Arial" w:hAnsi="Arial" w:cs="Arial"/>
                <w:b/>
                <w:bCs/>
                <w:color w:val="000000"/>
                <w:sz w:val="17"/>
                <w:szCs w:val="17"/>
              </w:rPr>
              <w:t> </w:t>
            </w:r>
            <w:r>
              <w:rPr>
                <w:rFonts w:ascii="Arial" w:hAnsi="Arial" w:cs="Arial"/>
                <w:b/>
                <w:bCs/>
                <w:color w:val="000000"/>
                <w:sz w:val="17"/>
                <w:szCs w:val="17"/>
              </w:rPr>
              <w:t>' '</w:t>
            </w:r>
            <w:r>
              <w:rPr>
                <w:rStyle w:val="apple-converted-space"/>
                <w:rFonts w:ascii="Arial" w:hAnsi="Arial" w:cs="Arial"/>
                <w:color w:val="000000"/>
                <w:sz w:val="17"/>
                <w:szCs w:val="17"/>
              </w:rPr>
              <w:t> </w:t>
            </w:r>
            <w:r>
              <w:rPr>
                <w:rFonts w:ascii="Arial" w:hAnsi="Arial" w:cs="Arial"/>
                <w:color w:val="000000"/>
                <w:sz w:val="17"/>
                <w:szCs w:val="17"/>
              </w:rPr>
              <w:t>for space characters,</w:t>
            </w:r>
            <w:r>
              <w:rPr>
                <w:rStyle w:val="apple-converted-space"/>
                <w:rFonts w:ascii="Arial" w:hAnsi="Arial" w:cs="Arial"/>
                <w:color w:val="000000"/>
                <w:sz w:val="17"/>
                <w:szCs w:val="17"/>
              </w:rPr>
              <w:t> </w:t>
            </w:r>
            <w:r>
              <w:rPr>
                <w:rFonts w:ascii="Arial" w:hAnsi="Arial" w:cs="Arial"/>
                <w:b/>
                <w:bCs/>
                <w:color w:val="000000"/>
                <w:sz w:val="17"/>
                <w:szCs w:val="17"/>
              </w:rPr>
              <w:t>Charecter.isWhitespace(char)</w:t>
            </w:r>
            <w:r>
              <w:rPr>
                <w:rStyle w:val="apple-converted-space"/>
                <w:rFonts w:ascii="Arial" w:hAnsi="Arial" w:cs="Arial"/>
                <w:color w:val="000000"/>
                <w:sz w:val="17"/>
                <w:szCs w:val="17"/>
              </w:rPr>
              <w:t> </w:t>
            </w:r>
            <w:r>
              <w:rPr>
                <w:rFonts w:ascii="Arial" w:hAnsi="Arial" w:cs="Arial"/>
                <w:color w:val="000000"/>
                <w:sz w:val="17"/>
                <w:szCs w:val="17"/>
              </w:rPr>
              <w:t>for</w:t>
            </w:r>
            <w:r>
              <w:rPr>
                <w:rStyle w:val="apple-converted-space"/>
                <w:rFonts w:ascii="Arial" w:hAnsi="Arial" w:cs="Arial"/>
                <w:color w:val="000000"/>
                <w:sz w:val="17"/>
                <w:szCs w:val="17"/>
              </w:rPr>
              <w:t> </w:t>
            </w:r>
            <w:r>
              <w:rPr>
                <w:rFonts w:ascii="Arial" w:hAnsi="Arial" w:cs="Arial"/>
                <w:b/>
                <w:bCs/>
                <w:color w:val="000000"/>
                <w:sz w:val="17"/>
                <w:szCs w:val="17"/>
              </w:rPr>
              <w:t>whitespace</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String.trim()</w:t>
            </w:r>
            <w:r>
              <w:rPr>
                <w:rStyle w:val="apple-converted-space"/>
                <w:rFonts w:ascii="Arial" w:hAnsi="Arial" w:cs="Arial"/>
                <w:b/>
                <w:bCs/>
                <w:color w:val="000000"/>
                <w:sz w:val="17"/>
                <w:szCs w:val="17"/>
              </w:rPr>
              <w:t> </w:t>
            </w:r>
            <w:r>
              <w:rPr>
                <w:rFonts w:ascii="Arial" w:hAnsi="Arial" w:cs="Arial"/>
                <w:color w:val="000000"/>
                <w:sz w:val="17"/>
                <w:szCs w:val="17"/>
              </w:rPr>
              <w:t>for</w:t>
            </w:r>
            <w:r>
              <w:rPr>
                <w:rStyle w:val="apple-converted-space"/>
                <w:rFonts w:ascii="Arial" w:hAnsi="Arial" w:cs="Arial"/>
                <w:color w:val="000000"/>
                <w:sz w:val="17"/>
                <w:szCs w:val="17"/>
              </w:rPr>
              <w:t> </w:t>
            </w:r>
            <w:r>
              <w:rPr>
                <w:rFonts w:ascii="Arial" w:hAnsi="Arial" w:cs="Arial"/>
                <w:b/>
                <w:bCs/>
                <w:color w:val="000000"/>
                <w:sz w:val="17"/>
                <w:szCs w:val="17"/>
              </w:rPr>
              <w:t>trim</w:t>
            </w:r>
            <w:r>
              <w:rPr>
                <w:rFonts w:ascii="Arial" w:hAnsi="Arial" w:cs="Arial"/>
                <w:color w:val="000000"/>
                <w:sz w:val="17"/>
                <w:szCs w:val="17"/>
              </w:rPr>
              <w:t>. The</w:t>
            </w:r>
            <w:r>
              <w:rPr>
                <w:rStyle w:val="apple-converted-space"/>
                <w:rFonts w:ascii="Arial" w:hAnsi="Arial" w:cs="Arial"/>
                <w:color w:val="000000"/>
                <w:sz w:val="17"/>
                <w:szCs w:val="17"/>
              </w:rPr>
              <w:t> </w:t>
            </w:r>
            <w:r>
              <w:rPr>
                <w:rFonts w:ascii="Arial" w:hAnsi="Arial" w:cs="Arial"/>
                <w:b/>
                <w:bCs/>
                <w:color w:val="000000"/>
                <w:sz w:val="17"/>
                <w:szCs w:val="17"/>
              </w:rPr>
              <w:t>StringUtils</w:t>
            </w:r>
            <w:r>
              <w:rPr>
                <w:rFonts w:ascii="Arial" w:hAnsi="Arial" w:cs="Arial"/>
                <w:color w:val="000000"/>
                <w:sz w:val="17"/>
                <w:szCs w:val="17"/>
              </w:rPr>
              <w:t>class handles null input strings.</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method used</w:t>
            </w:r>
            <w:proofErr w:type="gramStart"/>
            <w:r>
              <w:rPr>
                <w:rFonts w:ascii="Arial" w:hAnsi="Arial" w:cs="Arial"/>
                <w:color w:val="000000"/>
                <w:sz w:val="17"/>
                <w:szCs w:val="17"/>
              </w:rPr>
              <w:t>:</w:t>
            </w:r>
            <w:proofErr w:type="gramEnd"/>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countMatches(String str,String sub):</w:t>
            </w:r>
            <w:r>
              <w:rPr>
                <w:rStyle w:val="apple-converted-space"/>
                <w:rFonts w:ascii="Arial" w:hAnsi="Arial" w:cs="Arial"/>
                <w:b/>
                <w:bCs/>
                <w:color w:val="000000"/>
                <w:sz w:val="17"/>
                <w:szCs w:val="17"/>
              </w:rPr>
              <w:t> </w:t>
            </w:r>
            <w:r>
              <w:rPr>
                <w:rFonts w:ascii="Arial" w:hAnsi="Arial" w:cs="Arial"/>
                <w:color w:val="000000"/>
                <w:sz w:val="17"/>
                <w:szCs w:val="17"/>
              </w:rPr>
              <w:t>This method counts how many times the string</w:t>
            </w:r>
            <w:r>
              <w:rPr>
                <w:rStyle w:val="apple-converted-space"/>
                <w:rFonts w:ascii="Arial" w:hAnsi="Arial" w:cs="Arial"/>
                <w:color w:val="000000"/>
                <w:sz w:val="17"/>
                <w:szCs w:val="17"/>
              </w:rPr>
              <w:t> </w:t>
            </w:r>
            <w:r>
              <w:rPr>
                <w:rFonts w:ascii="Arial" w:hAnsi="Arial" w:cs="Arial"/>
                <w:b/>
                <w:bCs/>
                <w:color w:val="000000"/>
                <w:sz w:val="17"/>
                <w:szCs w:val="17"/>
              </w:rPr>
              <w:t>sub</w:t>
            </w:r>
            <w:r>
              <w:rPr>
                <w:rStyle w:val="apple-converted-space"/>
                <w:rFonts w:ascii="Arial" w:hAnsi="Arial" w:cs="Arial"/>
                <w:color w:val="000000"/>
                <w:sz w:val="17"/>
                <w:szCs w:val="17"/>
              </w:rPr>
              <w:t> </w:t>
            </w:r>
            <w:r>
              <w:rPr>
                <w:rFonts w:ascii="Arial" w:hAnsi="Arial" w:cs="Arial"/>
                <w:color w:val="000000"/>
                <w:sz w:val="17"/>
                <w:szCs w:val="17"/>
              </w:rPr>
              <w:t>appears in the String</w:t>
            </w:r>
            <w:r>
              <w:rPr>
                <w:rStyle w:val="apple-converted-space"/>
                <w:rFonts w:ascii="Arial" w:hAnsi="Arial" w:cs="Arial"/>
                <w:color w:val="000000"/>
                <w:sz w:val="17"/>
                <w:szCs w:val="17"/>
              </w:rPr>
              <w:t> </w:t>
            </w:r>
            <w:r>
              <w:rPr>
                <w:rFonts w:ascii="Arial" w:hAnsi="Arial" w:cs="Arial"/>
                <w:b/>
                <w:bCs/>
                <w:color w:val="000000"/>
                <w:sz w:val="17"/>
                <w:szCs w:val="17"/>
              </w:rPr>
              <w:t>str</w:t>
            </w:r>
            <w:r>
              <w:rPr>
                <w:rFonts w:ascii="Arial" w:hAnsi="Arial" w:cs="Arial"/>
                <w:color w:val="000000"/>
                <w:sz w:val="17"/>
                <w:szCs w:val="17"/>
              </w:rPr>
              <w:t>. This method returns zero if </w:t>
            </w:r>
            <w:r>
              <w:rPr>
                <w:rStyle w:val="apple-converted-space"/>
                <w:rFonts w:ascii="Arial" w:hAnsi="Arial" w:cs="Arial"/>
                <w:color w:val="000000"/>
                <w:sz w:val="17"/>
                <w:szCs w:val="17"/>
              </w:rPr>
              <w:t> </w:t>
            </w:r>
            <w:r>
              <w:rPr>
                <w:rFonts w:ascii="Arial" w:hAnsi="Arial" w:cs="Arial"/>
                <w:b/>
                <w:bCs/>
                <w:color w:val="000000"/>
                <w:sz w:val="17"/>
                <w:szCs w:val="17"/>
              </w:rPr>
              <w:t>StringUtils.countMatches(null, *)</w:t>
            </w:r>
            <w:r>
              <w:rPr>
                <w:rFonts w:ascii="Arial" w:hAnsi="Arial" w:cs="Arial"/>
                <w:color w:val="000000"/>
                <w:sz w:val="17"/>
                <w:szCs w:val="17"/>
              </w:rPr>
              <w:t>,</w:t>
            </w:r>
            <w:r>
              <w:rPr>
                <w:rFonts w:ascii="Arial" w:hAnsi="Arial" w:cs="Arial"/>
                <w:b/>
                <w:bCs/>
                <w:color w:val="000000"/>
                <w:sz w:val="17"/>
                <w:szCs w:val="17"/>
              </w:rPr>
              <w:t>StringUtils.countMatches("", *)</w:t>
            </w:r>
            <w:r>
              <w:rPr>
                <w:rStyle w:val="apple-converted-space"/>
                <w:rFonts w:ascii="Arial" w:hAnsi="Arial" w:cs="Arial"/>
                <w:b/>
                <w:bCs/>
                <w:color w:val="000000"/>
                <w:sz w:val="17"/>
                <w:szCs w:val="17"/>
              </w:rPr>
              <w:t> </w:t>
            </w:r>
            <w:r>
              <w:rPr>
                <w:rFonts w:ascii="Arial" w:hAnsi="Arial" w:cs="Arial"/>
                <w:color w:val="000000"/>
                <w:sz w:val="17"/>
                <w:szCs w:val="17"/>
              </w:rPr>
              <w:t>,</w:t>
            </w:r>
            <w:r>
              <w:rPr>
                <w:rFonts w:ascii="Arial" w:hAnsi="Arial" w:cs="Arial"/>
                <w:b/>
                <w:bCs/>
                <w:color w:val="000000"/>
                <w:sz w:val="17"/>
                <w:szCs w:val="17"/>
              </w:rPr>
              <w:t>StringUtils.countMatches("abba", null)</w:t>
            </w:r>
            <w:r>
              <w:rPr>
                <w:rFonts w:ascii="Arial" w:hAnsi="Arial" w:cs="Arial"/>
                <w:color w:val="000000"/>
                <w:sz w:val="17"/>
                <w:szCs w:val="17"/>
              </w:rPr>
              <w:t>,</w:t>
            </w:r>
            <w:r>
              <w:rPr>
                <w:rFonts w:ascii="Arial" w:hAnsi="Arial" w:cs="Arial"/>
                <w:b/>
                <w:bCs/>
                <w:color w:val="000000"/>
                <w:sz w:val="17"/>
                <w:szCs w:val="17"/>
              </w:rPr>
              <w:t>StringUtils.countMatches("abba", "")</w:t>
            </w:r>
            <w:r>
              <w:rPr>
                <w:rStyle w:val="apple-converted-space"/>
                <w:rFonts w:ascii="Arial" w:hAnsi="Arial" w:cs="Arial"/>
                <w:color w:val="000000"/>
                <w:sz w:val="17"/>
                <w:szCs w:val="17"/>
              </w:rPr>
              <w:t> </w:t>
            </w:r>
            <w:r>
              <w:rPr>
                <w:rFonts w:ascii="Arial" w:hAnsi="Arial" w:cs="Arial"/>
                <w:color w:val="000000"/>
                <w:sz w:val="17"/>
                <w:szCs w:val="17"/>
              </w:rPr>
              <w:t>, and</w:t>
            </w:r>
            <w:r>
              <w:rPr>
                <w:rStyle w:val="apple-converted-space"/>
                <w:rFonts w:ascii="Arial" w:hAnsi="Arial" w:cs="Arial"/>
                <w:color w:val="000000"/>
                <w:sz w:val="17"/>
                <w:szCs w:val="17"/>
              </w:rPr>
              <w:t> </w:t>
            </w:r>
            <w:r>
              <w:rPr>
                <w:rFonts w:ascii="Arial" w:hAnsi="Arial" w:cs="Arial"/>
                <w:b/>
                <w:bCs/>
                <w:color w:val="000000"/>
                <w:sz w:val="17"/>
                <w:szCs w:val="17"/>
              </w:rPr>
              <w:t>StringUtils.countMatches("abba", "x")</w:t>
            </w:r>
            <w:r>
              <w:rPr>
                <w:rFonts w:ascii="Arial" w:hAnsi="Arial" w:cs="Arial"/>
                <w:color w:val="000000"/>
                <w:sz w:val="17"/>
                <w:szCs w:val="17"/>
              </w:rPr>
              <w:t>. The parameters used</w:t>
            </w:r>
            <w:proofErr w:type="gramStart"/>
            <w:r>
              <w:rPr>
                <w:rFonts w:ascii="Arial" w:hAnsi="Arial" w:cs="Arial"/>
                <w:color w:val="000000"/>
                <w:sz w:val="17"/>
                <w:szCs w:val="17"/>
              </w:rPr>
              <w:t>  as</w:t>
            </w:r>
            <w:proofErr w:type="gramEnd"/>
            <w:r>
              <w:rPr>
                <w:rFonts w:ascii="Arial" w:hAnsi="Arial" w:cs="Arial"/>
                <w:color w:val="000000"/>
                <w:sz w:val="17"/>
                <w:szCs w:val="17"/>
              </w:rPr>
              <w:t xml:space="preserve"> "str" is String to be checked and "sub" is substring to be count.</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br/>
              <w:t> </w:t>
            </w: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772"/>
            </w:tblGrid>
            <w:tr w:rsidR="00F00C3C" w:rsidTr="00F00C3C">
              <w:trPr>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import </w:t>
                  </w:r>
                  <w:r>
                    <w:rPr>
                      <w:rStyle w:val="HTMLCode"/>
                      <w:rFonts w:eastAsiaTheme="minorHAnsi"/>
                      <w:color w:val="000000"/>
                    </w:rPr>
                    <w:t>org.apache.commons.lang.StringUtils;</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WordCountExample </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string = </w:t>
                  </w:r>
                  <w:r>
                    <w:rPr>
                      <w:rStyle w:val="HTMLCode"/>
                      <w:rFonts w:eastAsiaTheme="minorHAnsi"/>
                      <w:color w:val="2A00FF"/>
                    </w:rPr>
                    <w:t>"How r you?R you fine?Where are you going?"</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System.out.println(StringUtils.countMatches(string,</w:t>
                  </w:r>
                  <w:r>
                    <w:rPr>
                      <w:rStyle w:val="HTMLCode"/>
                      <w:rFonts w:eastAsiaTheme="minorHAnsi"/>
                      <w:color w:val="2A00FF"/>
                    </w:rPr>
                    <w:t>"you"</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 </w:t>
                  </w:r>
                  <w:r>
                    <w:rPr>
                      <w:rStyle w:val="HTMLCode"/>
                      <w:rFonts w:eastAsiaTheme="minorHAnsi"/>
                      <w:color w:val="2A00FF"/>
                    </w:rPr>
                    <w:t>" occurrences of the word 'you' in '" </w:t>
                  </w:r>
                  <w:r>
                    <w:rPr>
                      <w:rStyle w:val="HTMLCode"/>
                      <w:rFonts w:eastAsiaTheme="minorHAnsi"/>
                      <w:color w:val="000000"/>
                    </w:rPr>
                    <w:t>+ string +</w:t>
                  </w:r>
                  <w:r>
                    <w:rPr>
                      <w:rFonts w:ascii="Courier New" w:hAnsi="Courier New" w:cs="Courier New"/>
                      <w:sz w:val="20"/>
                      <w:szCs w:val="20"/>
                    </w:rPr>
                    <w:br/>
                  </w:r>
                  <w:r>
                    <w:rPr>
                      <w:rStyle w:val="HTMLCode"/>
                      <w:rFonts w:eastAsiaTheme="minorHAnsi"/>
                      <w:color w:val="FFFFFF"/>
                    </w:rPr>
                    <w:t>  </w:t>
                  </w:r>
                  <w:r>
                    <w:rPr>
                      <w:rStyle w:val="HTMLCode"/>
                      <w:rFonts w:eastAsiaTheme="minorHAnsi"/>
                      <w:color w:val="2A00FF"/>
                    </w:rPr>
                    <w:t>"' is found."</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tbl>
            <w:tblPr>
              <w:tblW w:w="3418"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5384"/>
            </w:tblGrid>
            <w:tr w:rsidR="00F00C3C" w:rsidTr="00F00C3C">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00C3C" w:rsidRDefault="00F00C3C">
                  <w:pPr>
                    <w:pStyle w:val="HTMLPreformatted"/>
                    <w:spacing w:line="311" w:lineRule="atLeast"/>
                    <w:rPr>
                      <w:color w:val="000000"/>
                    </w:rPr>
                  </w:pPr>
                  <w:r>
                    <w:rPr>
                      <w:color w:val="FFFFFF"/>
                    </w:rPr>
                    <w:t>C:\rajesh\kodejava&gt;javac WordCountExample.java</w:t>
                  </w:r>
                </w:p>
                <w:p w:rsidR="00F00C3C" w:rsidRDefault="00F00C3C">
                  <w:pPr>
                    <w:pStyle w:val="HTMLPreformatted"/>
                    <w:spacing w:line="311" w:lineRule="atLeast"/>
                    <w:rPr>
                      <w:color w:val="FFFFFF"/>
                    </w:rPr>
                  </w:pPr>
                  <w:r>
                    <w:rPr>
                      <w:color w:val="FFFFFF"/>
                    </w:rPr>
                    <w:t>C:\rajesh\kodejava&gt;java WordCountExample</w:t>
                  </w:r>
                </w:p>
                <w:p w:rsidR="00F00C3C" w:rsidRDefault="00F00C3C">
                  <w:pPr>
                    <w:pStyle w:val="HTMLPreformatted"/>
                    <w:spacing w:line="311" w:lineRule="atLeast"/>
                    <w:rPr>
                      <w:color w:val="FFFFFF"/>
                    </w:rPr>
                  </w:pPr>
                  <w:r>
                    <w:rPr>
                      <w:color w:val="FFFFFF"/>
                    </w:rPr>
                    <w:lastRenderedPageBreak/>
                    <w:t>3 occurrences of the word 'you' in 'How r you</w:t>
                  </w:r>
                  <w:proofErr w:type="gramStart"/>
                  <w:r>
                    <w:rPr>
                      <w:color w:val="FFFFFF"/>
                    </w:rPr>
                    <w:t>?R</w:t>
                  </w:r>
                  <w:proofErr w:type="gramEnd"/>
                  <w:r>
                    <w:rPr>
                      <w:color w:val="FFFFFF"/>
                    </w:rPr>
                    <w:t xml:space="preserve"> you fine?</w:t>
                  </w:r>
                </w:p>
                <w:p w:rsidR="00F00C3C" w:rsidRDefault="00F00C3C">
                  <w:pPr>
                    <w:pStyle w:val="HTMLPreformatted"/>
                    <w:spacing w:line="311" w:lineRule="atLeast"/>
                    <w:rPr>
                      <w:color w:val="000000"/>
                    </w:rPr>
                  </w:pPr>
                  <w:r>
                    <w:rPr>
                      <w:color w:val="FFFFFF"/>
                    </w:rPr>
                    <w:t>Where are you going?' is found.</w:t>
                  </w:r>
                </w:p>
              </w:tc>
            </w:tr>
          </w:tbl>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lastRenderedPageBreak/>
              <w:t>String Reverse Using StringUtils</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91" name="Picture 791" descr="http://www.roseindia.net/images/previous.gif">
                    <a:hlinkClick xmlns:a="http://schemas.openxmlformats.org/drawingml/2006/main" r:id="rId2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descr="http://www.roseindia.net/images/previous.gif">
                            <a:hlinkClick r:id="rId29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92" name="Picture 79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93" name="Picture 793" descr="http://www.roseindia.net/images/next.gif">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descr="http://www.roseindia.net/images/next.gif">
                            <a:hlinkClick r:id="rId29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reverse a given string using</w:t>
            </w:r>
            <w:r>
              <w:rPr>
                <w:rStyle w:val="apple-converted-space"/>
                <w:rFonts w:ascii="Arial" w:hAnsi="Arial" w:cs="Arial"/>
                <w:color w:val="000000"/>
                <w:sz w:val="17"/>
                <w:szCs w:val="17"/>
              </w:rPr>
              <w:t> </w:t>
            </w:r>
            <w:r>
              <w:rPr>
                <w:rFonts w:ascii="Arial" w:hAnsi="Arial" w:cs="Arial"/>
                <w:b/>
                <w:bCs/>
                <w:color w:val="000000"/>
                <w:sz w:val="17"/>
                <w:szCs w:val="17"/>
              </w:rPr>
              <w:t>StringUtils</w:t>
            </w:r>
            <w:r>
              <w:rPr>
                <w:rStyle w:val="apple-converted-space"/>
                <w:rFonts w:ascii="Arial" w:hAnsi="Arial" w:cs="Arial"/>
                <w:color w:val="000000"/>
                <w:sz w:val="17"/>
                <w:szCs w:val="17"/>
              </w:rPr>
              <w:t> </w:t>
            </w:r>
            <w:r>
              <w:rPr>
                <w:rFonts w:ascii="Arial" w:hAnsi="Arial" w:cs="Arial"/>
                <w:color w:val="000000"/>
                <w:sz w:val="17"/>
                <w:szCs w:val="17"/>
              </w:rPr>
              <w:t>api.</w:t>
            </w:r>
            <w:r>
              <w:rPr>
                <w:rStyle w:val="apple-converted-space"/>
                <w:rFonts w:ascii="Arial" w:hAnsi="Arial" w:cs="Arial"/>
                <w:color w:val="000000"/>
                <w:sz w:val="17"/>
                <w:szCs w:val="17"/>
              </w:rPr>
              <w:t> </w:t>
            </w:r>
            <w:r>
              <w:rPr>
                <w:rFonts w:ascii="Arial" w:hAnsi="Arial" w:cs="Arial"/>
                <w:color w:val="000000"/>
                <w:sz w:val="17"/>
                <w:szCs w:val="17"/>
              </w:rPr>
              <w:t>In this example we are reversing a string and the reversed string</w:t>
            </w:r>
            <w:proofErr w:type="gramStart"/>
            <w:r>
              <w:rPr>
                <w:rFonts w:ascii="Arial" w:hAnsi="Arial" w:cs="Arial"/>
                <w:color w:val="000000"/>
                <w:sz w:val="17"/>
                <w:szCs w:val="17"/>
              </w:rPr>
              <w:t>  is</w:t>
            </w:r>
            <w:proofErr w:type="gramEnd"/>
            <w:r>
              <w:rPr>
                <w:rFonts w:ascii="Arial" w:hAnsi="Arial" w:cs="Arial"/>
                <w:color w:val="000000"/>
                <w:sz w:val="17"/>
                <w:szCs w:val="17"/>
              </w:rPr>
              <w:t xml:space="preserve"> delimited by a specific character.</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b/>
                <w:bCs/>
                <w:color w:val="000000"/>
                <w:sz w:val="17"/>
                <w:szCs w:val="17"/>
              </w:rPr>
              <w:t>org.apache.commons.lang.StringUtils</w:t>
            </w:r>
            <w:r>
              <w:rPr>
                <w:rStyle w:val="apple-converted-space"/>
                <w:rFonts w:ascii="Arial" w:hAnsi="Arial" w:cs="Arial"/>
                <w:color w:val="000000"/>
                <w:sz w:val="17"/>
                <w:szCs w:val="17"/>
              </w:rPr>
              <w:t> </w:t>
            </w:r>
            <w:r>
              <w:rPr>
                <w:rFonts w:ascii="Arial" w:hAnsi="Arial" w:cs="Arial"/>
                <w:color w:val="000000"/>
                <w:sz w:val="17"/>
                <w:szCs w:val="17"/>
              </w:rPr>
              <w:t>class extends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color w:val="000000"/>
                <w:sz w:val="17"/>
                <w:szCs w:val="17"/>
              </w:rPr>
              <w:t> </w:t>
            </w:r>
            <w:r>
              <w:rPr>
                <w:rFonts w:ascii="Arial" w:hAnsi="Arial" w:cs="Arial"/>
                <w:color w:val="000000"/>
                <w:sz w:val="17"/>
                <w:szCs w:val="17"/>
              </w:rPr>
              <w:t>class and defines certain words related to String handling such as null for null,</w:t>
            </w:r>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for a</w:t>
            </w:r>
            <w:r>
              <w:rPr>
                <w:rStyle w:val="apple-converted-space"/>
                <w:rFonts w:ascii="Arial" w:hAnsi="Arial" w:cs="Arial"/>
                <w:color w:val="000000"/>
                <w:sz w:val="17"/>
                <w:szCs w:val="17"/>
              </w:rPr>
              <w:t> </w:t>
            </w:r>
            <w:r>
              <w:rPr>
                <w:rFonts w:ascii="Arial" w:hAnsi="Arial" w:cs="Arial"/>
                <w:b/>
                <w:bCs/>
                <w:color w:val="000000"/>
                <w:sz w:val="17"/>
                <w:szCs w:val="17"/>
              </w:rPr>
              <w:t>zero-length</w:t>
            </w:r>
            <w:r>
              <w:rPr>
                <w:rStyle w:val="apple-converted-space"/>
                <w:rFonts w:ascii="Arial" w:hAnsi="Arial" w:cs="Arial"/>
                <w:b/>
                <w:bCs/>
                <w:color w:val="000000"/>
                <w:sz w:val="17"/>
                <w:szCs w:val="17"/>
              </w:rPr>
              <w:t> </w:t>
            </w:r>
            <w:r>
              <w:rPr>
                <w:rFonts w:ascii="Arial" w:hAnsi="Arial" w:cs="Arial"/>
                <w:color w:val="000000"/>
                <w:sz w:val="17"/>
                <w:szCs w:val="17"/>
              </w:rPr>
              <w:t>string,</w:t>
            </w:r>
            <w:r>
              <w:rPr>
                <w:rStyle w:val="apple-converted-space"/>
                <w:rFonts w:ascii="Arial" w:hAnsi="Arial" w:cs="Arial"/>
                <w:b/>
                <w:bCs/>
                <w:color w:val="000000"/>
                <w:sz w:val="17"/>
                <w:szCs w:val="17"/>
              </w:rPr>
              <w:t> </w:t>
            </w:r>
            <w:r>
              <w:rPr>
                <w:rFonts w:ascii="Arial" w:hAnsi="Arial" w:cs="Arial"/>
                <w:b/>
                <w:bCs/>
                <w:color w:val="000000"/>
                <w:sz w:val="17"/>
                <w:szCs w:val="17"/>
              </w:rPr>
              <w:t>' '</w:t>
            </w:r>
            <w:r>
              <w:rPr>
                <w:rStyle w:val="apple-converted-space"/>
                <w:rFonts w:ascii="Arial" w:hAnsi="Arial" w:cs="Arial"/>
                <w:color w:val="000000"/>
                <w:sz w:val="17"/>
                <w:szCs w:val="17"/>
              </w:rPr>
              <w:t> </w:t>
            </w:r>
            <w:r>
              <w:rPr>
                <w:rFonts w:ascii="Arial" w:hAnsi="Arial" w:cs="Arial"/>
                <w:color w:val="000000"/>
                <w:sz w:val="17"/>
                <w:szCs w:val="17"/>
              </w:rPr>
              <w:t>for space characters,</w:t>
            </w:r>
            <w:r>
              <w:rPr>
                <w:rFonts w:ascii="Arial" w:hAnsi="Arial" w:cs="Arial"/>
                <w:b/>
                <w:bCs/>
                <w:color w:val="000000"/>
                <w:sz w:val="17"/>
                <w:szCs w:val="17"/>
              </w:rPr>
              <w:t>Charecter.isWhitespace(char)</w:t>
            </w:r>
            <w:r>
              <w:rPr>
                <w:rStyle w:val="apple-converted-space"/>
                <w:rFonts w:ascii="Arial" w:hAnsi="Arial" w:cs="Arial"/>
                <w:color w:val="000000"/>
                <w:sz w:val="17"/>
                <w:szCs w:val="17"/>
              </w:rPr>
              <w:t> </w:t>
            </w:r>
            <w:r>
              <w:rPr>
                <w:rFonts w:ascii="Arial" w:hAnsi="Arial" w:cs="Arial"/>
                <w:color w:val="000000"/>
                <w:sz w:val="17"/>
                <w:szCs w:val="17"/>
              </w:rPr>
              <w:t>for</w:t>
            </w:r>
            <w:r>
              <w:rPr>
                <w:rStyle w:val="apple-converted-space"/>
                <w:rFonts w:ascii="Arial" w:hAnsi="Arial" w:cs="Arial"/>
                <w:color w:val="000000"/>
                <w:sz w:val="17"/>
                <w:szCs w:val="17"/>
              </w:rPr>
              <w:t> </w:t>
            </w:r>
            <w:r>
              <w:rPr>
                <w:rFonts w:ascii="Arial" w:hAnsi="Arial" w:cs="Arial"/>
                <w:b/>
                <w:bCs/>
                <w:color w:val="000000"/>
                <w:sz w:val="17"/>
                <w:szCs w:val="17"/>
              </w:rPr>
              <w:t>whitespace</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String.trim()</w:t>
            </w:r>
            <w:r>
              <w:rPr>
                <w:rStyle w:val="apple-converted-space"/>
                <w:rFonts w:ascii="Arial" w:hAnsi="Arial" w:cs="Arial"/>
                <w:b/>
                <w:bCs/>
                <w:color w:val="000000"/>
                <w:sz w:val="17"/>
                <w:szCs w:val="17"/>
              </w:rPr>
              <w:t> </w:t>
            </w:r>
            <w:r>
              <w:rPr>
                <w:rFonts w:ascii="Arial" w:hAnsi="Arial" w:cs="Arial"/>
                <w:color w:val="000000"/>
                <w:sz w:val="17"/>
                <w:szCs w:val="17"/>
              </w:rPr>
              <w:t>for</w:t>
            </w:r>
            <w:r>
              <w:rPr>
                <w:rStyle w:val="apple-converted-space"/>
                <w:rFonts w:ascii="Arial" w:hAnsi="Arial" w:cs="Arial"/>
                <w:color w:val="000000"/>
                <w:sz w:val="17"/>
                <w:szCs w:val="17"/>
              </w:rPr>
              <w:t> </w:t>
            </w:r>
            <w:r>
              <w:rPr>
                <w:rFonts w:ascii="Arial" w:hAnsi="Arial" w:cs="Arial"/>
                <w:b/>
                <w:bCs/>
                <w:color w:val="000000"/>
                <w:sz w:val="17"/>
                <w:szCs w:val="17"/>
              </w:rPr>
              <w:t>trim</w:t>
            </w:r>
            <w:r>
              <w:rPr>
                <w:rFonts w:ascii="Arial" w:hAnsi="Arial" w:cs="Arial"/>
                <w:color w:val="000000"/>
                <w:sz w:val="17"/>
                <w:szCs w:val="17"/>
              </w:rPr>
              <w:t>.</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methods used:</w:t>
            </w:r>
          </w:p>
          <w:p w:rsidR="00F00C3C" w:rsidRDefault="00F00C3C" w:rsidP="00F00C3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reverse(</w:t>
            </w:r>
            <w:proofErr w:type="gramEnd"/>
            <w:r>
              <w:rPr>
                <w:rFonts w:ascii="Arial" w:hAnsi="Arial" w:cs="Arial"/>
                <w:b/>
                <w:bCs/>
                <w:color w:val="000000"/>
                <w:sz w:val="17"/>
                <w:szCs w:val="17"/>
              </w:rPr>
              <w:t>String str):</w:t>
            </w:r>
            <w:r>
              <w:rPr>
                <w:rStyle w:val="apple-converted-space"/>
                <w:rFonts w:ascii="Arial" w:hAnsi="Arial" w:cs="Arial"/>
                <w:b/>
                <w:bCs/>
                <w:color w:val="000000"/>
                <w:sz w:val="17"/>
                <w:szCs w:val="17"/>
              </w:rPr>
              <w:t> </w:t>
            </w:r>
            <w:r>
              <w:rPr>
                <w:rFonts w:ascii="Arial" w:hAnsi="Arial" w:cs="Arial"/>
                <w:color w:val="000000"/>
                <w:sz w:val="17"/>
                <w:szCs w:val="17"/>
              </w:rPr>
              <w:t>This method is used to reverse the order of a buffered string. It returns a null value if no string is passed i.e</w:t>
            </w:r>
            <w:r>
              <w:rPr>
                <w:rStyle w:val="apple-converted-space"/>
                <w:rFonts w:ascii="Arial" w:hAnsi="Arial" w:cs="Arial"/>
                <w:color w:val="000000"/>
                <w:sz w:val="17"/>
                <w:szCs w:val="17"/>
              </w:rPr>
              <w:t> </w:t>
            </w:r>
            <w:proofErr w:type="gramStart"/>
            <w:r>
              <w:rPr>
                <w:rFonts w:ascii="Arial" w:hAnsi="Arial" w:cs="Arial"/>
                <w:b/>
                <w:bCs/>
                <w:color w:val="000000"/>
                <w:sz w:val="17"/>
                <w:szCs w:val="17"/>
              </w:rPr>
              <w:t>StringUtils.reverse(</w:t>
            </w:r>
            <w:proofErr w:type="gramEnd"/>
            <w:r>
              <w:rPr>
                <w:rFonts w:ascii="Arial" w:hAnsi="Arial" w:cs="Arial"/>
                <w:b/>
                <w:bCs/>
                <w:color w:val="000000"/>
                <w:sz w:val="17"/>
                <w:szCs w:val="17"/>
              </w:rPr>
              <w:t>null)</w:t>
            </w:r>
            <w:r>
              <w:rPr>
                <w:rStyle w:val="apple-converted-space"/>
                <w:rFonts w:ascii="Arial" w:hAnsi="Arial" w:cs="Arial"/>
                <w:color w:val="000000"/>
                <w:sz w:val="17"/>
                <w:szCs w:val="17"/>
              </w:rPr>
              <w:t> </w:t>
            </w:r>
            <w:r>
              <w:rPr>
                <w:rFonts w:ascii="Arial" w:hAnsi="Arial" w:cs="Arial"/>
                <w:color w:val="000000"/>
                <w:sz w:val="17"/>
                <w:szCs w:val="17"/>
              </w:rPr>
              <w:t>= null or</w:t>
            </w:r>
            <w:r>
              <w:rPr>
                <w:rStyle w:val="apple-converted-space"/>
                <w:rFonts w:ascii="Arial" w:hAnsi="Arial" w:cs="Arial"/>
                <w:color w:val="000000"/>
                <w:sz w:val="17"/>
                <w:szCs w:val="17"/>
              </w:rPr>
              <w:t> </w:t>
            </w:r>
            <w:r>
              <w:rPr>
                <w:rFonts w:ascii="Arial" w:hAnsi="Arial" w:cs="Arial"/>
                <w:b/>
                <w:bCs/>
                <w:color w:val="000000"/>
                <w:sz w:val="17"/>
                <w:szCs w:val="17"/>
              </w:rPr>
              <w:t>StringUtils.reverse("")</w:t>
            </w:r>
            <w:r>
              <w:rPr>
                <w:rStyle w:val="apple-converted-space"/>
                <w:rFonts w:ascii="Arial" w:hAnsi="Arial" w:cs="Arial"/>
                <w:color w:val="000000"/>
                <w:sz w:val="17"/>
                <w:szCs w:val="17"/>
              </w:rPr>
              <w:t> </w:t>
            </w:r>
            <w:r>
              <w:rPr>
                <w:rFonts w:ascii="Arial" w:hAnsi="Arial" w:cs="Arial"/>
                <w:color w:val="000000"/>
                <w:sz w:val="17"/>
                <w:szCs w:val="17"/>
              </w:rPr>
              <w:t>= "" otherwise reverse order will returns e.g.</w:t>
            </w:r>
            <w:r>
              <w:rPr>
                <w:rStyle w:val="apple-converted-space"/>
                <w:rFonts w:ascii="Arial" w:hAnsi="Arial" w:cs="Arial"/>
                <w:color w:val="000000"/>
                <w:sz w:val="17"/>
                <w:szCs w:val="17"/>
              </w:rPr>
              <w:t> </w:t>
            </w:r>
            <w:r>
              <w:rPr>
                <w:rFonts w:ascii="Arial" w:hAnsi="Arial" w:cs="Arial"/>
                <w:b/>
                <w:bCs/>
                <w:color w:val="000000"/>
                <w:sz w:val="17"/>
                <w:szCs w:val="17"/>
              </w:rPr>
              <w:t>StringUtils.reverse("bat")</w:t>
            </w:r>
            <w:r>
              <w:rPr>
                <w:rStyle w:val="apple-converted-space"/>
                <w:rFonts w:ascii="Arial" w:hAnsi="Arial" w:cs="Arial"/>
                <w:color w:val="000000"/>
                <w:sz w:val="17"/>
                <w:szCs w:val="17"/>
              </w:rPr>
              <w:t> </w:t>
            </w:r>
            <w:r>
              <w:rPr>
                <w:rFonts w:ascii="Arial" w:hAnsi="Arial" w:cs="Arial"/>
                <w:color w:val="000000"/>
                <w:sz w:val="17"/>
                <w:szCs w:val="17"/>
              </w:rPr>
              <w:t>= "tab".</w:t>
            </w:r>
          </w:p>
          <w:p w:rsidR="00F00C3C" w:rsidRDefault="00F00C3C" w:rsidP="00F00C3C">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reverseDelimited(</w:t>
            </w:r>
            <w:proofErr w:type="gramEnd"/>
            <w:r>
              <w:rPr>
                <w:rFonts w:ascii="Arial" w:hAnsi="Arial" w:cs="Arial"/>
                <w:b/>
                <w:bCs/>
                <w:color w:val="000000"/>
                <w:sz w:val="17"/>
                <w:szCs w:val="17"/>
              </w:rPr>
              <w:t>String str,char separatorChar):</w:t>
            </w:r>
            <w:r>
              <w:rPr>
                <w:rStyle w:val="apple-converted-space"/>
                <w:rFonts w:ascii="Arial" w:hAnsi="Arial" w:cs="Arial"/>
                <w:b/>
                <w:bCs/>
                <w:color w:val="000000"/>
                <w:sz w:val="17"/>
                <w:szCs w:val="17"/>
              </w:rPr>
              <w:t> </w:t>
            </w:r>
            <w:r>
              <w:rPr>
                <w:rFonts w:ascii="Arial" w:hAnsi="Arial" w:cs="Arial"/>
                <w:color w:val="000000"/>
                <w:sz w:val="17"/>
                <w:szCs w:val="17"/>
              </w:rPr>
              <w:t>This method is used to reverse a String that is delimited by a specific character like "". The strings between the delimiters will not reverse. In this method "str" is string to reverse and "separatorChar" is the separator character.</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br/>
              <w:t> </w:t>
            </w: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932"/>
            </w:tblGrid>
            <w:tr w:rsidR="00F00C3C" w:rsidTr="00F00C3C">
              <w:trPr>
                <w:tblCellSpacing w:w="0" w:type="dxa"/>
              </w:trPr>
              <w:tc>
                <w:tcPr>
                  <w:tcW w:w="0" w:type="auto"/>
                  <w:shd w:val="clear" w:color="auto" w:fill="FFFFCC"/>
                  <w:noWrap/>
                  <w:hideMark/>
                </w:tcPr>
                <w:p w:rsidR="00F00C3C" w:rsidRDefault="00F00C3C">
                  <w:pPr>
                    <w:rPr>
                      <w:sz w:val="24"/>
                      <w:szCs w:val="24"/>
                    </w:rPr>
                  </w:pPr>
                  <w:proofErr w:type="gramStart"/>
                  <w:r>
                    <w:rPr>
                      <w:rStyle w:val="HTMLCode"/>
                      <w:rFonts w:eastAsiaTheme="minorHAnsi"/>
                      <w:b/>
                      <w:bCs/>
                      <w:color w:val="7F0055"/>
                    </w:rPr>
                    <w:t>import</w:t>
                  </w:r>
                  <w:proofErr w:type="gramEnd"/>
                  <w:r>
                    <w:rPr>
                      <w:rStyle w:val="HTMLCode"/>
                      <w:rFonts w:eastAsiaTheme="minorHAnsi"/>
                      <w:b/>
                      <w:bCs/>
                      <w:color w:val="7F0055"/>
                    </w:rPr>
                    <w:t> </w:t>
                  </w:r>
                  <w:r>
                    <w:rPr>
                      <w:rStyle w:val="HTMLCode"/>
                      <w:rFonts w:eastAsiaTheme="minorHAnsi"/>
                      <w:color w:val="000000"/>
                    </w:rPr>
                    <w:t>org.apache.commons.lang.StringUtils;</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StringReverseUsingStringUtils </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string = </w:t>
                  </w:r>
                  <w:r>
                    <w:rPr>
                      <w:rStyle w:val="HTMLCode"/>
                      <w:rFonts w:eastAsiaTheme="minorHAnsi"/>
                      <w:color w:val="2A00FF"/>
                    </w:rPr>
                    <w:t>"Hi, How R YOU?"</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reverse = StringUtils.reverse(string);</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delimitedReverse = StringUtils.</w:t>
                  </w:r>
                  <w:r>
                    <w:rPr>
                      <w:rFonts w:ascii="Courier New" w:hAnsi="Courier New" w:cs="Courier New"/>
                      <w:color w:val="000000"/>
                      <w:sz w:val="20"/>
                      <w:szCs w:val="20"/>
                    </w:rPr>
                    <w:br/>
                  </w:r>
                  <w:r>
                    <w:rPr>
                      <w:rStyle w:val="HTMLCode"/>
                      <w:rFonts w:eastAsiaTheme="minorHAnsi"/>
                      <w:color w:val="000000"/>
                    </w:rPr>
                    <w:t>reverseDelimited(string, </w:t>
                  </w:r>
                  <w:r>
                    <w:rPr>
                      <w:rStyle w:val="HTMLCode"/>
                      <w:rFonts w:eastAsiaTheme="minorHAnsi"/>
                      <w:color w:val="990000"/>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"\nThe original String: " </w:t>
                  </w:r>
                  <w:r>
                    <w:rPr>
                      <w:rStyle w:val="HTMLCode"/>
                      <w:rFonts w:eastAsiaTheme="minorHAnsi"/>
                      <w:color w:val="000000"/>
                    </w:rPr>
                    <w:t>+ string);</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reversed string: " </w:t>
                  </w:r>
                  <w:r>
                    <w:rPr>
                      <w:rStyle w:val="HTMLCode"/>
                      <w:rFonts w:eastAsiaTheme="minorHAnsi"/>
                      <w:color w:val="000000"/>
                    </w:rPr>
                    <w:t>+ reverse);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delimited Reverse string: " </w:t>
                  </w:r>
                  <w:r>
                    <w:rPr>
                      <w:rFonts w:ascii="Courier New" w:hAnsi="Courier New" w:cs="Courier New"/>
                      <w:color w:val="2A00FF"/>
                      <w:sz w:val="20"/>
                      <w:szCs w:val="20"/>
                    </w:rPr>
                    <w:br/>
                  </w:r>
                  <w:r>
                    <w:rPr>
                      <w:rStyle w:val="HTMLCode"/>
                      <w:rFonts w:eastAsiaTheme="minorHAnsi"/>
                      <w:color w:val="000000"/>
                    </w:rPr>
                    <w:t>+ delimitedReverse);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lastRenderedPageBreak/>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220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4111"/>
            </w:tblGrid>
            <w:tr w:rsidR="00F00C3C" w:rsidTr="00F00C3C">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F00C3C" w:rsidRDefault="00F00C3C">
                  <w:pPr>
                    <w:pStyle w:val="HTMLPreformatted"/>
                    <w:spacing w:line="311" w:lineRule="atLeast"/>
                    <w:rPr>
                      <w:color w:val="000000"/>
                    </w:rPr>
                  </w:pPr>
                  <w:r>
                    <w:rPr>
                      <w:color w:val="FFFFFF"/>
                    </w:rPr>
                    <w:t>C:\rajesh\kodejava&gt;javac StringReverseUsingStringUtils.java</w:t>
                  </w:r>
                </w:p>
                <w:p w:rsidR="00F00C3C" w:rsidRDefault="00F00C3C">
                  <w:pPr>
                    <w:pStyle w:val="HTMLPreformatted"/>
                    <w:spacing w:line="311" w:lineRule="atLeast"/>
                    <w:rPr>
                      <w:color w:val="000000"/>
                    </w:rPr>
                  </w:pPr>
                  <w:r>
                    <w:rPr>
                      <w:color w:val="FFFFFF"/>
                    </w:rPr>
                    <w:t>C:\rajesh\kodejava&gt;java StringReverseUsingStringUtils</w:t>
                  </w:r>
                </w:p>
                <w:p w:rsidR="00F00C3C" w:rsidRDefault="00F00C3C">
                  <w:pPr>
                    <w:pStyle w:val="HTMLPreformatted"/>
                    <w:spacing w:line="311" w:lineRule="atLeast"/>
                    <w:rPr>
                      <w:color w:val="FFFFFF"/>
                    </w:rPr>
                  </w:pPr>
                  <w:r>
                    <w:rPr>
                      <w:color w:val="FFFFFF"/>
                    </w:rPr>
                    <w:t>The original String: Hi, How R YOU?</w:t>
                  </w:r>
                </w:p>
                <w:p w:rsidR="00F00C3C" w:rsidRDefault="00F00C3C">
                  <w:pPr>
                    <w:pStyle w:val="HTMLPreformatted"/>
                    <w:spacing w:line="311" w:lineRule="atLeast"/>
                    <w:rPr>
                      <w:color w:val="FFFFFF"/>
                    </w:rPr>
                  </w:pPr>
                  <w:r>
                    <w:rPr>
                      <w:color w:val="FFFFFF"/>
                    </w:rPr>
                    <w:t>The reversed string: ?UOY R woH ,iH</w:t>
                  </w:r>
                </w:p>
                <w:p w:rsidR="00F00C3C" w:rsidRDefault="00F00C3C">
                  <w:pPr>
                    <w:pStyle w:val="HTMLPreformatted"/>
                    <w:spacing w:line="311" w:lineRule="atLeast"/>
                    <w:rPr>
                      <w:color w:val="000000"/>
                    </w:rPr>
                  </w:pPr>
                  <w:r>
                    <w:rPr>
                      <w:color w:val="FFFFFF"/>
                    </w:rPr>
                    <w:t>The delimited Reverse string: YOU? R How Hi,</w:t>
                  </w:r>
                </w:p>
              </w:tc>
            </w:tr>
          </w:tbl>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t>Singleton Design Pattern</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797" name="Picture 797" descr="http://www.roseindia.net/images/previous.gif">
                    <a:hlinkClick xmlns:a="http://schemas.openxmlformats.org/drawingml/2006/main" r:id="rId2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descr="http://www.roseindia.net/images/previous.gif">
                            <a:hlinkClick r:id="rId29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798" name="Picture 79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799" name="Picture 799" descr="http://www.roseindia.net/images/next.gif">
                    <a:hlinkClick xmlns:a="http://schemas.openxmlformats.org/drawingml/2006/main" r:id="rId2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descr="http://www.roseindia.net/images/next.gif">
                            <a:hlinkClick r:id="rId29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explores how to implement a</w:t>
            </w:r>
            <w:r>
              <w:rPr>
                <w:rFonts w:ascii="Arial" w:hAnsi="Arial" w:cs="Arial"/>
                <w:b/>
                <w:bCs/>
                <w:color w:val="000000"/>
                <w:sz w:val="17"/>
                <w:szCs w:val="17"/>
              </w:rPr>
              <w:t>SingletonPattern</w:t>
            </w:r>
            <w:r>
              <w:rPr>
                <w:rStyle w:val="apple-converted-space"/>
                <w:rFonts w:ascii="Arial" w:hAnsi="Arial" w:cs="Arial"/>
                <w:color w:val="000000"/>
                <w:sz w:val="17"/>
                <w:szCs w:val="17"/>
              </w:rPr>
              <w:t> </w:t>
            </w:r>
            <w:r>
              <w:rPr>
                <w:rFonts w:ascii="Arial" w:hAnsi="Arial" w:cs="Arial"/>
                <w:color w:val="000000"/>
                <w:sz w:val="17"/>
                <w:szCs w:val="17"/>
              </w:rPr>
              <w:t>on a class in java.</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Singleton design pattern ensures that only one instance of a class is created, it provides a global point of access to the object and </w:t>
            </w:r>
            <w:proofErr w:type="gramStart"/>
            <w:r>
              <w:rPr>
                <w:rFonts w:ascii="Arial" w:hAnsi="Arial" w:cs="Arial"/>
                <w:color w:val="000000"/>
                <w:sz w:val="17"/>
                <w:szCs w:val="17"/>
              </w:rPr>
              <w:t>allow</w:t>
            </w:r>
            <w:proofErr w:type="gramEnd"/>
            <w:r>
              <w:rPr>
                <w:rFonts w:ascii="Arial" w:hAnsi="Arial" w:cs="Arial"/>
                <w:color w:val="000000"/>
                <w:sz w:val="17"/>
                <w:szCs w:val="17"/>
              </w:rPr>
              <w:t xml:space="preserve"> multiple instances in the future without affecting a singleton class's clients. To ensure that only one instance of a class is created we make SingletonPattern as static.</w:t>
            </w:r>
            <w:r>
              <w:rPr>
                <w:rStyle w:val="apple-converted-space"/>
                <w:rFonts w:ascii="Arial" w:hAnsi="Arial" w:cs="Arial"/>
                <w:color w:val="000000"/>
                <w:sz w:val="17"/>
                <w:szCs w:val="17"/>
              </w:rPr>
              <w:t> </w:t>
            </w:r>
            <w:proofErr w:type="gramStart"/>
            <w:r>
              <w:rPr>
                <w:rFonts w:ascii="Arial" w:hAnsi="Arial" w:cs="Arial"/>
                <w:b/>
                <w:bCs/>
                <w:color w:val="000000"/>
                <w:sz w:val="17"/>
                <w:szCs w:val="17"/>
              </w:rPr>
              <w:t>getInstance(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returns a single instance of the class. We create a private default constructor to avoid outside modification.</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gets instances of</w:t>
            </w:r>
            <w:r>
              <w:rPr>
                <w:rStyle w:val="apple-converted-space"/>
                <w:rFonts w:ascii="Arial" w:hAnsi="Arial" w:cs="Arial"/>
                <w:color w:val="000000"/>
                <w:sz w:val="17"/>
                <w:szCs w:val="17"/>
              </w:rPr>
              <w:t> </w:t>
            </w:r>
            <w:r>
              <w:rPr>
                <w:rFonts w:ascii="Arial" w:hAnsi="Arial" w:cs="Arial"/>
                <w:color w:val="000000"/>
                <w:sz w:val="17"/>
                <w:szCs w:val="17"/>
              </w:rPr>
              <w:t>SingletonPattern two times but the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getInstance(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will return the same object without creating a new one.</w:t>
            </w:r>
            <w:r>
              <w:rPr>
                <w:rFonts w:ascii="Arial" w:hAnsi="Arial" w:cs="Arial"/>
                <w:color w:val="000000"/>
                <w:sz w:val="17"/>
                <w:szCs w:val="17"/>
              </w:rPr>
              <w:br/>
            </w:r>
            <w:r>
              <w:rPr>
                <w:rFonts w:ascii="Arial" w:hAnsi="Arial" w:cs="Arial"/>
                <w:color w:val="000000"/>
                <w:sz w:val="17"/>
                <w:szCs w:val="17"/>
              </w:rPr>
              <w:br/>
              <w:t> </w:t>
            </w: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F00C3C" w:rsidTr="00F00C3C">
              <w:trPr>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public class </w:t>
                  </w:r>
                  <w:r>
                    <w:rPr>
                      <w:rStyle w:val="HTMLCode"/>
                      <w:rFonts w:eastAsiaTheme="minorHAnsi"/>
                      <w:color w:val="000000"/>
                    </w:rPr>
                    <w:t>SingletonPattern{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private static </w:t>
                  </w:r>
                  <w:r>
                    <w:rPr>
                      <w:rStyle w:val="HTMLCode"/>
                      <w:rFonts w:eastAsiaTheme="minorHAnsi"/>
                      <w:color w:val="000000"/>
                    </w:rPr>
                    <w:t>SingletonPattern instance;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private </w:t>
                  </w:r>
                  <w:r>
                    <w:rPr>
                      <w:rStyle w:val="HTMLCode"/>
                      <w:rFonts w:eastAsiaTheme="minorHAnsi"/>
                      <w:color w:val="000000"/>
                    </w:rPr>
                    <w:t>SingletonPattern(){} </w:t>
                  </w:r>
                  <w:r>
                    <w:rPr>
                      <w:rFonts w:ascii="Courier New" w:hAnsi="Courier New" w:cs="Courier New"/>
                      <w:sz w:val="20"/>
                      <w:szCs w:val="20"/>
                    </w:rPr>
                    <w:br/>
                  </w:r>
                  <w:r>
                    <w:rPr>
                      <w:rStyle w:val="HTMLCode"/>
                      <w:rFonts w:eastAsiaTheme="minorHAnsi"/>
                      <w:b/>
                      <w:bCs/>
                      <w:color w:val="7F0055"/>
                    </w:rPr>
                    <w:t>public static synchronized </w:t>
                  </w:r>
                  <w:r>
                    <w:rPr>
                      <w:rStyle w:val="HTMLCode"/>
                      <w:rFonts w:eastAsiaTheme="minorHAnsi"/>
                      <w:color w:val="000000"/>
                    </w:rPr>
                    <w:t>SingletonPattern getInstance(){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(instance == </w:t>
                  </w:r>
                  <w:r>
                    <w:rPr>
                      <w:rStyle w:val="HTMLCode"/>
                      <w:rFonts w:eastAsiaTheme="minorHAnsi"/>
                      <w:b/>
                      <w:bCs/>
                      <w:color w:val="7F0055"/>
                    </w:rPr>
                    <w:t>null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instance = </w:t>
                  </w:r>
                  <w:r>
                    <w:rPr>
                      <w:rStyle w:val="HTMLCode"/>
                      <w:rFonts w:eastAsiaTheme="minorHAnsi"/>
                      <w:b/>
                      <w:bCs/>
                      <w:color w:val="7F0055"/>
                    </w:rPr>
                    <w:t>new </w:t>
                  </w:r>
                  <w:r>
                    <w:rPr>
                      <w:rStyle w:val="HTMLCode"/>
                      <w:rFonts w:eastAsiaTheme="minorHAnsi"/>
                      <w:color w:val="000000"/>
                    </w:rPr>
                    <w:t>SingletonPattern();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 </w:t>
                  </w:r>
                  <w:r>
                    <w:rPr>
                      <w:rStyle w:val="HTMLCode"/>
                      <w:rFonts w:eastAsiaTheme="minorHAnsi"/>
                      <w:color w:val="000000"/>
                    </w:rPr>
                    <w:t>instance;</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sz w:val="20"/>
                      <w:szCs w:val="20"/>
                    </w:rPr>
                    <w:br/>
                  </w:r>
                  <w:r>
                    <w:rPr>
                      <w:rStyle w:val="HTMLCode"/>
                      <w:rFonts w:eastAsiaTheme="minorHAnsi"/>
                      <w:b/>
                      <w:bCs/>
                      <w:color w:val="7F0055"/>
                    </w:rPr>
                    <w:t>public static void </w:t>
                  </w:r>
                  <w:r>
                    <w:rPr>
                      <w:rStyle w:val="HTMLCode"/>
                      <w:rFonts w:eastAsiaTheme="minorHAnsi"/>
                      <w:color w:val="000000"/>
                    </w:rPr>
                    <w:t>main(String arg[]){</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output of two instance:"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SingletonPattern sp=</w:t>
                  </w:r>
                  <w:r>
                    <w:rPr>
                      <w:rStyle w:val="HTMLCode"/>
                      <w:rFonts w:eastAsiaTheme="minorHAnsi"/>
                      <w:b/>
                      <w:bCs/>
                      <w:color w:val="7F0055"/>
                    </w:rPr>
                    <w:t>new </w:t>
                  </w:r>
                  <w:r>
                    <w:rPr>
                      <w:rStyle w:val="HTMLCode"/>
                      <w:rFonts w:eastAsiaTheme="minorHAnsi"/>
                      <w:color w:val="000000"/>
                    </w:rPr>
                    <w:t>SingletonPattern();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"First Instance: "</w:t>
                  </w:r>
                  <w:r>
                    <w:rPr>
                      <w:rStyle w:val="HTMLCode"/>
                      <w:rFonts w:eastAsiaTheme="minorHAnsi"/>
                      <w:color w:val="000000"/>
                    </w:rPr>
                    <w:t>+sp.getInstance());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sp=</w:t>
                  </w:r>
                  <w:r>
                    <w:rPr>
                      <w:rStyle w:val="HTMLCode"/>
                      <w:rFonts w:eastAsiaTheme="minorHAnsi"/>
                      <w:b/>
                      <w:bCs/>
                      <w:color w:val="7F0055"/>
                    </w:rPr>
                    <w:t>new </w:t>
                  </w:r>
                  <w:r>
                    <w:rPr>
                      <w:rStyle w:val="HTMLCode"/>
                      <w:rFonts w:eastAsiaTheme="minorHAnsi"/>
                      <w:color w:val="000000"/>
                    </w:rPr>
                    <w:t>SingletonPattern();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"Second Instance:"</w:t>
                  </w:r>
                  <w:r>
                    <w:rPr>
                      <w:rStyle w:val="HTMLCode"/>
                      <w:rFonts w:eastAsiaTheme="minorHAnsi"/>
                      <w:color w:val="000000"/>
                    </w:rPr>
                    <w:t>+sp.getInstance());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2000" w:type="pct"/>
              <w:tblCellSpacing w:w="0" w:type="dxa"/>
              <w:shd w:val="clear" w:color="auto" w:fill="000000"/>
              <w:tblCellMar>
                <w:left w:w="0" w:type="dxa"/>
                <w:right w:w="0" w:type="dxa"/>
              </w:tblCellMar>
              <w:tblLook w:val="04A0"/>
            </w:tblPr>
            <w:tblGrid>
              <w:gridCol w:w="3841"/>
            </w:tblGrid>
            <w:tr w:rsidR="00F00C3C" w:rsidTr="00F00C3C">
              <w:trPr>
                <w:tblCellSpacing w:w="0" w:type="dxa"/>
              </w:trPr>
              <w:tc>
                <w:tcPr>
                  <w:tcW w:w="5000" w:type="pct"/>
                  <w:shd w:val="clear" w:color="auto" w:fill="000000"/>
                  <w:vAlign w:val="center"/>
                  <w:hideMark/>
                </w:tcPr>
                <w:p w:rsidR="00F00C3C" w:rsidRDefault="00F00C3C">
                  <w:pPr>
                    <w:pStyle w:val="HTMLPreformatted"/>
                    <w:spacing w:line="311" w:lineRule="atLeast"/>
                    <w:rPr>
                      <w:color w:val="000000"/>
                    </w:rPr>
                  </w:pPr>
                  <w:r>
                    <w:rPr>
                      <w:color w:val="FFFFFF"/>
                    </w:rPr>
                    <w:t>C:\rajesh\kodejava&gt;javac SingletonPattern.java</w:t>
                  </w:r>
                </w:p>
                <w:p w:rsidR="00F00C3C" w:rsidRDefault="00F00C3C">
                  <w:pPr>
                    <w:pStyle w:val="HTMLPreformatted"/>
                    <w:spacing w:line="311" w:lineRule="atLeast"/>
                    <w:rPr>
                      <w:color w:val="FFFFFF"/>
                    </w:rPr>
                  </w:pPr>
                  <w:r>
                    <w:rPr>
                      <w:color w:val="FFFFFF"/>
                    </w:rPr>
                    <w:t>C:\rajesh\kodejava&gt;java SingletonPattern</w:t>
                  </w:r>
                </w:p>
                <w:p w:rsidR="00F00C3C" w:rsidRDefault="00F00C3C">
                  <w:pPr>
                    <w:pStyle w:val="HTMLPreformatted"/>
                    <w:spacing w:line="311" w:lineRule="atLeast"/>
                    <w:rPr>
                      <w:color w:val="FFFFFF"/>
                    </w:rPr>
                  </w:pPr>
                  <w:r>
                    <w:rPr>
                      <w:color w:val="FFFFFF"/>
                    </w:rPr>
                    <w:t>The output of two instance:</w:t>
                  </w:r>
                </w:p>
                <w:p w:rsidR="00F00C3C" w:rsidRDefault="00F00C3C">
                  <w:pPr>
                    <w:pStyle w:val="HTMLPreformatted"/>
                    <w:spacing w:line="311" w:lineRule="atLeast"/>
                    <w:rPr>
                      <w:color w:val="FFFFFF"/>
                    </w:rPr>
                  </w:pPr>
                  <w:r>
                    <w:rPr>
                      <w:color w:val="FFFFFF"/>
                    </w:rPr>
                    <w:t>First Instance: SingletonPattern@3e25a5</w:t>
                  </w:r>
                </w:p>
                <w:p w:rsidR="00F00C3C" w:rsidRDefault="00F00C3C">
                  <w:pPr>
                    <w:pStyle w:val="HTMLPreformatted"/>
                    <w:spacing w:line="311" w:lineRule="atLeast"/>
                    <w:rPr>
                      <w:color w:val="000000"/>
                    </w:rPr>
                  </w:pPr>
                  <w:r>
                    <w:rPr>
                      <w:color w:val="FFFFFF"/>
                    </w:rPr>
                    <w:t>Second Instance:SingletonPattern@3e25a5</w:t>
                  </w:r>
                </w:p>
              </w:tc>
            </w:tr>
          </w:tbl>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t>Runtime Exec Example</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03" name="Picture 803" descr="http://www.roseindia.net/images/previous.gif">
                    <a:hlinkClick xmlns:a="http://schemas.openxmlformats.org/drawingml/2006/main" r:id="rId2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descr="http://www.roseindia.net/images/previous.gif">
                            <a:hlinkClick r:id="rId29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04" name="Picture 80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05" name="Picture 805" descr="http://www.roseindia.net/images/next.gif">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descr="http://www.roseindia.net/images/next.gif">
                            <a:hlinkClick r:id="rId29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execute an application using java program.</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This example uses the</w:t>
            </w:r>
            <w:r>
              <w:rPr>
                <w:rStyle w:val="apple-converted-space"/>
                <w:rFonts w:ascii="Arial" w:hAnsi="Arial" w:cs="Arial"/>
                <w:color w:val="000000"/>
                <w:sz w:val="17"/>
                <w:szCs w:val="17"/>
              </w:rPr>
              <w:t> </w:t>
            </w:r>
            <w:r>
              <w:rPr>
                <w:rFonts w:ascii="Arial" w:hAnsi="Arial" w:cs="Arial"/>
                <w:b/>
                <w:bCs/>
                <w:color w:val="000000"/>
                <w:sz w:val="17"/>
                <w:szCs w:val="17"/>
              </w:rPr>
              <w:t>Process</w:t>
            </w:r>
            <w:r>
              <w:rPr>
                <w:rStyle w:val="apple-converted-space"/>
                <w:rFonts w:ascii="Arial" w:hAnsi="Arial" w:cs="Arial"/>
                <w:color w:val="000000"/>
                <w:sz w:val="17"/>
                <w:szCs w:val="17"/>
              </w:rPr>
              <w:t> </w:t>
            </w:r>
            <w:r>
              <w:rPr>
                <w:rFonts w:ascii="Arial" w:hAnsi="Arial" w:cs="Arial"/>
                <w:color w:val="000000"/>
                <w:sz w:val="17"/>
                <w:szCs w:val="17"/>
              </w:rPr>
              <w:t>class that is contained in the lang package and extends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color w:val="000000"/>
                <w:sz w:val="17"/>
                <w:szCs w:val="17"/>
              </w:rPr>
              <w:t> </w:t>
            </w:r>
            <w:r>
              <w:rPr>
                <w:rFonts w:ascii="Arial" w:hAnsi="Arial" w:cs="Arial"/>
                <w:color w:val="000000"/>
                <w:sz w:val="17"/>
                <w:szCs w:val="17"/>
              </w:rPr>
              <w:t>class. The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Runtime.exec(</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 xml:space="preserve">creates a native process and returns an instance of a subclass of the Process class. This instance is then used to control the process and to obtain the information about the process. The Process class provides methods for performing </w:t>
            </w:r>
            <w:proofErr w:type="gramStart"/>
            <w:r>
              <w:rPr>
                <w:rFonts w:ascii="Arial" w:hAnsi="Arial" w:cs="Arial"/>
                <w:color w:val="000000"/>
                <w:sz w:val="17"/>
                <w:szCs w:val="17"/>
              </w:rPr>
              <w:t>input ,output</w:t>
            </w:r>
            <w:proofErr w:type="gramEnd"/>
            <w:r>
              <w:rPr>
                <w:rFonts w:ascii="Arial" w:hAnsi="Arial" w:cs="Arial"/>
                <w:color w:val="000000"/>
                <w:sz w:val="17"/>
                <w:szCs w:val="17"/>
              </w:rPr>
              <w:t xml:space="preserve"> , wait, checking the exit status , and destroying (killing) the process.</w:t>
            </w:r>
            <w:r>
              <w:rPr>
                <w:rFonts w:ascii="Arial" w:hAnsi="Arial" w:cs="Arial"/>
                <w:color w:val="000000"/>
                <w:sz w:val="17"/>
                <w:szCs w:val="17"/>
              </w:rPr>
              <w:br/>
            </w:r>
            <w:r>
              <w:rPr>
                <w:rFonts w:ascii="Arial" w:hAnsi="Arial" w:cs="Arial"/>
                <w:color w:val="000000"/>
                <w:sz w:val="17"/>
                <w:szCs w:val="17"/>
              </w:rPr>
              <w:br/>
              <w:t>The</w:t>
            </w:r>
            <w:r>
              <w:rPr>
                <w:rStyle w:val="apple-converted-space"/>
                <w:rFonts w:ascii="Arial" w:hAnsi="Arial" w:cs="Arial"/>
                <w:color w:val="000000"/>
                <w:sz w:val="17"/>
                <w:szCs w:val="17"/>
              </w:rPr>
              <w:t> </w:t>
            </w:r>
            <w:proofErr w:type="gramStart"/>
            <w:r>
              <w:rPr>
                <w:rFonts w:ascii="Arial" w:hAnsi="Arial" w:cs="Arial"/>
                <w:b/>
                <w:bCs/>
                <w:color w:val="000000"/>
                <w:sz w:val="17"/>
                <w:szCs w:val="17"/>
              </w:rPr>
              <w:t>Runtime.exec(</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method may not work well for windowing processes, daemon processes, Win16/DOS processes on Microsoft Windows, or shell scripts.</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class</w:t>
            </w:r>
            <w:r>
              <w:rPr>
                <w:rStyle w:val="apple-converted-space"/>
                <w:rFonts w:ascii="Arial" w:hAnsi="Arial" w:cs="Arial"/>
                <w:color w:val="000000"/>
                <w:sz w:val="17"/>
                <w:szCs w:val="17"/>
              </w:rPr>
              <w:t> </w:t>
            </w:r>
            <w:r>
              <w:rPr>
                <w:rFonts w:ascii="Arial" w:hAnsi="Arial" w:cs="Arial"/>
                <w:b/>
                <w:bCs/>
                <w:color w:val="000000"/>
                <w:sz w:val="17"/>
                <w:szCs w:val="17"/>
              </w:rPr>
              <w:t>Runtime</w:t>
            </w:r>
            <w:r>
              <w:rPr>
                <w:rStyle w:val="apple-converted-space"/>
                <w:rFonts w:ascii="Arial" w:hAnsi="Arial" w:cs="Arial"/>
                <w:color w:val="000000"/>
                <w:sz w:val="17"/>
                <w:szCs w:val="17"/>
              </w:rPr>
              <w:t> </w:t>
            </w:r>
            <w:r>
              <w:rPr>
                <w:rFonts w:ascii="Arial" w:hAnsi="Arial" w:cs="Arial"/>
                <w:color w:val="000000"/>
                <w:sz w:val="17"/>
                <w:szCs w:val="17"/>
              </w:rPr>
              <w:t>contained in java.lang package and extends the</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b/>
                <w:bCs/>
                <w:color w:val="000000"/>
                <w:sz w:val="17"/>
                <w:szCs w:val="17"/>
              </w:rPr>
              <w:t> </w:t>
            </w:r>
            <w:r>
              <w:rPr>
                <w:rFonts w:ascii="Arial" w:hAnsi="Arial" w:cs="Arial"/>
                <w:color w:val="000000"/>
                <w:sz w:val="17"/>
                <w:szCs w:val="17"/>
              </w:rPr>
              <w:t xml:space="preserve">class. Every Java application has a single instance of class Runtime. The current runtime can be obtained by using </w:t>
            </w:r>
            <w:proofErr w:type="gramStart"/>
            <w:r>
              <w:rPr>
                <w:rFonts w:ascii="Arial" w:hAnsi="Arial" w:cs="Arial"/>
                <w:color w:val="000000"/>
                <w:sz w:val="17"/>
                <w:szCs w:val="17"/>
              </w:rPr>
              <w:t>the</w:t>
            </w:r>
            <w:r>
              <w:rPr>
                <w:rFonts w:ascii="Arial" w:hAnsi="Arial" w:cs="Arial"/>
                <w:b/>
                <w:bCs/>
                <w:color w:val="000000"/>
                <w:sz w:val="17"/>
                <w:szCs w:val="17"/>
              </w:rPr>
              <w:t>getRuntime(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Any application cannot create its own instance of runtime class. </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method used</w:t>
            </w:r>
            <w:proofErr w:type="gramStart"/>
            <w:r>
              <w:rPr>
                <w:rFonts w:ascii="Arial" w:hAnsi="Arial" w:cs="Arial"/>
                <w:color w:val="000000"/>
                <w:sz w:val="17"/>
                <w:szCs w:val="17"/>
              </w:rPr>
              <w:t>:</w:t>
            </w:r>
            <w:proofErr w:type="gramEnd"/>
            <w:r>
              <w:rPr>
                <w:rFonts w:ascii="Arial" w:hAnsi="Arial" w:cs="Arial"/>
                <w:b/>
                <w:bCs/>
                <w:color w:val="000000"/>
                <w:sz w:val="17"/>
                <w:szCs w:val="17"/>
              </w:rPr>
              <w:br/>
            </w:r>
            <w:r>
              <w:rPr>
                <w:rFonts w:ascii="Arial" w:hAnsi="Arial" w:cs="Arial"/>
                <w:b/>
                <w:bCs/>
                <w:color w:val="000000"/>
                <w:sz w:val="17"/>
                <w:szCs w:val="17"/>
              </w:rPr>
              <w:lastRenderedPageBreak/>
              <w:t>exec(String command):</w:t>
            </w:r>
            <w:r>
              <w:rPr>
                <w:rStyle w:val="apple-converted-space"/>
                <w:rFonts w:ascii="Arial" w:hAnsi="Arial" w:cs="Arial"/>
                <w:b/>
                <w:bCs/>
                <w:color w:val="000000"/>
                <w:sz w:val="17"/>
                <w:szCs w:val="17"/>
              </w:rPr>
              <w:t> </w:t>
            </w:r>
            <w:r>
              <w:rPr>
                <w:rFonts w:ascii="Arial" w:hAnsi="Arial" w:cs="Arial"/>
                <w:color w:val="000000"/>
                <w:sz w:val="17"/>
                <w:szCs w:val="17"/>
              </w:rPr>
              <w:t>This method is used to execute the command. Here command is a specified system command. It can also be used to execute any .exe file.  </w:t>
            </w:r>
            <w:r>
              <w:rPr>
                <w:rFonts w:ascii="Arial" w:hAnsi="Arial" w:cs="Arial"/>
                <w:color w:val="000000"/>
                <w:sz w:val="17"/>
                <w:szCs w:val="17"/>
              </w:rPr>
              <w:br/>
            </w:r>
            <w:r>
              <w:rPr>
                <w:rFonts w:ascii="Arial" w:hAnsi="Arial" w:cs="Arial"/>
                <w:color w:val="000000"/>
                <w:sz w:val="17"/>
                <w:szCs w:val="17"/>
              </w:rPr>
              <w:br/>
              <w:t> </w:t>
            </w: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5011"/>
            </w:tblGrid>
            <w:tr w:rsidR="00F00C3C" w:rsidTr="00F00C3C">
              <w:trPr>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import </w:t>
                  </w:r>
                  <w:r>
                    <w:rPr>
                      <w:rStyle w:val="HTMLCode"/>
                      <w:rFonts w:eastAsiaTheme="minorHAnsi"/>
                      <w:color w:val="000000"/>
                    </w:rPr>
                    <w:t>java.io.IOException; </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RuntimeExec{</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try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Process process = Runtime.getRuntime()</w:t>
                  </w:r>
                  <w:r>
                    <w:rPr>
                      <w:rFonts w:ascii="Courier New" w:hAnsi="Courier New" w:cs="Courier New"/>
                      <w:color w:val="000000"/>
                      <w:sz w:val="20"/>
                      <w:szCs w:val="20"/>
                    </w:rPr>
                    <w:br/>
                  </w:r>
                  <w:r>
                    <w:rPr>
                      <w:rStyle w:val="HTMLCode"/>
                      <w:rFonts w:eastAsiaTheme="minorHAnsi"/>
                      <w:color w:val="000000"/>
                    </w:rPr>
                    <w:t>.exec(</w:t>
                  </w:r>
                  <w:r>
                    <w:rPr>
                      <w:rStyle w:val="HTMLCode"/>
                      <w:rFonts w:eastAsiaTheme="minorHAnsi"/>
                      <w:color w:val="2A00FF"/>
                    </w:rPr>
                    <w:t>"notepad.exe"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Style w:val="HTMLCode"/>
                      <w:rFonts w:eastAsiaTheme="minorHAnsi"/>
                      <w:b/>
                      <w:bCs/>
                      <w:color w:val="7F0055"/>
                    </w:rPr>
                    <w:t>catch </w:t>
                  </w:r>
                  <w:r>
                    <w:rPr>
                      <w:rStyle w:val="HTMLCode"/>
                      <w:rFonts w:eastAsiaTheme="minorHAnsi"/>
                      <w:color w:val="000000"/>
                    </w:rPr>
                    <w:t>(IOException 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e.printStackTrace();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3344545" cy="2405380"/>
                  <wp:effectExtent l="19050" t="0" r="8255" b="0"/>
                  <wp:docPr id="806" name="Picture 806" descr="http://www.roseindia.net/java/beginners/exe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descr="http://www.roseindia.net/java/beginners/exeimage.bmp"/>
                          <pic:cNvPicPr>
                            <a:picLocks noChangeAspect="1" noChangeArrowheads="1"/>
                          </pic:cNvPicPr>
                        </pic:nvPicPr>
                        <pic:blipFill>
                          <a:blip r:embed="rId300"/>
                          <a:srcRect/>
                          <a:stretch>
                            <a:fillRect/>
                          </a:stretch>
                        </pic:blipFill>
                        <pic:spPr bwMode="auto">
                          <a:xfrm>
                            <a:off x="0" y="0"/>
                            <a:ext cx="3344545" cy="2405380"/>
                          </a:xfrm>
                          <a:prstGeom prst="rect">
                            <a:avLst/>
                          </a:prstGeom>
                          <a:noFill/>
                          <a:ln w="9525">
                            <a:noFill/>
                            <a:miter lim="800000"/>
                            <a:headEnd/>
                            <a:tailEnd/>
                          </a:ln>
                        </pic:spPr>
                      </pic:pic>
                    </a:graphicData>
                  </a:graphic>
                </wp:inline>
              </w:drawing>
            </w:r>
          </w:p>
          <w:p w:rsidR="00F00C3C" w:rsidRDefault="00F00C3C" w:rsidP="00F00C3C">
            <w:pPr>
              <w:pStyle w:val="Heading1"/>
              <w:shd w:val="clear" w:color="auto" w:fill="FFFFFF"/>
              <w:spacing w:line="311" w:lineRule="atLeast"/>
              <w:rPr>
                <w:rFonts w:ascii="Arial" w:hAnsi="Arial" w:cs="Arial"/>
                <w:color w:val="000000"/>
              </w:rPr>
            </w:pPr>
            <w:r>
              <w:rPr>
                <w:rFonts w:ascii="Arial" w:hAnsi="Arial" w:cs="Arial"/>
                <w:color w:val="000000"/>
              </w:rPr>
              <w:t>Find Day of Month</w:t>
            </w:r>
          </w:p>
          <w:p w:rsidR="00F00C3C" w:rsidRDefault="00F00C3C" w:rsidP="00F00C3C">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11" name="Picture 811" descr="http://www.roseindia.net/images/previous.gif">
                    <a:hlinkClick xmlns:a="http://schemas.openxmlformats.org/drawingml/2006/main" r:id="rId2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http://www.roseindia.net/images/previous.gif">
                            <a:hlinkClick r:id="rId29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12" name="Picture 81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13" name="Picture 813" descr="http://www.roseindia.net/images/next.gif">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http://www.roseindia.net/images/next.gif">
                            <a:hlinkClick r:id="rId30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explores how to find the day of a month and the day of a week</w:t>
            </w:r>
            <w:proofErr w:type="gramStart"/>
            <w:r>
              <w:rPr>
                <w:rFonts w:ascii="Arial" w:hAnsi="Arial" w:cs="Arial"/>
                <w:color w:val="000000"/>
                <w:sz w:val="17"/>
                <w:szCs w:val="17"/>
              </w:rPr>
              <w:t>  This</w:t>
            </w:r>
            <w:proofErr w:type="gramEnd"/>
            <w:r>
              <w:rPr>
                <w:rFonts w:ascii="Arial" w:hAnsi="Arial" w:cs="Arial"/>
                <w:color w:val="000000"/>
                <w:sz w:val="17"/>
                <w:szCs w:val="17"/>
              </w:rPr>
              <w:t xml:space="preserve"> example sets the year as 2007 and the day as 181. The example</w:t>
            </w:r>
            <w:proofErr w:type="gramStart"/>
            <w:r>
              <w:rPr>
                <w:rFonts w:ascii="Arial" w:hAnsi="Arial" w:cs="Arial"/>
                <w:color w:val="000000"/>
                <w:sz w:val="17"/>
                <w:szCs w:val="17"/>
              </w:rPr>
              <w:t>  finds</w:t>
            </w:r>
            <w:proofErr w:type="gramEnd"/>
            <w:r>
              <w:rPr>
                <w:rFonts w:ascii="Arial" w:hAnsi="Arial" w:cs="Arial"/>
                <w:color w:val="000000"/>
                <w:sz w:val="17"/>
                <w:szCs w:val="17"/>
              </w:rPr>
              <w:t xml:space="preserve"> the day of a month and the day of a week by using</w:t>
            </w:r>
            <w:r>
              <w:rPr>
                <w:rFonts w:ascii="Arial" w:hAnsi="Arial" w:cs="Arial"/>
                <w:b/>
                <w:bCs/>
                <w:color w:val="000000"/>
                <w:sz w:val="17"/>
                <w:szCs w:val="17"/>
              </w:rPr>
              <w:t>get(field_name)</w:t>
            </w:r>
            <w:r>
              <w:rPr>
                <w:rStyle w:val="apple-converted-space"/>
                <w:rFonts w:ascii="Arial" w:hAnsi="Arial" w:cs="Arial"/>
                <w:color w:val="000000"/>
                <w:sz w:val="17"/>
                <w:szCs w:val="17"/>
              </w:rPr>
              <w:t> </w:t>
            </w:r>
            <w:r>
              <w:rPr>
                <w:rFonts w:ascii="Arial" w:hAnsi="Arial" w:cs="Arial"/>
                <w:color w:val="000000"/>
                <w:sz w:val="17"/>
                <w:szCs w:val="17"/>
              </w:rPr>
              <w:t>method.</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The</w:t>
            </w:r>
            <w:r>
              <w:rPr>
                <w:rStyle w:val="apple-converted-space"/>
                <w:rFonts w:ascii="Arial" w:hAnsi="Arial" w:cs="Arial"/>
                <w:color w:val="000000"/>
                <w:sz w:val="17"/>
                <w:szCs w:val="17"/>
              </w:rPr>
              <w:t> </w:t>
            </w:r>
            <w:r>
              <w:rPr>
                <w:rFonts w:ascii="Arial" w:hAnsi="Arial" w:cs="Arial"/>
                <w:b/>
                <w:bCs/>
                <w:color w:val="000000"/>
                <w:sz w:val="17"/>
                <w:szCs w:val="17"/>
              </w:rPr>
              <w:t>Calendar</w:t>
            </w:r>
            <w:r>
              <w:rPr>
                <w:rStyle w:val="apple-converted-space"/>
                <w:rFonts w:ascii="Arial" w:hAnsi="Arial" w:cs="Arial"/>
                <w:color w:val="000000"/>
                <w:sz w:val="17"/>
                <w:szCs w:val="17"/>
              </w:rPr>
              <w:t> </w:t>
            </w:r>
            <w:r>
              <w:rPr>
                <w:rFonts w:ascii="Arial" w:hAnsi="Arial" w:cs="Arial"/>
                <w:color w:val="000000"/>
                <w:sz w:val="17"/>
                <w:szCs w:val="17"/>
              </w:rPr>
              <w:t>class extends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color w:val="000000"/>
                <w:sz w:val="17"/>
                <w:szCs w:val="17"/>
              </w:rPr>
              <w:t> </w:t>
            </w:r>
            <w:r>
              <w:rPr>
                <w:rFonts w:ascii="Arial" w:hAnsi="Arial" w:cs="Arial"/>
                <w:color w:val="000000"/>
                <w:sz w:val="17"/>
                <w:szCs w:val="17"/>
              </w:rPr>
              <w:t>class. It is an abstract base class and converts a</w:t>
            </w:r>
            <w:r>
              <w:rPr>
                <w:rStyle w:val="apple-converted-space"/>
                <w:rFonts w:ascii="Arial" w:hAnsi="Arial" w:cs="Arial"/>
                <w:color w:val="000000"/>
                <w:sz w:val="17"/>
                <w:szCs w:val="17"/>
              </w:rPr>
              <w:t> </w:t>
            </w:r>
            <w:r>
              <w:rPr>
                <w:rFonts w:ascii="Arial" w:hAnsi="Arial" w:cs="Arial"/>
                <w:b/>
                <w:bCs/>
                <w:color w:val="000000"/>
                <w:sz w:val="17"/>
                <w:szCs w:val="17"/>
              </w:rPr>
              <w:t>Date</w:t>
            </w:r>
            <w:r>
              <w:rPr>
                <w:rStyle w:val="apple-converted-space"/>
                <w:rFonts w:ascii="Arial" w:hAnsi="Arial" w:cs="Arial"/>
                <w:color w:val="000000"/>
                <w:sz w:val="17"/>
                <w:szCs w:val="17"/>
              </w:rPr>
              <w:t> </w:t>
            </w:r>
            <w:r>
              <w:rPr>
                <w:rFonts w:ascii="Arial" w:hAnsi="Arial" w:cs="Arial"/>
                <w:color w:val="000000"/>
                <w:sz w:val="17"/>
                <w:szCs w:val="17"/>
              </w:rPr>
              <w:t>object into a set of integer fields.</w:t>
            </w:r>
            <w:r>
              <w:rPr>
                <w:rStyle w:val="apple-converted-space"/>
                <w:rFonts w:ascii="Arial" w:hAnsi="Arial" w:cs="Arial"/>
                <w:color w:val="000000"/>
                <w:sz w:val="17"/>
                <w:szCs w:val="17"/>
              </w:rPr>
              <w:t> </w:t>
            </w:r>
            <w:r>
              <w:rPr>
                <w:rFonts w:ascii="Arial" w:hAnsi="Arial" w:cs="Arial"/>
                <w:b/>
                <w:bCs/>
                <w:color w:val="000000"/>
                <w:sz w:val="17"/>
                <w:szCs w:val="17"/>
              </w:rPr>
              <w:t>Calendar</w:t>
            </w:r>
            <w:r>
              <w:rPr>
                <w:rStyle w:val="apple-converted-space"/>
                <w:rFonts w:ascii="Arial" w:hAnsi="Arial" w:cs="Arial"/>
                <w:color w:val="000000"/>
                <w:sz w:val="17"/>
                <w:szCs w:val="17"/>
              </w:rPr>
              <w:t> </w:t>
            </w:r>
            <w:r>
              <w:rPr>
                <w:rFonts w:ascii="Arial" w:hAnsi="Arial" w:cs="Arial"/>
                <w:color w:val="000000"/>
                <w:sz w:val="17"/>
                <w:szCs w:val="17"/>
              </w:rPr>
              <w:t>class provides a</w:t>
            </w:r>
            <w:r>
              <w:rPr>
                <w:rStyle w:val="apple-converted-space"/>
                <w:rFonts w:ascii="Arial" w:hAnsi="Arial" w:cs="Arial"/>
                <w:color w:val="000000"/>
                <w:sz w:val="17"/>
                <w:szCs w:val="17"/>
              </w:rPr>
              <w:t> </w:t>
            </w:r>
            <w:proofErr w:type="gramStart"/>
            <w:r>
              <w:rPr>
                <w:rFonts w:ascii="Arial" w:hAnsi="Arial" w:cs="Arial"/>
                <w:b/>
                <w:bCs/>
                <w:color w:val="000000"/>
                <w:sz w:val="17"/>
                <w:szCs w:val="17"/>
              </w:rPr>
              <w:t>getInstance(</w:t>
            </w:r>
            <w:proofErr w:type="gramEnd"/>
            <w:r>
              <w:rPr>
                <w:rFonts w:ascii="Arial" w:hAnsi="Arial" w:cs="Arial"/>
                <w:b/>
                <w:bCs/>
                <w:color w:val="000000"/>
                <w:sz w:val="17"/>
                <w:szCs w:val="17"/>
              </w:rPr>
              <w:t>)</w:t>
            </w:r>
            <w:r>
              <w:rPr>
                <w:rFonts w:ascii="Arial" w:hAnsi="Arial" w:cs="Arial"/>
                <w:color w:val="000000"/>
                <w:sz w:val="17"/>
                <w:szCs w:val="17"/>
              </w:rPr>
              <w:t>  method that returns a</w:t>
            </w:r>
            <w:r>
              <w:rPr>
                <w:rStyle w:val="apple-converted-space"/>
                <w:rFonts w:ascii="Arial" w:hAnsi="Arial" w:cs="Arial"/>
                <w:color w:val="000000"/>
                <w:sz w:val="17"/>
                <w:szCs w:val="17"/>
              </w:rPr>
              <w:t> </w:t>
            </w:r>
            <w:r>
              <w:rPr>
                <w:rFonts w:ascii="Arial" w:hAnsi="Arial" w:cs="Arial"/>
                <w:b/>
                <w:bCs/>
                <w:color w:val="000000"/>
                <w:sz w:val="17"/>
                <w:szCs w:val="17"/>
              </w:rPr>
              <w:t>Calendar</w:t>
            </w:r>
            <w:r>
              <w:rPr>
                <w:rFonts w:ascii="Arial" w:hAnsi="Arial" w:cs="Arial"/>
                <w:color w:val="000000"/>
                <w:sz w:val="17"/>
                <w:szCs w:val="17"/>
              </w:rPr>
              <w:t>object whose time fields are initialized with the current date and time.</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methods used</w:t>
            </w:r>
            <w:proofErr w:type="gramStart"/>
            <w:r>
              <w:rPr>
                <w:rFonts w:ascii="Arial" w:hAnsi="Arial" w:cs="Arial"/>
                <w:color w:val="000000"/>
                <w:sz w:val="17"/>
                <w:szCs w:val="17"/>
              </w:rPr>
              <w:t>:</w:t>
            </w:r>
            <w:proofErr w:type="gramEnd"/>
            <w:r>
              <w:rPr>
                <w:rFonts w:ascii="Arial" w:hAnsi="Arial" w:cs="Arial"/>
                <w:b/>
                <w:bCs/>
                <w:color w:val="000000"/>
                <w:sz w:val="17"/>
                <w:szCs w:val="17"/>
              </w:rPr>
              <w:br/>
              <w:t>getTime():</w:t>
            </w:r>
            <w:r>
              <w:rPr>
                <w:rStyle w:val="apple-converted-space"/>
                <w:rFonts w:ascii="Arial" w:hAnsi="Arial" w:cs="Arial"/>
                <w:b/>
                <w:bCs/>
                <w:color w:val="000000"/>
                <w:sz w:val="17"/>
                <w:szCs w:val="17"/>
              </w:rPr>
              <w:t> </w:t>
            </w:r>
            <w:r>
              <w:rPr>
                <w:rFonts w:ascii="Arial" w:hAnsi="Arial" w:cs="Arial"/>
                <w:color w:val="000000"/>
                <w:sz w:val="17"/>
                <w:szCs w:val="17"/>
              </w:rPr>
              <w:t>This method is used to get current time from calendar.</w:t>
            </w:r>
            <w:r>
              <w:rPr>
                <w:rFonts w:ascii="Arial" w:hAnsi="Arial" w:cs="Arial"/>
                <w:b/>
                <w:bCs/>
                <w:color w:val="000000"/>
                <w:sz w:val="17"/>
                <w:szCs w:val="17"/>
              </w:rPr>
              <w:br/>
            </w:r>
            <w:proofErr w:type="gramStart"/>
            <w:r>
              <w:rPr>
                <w:rFonts w:ascii="Arial" w:hAnsi="Arial" w:cs="Arial"/>
                <w:b/>
                <w:bCs/>
                <w:color w:val="000000"/>
                <w:sz w:val="17"/>
                <w:szCs w:val="17"/>
              </w:rPr>
              <w:t>getInstance(</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This method gets a calendar using the default time zone , locale and current time.</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fields used</w:t>
            </w:r>
            <w:proofErr w:type="gramStart"/>
            <w:r>
              <w:rPr>
                <w:rFonts w:ascii="Arial" w:hAnsi="Arial" w:cs="Arial"/>
                <w:color w:val="000000"/>
                <w:sz w:val="17"/>
                <w:szCs w:val="17"/>
              </w:rPr>
              <w:t>:</w:t>
            </w:r>
            <w:proofErr w:type="gramEnd"/>
            <w:r>
              <w:rPr>
                <w:rFonts w:ascii="Arial" w:hAnsi="Arial" w:cs="Arial"/>
                <w:b/>
                <w:bCs/>
                <w:color w:val="000000"/>
                <w:sz w:val="17"/>
                <w:szCs w:val="17"/>
              </w:rPr>
              <w:br/>
              <w:t>WEEK_OF_MONTH:</w:t>
            </w:r>
            <w:r>
              <w:rPr>
                <w:rStyle w:val="apple-converted-space"/>
                <w:rFonts w:ascii="Arial" w:hAnsi="Arial" w:cs="Arial"/>
                <w:color w:val="000000"/>
                <w:sz w:val="17"/>
                <w:szCs w:val="17"/>
              </w:rPr>
              <w:t> </w:t>
            </w:r>
            <w:r>
              <w:rPr>
                <w:rFonts w:ascii="Arial" w:hAnsi="Arial" w:cs="Arial"/>
                <w:color w:val="000000"/>
                <w:sz w:val="17"/>
                <w:szCs w:val="17"/>
              </w:rPr>
              <w:t>This field is used to get and set the week indicating the week number within the current month.</w:t>
            </w:r>
            <w:r>
              <w:rPr>
                <w:rFonts w:ascii="Arial" w:hAnsi="Arial" w:cs="Arial"/>
                <w:b/>
                <w:bCs/>
                <w:color w:val="000000"/>
                <w:sz w:val="17"/>
                <w:szCs w:val="17"/>
              </w:rPr>
              <w:br/>
              <w:t>DAY_OF_WEEK:</w:t>
            </w:r>
            <w:r>
              <w:rPr>
                <w:rStyle w:val="apple-converted-space"/>
                <w:rFonts w:ascii="Arial" w:hAnsi="Arial" w:cs="Arial"/>
                <w:b/>
                <w:bCs/>
                <w:color w:val="000000"/>
                <w:sz w:val="17"/>
                <w:szCs w:val="17"/>
              </w:rPr>
              <w:t> </w:t>
            </w:r>
            <w:r>
              <w:rPr>
                <w:rFonts w:ascii="Arial" w:hAnsi="Arial" w:cs="Arial"/>
                <w:color w:val="000000"/>
                <w:sz w:val="17"/>
                <w:szCs w:val="17"/>
              </w:rPr>
              <w:t>This field gets and set the day indicating the day of the week. This field takes values SUNDAY, MONDAY, TUESDAY, WEDNESDAY, THURSDAY, FRIDAY, and SATURDAY.</w:t>
            </w:r>
          </w:p>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932"/>
            </w:tblGrid>
            <w:tr w:rsidR="00F00C3C" w:rsidTr="00F00C3C">
              <w:trPr>
                <w:tblCellSpacing w:w="0" w:type="dxa"/>
              </w:trPr>
              <w:tc>
                <w:tcPr>
                  <w:tcW w:w="0" w:type="auto"/>
                  <w:shd w:val="clear" w:color="auto" w:fill="FFFFCC"/>
                  <w:noWrap/>
                  <w:hideMark/>
                </w:tcPr>
                <w:p w:rsidR="00F00C3C" w:rsidRDefault="00F00C3C">
                  <w:pPr>
                    <w:rPr>
                      <w:sz w:val="24"/>
                      <w:szCs w:val="24"/>
                    </w:rPr>
                  </w:pPr>
                  <w:r>
                    <w:rPr>
                      <w:rStyle w:val="HTMLCode"/>
                      <w:rFonts w:eastAsiaTheme="minorHAnsi"/>
                      <w:b/>
                      <w:bCs/>
                      <w:color w:val="7F0055"/>
                    </w:rPr>
                    <w:t>import </w:t>
                  </w:r>
                  <w:r>
                    <w:rPr>
                      <w:rStyle w:val="HTMLCode"/>
                      <w:rFonts w:eastAsiaTheme="minorHAnsi"/>
                      <w:color w:val="000000"/>
                    </w:rPr>
                    <w:t>java.util.Calendar;</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DayYearToDayMonth </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Calendar calendar = Calendar.getInstance();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calendar.set(Calendar.YEAR, </w:t>
                  </w:r>
                  <w:r>
                    <w:rPr>
                      <w:rStyle w:val="HTMLCode"/>
                      <w:rFonts w:eastAsiaTheme="minorHAnsi"/>
                      <w:color w:val="990000"/>
                    </w:rPr>
                    <w:t>2007</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calendar.set(Calendar.DAY_OF_YEAR, </w:t>
                  </w:r>
                  <w:r>
                    <w:rPr>
                      <w:rStyle w:val="HTMLCode"/>
                      <w:rFonts w:eastAsiaTheme="minorHAnsi"/>
                      <w:color w:val="990000"/>
                    </w:rPr>
                    <w:t>181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"\nThe date of Calendar is: "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 calendar.getTime());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dayOfMonth = calendar.get(Calendar.DAY_OF_MONTH);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day of month: "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 dayOfMonth);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dayOfWeek = calendar.get(Calendar.DAY_OF_WEEK);</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"The day of week: "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dayOfWeek);</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F00C3C" w:rsidRDefault="00F00C3C" w:rsidP="00F00C3C">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tbl>
            <w:tblPr>
              <w:tblW w:w="1400" w:type="pct"/>
              <w:tblCellSpacing w:w="0" w:type="dxa"/>
              <w:shd w:val="clear" w:color="auto" w:fill="000000"/>
              <w:tblCellMar>
                <w:left w:w="0" w:type="dxa"/>
                <w:right w:w="0" w:type="dxa"/>
              </w:tblCellMar>
              <w:tblLook w:val="04A0"/>
            </w:tblPr>
            <w:tblGrid>
              <w:gridCol w:w="2881"/>
            </w:tblGrid>
            <w:tr w:rsidR="00F00C3C" w:rsidTr="00F00C3C">
              <w:trPr>
                <w:tblCellSpacing w:w="0" w:type="dxa"/>
              </w:trPr>
              <w:tc>
                <w:tcPr>
                  <w:tcW w:w="5000" w:type="pct"/>
                  <w:shd w:val="clear" w:color="auto" w:fill="000000"/>
                  <w:vAlign w:val="center"/>
                  <w:hideMark/>
                </w:tcPr>
                <w:p w:rsidR="00F00C3C" w:rsidRDefault="00F00C3C">
                  <w:pPr>
                    <w:pStyle w:val="HTMLPreformatted"/>
                    <w:spacing w:line="311" w:lineRule="atLeast"/>
                    <w:rPr>
                      <w:color w:val="000000"/>
                    </w:rPr>
                  </w:pPr>
                  <w:r>
                    <w:rPr>
                      <w:color w:val="FFFFFF"/>
                    </w:rPr>
                    <w:t>C:\rajesh\kodejava&gt;javac DayYearToDayMonth.java</w:t>
                  </w:r>
                </w:p>
                <w:p w:rsidR="00F00C3C" w:rsidRDefault="00F00C3C">
                  <w:pPr>
                    <w:pStyle w:val="HTMLPreformatted"/>
                    <w:spacing w:line="311" w:lineRule="atLeast"/>
                    <w:rPr>
                      <w:color w:val="000000"/>
                    </w:rPr>
                  </w:pPr>
                  <w:r>
                    <w:rPr>
                      <w:color w:val="FFFFFF"/>
                    </w:rPr>
                    <w:t>C:\rajesh\kodejava&gt;java DayYearToDayMonth</w:t>
                  </w:r>
                </w:p>
                <w:p w:rsidR="00F00C3C" w:rsidRDefault="00F00C3C">
                  <w:pPr>
                    <w:pStyle w:val="HTMLPreformatted"/>
                    <w:spacing w:line="311" w:lineRule="atLeast"/>
                    <w:rPr>
                      <w:color w:val="FFFFFF"/>
                    </w:rPr>
                  </w:pPr>
                  <w:r>
                    <w:rPr>
                      <w:color w:val="FFFFFF"/>
                    </w:rPr>
                    <w:t xml:space="preserve">The date of Calendar is: Sat Jun 30 17:03:01 </w:t>
                  </w:r>
                  <w:r>
                    <w:rPr>
                      <w:color w:val="FFFFFF"/>
                    </w:rPr>
                    <w:lastRenderedPageBreak/>
                    <w:t>GMT+05:30 2007</w:t>
                  </w:r>
                </w:p>
                <w:p w:rsidR="00F00C3C" w:rsidRDefault="00F00C3C">
                  <w:pPr>
                    <w:pStyle w:val="HTMLPreformatted"/>
                    <w:spacing w:line="311" w:lineRule="atLeast"/>
                    <w:rPr>
                      <w:color w:val="FFFFFF"/>
                    </w:rPr>
                  </w:pPr>
                  <w:r>
                    <w:rPr>
                      <w:color w:val="FFFFFF"/>
                    </w:rPr>
                    <w:t>The day of month: 30</w:t>
                  </w:r>
                </w:p>
                <w:p w:rsidR="00F00C3C" w:rsidRDefault="00F00C3C">
                  <w:pPr>
                    <w:pStyle w:val="HTMLPreformatted"/>
                    <w:spacing w:line="311" w:lineRule="atLeast"/>
                    <w:rPr>
                      <w:color w:val="000000"/>
                    </w:rPr>
                  </w:pPr>
                  <w:r>
                    <w:rPr>
                      <w:color w:val="FFFFFF"/>
                    </w:rPr>
                    <w:t>The day of week: 7</w:t>
                  </w:r>
                </w:p>
              </w:tc>
            </w:tr>
          </w:tbl>
          <w:p w:rsidR="00D932CE" w:rsidRDefault="00D932CE" w:rsidP="00D932CE">
            <w:pPr>
              <w:pStyle w:val="Heading1"/>
              <w:shd w:val="clear" w:color="auto" w:fill="FFFFFF"/>
              <w:spacing w:line="311" w:lineRule="atLeast"/>
              <w:rPr>
                <w:rFonts w:ascii="Arial" w:hAnsi="Arial" w:cs="Arial"/>
                <w:color w:val="000000"/>
              </w:rPr>
            </w:pPr>
            <w:r>
              <w:rPr>
                <w:rFonts w:ascii="Arial" w:hAnsi="Arial" w:cs="Arial"/>
                <w:color w:val="000000"/>
              </w:rPr>
              <w:lastRenderedPageBreak/>
              <w:t>Find the Day of the Week</w:t>
            </w:r>
          </w:p>
          <w:p w:rsidR="00D932CE" w:rsidRDefault="00D932CE" w:rsidP="00D932CE">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17" name="Picture 817" descr="http://www.roseindia.net/images/previous.gif">
                    <a:hlinkClick xmlns:a="http://schemas.openxmlformats.org/drawingml/2006/main" r:id="rId3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http://www.roseindia.net/images/previous.gif">
                            <a:hlinkClick r:id="rId30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18" name="Picture 81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19" name="Picture 819" descr="http://www.roseindia.net/images/next.gif">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descr="http://www.roseindia.net/images/next.gif">
                            <a:hlinkClick r:id="rId30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This example finds the specified date of</w:t>
            </w:r>
            <w:proofErr w:type="gramStart"/>
            <w:r>
              <w:rPr>
                <w:rFonts w:ascii="Arial" w:hAnsi="Arial" w:cs="Arial"/>
                <w:color w:val="000000"/>
                <w:sz w:val="17"/>
                <w:szCs w:val="17"/>
              </w:rPr>
              <w:t>  an</w:t>
            </w:r>
            <w:proofErr w:type="gramEnd"/>
            <w:r>
              <w:rPr>
                <w:rFonts w:ascii="Arial" w:hAnsi="Arial" w:cs="Arial"/>
                <w:color w:val="000000"/>
                <w:sz w:val="17"/>
                <w:szCs w:val="17"/>
              </w:rPr>
              <w:t xml:space="preserve"> year and a day of a week from calendar.</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w:t>
            </w:r>
            <w:r>
              <w:rPr>
                <w:rStyle w:val="apple-converted-space"/>
                <w:rFonts w:ascii="Arial" w:hAnsi="Arial" w:cs="Arial"/>
                <w:color w:val="000000"/>
                <w:sz w:val="17"/>
                <w:szCs w:val="17"/>
              </w:rPr>
              <w:t> </w:t>
            </w:r>
            <w:r>
              <w:rPr>
                <w:rFonts w:ascii="Arial" w:hAnsi="Arial" w:cs="Arial"/>
                <w:b/>
                <w:bCs/>
                <w:color w:val="000000"/>
                <w:sz w:val="17"/>
                <w:szCs w:val="17"/>
              </w:rPr>
              <w:t>Calendar</w:t>
            </w:r>
            <w:r>
              <w:rPr>
                <w:rStyle w:val="apple-converted-space"/>
                <w:rFonts w:ascii="Arial" w:hAnsi="Arial" w:cs="Arial"/>
                <w:color w:val="000000"/>
                <w:sz w:val="17"/>
                <w:szCs w:val="17"/>
              </w:rPr>
              <w:t> </w:t>
            </w:r>
            <w:r>
              <w:rPr>
                <w:rFonts w:ascii="Arial" w:hAnsi="Arial" w:cs="Arial"/>
                <w:color w:val="000000"/>
                <w:sz w:val="17"/>
                <w:szCs w:val="17"/>
              </w:rPr>
              <w:t>class is an abstract base class that extends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color w:val="000000"/>
                <w:sz w:val="17"/>
                <w:szCs w:val="17"/>
              </w:rPr>
              <w:t> </w:t>
            </w:r>
            <w:r>
              <w:rPr>
                <w:rFonts w:ascii="Arial" w:hAnsi="Arial" w:cs="Arial"/>
                <w:color w:val="000000"/>
                <w:sz w:val="17"/>
                <w:szCs w:val="17"/>
              </w:rPr>
              <w:t>class and converts a</w:t>
            </w:r>
            <w:r>
              <w:rPr>
                <w:rStyle w:val="apple-converted-space"/>
                <w:rFonts w:ascii="Arial" w:hAnsi="Arial" w:cs="Arial"/>
                <w:color w:val="000000"/>
                <w:sz w:val="17"/>
                <w:szCs w:val="17"/>
              </w:rPr>
              <w:t> </w:t>
            </w:r>
            <w:r>
              <w:rPr>
                <w:rFonts w:ascii="Arial" w:hAnsi="Arial" w:cs="Arial"/>
                <w:b/>
                <w:bCs/>
                <w:color w:val="000000"/>
                <w:sz w:val="17"/>
                <w:szCs w:val="17"/>
              </w:rPr>
              <w:t>Date</w:t>
            </w:r>
            <w:r>
              <w:rPr>
                <w:rStyle w:val="apple-converted-space"/>
                <w:rFonts w:ascii="Arial" w:hAnsi="Arial" w:cs="Arial"/>
                <w:color w:val="000000"/>
                <w:sz w:val="17"/>
                <w:szCs w:val="17"/>
              </w:rPr>
              <w:t> </w:t>
            </w:r>
            <w:r>
              <w:rPr>
                <w:rFonts w:ascii="Arial" w:hAnsi="Arial" w:cs="Arial"/>
                <w:color w:val="000000"/>
                <w:sz w:val="17"/>
                <w:szCs w:val="17"/>
              </w:rPr>
              <w:t>object into a set of integer fields.</w:t>
            </w:r>
            <w:r>
              <w:rPr>
                <w:rStyle w:val="apple-converted-space"/>
                <w:rFonts w:ascii="Arial" w:hAnsi="Arial" w:cs="Arial"/>
                <w:color w:val="000000"/>
                <w:sz w:val="17"/>
                <w:szCs w:val="17"/>
              </w:rPr>
              <w:t> </w:t>
            </w:r>
            <w:r>
              <w:rPr>
                <w:rFonts w:ascii="Arial" w:hAnsi="Arial" w:cs="Arial"/>
                <w:b/>
                <w:bCs/>
                <w:color w:val="000000"/>
                <w:sz w:val="17"/>
                <w:szCs w:val="17"/>
              </w:rPr>
              <w:t>Calendar</w:t>
            </w:r>
            <w:r>
              <w:rPr>
                <w:rStyle w:val="apple-converted-space"/>
                <w:rFonts w:ascii="Arial" w:hAnsi="Arial" w:cs="Arial"/>
                <w:color w:val="000000"/>
                <w:sz w:val="17"/>
                <w:szCs w:val="17"/>
              </w:rPr>
              <w:t> </w:t>
            </w:r>
            <w:r>
              <w:rPr>
                <w:rFonts w:ascii="Arial" w:hAnsi="Arial" w:cs="Arial"/>
                <w:color w:val="000000"/>
                <w:sz w:val="17"/>
                <w:szCs w:val="17"/>
              </w:rPr>
              <w:t>class provides a</w:t>
            </w:r>
            <w:r>
              <w:rPr>
                <w:rStyle w:val="apple-converted-space"/>
                <w:rFonts w:ascii="Arial" w:hAnsi="Arial" w:cs="Arial"/>
                <w:color w:val="000000"/>
                <w:sz w:val="17"/>
                <w:szCs w:val="17"/>
              </w:rPr>
              <w:t> </w:t>
            </w:r>
            <w:proofErr w:type="gramStart"/>
            <w:r>
              <w:rPr>
                <w:rFonts w:ascii="Arial" w:hAnsi="Arial" w:cs="Arial"/>
                <w:b/>
                <w:bCs/>
                <w:color w:val="000000"/>
                <w:sz w:val="17"/>
                <w:szCs w:val="17"/>
              </w:rPr>
              <w:t>getInstance(</w:t>
            </w:r>
            <w:proofErr w:type="gramEnd"/>
            <w:r>
              <w:rPr>
                <w:rFonts w:ascii="Arial" w:hAnsi="Arial" w:cs="Arial"/>
                <w:b/>
                <w:bCs/>
                <w:color w:val="000000"/>
                <w:sz w:val="17"/>
                <w:szCs w:val="17"/>
              </w:rPr>
              <w:t>)</w:t>
            </w:r>
            <w:r>
              <w:rPr>
                <w:rFonts w:ascii="Arial" w:hAnsi="Arial" w:cs="Arial"/>
                <w:color w:val="000000"/>
                <w:sz w:val="17"/>
                <w:szCs w:val="17"/>
              </w:rPr>
              <w:t>  method  for returning a</w:t>
            </w:r>
            <w:r>
              <w:rPr>
                <w:rStyle w:val="apple-converted-space"/>
                <w:rFonts w:ascii="Arial" w:hAnsi="Arial" w:cs="Arial"/>
                <w:color w:val="000000"/>
                <w:sz w:val="17"/>
                <w:szCs w:val="17"/>
              </w:rPr>
              <w:t> </w:t>
            </w:r>
            <w:r>
              <w:rPr>
                <w:rFonts w:ascii="Arial" w:hAnsi="Arial" w:cs="Arial"/>
                <w:b/>
                <w:bCs/>
                <w:color w:val="000000"/>
                <w:sz w:val="17"/>
                <w:szCs w:val="17"/>
              </w:rPr>
              <w:t>Calendar</w:t>
            </w:r>
            <w:r>
              <w:rPr>
                <w:rStyle w:val="apple-converted-space"/>
                <w:rFonts w:ascii="Arial" w:hAnsi="Arial" w:cs="Arial"/>
                <w:color w:val="000000"/>
                <w:sz w:val="17"/>
                <w:szCs w:val="17"/>
              </w:rPr>
              <w:t> </w:t>
            </w:r>
            <w:r>
              <w:rPr>
                <w:rFonts w:ascii="Arial" w:hAnsi="Arial" w:cs="Arial"/>
                <w:color w:val="000000"/>
                <w:sz w:val="17"/>
                <w:szCs w:val="17"/>
              </w:rPr>
              <w:t>object whose time fields have been initialized with the current date and time.</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methods used</w:t>
            </w:r>
            <w:proofErr w:type="gramStart"/>
            <w:r>
              <w:rPr>
                <w:rFonts w:ascii="Arial" w:hAnsi="Arial" w:cs="Arial"/>
                <w:b/>
                <w:bCs/>
                <w:color w:val="000000"/>
                <w:sz w:val="17"/>
                <w:szCs w:val="17"/>
              </w:rPr>
              <w:t>:</w:t>
            </w:r>
            <w:proofErr w:type="gramEnd"/>
            <w:r>
              <w:rPr>
                <w:rFonts w:ascii="Arial" w:hAnsi="Arial" w:cs="Arial"/>
                <w:color w:val="000000"/>
                <w:sz w:val="17"/>
                <w:szCs w:val="17"/>
              </w:rPr>
              <w:br/>
            </w:r>
            <w:r>
              <w:rPr>
                <w:rFonts w:ascii="Arial" w:hAnsi="Arial" w:cs="Arial"/>
                <w:b/>
                <w:bCs/>
                <w:color w:val="000000"/>
                <w:sz w:val="17"/>
                <w:szCs w:val="17"/>
              </w:rPr>
              <w:t>getTime():</w:t>
            </w:r>
            <w:r>
              <w:rPr>
                <w:rStyle w:val="apple-converted-space"/>
                <w:rFonts w:ascii="Arial" w:hAnsi="Arial" w:cs="Arial"/>
                <w:b/>
                <w:bCs/>
                <w:color w:val="000000"/>
                <w:sz w:val="17"/>
                <w:szCs w:val="17"/>
              </w:rPr>
              <w:t> </w:t>
            </w:r>
            <w:r>
              <w:rPr>
                <w:rFonts w:ascii="Arial" w:hAnsi="Arial" w:cs="Arial"/>
                <w:color w:val="000000"/>
                <w:sz w:val="17"/>
                <w:szCs w:val="17"/>
              </w:rPr>
              <w:t>This method gets the current time from the calendar.</w:t>
            </w:r>
          </w:p>
          <w:p w:rsidR="00D932CE" w:rsidRDefault="00D932CE" w:rsidP="00D932CE">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setTimeInMillis(</w:t>
            </w:r>
            <w:proofErr w:type="gramEnd"/>
            <w:r>
              <w:rPr>
                <w:rFonts w:ascii="Arial" w:hAnsi="Arial" w:cs="Arial"/>
                <w:b/>
                <w:bCs/>
                <w:color w:val="000000"/>
                <w:sz w:val="17"/>
                <w:szCs w:val="17"/>
              </w:rPr>
              <w:t>long millis):</w:t>
            </w:r>
            <w:r>
              <w:rPr>
                <w:rStyle w:val="apple-converted-space"/>
                <w:rFonts w:ascii="Arial" w:hAnsi="Arial" w:cs="Arial"/>
                <w:b/>
                <w:bCs/>
                <w:color w:val="000000"/>
                <w:sz w:val="17"/>
                <w:szCs w:val="17"/>
              </w:rPr>
              <w:t> </w:t>
            </w:r>
            <w:r>
              <w:rPr>
                <w:rFonts w:ascii="Arial" w:hAnsi="Arial" w:cs="Arial"/>
                <w:color w:val="000000"/>
                <w:sz w:val="17"/>
                <w:szCs w:val="17"/>
              </w:rPr>
              <w:t>This method sets the current time in a calendar object.</w:t>
            </w:r>
          </w:p>
          <w:p w:rsidR="00D932CE" w:rsidRDefault="00D932CE" w:rsidP="00D932CE">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getInstance(</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This method gets a calendar object containing the default time zone, locale and current time.</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fields used: </w:t>
            </w:r>
            <w:r>
              <w:rPr>
                <w:rFonts w:ascii="Arial" w:hAnsi="Arial" w:cs="Arial"/>
                <w:color w:val="000000"/>
                <w:sz w:val="17"/>
                <w:szCs w:val="17"/>
              </w:rPr>
              <w:br/>
            </w:r>
            <w:r>
              <w:rPr>
                <w:rFonts w:ascii="Arial" w:hAnsi="Arial" w:cs="Arial"/>
                <w:b/>
                <w:bCs/>
                <w:color w:val="000000"/>
                <w:sz w:val="17"/>
                <w:szCs w:val="17"/>
              </w:rPr>
              <w:t>DAY_OF_WEEK:</w:t>
            </w:r>
            <w:r>
              <w:rPr>
                <w:rStyle w:val="apple-converted-space"/>
                <w:rFonts w:ascii="Arial" w:hAnsi="Arial" w:cs="Arial"/>
                <w:b/>
                <w:bCs/>
                <w:color w:val="000000"/>
                <w:sz w:val="17"/>
                <w:szCs w:val="17"/>
              </w:rPr>
              <w:t> </w:t>
            </w:r>
            <w:r>
              <w:rPr>
                <w:rFonts w:ascii="Arial" w:hAnsi="Arial" w:cs="Arial"/>
                <w:color w:val="000000"/>
                <w:sz w:val="17"/>
                <w:szCs w:val="17"/>
              </w:rPr>
              <w:t>This field is used to</w:t>
            </w:r>
            <w:proofErr w:type="gramStart"/>
            <w:r>
              <w:rPr>
                <w:rFonts w:ascii="Arial" w:hAnsi="Arial" w:cs="Arial"/>
                <w:color w:val="000000"/>
                <w:sz w:val="17"/>
                <w:szCs w:val="17"/>
              </w:rPr>
              <w:t>  get</w:t>
            </w:r>
            <w:proofErr w:type="gramEnd"/>
            <w:r>
              <w:rPr>
                <w:rFonts w:ascii="Arial" w:hAnsi="Arial" w:cs="Arial"/>
                <w:color w:val="000000"/>
                <w:sz w:val="17"/>
                <w:szCs w:val="17"/>
              </w:rPr>
              <w:t xml:space="preserve"> and set a day indicating the day of the week. This field takes values SUNDAY, MONDAY, TUESDAY, WEDNESDAY, THURSDAY, FRIDAY, and SATURDAY.</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DAY_OF_YEAR:</w:t>
            </w:r>
            <w:r>
              <w:rPr>
                <w:rStyle w:val="apple-converted-space"/>
                <w:rFonts w:ascii="Arial" w:hAnsi="Arial" w:cs="Arial"/>
                <w:b/>
                <w:bCs/>
                <w:color w:val="000000"/>
                <w:sz w:val="17"/>
                <w:szCs w:val="17"/>
              </w:rPr>
              <w:t> </w:t>
            </w:r>
            <w:r>
              <w:rPr>
                <w:rFonts w:ascii="Arial" w:hAnsi="Arial" w:cs="Arial"/>
                <w:color w:val="000000"/>
                <w:sz w:val="17"/>
                <w:szCs w:val="17"/>
              </w:rPr>
              <w:t xml:space="preserve">This field gets and sets the day to indicate the day number within a current year. </w:t>
            </w:r>
            <w:proofErr w:type="gramStart"/>
            <w:r>
              <w:rPr>
                <w:rFonts w:ascii="Arial" w:hAnsi="Arial" w:cs="Arial"/>
                <w:color w:val="000000"/>
                <w:sz w:val="17"/>
                <w:szCs w:val="17"/>
              </w:rPr>
              <w:t>e.g</w:t>
            </w:r>
            <w:proofErr w:type="gramEnd"/>
            <w:r>
              <w:rPr>
                <w:rFonts w:ascii="Arial" w:hAnsi="Arial" w:cs="Arial"/>
                <w:color w:val="000000"/>
                <w:sz w:val="17"/>
                <w:szCs w:val="17"/>
              </w:rPr>
              <w:t>. The first day of the year has value 1.</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YEAR:</w:t>
            </w:r>
            <w:r>
              <w:rPr>
                <w:rStyle w:val="apple-converted-space"/>
                <w:rFonts w:ascii="Arial" w:hAnsi="Arial" w:cs="Arial"/>
                <w:b/>
                <w:bCs/>
                <w:color w:val="000000"/>
                <w:sz w:val="17"/>
                <w:szCs w:val="17"/>
              </w:rPr>
              <w:t> </w:t>
            </w:r>
            <w:r>
              <w:rPr>
                <w:rFonts w:ascii="Arial" w:hAnsi="Arial" w:cs="Arial"/>
                <w:color w:val="000000"/>
                <w:sz w:val="17"/>
                <w:szCs w:val="17"/>
              </w:rPr>
              <w:t>This field is used to get and set the year for indicating the year.</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332"/>
            </w:tblGrid>
            <w:tr w:rsidR="00D932CE" w:rsidTr="00D932CE">
              <w:trPr>
                <w:tblCellSpacing w:w="0" w:type="dxa"/>
              </w:trPr>
              <w:tc>
                <w:tcPr>
                  <w:tcW w:w="0" w:type="auto"/>
                  <w:shd w:val="clear" w:color="auto" w:fill="FFFFCC"/>
                  <w:noWrap/>
                  <w:hideMark/>
                </w:tcPr>
                <w:p w:rsidR="00D932CE" w:rsidRDefault="00D932CE">
                  <w:pPr>
                    <w:rPr>
                      <w:sz w:val="24"/>
                      <w:szCs w:val="24"/>
                    </w:rPr>
                  </w:pPr>
                  <w:r>
                    <w:rPr>
                      <w:rStyle w:val="HTMLCode"/>
                      <w:rFonts w:eastAsiaTheme="minorHAnsi"/>
                      <w:b/>
                      <w:bCs/>
                      <w:color w:val="7F0055"/>
                    </w:rPr>
                    <w:t>import </w:t>
                  </w:r>
                  <w:r>
                    <w:rPr>
                      <w:rStyle w:val="HTMLCode"/>
                      <w:rFonts w:eastAsiaTheme="minorHAnsi"/>
                      <w:color w:val="000000"/>
                    </w:rPr>
                    <w:t>java.util.Calendar; </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DayOfYearToDayOfWeek{</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Calendar calendar = Calendar.getInstance();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w:t>
                  </w:r>
                  <w:r>
                    <w:rPr>
                      <w:rStyle w:val="HTMLCode"/>
                      <w:rFonts w:eastAsiaTheme="minorHAnsi"/>
                      <w:color w:val="990000"/>
                    </w:rPr>
                    <w:t>2000</w:t>
                  </w:r>
                  <w:r>
                    <w:rPr>
                      <w:rStyle w:val="HTMLCode"/>
                      <w:rFonts w:eastAsiaTheme="minorHAnsi"/>
                      <w:color w:val="000000"/>
                    </w:rPr>
                    <w:t>;i&lt;</w:t>
                  </w:r>
                  <w:r>
                    <w:rPr>
                      <w:rStyle w:val="HTMLCode"/>
                      <w:rFonts w:eastAsiaTheme="minorHAnsi"/>
                      <w:color w:val="990000"/>
                    </w:rPr>
                    <w:t>2005</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calendar.set(Calendar.YEAR,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calendar.set(Calendar.DAY_OF_YEAR,</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System.out.println(calendar.getTime().toString());</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weekday = calendar.get(Calendar.DAY_OF_WEEK);</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"Weekday: " </w:t>
                  </w:r>
                  <w:r>
                    <w:rPr>
                      <w:rStyle w:val="HTMLCode"/>
                      <w:rFonts w:eastAsiaTheme="minorHAnsi"/>
                      <w:color w:val="000000"/>
                    </w:rPr>
                    <w:t>+ weekday);</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1400" w:type="pct"/>
              <w:tblCellSpacing w:w="0" w:type="dxa"/>
              <w:shd w:val="clear" w:color="auto" w:fill="000000"/>
              <w:tblCellMar>
                <w:left w:w="0" w:type="dxa"/>
                <w:right w:w="0" w:type="dxa"/>
              </w:tblCellMar>
              <w:tblLook w:val="04A0"/>
            </w:tblPr>
            <w:tblGrid>
              <w:gridCol w:w="2881"/>
            </w:tblGrid>
            <w:tr w:rsidR="00D932CE" w:rsidTr="00D932CE">
              <w:trPr>
                <w:tblCellSpacing w:w="0" w:type="dxa"/>
              </w:trPr>
              <w:tc>
                <w:tcPr>
                  <w:tcW w:w="5000" w:type="pct"/>
                  <w:shd w:val="clear" w:color="auto" w:fill="000000"/>
                  <w:vAlign w:val="center"/>
                  <w:hideMark/>
                </w:tcPr>
                <w:p w:rsidR="00D932CE" w:rsidRDefault="00D932CE">
                  <w:pPr>
                    <w:pStyle w:val="HTMLPreformatted"/>
                    <w:spacing w:line="311" w:lineRule="atLeast"/>
                    <w:rPr>
                      <w:color w:val="000000"/>
                    </w:rPr>
                  </w:pPr>
                  <w:r>
                    <w:rPr>
                      <w:color w:val="FFFFFF"/>
                    </w:rPr>
                    <w:t>C:\rajesh\kodejava&gt;javac DayOfYearToDayOfWeek</w:t>
                  </w:r>
                </w:p>
                <w:p w:rsidR="00D932CE" w:rsidRDefault="00D932CE">
                  <w:pPr>
                    <w:pStyle w:val="HTMLPreformatted"/>
                    <w:spacing w:line="311" w:lineRule="atLeast"/>
                    <w:rPr>
                      <w:color w:val="FFFFFF"/>
                    </w:rPr>
                  </w:pPr>
                  <w:r>
                    <w:rPr>
                      <w:color w:val="FFFFFF"/>
                    </w:rPr>
                    <w:t>C:\rajesh\kodejava&gt;java DayOfYearToDayOfWeek</w:t>
                  </w:r>
                </w:p>
                <w:p w:rsidR="00D932CE" w:rsidRDefault="00D932CE">
                  <w:pPr>
                    <w:pStyle w:val="HTMLPreformatted"/>
                    <w:spacing w:line="311" w:lineRule="atLeast"/>
                    <w:rPr>
                      <w:color w:val="FFFFFF"/>
                    </w:rPr>
                  </w:pPr>
                  <w:r>
                    <w:rPr>
                      <w:color w:val="FFFFFF"/>
                    </w:rPr>
                    <w:t>Fri Dec 31 16:21:22 GMT+05:30 1999</w:t>
                  </w:r>
                </w:p>
                <w:p w:rsidR="00D932CE" w:rsidRDefault="00D932CE">
                  <w:pPr>
                    <w:pStyle w:val="HTMLPreformatted"/>
                    <w:spacing w:line="311" w:lineRule="atLeast"/>
                    <w:rPr>
                      <w:color w:val="000000"/>
                    </w:rPr>
                  </w:pPr>
                  <w:r>
                    <w:rPr>
                      <w:color w:val="FFFFFF"/>
                    </w:rPr>
                    <w:t>Weakday: 6</w:t>
                  </w:r>
                </w:p>
                <w:p w:rsidR="00D932CE" w:rsidRDefault="00D932CE">
                  <w:pPr>
                    <w:pStyle w:val="HTMLPreformatted"/>
                    <w:spacing w:line="311" w:lineRule="atLeast"/>
                    <w:rPr>
                      <w:color w:val="FFFFFF"/>
                    </w:rPr>
                  </w:pPr>
                  <w:r>
                    <w:rPr>
                      <w:color w:val="FFFFFF"/>
                    </w:rPr>
                    <w:t>Sun Dec 31 16:21:22 GMT+05:30 2000</w:t>
                  </w:r>
                </w:p>
                <w:p w:rsidR="00D932CE" w:rsidRDefault="00D932CE">
                  <w:pPr>
                    <w:pStyle w:val="HTMLPreformatted"/>
                    <w:spacing w:line="311" w:lineRule="atLeast"/>
                    <w:rPr>
                      <w:color w:val="000000"/>
                    </w:rPr>
                  </w:pPr>
                  <w:r>
                    <w:rPr>
                      <w:color w:val="FFFFFF"/>
                    </w:rPr>
                    <w:t>Weakday: 1</w:t>
                  </w:r>
                </w:p>
                <w:p w:rsidR="00D932CE" w:rsidRDefault="00D932CE">
                  <w:pPr>
                    <w:pStyle w:val="HTMLPreformatted"/>
                    <w:spacing w:line="311" w:lineRule="atLeast"/>
                    <w:rPr>
                      <w:color w:val="FFFFFF"/>
                    </w:rPr>
                  </w:pPr>
                  <w:r>
                    <w:rPr>
                      <w:color w:val="FFFFFF"/>
                    </w:rPr>
                    <w:t>Mon Dec 31 16:21:55 GMT+05:30 2001</w:t>
                  </w:r>
                </w:p>
                <w:p w:rsidR="00D932CE" w:rsidRDefault="00D932CE">
                  <w:pPr>
                    <w:pStyle w:val="HTMLPreformatted"/>
                    <w:spacing w:line="311" w:lineRule="atLeast"/>
                    <w:rPr>
                      <w:color w:val="000000"/>
                    </w:rPr>
                  </w:pPr>
                  <w:r>
                    <w:rPr>
                      <w:color w:val="FFFFFF"/>
                    </w:rPr>
                    <w:t>Weekday: 2</w:t>
                  </w:r>
                </w:p>
                <w:p w:rsidR="00D932CE" w:rsidRDefault="00D932CE">
                  <w:pPr>
                    <w:pStyle w:val="HTMLPreformatted"/>
                    <w:spacing w:line="311" w:lineRule="atLeast"/>
                    <w:rPr>
                      <w:color w:val="FFFFFF"/>
                    </w:rPr>
                  </w:pPr>
                  <w:r>
                    <w:rPr>
                      <w:color w:val="FFFFFF"/>
                    </w:rPr>
                    <w:t>Tue Dec 31 16:21:55 GMT+05:30 2002</w:t>
                  </w:r>
                </w:p>
                <w:p w:rsidR="00D932CE" w:rsidRDefault="00D932CE">
                  <w:pPr>
                    <w:pStyle w:val="HTMLPreformatted"/>
                    <w:spacing w:line="311" w:lineRule="atLeast"/>
                    <w:rPr>
                      <w:color w:val="000000"/>
                    </w:rPr>
                  </w:pPr>
                  <w:r>
                    <w:rPr>
                      <w:color w:val="FFFFFF"/>
                    </w:rPr>
                    <w:t>Weekday: 3</w:t>
                  </w:r>
                </w:p>
                <w:p w:rsidR="00D932CE" w:rsidRDefault="00D932CE">
                  <w:pPr>
                    <w:pStyle w:val="HTMLPreformatted"/>
                    <w:spacing w:line="311" w:lineRule="atLeast"/>
                    <w:rPr>
                      <w:color w:val="FFFFFF"/>
                    </w:rPr>
                  </w:pPr>
                  <w:r>
                    <w:rPr>
                      <w:color w:val="FFFFFF"/>
                    </w:rPr>
                    <w:t>Wed Dec 31 16:21:55 GMT+05:30 2003</w:t>
                  </w:r>
                </w:p>
                <w:p w:rsidR="00D932CE" w:rsidRDefault="00D932CE">
                  <w:pPr>
                    <w:pStyle w:val="HTMLPreformatted"/>
                    <w:spacing w:line="311" w:lineRule="atLeast"/>
                    <w:rPr>
                      <w:color w:val="000000"/>
                    </w:rPr>
                  </w:pPr>
                  <w:r>
                    <w:rPr>
                      <w:color w:val="FFFFFF"/>
                    </w:rPr>
                    <w:t>Weekday: 4</w:t>
                  </w:r>
                </w:p>
              </w:tc>
            </w:tr>
          </w:tbl>
          <w:p w:rsidR="00D932CE" w:rsidRDefault="00D932CE" w:rsidP="00D932CE">
            <w:pPr>
              <w:pStyle w:val="Heading1"/>
              <w:shd w:val="clear" w:color="auto" w:fill="FFFFFF"/>
              <w:spacing w:line="311" w:lineRule="atLeast"/>
              <w:rPr>
                <w:rFonts w:ascii="Arial" w:hAnsi="Arial" w:cs="Arial"/>
                <w:color w:val="000000"/>
              </w:rPr>
            </w:pPr>
            <w:r>
              <w:rPr>
                <w:rFonts w:ascii="Arial" w:hAnsi="Arial" w:cs="Arial"/>
                <w:color w:val="000000"/>
              </w:rPr>
              <w:t>Calendar Example</w:t>
            </w:r>
          </w:p>
          <w:p w:rsidR="00D932CE" w:rsidRDefault="00D932CE" w:rsidP="00D932CE">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23" name="Picture 823" descr="http://www.roseindia.net/images/previous.gif">
                    <a:hlinkClick xmlns:a="http://schemas.openxmlformats.org/drawingml/2006/main" r:id="rId3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http://www.roseindia.net/images/previous.gif">
                            <a:hlinkClick r:id="rId30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24" name="Picture 82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25" name="Picture 825" descr="http://www.roseindia.net/images/next.gif">
                    <a:hlinkClick xmlns:a="http://schemas.openxmlformats.org/drawingml/2006/main" r:id="rId30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http://www.roseindia.net/images/next.gif">
                            <a:hlinkClick r:id="rId30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we are discussing the entire functionality of java.util.Calender class.</w:t>
            </w:r>
            <w:r>
              <w:rPr>
                <w:rStyle w:val="apple-converted-space"/>
                <w:rFonts w:ascii="Arial" w:hAnsi="Arial" w:cs="Arial"/>
                <w:color w:val="000000"/>
                <w:sz w:val="17"/>
                <w:szCs w:val="17"/>
              </w:rPr>
              <w:t> </w:t>
            </w:r>
            <w:r>
              <w:rPr>
                <w:rFonts w:ascii="Arial" w:hAnsi="Arial" w:cs="Arial"/>
                <w:color w:val="333399"/>
                <w:sz w:val="17"/>
                <w:szCs w:val="17"/>
              </w:rPr>
              <w:t>In the following code segment we are performing various operations on</w:t>
            </w:r>
            <w:r>
              <w:rPr>
                <w:rStyle w:val="apple-converted-space"/>
                <w:rFonts w:ascii="Arial" w:hAnsi="Arial" w:cs="Arial"/>
                <w:color w:val="333399"/>
                <w:sz w:val="17"/>
                <w:szCs w:val="17"/>
              </w:rPr>
              <w:t> </w:t>
            </w:r>
            <w:r>
              <w:rPr>
                <w:rFonts w:ascii="Arial" w:hAnsi="Arial" w:cs="Arial"/>
                <w:color w:val="000000"/>
                <w:sz w:val="17"/>
                <w:szCs w:val="17"/>
              </w:rPr>
              <w:t>Date object using its methods.</w:t>
            </w:r>
            <w:r>
              <w:rPr>
                <w:rStyle w:val="apple-converted-space"/>
                <w:rFonts w:ascii="Arial" w:hAnsi="Arial" w:cs="Arial"/>
                <w:color w:val="333399"/>
                <w:sz w:val="17"/>
                <w:szCs w:val="17"/>
              </w:rPr>
              <w:t> </w:t>
            </w:r>
            <w:r>
              <w:rPr>
                <w:rFonts w:ascii="Arial" w:hAnsi="Arial" w:cs="Arial"/>
                <w:color w:val="333399"/>
                <w:sz w:val="17"/>
                <w:szCs w:val="17"/>
              </w:rPr>
              <w:t xml:space="preserve">The </w:t>
            </w:r>
            <w:proofErr w:type="gramStart"/>
            <w:r>
              <w:rPr>
                <w:rFonts w:ascii="Arial" w:hAnsi="Arial" w:cs="Arial"/>
                <w:color w:val="333399"/>
                <w:sz w:val="17"/>
                <w:szCs w:val="17"/>
              </w:rPr>
              <w:t>method</w:t>
            </w:r>
            <w:r>
              <w:rPr>
                <w:rFonts w:ascii="Arial" w:hAnsi="Arial" w:cs="Arial"/>
                <w:b/>
                <w:bCs/>
                <w:color w:val="000000"/>
                <w:sz w:val="17"/>
                <w:szCs w:val="17"/>
              </w:rPr>
              <w:t>getTime(</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 xml:space="preserve">of the calendar class returns a Date object that is then passed to the println() method just to print today's date. The arithmetic function of the date class adds specific amount of time to the given time field following the calendar's rule. </w:t>
            </w:r>
            <w:proofErr w:type="gramStart"/>
            <w:r>
              <w:rPr>
                <w:rFonts w:ascii="Arial" w:hAnsi="Arial" w:cs="Arial"/>
                <w:color w:val="000000"/>
                <w:sz w:val="17"/>
                <w:szCs w:val="17"/>
              </w:rPr>
              <w:t>This example subtracts two years from the current date of the calendar and also add</w:t>
            </w:r>
            <w:proofErr w:type="gramEnd"/>
            <w:r>
              <w:rPr>
                <w:rFonts w:ascii="Arial" w:hAnsi="Arial" w:cs="Arial"/>
                <w:color w:val="000000"/>
                <w:sz w:val="17"/>
                <w:szCs w:val="17"/>
              </w:rPr>
              <w:t xml:space="preserve"> 3 days to the current date of the calendar.</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w:t>
            </w:r>
            <w:proofErr w:type="gramStart"/>
            <w:r>
              <w:rPr>
                <w:rFonts w:ascii="Arial" w:hAnsi="Arial" w:cs="Arial"/>
                <w:b/>
                <w:bCs/>
                <w:color w:val="000000"/>
                <w:sz w:val="17"/>
                <w:szCs w:val="17"/>
              </w:rPr>
              <w:t>:</w:t>
            </w:r>
            <w:proofErr w:type="gramEnd"/>
            <w:r>
              <w:rPr>
                <w:rFonts w:ascii="Arial" w:hAnsi="Arial" w:cs="Arial"/>
                <w:b/>
                <w:bCs/>
                <w:color w:val="000000"/>
                <w:sz w:val="17"/>
                <w:szCs w:val="17"/>
              </w:rPr>
              <w:br/>
            </w:r>
            <w:r>
              <w:rPr>
                <w:rFonts w:ascii="Arial" w:hAnsi="Arial" w:cs="Arial"/>
                <w:color w:val="333399"/>
                <w:sz w:val="17"/>
                <w:szCs w:val="17"/>
              </w:rPr>
              <w:br/>
              <w:t xml:space="preserve">In the following code segment, first we are getting the current date and time into the date object by using </w:t>
            </w:r>
            <w:r>
              <w:rPr>
                <w:rFonts w:ascii="Arial" w:hAnsi="Arial" w:cs="Arial"/>
                <w:color w:val="333399"/>
                <w:sz w:val="17"/>
                <w:szCs w:val="17"/>
              </w:rPr>
              <w:lastRenderedPageBreak/>
              <w:t>the</w:t>
            </w:r>
            <w:r>
              <w:rPr>
                <w:rStyle w:val="apple-converted-space"/>
                <w:rFonts w:ascii="Arial" w:hAnsi="Arial" w:cs="Arial"/>
                <w:color w:val="333399"/>
                <w:sz w:val="17"/>
                <w:szCs w:val="17"/>
              </w:rPr>
              <w:t> </w:t>
            </w:r>
            <w:r>
              <w:rPr>
                <w:rFonts w:ascii="Arial" w:hAnsi="Arial" w:cs="Arial"/>
                <w:b/>
                <w:bCs/>
                <w:color w:val="000000"/>
                <w:sz w:val="17"/>
                <w:szCs w:val="17"/>
              </w:rPr>
              <w:t>getInstance()</w:t>
            </w:r>
            <w:r>
              <w:rPr>
                <w:rStyle w:val="apple-converted-space"/>
                <w:rFonts w:ascii="Arial" w:hAnsi="Arial" w:cs="Arial"/>
                <w:color w:val="333399"/>
                <w:sz w:val="17"/>
                <w:szCs w:val="17"/>
              </w:rPr>
              <w:t> </w:t>
            </w:r>
            <w:r>
              <w:rPr>
                <w:rFonts w:ascii="Arial" w:hAnsi="Arial" w:cs="Arial"/>
                <w:color w:val="333399"/>
                <w:sz w:val="17"/>
                <w:szCs w:val="17"/>
              </w:rPr>
              <w:t>and</w:t>
            </w:r>
            <w:r>
              <w:rPr>
                <w:rStyle w:val="apple-converted-space"/>
                <w:rFonts w:ascii="Arial" w:hAnsi="Arial" w:cs="Arial"/>
                <w:color w:val="333399"/>
                <w:sz w:val="17"/>
                <w:szCs w:val="17"/>
              </w:rPr>
              <w:t> </w:t>
            </w:r>
            <w:r>
              <w:rPr>
                <w:rFonts w:ascii="Arial" w:hAnsi="Arial" w:cs="Arial"/>
                <w:b/>
                <w:bCs/>
                <w:color w:val="000000"/>
                <w:sz w:val="17"/>
                <w:szCs w:val="17"/>
              </w:rPr>
              <w:t>getTime()</w:t>
            </w:r>
            <w:r>
              <w:rPr>
                <w:rStyle w:val="apple-converted-space"/>
                <w:rFonts w:ascii="Arial" w:hAnsi="Arial" w:cs="Arial"/>
                <w:color w:val="333399"/>
                <w:sz w:val="17"/>
                <w:szCs w:val="17"/>
              </w:rPr>
              <w:t> </w:t>
            </w:r>
            <w:r>
              <w:rPr>
                <w:rFonts w:ascii="Arial" w:hAnsi="Arial" w:cs="Arial"/>
                <w:color w:val="333399"/>
                <w:sz w:val="17"/>
                <w:szCs w:val="17"/>
              </w:rPr>
              <w:t>methods of the calendar class in a method</w:t>
            </w:r>
            <w:r>
              <w:rPr>
                <w:rFonts w:ascii="Arial" w:hAnsi="Arial" w:cs="Arial"/>
                <w:b/>
                <w:bCs/>
                <w:color w:val="000000"/>
                <w:sz w:val="17"/>
                <w:szCs w:val="17"/>
              </w:rPr>
              <w:t>CalendarTimemethod()</w:t>
            </w:r>
            <w:r>
              <w:rPr>
                <w:rStyle w:val="apple-converted-space"/>
                <w:rFonts w:ascii="Arial" w:hAnsi="Arial" w:cs="Arial"/>
                <w:color w:val="333399"/>
                <w:sz w:val="17"/>
                <w:szCs w:val="17"/>
              </w:rPr>
              <w:t> </w:t>
            </w:r>
            <w:r>
              <w:rPr>
                <w:rFonts w:ascii="Arial" w:hAnsi="Arial" w:cs="Arial"/>
                <w:color w:val="333399"/>
                <w:sz w:val="17"/>
                <w:szCs w:val="17"/>
              </w:rPr>
              <w:t>and printing this current date and time on the console. </w:t>
            </w:r>
          </w:p>
          <w:p w:rsidR="00D932CE" w:rsidRDefault="00D932CE" w:rsidP="00D932CE">
            <w:p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sz w:val="17"/>
                <w:szCs w:val="17"/>
              </w:rPr>
              <w:t>Then we are taking another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SimpleDateFormatmethod(</w:t>
            </w:r>
            <w:proofErr w:type="gramEnd"/>
            <w:r>
              <w:rPr>
                <w:rFonts w:ascii="Arial" w:hAnsi="Arial" w:cs="Arial"/>
                <w:b/>
                <w:bCs/>
                <w:color w:val="000000"/>
                <w:sz w:val="17"/>
                <w:szCs w:val="17"/>
              </w:rPr>
              <w:t>)</w:t>
            </w:r>
            <w:r>
              <w:rPr>
                <w:rFonts w:ascii="Arial" w:hAnsi="Arial" w:cs="Arial"/>
                <w:color w:val="333399"/>
                <w:sz w:val="17"/>
                <w:szCs w:val="17"/>
              </w:rPr>
              <w:t>, this method is getting an instance of the calendar class into the date object. Now we are taking an object of</w:t>
            </w:r>
            <w:r>
              <w:rPr>
                <w:rStyle w:val="apple-converted-space"/>
                <w:rFonts w:ascii="Arial" w:hAnsi="Arial" w:cs="Arial"/>
                <w:color w:val="333399"/>
                <w:sz w:val="17"/>
                <w:szCs w:val="17"/>
              </w:rPr>
              <w:t> </w:t>
            </w:r>
            <w:r>
              <w:rPr>
                <w:rFonts w:ascii="Arial" w:hAnsi="Arial" w:cs="Arial"/>
                <w:b/>
                <w:bCs/>
                <w:color w:val="000000"/>
                <w:sz w:val="17"/>
                <w:szCs w:val="17"/>
              </w:rPr>
              <w:t>SimpleDateFormat</w:t>
            </w:r>
            <w:r>
              <w:rPr>
                <w:rStyle w:val="apple-converted-space"/>
                <w:rFonts w:ascii="Arial" w:hAnsi="Arial" w:cs="Arial"/>
                <w:color w:val="333399"/>
                <w:sz w:val="17"/>
                <w:szCs w:val="17"/>
              </w:rPr>
              <w:t> </w:t>
            </w:r>
            <w:r>
              <w:rPr>
                <w:rFonts w:ascii="Arial" w:hAnsi="Arial" w:cs="Arial"/>
                <w:color w:val="333399"/>
                <w:sz w:val="17"/>
                <w:szCs w:val="17"/>
              </w:rPr>
              <w:t>class. Now we are getting the current date and time from the date object by calling</w:t>
            </w:r>
            <w:r>
              <w:rPr>
                <w:rStyle w:val="apple-converted-space"/>
                <w:rFonts w:ascii="Arial" w:hAnsi="Arial" w:cs="Arial"/>
                <w:color w:val="333399"/>
                <w:sz w:val="17"/>
                <w:szCs w:val="17"/>
              </w:rPr>
              <w:t> </w:t>
            </w:r>
            <w:proofErr w:type="gramStart"/>
            <w:r>
              <w:rPr>
                <w:rFonts w:ascii="Arial" w:hAnsi="Arial" w:cs="Arial"/>
                <w:b/>
                <w:bCs/>
                <w:color w:val="000000"/>
                <w:sz w:val="17"/>
                <w:szCs w:val="17"/>
              </w:rPr>
              <w:t>getTime(</w:t>
            </w:r>
            <w:proofErr w:type="gramEnd"/>
            <w:r>
              <w:rPr>
                <w:rFonts w:ascii="Arial" w:hAnsi="Arial" w:cs="Arial"/>
                <w:b/>
                <w:bCs/>
                <w:color w:val="000000"/>
                <w:sz w:val="17"/>
                <w:szCs w:val="17"/>
              </w:rPr>
              <w:t>)</w:t>
            </w:r>
            <w:r>
              <w:rPr>
                <w:rStyle w:val="apple-converted-space"/>
                <w:rFonts w:ascii="Arial" w:hAnsi="Arial" w:cs="Arial"/>
                <w:color w:val="333399"/>
                <w:sz w:val="17"/>
                <w:szCs w:val="17"/>
              </w:rPr>
              <w:t> </w:t>
            </w:r>
            <w:r>
              <w:rPr>
                <w:rFonts w:ascii="Arial" w:hAnsi="Arial" w:cs="Arial"/>
                <w:color w:val="333399"/>
                <w:sz w:val="17"/>
                <w:szCs w:val="17"/>
              </w:rPr>
              <w:t>method on this object. Now we are passing this current date and time into the</w:t>
            </w:r>
            <w:r>
              <w:rPr>
                <w:rStyle w:val="apple-converted-space"/>
                <w:rFonts w:ascii="Arial" w:hAnsi="Arial" w:cs="Arial"/>
                <w:color w:val="333399"/>
                <w:sz w:val="17"/>
                <w:szCs w:val="17"/>
              </w:rPr>
              <w:t> </w:t>
            </w:r>
            <w:proofErr w:type="gramStart"/>
            <w:r>
              <w:rPr>
                <w:rFonts w:ascii="Arial" w:hAnsi="Arial" w:cs="Arial"/>
                <w:b/>
                <w:bCs/>
                <w:color w:val="000000"/>
                <w:sz w:val="17"/>
                <w:szCs w:val="17"/>
              </w:rPr>
              <w:t>format(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333399"/>
                <w:sz w:val="17"/>
                <w:szCs w:val="17"/>
              </w:rPr>
              <w:t>method of the</w:t>
            </w:r>
            <w:r>
              <w:rPr>
                <w:rStyle w:val="apple-converted-space"/>
                <w:rFonts w:ascii="Arial" w:hAnsi="Arial" w:cs="Arial"/>
                <w:color w:val="333399"/>
                <w:sz w:val="17"/>
                <w:szCs w:val="17"/>
              </w:rPr>
              <w:t> </w:t>
            </w:r>
            <w:r>
              <w:rPr>
                <w:rFonts w:ascii="Arial" w:hAnsi="Arial" w:cs="Arial"/>
                <w:b/>
                <w:bCs/>
                <w:color w:val="000000"/>
                <w:sz w:val="17"/>
                <w:szCs w:val="17"/>
              </w:rPr>
              <w:t>dateformatter</w:t>
            </w:r>
            <w:r>
              <w:rPr>
                <w:rFonts w:ascii="Arial" w:hAnsi="Arial" w:cs="Arial"/>
                <w:color w:val="333399"/>
                <w:sz w:val="17"/>
                <w:szCs w:val="17"/>
              </w:rPr>
              <w:t>object (SimpleDateFormat class) just to get the current date and time into the simple date format, after that we are printing current date and time on the console.</w:t>
            </w:r>
          </w:p>
          <w:p w:rsidR="00D932CE" w:rsidRDefault="00D932CE" w:rsidP="00D932CE">
            <w:p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sz w:val="17"/>
                <w:szCs w:val="17"/>
              </w:rPr>
              <w:t>Now we are taking another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Adddates(</w:t>
            </w:r>
            <w:proofErr w:type="gramEnd"/>
            <w:r>
              <w:rPr>
                <w:rFonts w:ascii="Arial" w:hAnsi="Arial" w:cs="Arial"/>
                <w:b/>
                <w:bCs/>
                <w:color w:val="000000"/>
                <w:sz w:val="17"/>
                <w:szCs w:val="17"/>
              </w:rPr>
              <w:t>)</w:t>
            </w:r>
            <w:r>
              <w:rPr>
                <w:rStyle w:val="apple-converted-space"/>
                <w:rFonts w:ascii="Arial" w:hAnsi="Arial" w:cs="Arial"/>
                <w:color w:val="333399"/>
                <w:sz w:val="17"/>
                <w:szCs w:val="17"/>
              </w:rPr>
              <w:t> </w:t>
            </w:r>
            <w:r>
              <w:rPr>
                <w:rFonts w:ascii="Arial" w:hAnsi="Arial" w:cs="Arial"/>
                <w:color w:val="333399"/>
                <w:sz w:val="17"/>
                <w:szCs w:val="17"/>
              </w:rPr>
              <w:t>that adds two different dates. In this method we are taking an instance</w:t>
            </w:r>
            <w:r>
              <w:rPr>
                <w:rStyle w:val="apple-converted-space"/>
                <w:rFonts w:ascii="Arial" w:hAnsi="Arial" w:cs="Arial"/>
                <w:color w:val="333399"/>
                <w:sz w:val="17"/>
                <w:szCs w:val="17"/>
              </w:rPr>
              <w:t> </w:t>
            </w:r>
            <w:r>
              <w:rPr>
                <w:rFonts w:ascii="Arial" w:hAnsi="Arial" w:cs="Arial"/>
                <w:b/>
                <w:bCs/>
                <w:color w:val="000000"/>
                <w:sz w:val="17"/>
                <w:szCs w:val="17"/>
              </w:rPr>
              <w:t>date</w:t>
            </w:r>
            <w:r>
              <w:rPr>
                <w:rStyle w:val="apple-converted-space"/>
                <w:rFonts w:ascii="Arial" w:hAnsi="Arial" w:cs="Arial"/>
                <w:b/>
                <w:bCs/>
                <w:color w:val="000000"/>
                <w:sz w:val="17"/>
                <w:szCs w:val="17"/>
              </w:rPr>
              <w:t> </w:t>
            </w:r>
            <w:r>
              <w:rPr>
                <w:rFonts w:ascii="Arial" w:hAnsi="Arial" w:cs="Arial"/>
                <w:color w:val="333399"/>
                <w:sz w:val="17"/>
                <w:szCs w:val="17"/>
              </w:rPr>
              <w:t>of the calendar class into a reference variable</w:t>
            </w:r>
            <w:r>
              <w:rPr>
                <w:rStyle w:val="apple-converted-space"/>
                <w:rFonts w:ascii="Arial" w:hAnsi="Arial" w:cs="Arial"/>
                <w:color w:val="333399"/>
                <w:sz w:val="17"/>
                <w:szCs w:val="17"/>
              </w:rPr>
              <w:t> </w:t>
            </w:r>
            <w:r>
              <w:rPr>
                <w:rFonts w:ascii="Arial" w:hAnsi="Arial" w:cs="Arial"/>
                <w:b/>
                <w:bCs/>
                <w:color w:val="000000"/>
                <w:sz w:val="17"/>
                <w:szCs w:val="17"/>
              </w:rPr>
              <w:t>cldr</w:t>
            </w:r>
            <w:r>
              <w:rPr>
                <w:rStyle w:val="apple-converted-space"/>
                <w:rFonts w:ascii="Arial" w:hAnsi="Arial" w:cs="Arial"/>
                <w:b/>
                <w:bCs/>
                <w:color w:val="000000"/>
                <w:sz w:val="17"/>
                <w:szCs w:val="17"/>
              </w:rPr>
              <w:t> </w:t>
            </w:r>
            <w:r>
              <w:rPr>
                <w:rFonts w:ascii="Arial" w:hAnsi="Arial" w:cs="Arial"/>
                <w:color w:val="000000"/>
                <w:sz w:val="17"/>
                <w:szCs w:val="17"/>
              </w:rPr>
              <w:t>and an object</w:t>
            </w:r>
            <w:r>
              <w:rPr>
                <w:rFonts w:ascii="Arial" w:hAnsi="Arial" w:cs="Arial"/>
                <w:b/>
                <w:bCs/>
                <w:color w:val="000000"/>
                <w:sz w:val="17"/>
                <w:szCs w:val="17"/>
              </w:rPr>
              <w:t>dateformatter</w:t>
            </w:r>
            <w:r>
              <w:rPr>
                <w:rStyle w:val="apple-converted-space"/>
                <w:rFonts w:ascii="Arial" w:hAnsi="Arial" w:cs="Arial"/>
                <w:b/>
                <w:bCs/>
                <w:color w:val="000000"/>
                <w:sz w:val="17"/>
                <w:szCs w:val="17"/>
              </w:rPr>
              <w:t> </w:t>
            </w:r>
            <w:r>
              <w:rPr>
                <w:rFonts w:ascii="Arial" w:hAnsi="Arial" w:cs="Arial"/>
                <w:color w:val="000000"/>
                <w:sz w:val="17"/>
                <w:szCs w:val="17"/>
              </w:rPr>
              <w:t>of the</w:t>
            </w:r>
            <w:r>
              <w:rPr>
                <w:rStyle w:val="apple-converted-space"/>
                <w:rFonts w:ascii="Arial" w:hAnsi="Arial" w:cs="Arial"/>
                <w:color w:val="000000"/>
                <w:sz w:val="17"/>
                <w:szCs w:val="17"/>
              </w:rPr>
              <w:t> </w:t>
            </w:r>
            <w:r>
              <w:rPr>
                <w:rFonts w:ascii="Arial" w:hAnsi="Arial" w:cs="Arial"/>
                <w:b/>
                <w:bCs/>
                <w:color w:val="000000"/>
                <w:sz w:val="17"/>
                <w:szCs w:val="17"/>
              </w:rPr>
              <w:t>SimpleDateFormat</w:t>
            </w:r>
            <w:r>
              <w:rPr>
                <w:rStyle w:val="apple-converted-space"/>
                <w:rFonts w:ascii="Arial" w:hAnsi="Arial" w:cs="Arial"/>
                <w:color w:val="000000"/>
                <w:sz w:val="17"/>
                <w:szCs w:val="17"/>
              </w:rPr>
              <w:t> </w:t>
            </w:r>
            <w:r>
              <w:rPr>
                <w:rFonts w:ascii="Arial" w:hAnsi="Arial" w:cs="Arial"/>
                <w:color w:val="000000"/>
                <w:sz w:val="17"/>
                <w:szCs w:val="17"/>
              </w:rPr>
              <w:t>class. Now we are taking the clone of the calendar class and passing the reference of this clone into</w:t>
            </w:r>
            <w:r>
              <w:rPr>
                <w:rStyle w:val="apple-converted-space"/>
                <w:rFonts w:ascii="Arial" w:hAnsi="Arial" w:cs="Arial"/>
                <w:color w:val="000000"/>
                <w:sz w:val="17"/>
                <w:szCs w:val="17"/>
              </w:rPr>
              <w:t> </w:t>
            </w:r>
            <w:r>
              <w:rPr>
                <w:rFonts w:ascii="Arial" w:hAnsi="Arial" w:cs="Arial"/>
                <w:b/>
                <w:bCs/>
                <w:color w:val="000000"/>
                <w:sz w:val="17"/>
                <w:szCs w:val="17"/>
              </w:rPr>
              <w:t>cldr</w:t>
            </w:r>
            <w:r>
              <w:rPr>
                <w:rFonts w:ascii="Arial" w:hAnsi="Arial" w:cs="Arial"/>
                <w:color w:val="000000"/>
                <w:sz w:val="17"/>
                <w:szCs w:val="17"/>
              </w:rPr>
              <w:t>. Now we are getting the dates of two years ago and five years after, by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add(</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and printing these values on the console.</w:t>
            </w:r>
          </w:p>
          <w:p w:rsidR="00D932CE" w:rsidRDefault="00D932CE" w:rsidP="00D932CE">
            <w:p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sz w:val="17"/>
                <w:szCs w:val="17"/>
              </w:rPr>
              <w:t>Now we are taking another method that is</w:t>
            </w:r>
            <w:r>
              <w:rPr>
                <w:rStyle w:val="apple-converted-space"/>
                <w:rFonts w:ascii="Arial" w:hAnsi="Arial" w:cs="Arial"/>
                <w:color w:val="000000"/>
                <w:sz w:val="17"/>
                <w:szCs w:val="17"/>
              </w:rPr>
              <w:t> </w:t>
            </w:r>
            <w:proofErr w:type="gramStart"/>
            <w:r>
              <w:rPr>
                <w:rFonts w:ascii="Arial" w:hAnsi="Arial" w:cs="Arial"/>
                <w:b/>
                <w:bCs/>
                <w:color w:val="000000"/>
                <w:sz w:val="17"/>
                <w:szCs w:val="17"/>
              </w:rPr>
              <w:t>DateDifference(</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In this method we are taking date and time from an object of the GregorianCalendar class and passing it into an object</w:t>
            </w:r>
            <w:r>
              <w:rPr>
                <w:rStyle w:val="apple-converted-space"/>
                <w:rFonts w:ascii="Arial" w:hAnsi="Arial" w:cs="Arial"/>
                <w:color w:val="000000"/>
                <w:sz w:val="17"/>
                <w:szCs w:val="17"/>
              </w:rPr>
              <w:t> </w:t>
            </w:r>
            <w:r>
              <w:rPr>
                <w:rFonts w:ascii="Arial" w:hAnsi="Arial" w:cs="Arial"/>
                <w:b/>
                <w:bCs/>
                <w:color w:val="000000"/>
                <w:sz w:val="17"/>
                <w:szCs w:val="17"/>
              </w:rPr>
              <w:t>startDate1</w:t>
            </w:r>
            <w:r>
              <w:rPr>
                <w:rStyle w:val="apple-converted-space"/>
                <w:rFonts w:ascii="Arial" w:hAnsi="Arial" w:cs="Arial"/>
                <w:b/>
                <w:bCs/>
                <w:color w:val="000000"/>
                <w:sz w:val="17"/>
                <w:szCs w:val="17"/>
              </w:rPr>
              <w:t> </w:t>
            </w:r>
            <w:r>
              <w:rPr>
                <w:rFonts w:ascii="Arial" w:hAnsi="Arial" w:cs="Arial"/>
                <w:color w:val="000000"/>
                <w:sz w:val="17"/>
                <w:szCs w:val="17"/>
              </w:rPr>
              <w:t>of the Date class and also taking an another object</w:t>
            </w:r>
            <w:r>
              <w:rPr>
                <w:rStyle w:val="apple-converted-space"/>
                <w:rFonts w:ascii="Arial" w:hAnsi="Arial" w:cs="Arial"/>
                <w:color w:val="000000"/>
                <w:sz w:val="17"/>
                <w:szCs w:val="17"/>
              </w:rPr>
              <w:t> </w:t>
            </w:r>
            <w:r>
              <w:rPr>
                <w:rFonts w:ascii="Arial" w:hAnsi="Arial" w:cs="Arial"/>
                <w:b/>
                <w:bCs/>
                <w:color w:val="000000"/>
                <w:sz w:val="17"/>
                <w:szCs w:val="17"/>
              </w:rPr>
              <w:t>endDate1</w:t>
            </w:r>
            <w:r>
              <w:rPr>
                <w:rStyle w:val="apple-converted-space"/>
                <w:rFonts w:ascii="Arial" w:hAnsi="Arial" w:cs="Arial"/>
                <w:color w:val="000000"/>
                <w:sz w:val="17"/>
                <w:szCs w:val="17"/>
              </w:rPr>
              <w:t> </w:t>
            </w:r>
            <w:r>
              <w:rPr>
                <w:rFonts w:ascii="Arial" w:hAnsi="Arial" w:cs="Arial"/>
                <w:color w:val="000000"/>
                <w:sz w:val="17"/>
                <w:szCs w:val="17"/>
              </w:rPr>
              <w:t>of the date class. Now we are taking the difference of times of these two objects and printing it on the console.</w:t>
            </w:r>
          </w:p>
          <w:p w:rsidR="00D932CE" w:rsidRDefault="00D932CE" w:rsidP="00D932CE">
            <w:p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sz w:val="17"/>
                <w:szCs w:val="17"/>
              </w:rPr>
              <w:t>Now in the last</w:t>
            </w:r>
            <w:r>
              <w:rPr>
                <w:rStyle w:val="apple-converted-space"/>
                <w:rFonts w:ascii="Arial" w:hAnsi="Arial" w:cs="Arial"/>
                <w:color w:val="000000"/>
                <w:sz w:val="17"/>
                <w:szCs w:val="17"/>
              </w:rPr>
              <w:t> </w:t>
            </w:r>
            <w:proofErr w:type="gramStart"/>
            <w:r>
              <w:rPr>
                <w:rFonts w:ascii="Arial" w:hAnsi="Arial" w:cs="Arial"/>
                <w:b/>
                <w:bCs/>
                <w:color w:val="000000"/>
                <w:sz w:val="17"/>
                <w:szCs w:val="17"/>
              </w:rPr>
              <w:t>Getcalendermethods(</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we are displaying values to demonstrate the various method of the calendar class.</w:t>
            </w:r>
          </w:p>
          <w:p w:rsidR="00D932CE" w:rsidRDefault="00D932CE" w:rsidP="00D932CE">
            <w:p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b/>
                <w:bCs/>
                <w:color w:val="000000"/>
                <w:sz w:val="17"/>
                <w:szCs w:val="17"/>
              </w:rPr>
              <w:t>Here is the code of program:</w:t>
            </w:r>
          </w:p>
          <w:tbl>
            <w:tblPr>
              <w:tblW w:w="2500" w:type="pct"/>
              <w:tblCellSpacing w:w="15" w:type="dxa"/>
              <w:shd w:val="clear" w:color="auto" w:fill="FFFFFF"/>
              <w:tblCellMar>
                <w:top w:w="15" w:type="dxa"/>
                <w:left w:w="15" w:type="dxa"/>
                <w:bottom w:w="15" w:type="dxa"/>
                <w:right w:w="15" w:type="dxa"/>
              </w:tblCellMar>
              <w:tblLook w:val="04A0"/>
            </w:tblPr>
            <w:tblGrid>
              <w:gridCol w:w="3946"/>
            </w:tblGrid>
            <w:tr w:rsidR="00D932CE" w:rsidTr="00D932CE">
              <w:trPr>
                <w:tblCellSpacing w:w="15" w:type="dxa"/>
              </w:trPr>
              <w:tc>
                <w:tcPr>
                  <w:tcW w:w="0" w:type="auto"/>
                  <w:shd w:val="clear" w:color="auto" w:fill="FFFFFF"/>
                  <w:vAlign w:val="center"/>
                  <w:hideMark/>
                </w:tcPr>
                <w:p w:rsidR="00D932CE" w:rsidRDefault="00D932CE">
                  <w:pPr>
                    <w:spacing w:line="311" w:lineRule="atLeast"/>
                    <w:rPr>
                      <w:rFonts w:ascii="Arial" w:hAnsi="Arial" w:cs="Arial"/>
                      <w:color w:val="000000"/>
                      <w:sz w:val="17"/>
                      <w:szCs w:val="17"/>
                    </w:rPr>
                  </w:pPr>
                </w:p>
              </w:tc>
            </w:tr>
          </w:tbl>
          <w:p w:rsidR="00D932CE" w:rsidRDefault="00D932CE" w:rsidP="00D932CE">
            <w:pPr>
              <w:rPr>
                <w:vanish/>
              </w:rPr>
            </w:pPr>
          </w:p>
          <w:tbl>
            <w:tblPr>
              <w:tblW w:w="0" w:type="auto"/>
              <w:tblCellSpacing w:w="0" w:type="dxa"/>
              <w:shd w:val="clear" w:color="auto" w:fill="FFFFCC"/>
              <w:tblCellMar>
                <w:top w:w="45" w:type="dxa"/>
                <w:left w:w="45" w:type="dxa"/>
                <w:bottom w:w="45" w:type="dxa"/>
                <w:right w:w="45" w:type="dxa"/>
              </w:tblCellMar>
              <w:tblLook w:val="04A0"/>
            </w:tblPr>
            <w:tblGrid>
              <w:gridCol w:w="7052"/>
            </w:tblGrid>
            <w:tr w:rsidR="00D932CE" w:rsidTr="00D932CE">
              <w:trPr>
                <w:tblCellSpacing w:w="0" w:type="dxa"/>
              </w:trPr>
              <w:tc>
                <w:tcPr>
                  <w:tcW w:w="0" w:type="auto"/>
                  <w:shd w:val="clear" w:color="auto" w:fill="FFFFCC"/>
                  <w:noWrap/>
                  <w:hideMark/>
                </w:tcPr>
                <w:p w:rsidR="00D932CE" w:rsidRDefault="00D932CE">
                  <w:pPr>
                    <w:pStyle w:val="NormalWeb"/>
                    <w:spacing w:line="311" w:lineRule="atLeast"/>
                    <w:rPr>
                      <w:rFonts w:ascii="Arial" w:hAnsi="Arial" w:cs="Arial"/>
                      <w:color w:val="000000"/>
                      <w:sz w:val="17"/>
                      <w:szCs w:val="17"/>
                    </w:rPr>
                  </w:pPr>
                  <w:r>
                    <w:rPr>
                      <w:rStyle w:val="HTMLCode"/>
                      <w:b/>
                      <w:bCs/>
                      <w:color w:val="000000"/>
                    </w:rPr>
                    <w:t>import </w:t>
                  </w:r>
                  <w:r>
                    <w:rPr>
                      <w:rStyle w:val="HTMLCode"/>
                      <w:color w:val="000000"/>
                    </w:rPr>
                    <w:t>java.util.Date;</w:t>
                  </w:r>
                  <w:r>
                    <w:rPr>
                      <w:rFonts w:ascii="Courier New" w:hAnsi="Courier New" w:cs="Courier New"/>
                      <w:color w:val="000000"/>
                      <w:sz w:val="20"/>
                      <w:szCs w:val="20"/>
                    </w:rPr>
                    <w:br/>
                  </w:r>
                  <w:r>
                    <w:rPr>
                      <w:rStyle w:val="HTMLCode"/>
                      <w:b/>
                      <w:bCs/>
                      <w:color w:val="000000"/>
                    </w:rPr>
                    <w:t>import </w:t>
                  </w:r>
                  <w:r>
                    <w:rPr>
                      <w:rStyle w:val="HTMLCode"/>
                      <w:color w:val="000000"/>
                    </w:rPr>
                    <w:t>java.util.Calendar;</w:t>
                  </w:r>
                  <w:r>
                    <w:rPr>
                      <w:rFonts w:ascii="Courier New" w:hAnsi="Courier New" w:cs="Courier New"/>
                      <w:color w:val="000000"/>
                      <w:sz w:val="20"/>
                      <w:szCs w:val="20"/>
                    </w:rPr>
                    <w:br/>
                  </w:r>
                  <w:r>
                    <w:rPr>
                      <w:rStyle w:val="HTMLCode"/>
                      <w:b/>
                      <w:bCs/>
                      <w:color w:val="000000"/>
                    </w:rPr>
                    <w:t>import </w:t>
                  </w:r>
                  <w:r>
                    <w:rPr>
                      <w:rStyle w:val="HTMLCode"/>
                      <w:color w:val="000000"/>
                    </w:rPr>
                    <w:t>java.text.SimpleDateFormat;</w:t>
                  </w:r>
                  <w:r>
                    <w:rPr>
                      <w:rFonts w:ascii="Courier New" w:hAnsi="Courier New" w:cs="Courier New"/>
                      <w:color w:val="000000"/>
                      <w:sz w:val="20"/>
                      <w:szCs w:val="20"/>
                    </w:rPr>
                    <w:br/>
                  </w:r>
                  <w:r>
                    <w:rPr>
                      <w:rStyle w:val="HTMLCode"/>
                      <w:b/>
                      <w:bCs/>
                      <w:color w:val="000000"/>
                    </w:rPr>
                    <w:t>import </w:t>
                  </w:r>
                  <w:r>
                    <w:rPr>
                      <w:rStyle w:val="HTMLCode"/>
                      <w:color w:val="000000"/>
                    </w:rPr>
                    <w:t>java.util.*;</w:t>
                  </w:r>
                  <w:r>
                    <w:rPr>
                      <w:rFonts w:ascii="Courier New" w:hAnsi="Courier New" w:cs="Courier New"/>
                      <w:color w:val="000000"/>
                      <w:sz w:val="20"/>
                      <w:szCs w:val="20"/>
                    </w:rPr>
                    <w:br/>
                  </w:r>
                  <w:r>
                    <w:rPr>
                      <w:rFonts w:ascii="Courier New" w:hAnsi="Courier New" w:cs="Courier New"/>
                      <w:color w:val="000000"/>
                      <w:sz w:val="20"/>
                      <w:szCs w:val="20"/>
                    </w:rPr>
                    <w:br/>
                  </w:r>
                  <w:r>
                    <w:rPr>
                      <w:rStyle w:val="HTMLCode"/>
                      <w:b/>
                      <w:bCs/>
                      <w:color w:val="000000"/>
                    </w:rPr>
                    <w:t>public class </w:t>
                  </w:r>
                  <w:r>
                    <w:rPr>
                      <w:rStyle w:val="HTMLCode"/>
                      <w:color w:val="000000"/>
                    </w:rPr>
                    <w:t>CalendarExample {</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Style w:val="HTMLCode"/>
                      <w:color w:val="000000"/>
                    </w:rPr>
                    <w:t>  </w:t>
                  </w:r>
                  <w:r>
                    <w:rPr>
                      <w:rStyle w:val="HTMLCode"/>
                      <w:b/>
                      <w:bCs/>
                      <w:color w:val="000000"/>
                    </w:rPr>
                    <w:t>private static void </w:t>
                  </w:r>
                  <w:r>
                    <w:rPr>
                      <w:rStyle w:val="HTMLCode"/>
                      <w:color w:val="000000"/>
                    </w:rPr>
                    <w:t>CalendarTimemethod() {</w:t>
                  </w:r>
                  <w:r>
                    <w:rPr>
                      <w:rFonts w:ascii="Courier New" w:hAnsi="Courier New" w:cs="Courier New"/>
                      <w:color w:val="000000"/>
                      <w:sz w:val="20"/>
                      <w:szCs w:val="20"/>
                    </w:rPr>
                    <w:br/>
                  </w:r>
                  <w:r>
                    <w:rPr>
                      <w:rStyle w:val="HTMLCode"/>
                      <w:color w:val="000000"/>
                    </w:rPr>
                    <w:t>  Date date = Calendar.getInstance().getTime();</w:t>
                  </w:r>
                  <w:r>
                    <w:rPr>
                      <w:rFonts w:ascii="Courier New" w:hAnsi="Courier New" w:cs="Courier New"/>
                      <w:color w:val="000000"/>
                      <w:sz w:val="20"/>
                      <w:szCs w:val="20"/>
                    </w:rPr>
                    <w:br/>
                  </w:r>
                  <w:r>
                    <w:rPr>
                      <w:rStyle w:val="HTMLCode"/>
                      <w:color w:val="000000"/>
                    </w:rPr>
                    <w:t>  System.out.println("Current date and time is: " + date);</w:t>
                  </w:r>
                  <w:r>
                    <w:rPr>
                      <w:rFonts w:ascii="Courier New" w:hAnsi="Courier New" w:cs="Courier New"/>
                      <w:color w:val="000000"/>
                      <w:sz w:val="20"/>
                      <w:szCs w:val="20"/>
                    </w:rPr>
                    <w:br/>
                  </w:r>
                  <w:r>
                    <w:rPr>
                      <w:rStyle w:val="HTMLCode"/>
                      <w:color w:val="000000"/>
                    </w:rPr>
                    <w:t>  System.out.println();</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w:t>
                  </w:r>
                  <w:r>
                    <w:rPr>
                      <w:rStyle w:val="HTMLCode"/>
                      <w:b/>
                      <w:bCs/>
                      <w:color w:val="000000"/>
                    </w:rPr>
                    <w:t>private static void </w:t>
                  </w:r>
                  <w:r>
                    <w:rPr>
                      <w:rStyle w:val="HTMLCode"/>
                      <w:color w:val="000000"/>
                    </w:rPr>
                    <w:t>SimpleDateFormatmethod() {</w:t>
                  </w:r>
                  <w:r>
                    <w:rPr>
                      <w:rFonts w:ascii="Courier New" w:hAnsi="Courier New" w:cs="Courier New"/>
                      <w:color w:val="000000"/>
                      <w:sz w:val="20"/>
                      <w:szCs w:val="20"/>
                    </w:rPr>
                    <w:br/>
                  </w:r>
                  <w:r>
                    <w:rPr>
                      <w:rStyle w:val="HTMLCode"/>
                      <w:color w:val="000000"/>
                    </w:rPr>
                    <w:t>  Calendar date = Calendar.getInstance();</w:t>
                  </w:r>
                  <w:r>
                    <w:rPr>
                      <w:rFonts w:ascii="Courier New" w:hAnsi="Courier New" w:cs="Courier New"/>
                      <w:color w:val="000000"/>
                      <w:sz w:val="20"/>
                      <w:szCs w:val="20"/>
                    </w:rPr>
                    <w:br/>
                  </w:r>
                  <w:r>
                    <w:rPr>
                      <w:rStyle w:val="HTMLCode"/>
                      <w:color w:val="000000"/>
                    </w:rPr>
                    <w:lastRenderedPageBreak/>
                    <w:t>  SimpleDateFormat dateformatter = </w:t>
                  </w:r>
                  <w:r>
                    <w:rPr>
                      <w:rStyle w:val="HTMLCode"/>
                      <w:b/>
                      <w:bCs/>
                      <w:color w:val="000000"/>
                    </w:rPr>
                    <w:t>new </w:t>
                  </w:r>
                  <w:r>
                    <w:rPr>
                      <w:rStyle w:val="HTMLCode"/>
                      <w:color w:val="000000"/>
                    </w:rPr>
                    <w:t>SimpleDateFormat</w:t>
                  </w:r>
                  <w:r>
                    <w:rPr>
                      <w:rFonts w:ascii="Courier New" w:hAnsi="Courier New" w:cs="Courier New"/>
                      <w:color w:val="000000"/>
                      <w:sz w:val="20"/>
                      <w:szCs w:val="20"/>
                    </w:rPr>
                    <w:br/>
                  </w:r>
                  <w:r>
                    <w:rPr>
                      <w:rFonts w:ascii="Arial" w:hAnsi="Arial" w:cs="Arial"/>
                      <w:color w:val="000000"/>
                      <w:sz w:val="17"/>
                      <w:szCs w:val="17"/>
                    </w:rPr>
                    <w:t> </w:t>
                  </w:r>
                  <w:r>
                    <w:rPr>
                      <w:rStyle w:val="apple-converted-space"/>
                      <w:rFonts w:ascii="Arial" w:hAnsi="Arial" w:cs="Arial"/>
                      <w:color w:val="000000"/>
                      <w:sz w:val="17"/>
                      <w:szCs w:val="17"/>
                    </w:rPr>
                    <w:t> </w:t>
                  </w:r>
                  <w:r>
                    <w:rPr>
                      <w:rStyle w:val="HTMLCode"/>
                      <w:color w:val="000000"/>
                    </w:rPr>
                    <w:t>("E yyyy.MM.dd 'at' hh:mm:ss a zzz");</w:t>
                  </w:r>
                  <w:r>
                    <w:rPr>
                      <w:rFonts w:ascii="Courier New" w:hAnsi="Courier New" w:cs="Courier New"/>
                      <w:color w:val="000000"/>
                      <w:sz w:val="20"/>
                      <w:szCs w:val="20"/>
                    </w:rPr>
                    <w:br/>
                  </w:r>
                  <w:r>
                    <w:rPr>
                      <w:rStyle w:val="HTMLCode"/>
                      <w:color w:val="000000"/>
                    </w:rPr>
                    <w:t>  System.out.println("Current date and </w:t>
                  </w:r>
                </w:p>
                <w:p w:rsidR="00D932CE" w:rsidRDefault="00D932CE">
                  <w:pPr>
                    <w:pStyle w:val="NormalWeb"/>
                    <w:spacing w:line="311" w:lineRule="atLeast"/>
                    <w:rPr>
                      <w:rFonts w:ascii="Arial" w:hAnsi="Arial" w:cs="Arial"/>
                      <w:color w:val="000000"/>
                      <w:sz w:val="17"/>
                      <w:szCs w:val="17"/>
                    </w:rPr>
                  </w:pPr>
                  <w:r>
                    <w:rPr>
                      <w:rStyle w:val="HTMLCode"/>
                      <w:color w:val="000000"/>
                    </w:rPr>
                    <w:t>time in simple date format: " </w:t>
                  </w:r>
                  <w:r>
                    <w:rPr>
                      <w:rFonts w:ascii="Courier New" w:hAnsi="Courier New" w:cs="Courier New"/>
                      <w:color w:val="000000"/>
                      <w:sz w:val="20"/>
                      <w:szCs w:val="20"/>
                    </w:rPr>
                    <w:br/>
                  </w:r>
                  <w:r>
                    <w:rPr>
                      <w:rStyle w:val="HTMLCode"/>
                      <w:color w:val="000000"/>
                    </w:rPr>
                    <w:t>  + dateformatter.format(date.getTime()));</w:t>
                  </w:r>
                  <w:r>
                    <w:rPr>
                      <w:rFonts w:ascii="Courier New" w:hAnsi="Courier New" w:cs="Courier New"/>
                      <w:color w:val="000000"/>
                      <w:sz w:val="20"/>
                      <w:szCs w:val="20"/>
                    </w:rPr>
                    <w:br/>
                  </w:r>
                  <w:r>
                    <w:rPr>
                      <w:rStyle w:val="HTMLCode"/>
                      <w:color w:val="000000"/>
                    </w:rPr>
                    <w:t>  System.out.println();</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w:t>
                  </w:r>
                  <w:r>
                    <w:rPr>
                      <w:rStyle w:val="HTMLCode"/>
                      <w:b/>
                      <w:bCs/>
                      <w:color w:val="000000"/>
                    </w:rPr>
                    <w:t>private static void </w:t>
                  </w:r>
                  <w:r>
                    <w:rPr>
                      <w:rStyle w:val="HTMLCode"/>
                      <w:color w:val="000000"/>
                    </w:rPr>
                    <w:t>Adddates() {</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System.out.println("Performing </w:t>
                  </w:r>
                </w:p>
                <w:p w:rsidR="00D932CE" w:rsidRDefault="00D932CE">
                  <w:pPr>
                    <w:pStyle w:val="NormalWeb"/>
                    <w:spacing w:line="311" w:lineRule="atLeast"/>
                    <w:rPr>
                      <w:rFonts w:ascii="Arial" w:hAnsi="Arial" w:cs="Arial"/>
                      <w:color w:val="000000"/>
                      <w:sz w:val="17"/>
                      <w:szCs w:val="17"/>
                    </w:rPr>
                  </w:pPr>
                  <w:r>
                    <w:rPr>
                      <w:rStyle w:val="HTMLCode"/>
                      <w:color w:val="000000"/>
                    </w:rPr>
                    <w:t>operations on calendar dates.");</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 Get today's date</w:t>
                  </w:r>
                  <w:r>
                    <w:rPr>
                      <w:rFonts w:ascii="Courier New" w:hAnsi="Courier New" w:cs="Courier New"/>
                      <w:color w:val="000000"/>
                      <w:sz w:val="20"/>
                      <w:szCs w:val="20"/>
                    </w:rPr>
                    <w:br/>
                  </w:r>
                  <w:r>
                    <w:rPr>
                      <w:rStyle w:val="HTMLCode"/>
                      <w:color w:val="000000"/>
                    </w:rPr>
                    <w:t>  Calendar date = Calendar.getInstance();</w:t>
                  </w:r>
                  <w:r>
                    <w:rPr>
                      <w:rFonts w:ascii="Courier New" w:hAnsi="Courier New" w:cs="Courier New"/>
                      <w:color w:val="000000"/>
                      <w:sz w:val="20"/>
                      <w:szCs w:val="20"/>
                    </w:rPr>
                    <w:br/>
                  </w:r>
                  <w:r>
                    <w:rPr>
                      <w:rStyle w:val="HTMLCode"/>
                      <w:color w:val="000000"/>
                    </w:rPr>
                    <w:t>  Calendar cldr;</w:t>
                  </w:r>
                  <w:r>
                    <w:rPr>
                      <w:rFonts w:ascii="Courier New" w:hAnsi="Courier New" w:cs="Courier New"/>
                      <w:color w:val="000000"/>
                      <w:sz w:val="20"/>
                      <w:szCs w:val="20"/>
                    </w:rPr>
                    <w:br/>
                  </w:r>
                  <w:r>
                    <w:rPr>
                      <w:rStyle w:val="HTMLCode"/>
                      <w:color w:val="000000"/>
                    </w:rPr>
                    <w:t>  SimpleDateFormat dateformatter = </w:t>
                  </w:r>
                  <w:r>
                    <w:rPr>
                      <w:rStyle w:val="HTMLCode"/>
                      <w:b/>
                      <w:bCs/>
                      <w:color w:val="000000"/>
                    </w:rPr>
                    <w:t>new </w:t>
                  </w:r>
                  <w:r>
                    <w:rPr>
                      <w:rStyle w:val="HTMLCode"/>
                      <w:color w:val="000000"/>
                    </w:rPr>
                    <w:t>SimpleDateFormat</w:t>
                  </w:r>
                  <w:r>
                    <w:rPr>
                      <w:rFonts w:ascii="Courier New" w:hAnsi="Courier New" w:cs="Courier New"/>
                      <w:color w:val="000000"/>
                      <w:sz w:val="20"/>
                      <w:szCs w:val="20"/>
                    </w:rPr>
                    <w:br/>
                  </w:r>
                  <w:r>
                    <w:rPr>
                      <w:rStyle w:val="HTMLCode"/>
                      <w:color w:val="000000"/>
                    </w:rPr>
                    <w:t>  ("E yyyy.MM.dd 'at' hh:mm:ss a zzz");</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cldr = (Calendar) date.clone();</w:t>
                  </w:r>
                  <w:r>
                    <w:rPr>
                      <w:rFonts w:ascii="Courier New" w:hAnsi="Courier New" w:cs="Courier New"/>
                      <w:color w:val="000000"/>
                      <w:sz w:val="20"/>
                      <w:szCs w:val="20"/>
                    </w:rPr>
                    <w:br/>
                  </w:r>
                  <w:r>
                    <w:rPr>
                      <w:rStyle w:val="HTMLCode"/>
                      <w:color w:val="000000"/>
                    </w:rPr>
                    <w:t>  cldr.add(Calendar.DAY_OF_YEAR, - (365 * 2));</w:t>
                  </w:r>
                  <w:r>
                    <w:rPr>
                      <w:rFonts w:ascii="Courier New" w:hAnsi="Courier New" w:cs="Courier New"/>
                      <w:color w:val="000000"/>
                      <w:sz w:val="20"/>
                      <w:szCs w:val="20"/>
                    </w:rPr>
                    <w:br/>
                  </w:r>
                  <w:r>
                    <w:rPr>
                      <w:rStyle w:val="HTMLCode"/>
                      <w:color w:val="000000"/>
                    </w:rPr>
                    <w:t>  System.out.println("Before two years it was: "</w:t>
                  </w:r>
                  <w:r>
                    <w:rPr>
                      <w:rFonts w:ascii="Courier New" w:hAnsi="Courier New" w:cs="Courier New"/>
                      <w:color w:val="000000"/>
                      <w:sz w:val="20"/>
                      <w:szCs w:val="20"/>
                    </w:rPr>
                    <w:br/>
                  </w:r>
                  <w:r>
                    <w:rPr>
                      <w:rStyle w:val="HTMLCode"/>
                      <w:color w:val="000000"/>
                    </w:rPr>
                    <w:t>  + dateformatter.format(cldr.getTime()));</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cldr = (Calendar) date.clone();</w:t>
                  </w:r>
                  <w:r>
                    <w:rPr>
                      <w:rFonts w:ascii="Courier New" w:hAnsi="Courier New" w:cs="Courier New"/>
                      <w:color w:val="000000"/>
                      <w:sz w:val="20"/>
                      <w:szCs w:val="20"/>
                    </w:rPr>
                    <w:br/>
                  </w:r>
                  <w:r>
                    <w:rPr>
                      <w:rStyle w:val="HTMLCode"/>
                      <w:color w:val="000000"/>
                    </w:rPr>
                    <w:t>  cldr.add(Calendar.DAY_OF_YEAR, + 5);</w:t>
                  </w:r>
                  <w:r>
                    <w:rPr>
                      <w:rFonts w:ascii="Courier New" w:hAnsi="Courier New" w:cs="Courier New"/>
                      <w:color w:val="000000"/>
                      <w:sz w:val="20"/>
                      <w:szCs w:val="20"/>
                    </w:rPr>
                    <w:br/>
                  </w:r>
                  <w:r>
                    <w:rPr>
                      <w:rStyle w:val="HTMLCode"/>
                      <w:color w:val="000000"/>
                    </w:rPr>
                    <w:t>  System.out.println("After five years it will be: " </w:t>
                  </w:r>
                  <w:r>
                    <w:rPr>
                      <w:rFonts w:ascii="Courier New" w:hAnsi="Courier New" w:cs="Courier New"/>
                      <w:color w:val="000000"/>
                      <w:sz w:val="20"/>
                      <w:szCs w:val="20"/>
                    </w:rPr>
                    <w:br/>
                  </w:r>
                  <w:r>
                    <w:rPr>
                      <w:rStyle w:val="HTMLCode"/>
                      <w:color w:val="000000"/>
                    </w:rPr>
                    <w:t> + dateformatter.format(cldr.getTime()));</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System.out.println();</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w:t>
                  </w:r>
                  <w:r>
                    <w:rPr>
                      <w:rStyle w:val="HTMLCode"/>
                      <w:b/>
                      <w:bCs/>
                      <w:color w:val="000000"/>
                    </w:rPr>
                    <w:t>private static void </w:t>
                  </w:r>
                  <w:r>
                    <w:rPr>
                      <w:rStyle w:val="HTMLCode"/>
                      <w:color w:val="000000"/>
                    </w:rPr>
                    <w:t>DateDifference() {</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Style w:val="HTMLCode"/>
                      <w:color w:val="000000"/>
                    </w:rPr>
                    <w:t>  System.out.println("Difference between two dates");</w:t>
                  </w:r>
                  <w:r>
                    <w:rPr>
                      <w:rFonts w:ascii="Courier New" w:hAnsi="Courier New" w:cs="Courier New"/>
                      <w:color w:val="000000"/>
                      <w:sz w:val="20"/>
                      <w:szCs w:val="20"/>
                    </w:rPr>
                    <w:br/>
                  </w:r>
                  <w:r>
                    <w:rPr>
                      <w:rStyle w:val="HTMLCode"/>
                      <w:color w:val="000000"/>
                    </w:rPr>
                    <w:t>  Date startDate1 = </w:t>
                  </w:r>
                  <w:r>
                    <w:rPr>
                      <w:rStyle w:val="HTMLCode"/>
                      <w:b/>
                      <w:bCs/>
                      <w:color w:val="000000"/>
                    </w:rPr>
                    <w:t>new </w:t>
                  </w:r>
                  <w:r>
                    <w:rPr>
                      <w:rStyle w:val="HTMLCode"/>
                      <w:color w:val="000000"/>
                    </w:rPr>
                    <w:t>GregorianCalendar(2005, 02, </w:t>
                  </w:r>
                </w:p>
                <w:p w:rsidR="00D932CE" w:rsidRDefault="00D932CE">
                  <w:pPr>
                    <w:pStyle w:val="NormalWeb"/>
                    <w:spacing w:line="311" w:lineRule="atLeast"/>
                    <w:rPr>
                      <w:rFonts w:ascii="Arial" w:hAnsi="Arial" w:cs="Arial"/>
                      <w:color w:val="000000"/>
                      <w:sz w:val="17"/>
                      <w:szCs w:val="17"/>
                    </w:rPr>
                  </w:pPr>
                  <w:r>
                    <w:rPr>
                      <w:rStyle w:val="HTMLCode"/>
                      <w:color w:val="000000"/>
                    </w:rPr>
                    <w:t>25, 14, 00).getTime();</w:t>
                  </w:r>
                  <w:r>
                    <w:rPr>
                      <w:rFonts w:ascii="Courier New" w:hAnsi="Courier New" w:cs="Courier New"/>
                      <w:color w:val="000000"/>
                      <w:sz w:val="20"/>
                      <w:szCs w:val="20"/>
                    </w:rPr>
                    <w:br/>
                  </w:r>
                  <w:r>
                    <w:rPr>
                      <w:rStyle w:val="HTMLCode"/>
                      <w:color w:val="000000"/>
                    </w:rPr>
                    <w:t>  Date endDate1 = </w:t>
                  </w:r>
                  <w:r>
                    <w:rPr>
                      <w:rStyle w:val="HTMLCode"/>
                      <w:b/>
                      <w:bCs/>
                      <w:color w:val="000000"/>
                    </w:rPr>
                    <w:t>new </w:t>
                  </w:r>
                  <w:r>
                    <w:rPr>
                      <w:rStyle w:val="HTMLCode"/>
                      <w:color w:val="000000"/>
                    </w:rPr>
                    <w:t>Date();;</w:t>
                  </w:r>
                  <w:r>
                    <w:rPr>
                      <w:rFonts w:ascii="Courier New" w:hAnsi="Courier New" w:cs="Courier New"/>
                      <w:color w:val="000000"/>
                      <w:sz w:val="20"/>
                      <w:szCs w:val="20"/>
                    </w:rPr>
                    <w:br/>
                  </w:r>
                  <w:r>
                    <w:rPr>
                      <w:rFonts w:ascii="Courier New" w:hAnsi="Courier New" w:cs="Courier New"/>
                      <w:color w:val="000000"/>
                      <w:sz w:val="20"/>
                      <w:szCs w:val="20"/>
                    </w:rPr>
                    <w:lastRenderedPageBreak/>
                    <w:br/>
                  </w:r>
                  <w:r>
                    <w:rPr>
                      <w:rStyle w:val="HTMLCode"/>
                      <w:color w:val="000000"/>
                    </w:rPr>
                    <w:t>  </w:t>
                  </w:r>
                  <w:r>
                    <w:rPr>
                      <w:rStyle w:val="HTMLCode"/>
                      <w:b/>
                      <w:bCs/>
                      <w:color w:val="000000"/>
                    </w:rPr>
                    <w:t>long </w:t>
                  </w:r>
                  <w:r>
                    <w:rPr>
                      <w:rStyle w:val="HTMLCode"/>
                      <w:color w:val="000000"/>
                    </w:rPr>
                    <w:t>diff = endDate1.getTime() - startDate1.getTime();</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System.out.println("  Difference between " + endDate1);</w:t>
                  </w:r>
                  <w:r>
                    <w:rPr>
                      <w:rFonts w:ascii="Courier New" w:hAnsi="Courier New" w:cs="Courier New"/>
                      <w:color w:val="000000"/>
                      <w:sz w:val="20"/>
                      <w:szCs w:val="20"/>
                    </w:rPr>
                    <w:br/>
                  </w:r>
                  <w:r>
                    <w:rPr>
                      <w:rStyle w:val="HTMLCode"/>
                      <w:color w:val="000000"/>
                    </w:rPr>
                    <w:t>  System.out.println("  and " + startDate1 + " is " </w:t>
                  </w:r>
                  <w:r>
                    <w:rPr>
                      <w:rFonts w:ascii="Courier New" w:hAnsi="Courier New" w:cs="Courier New"/>
                      <w:color w:val="000000"/>
                      <w:sz w:val="20"/>
                      <w:szCs w:val="20"/>
                    </w:rPr>
                    <w:br/>
                  </w:r>
                  <w:r>
                    <w:rPr>
                      <w:rStyle w:val="HTMLCode"/>
                      <w:color w:val="000000"/>
                    </w:rPr>
                    <w:t>   + (diff / </w:t>
                  </w:r>
                </w:p>
                <w:p w:rsidR="00D932CE" w:rsidRDefault="00D932CE">
                  <w:pPr>
                    <w:pStyle w:val="NormalWeb"/>
                    <w:spacing w:line="311" w:lineRule="atLeast"/>
                    <w:rPr>
                      <w:rFonts w:ascii="Arial" w:hAnsi="Arial" w:cs="Arial"/>
                      <w:color w:val="000000"/>
                      <w:sz w:val="17"/>
                      <w:szCs w:val="17"/>
                    </w:rPr>
                  </w:pPr>
                  <w:r>
                    <w:rPr>
                      <w:rStyle w:val="HTMLCode"/>
                      <w:color w:val="000000"/>
                    </w:rPr>
                    <w:t>(1000L*60L*60L*24L)) + " days.");</w:t>
                  </w:r>
                  <w:r>
                    <w:rPr>
                      <w:rFonts w:ascii="Courier New" w:hAnsi="Courier New" w:cs="Courier New"/>
                      <w:color w:val="000000"/>
                      <w:sz w:val="20"/>
                      <w:szCs w:val="20"/>
                    </w:rPr>
                    <w:br/>
                  </w:r>
                  <w:r>
                    <w:rPr>
                      <w:rStyle w:val="HTMLCode"/>
                      <w:color w:val="000000"/>
                    </w:rPr>
                    <w:t>  System.out.println();</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w:t>
                  </w:r>
                  <w:r>
                    <w:rPr>
                      <w:rStyle w:val="HTMLCode"/>
                      <w:b/>
                      <w:bCs/>
                      <w:color w:val="000000"/>
                    </w:rPr>
                    <w:t>private static void </w:t>
                  </w:r>
                  <w:r>
                    <w:rPr>
                      <w:rStyle w:val="HTMLCode"/>
                      <w:color w:val="000000"/>
                    </w:rPr>
                    <w:t>Getcalendermethods() {</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System.out.println("Various get methods </w:t>
                  </w:r>
                </w:p>
                <w:p w:rsidR="00D932CE" w:rsidRDefault="00D932CE">
                  <w:pPr>
                    <w:pStyle w:val="NormalWeb"/>
                    <w:spacing w:line="311" w:lineRule="atLeast"/>
                    <w:rPr>
                      <w:rFonts w:ascii="Arial" w:hAnsi="Arial" w:cs="Arial"/>
                      <w:color w:val="000000"/>
                      <w:sz w:val="17"/>
                      <w:szCs w:val="17"/>
                    </w:rPr>
                  </w:pPr>
                  <w:r>
                    <w:rPr>
                      <w:rStyle w:val="HTMLCode"/>
                      <w:color w:val="000000"/>
                    </w:rPr>
                    <w:t>of the calendar class:");</w:t>
                  </w:r>
                  <w:r>
                    <w:rPr>
                      <w:rFonts w:ascii="Courier New" w:hAnsi="Courier New" w:cs="Courier New"/>
                      <w:color w:val="000000"/>
                      <w:sz w:val="20"/>
                      <w:szCs w:val="20"/>
                    </w:rPr>
                    <w:br/>
                  </w:r>
                  <w:r>
                    <w:rPr>
                      <w:rStyle w:val="HTMLCode"/>
                      <w:color w:val="000000"/>
                    </w:rPr>
                    <w:t>  Calendar calender = Calendar.getInstance();</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System.out.println("Year : " </w:t>
                  </w:r>
                </w:p>
                <w:p w:rsidR="00D932CE" w:rsidRDefault="00D932CE">
                  <w:pPr>
                    <w:pStyle w:val="NormalWeb"/>
                    <w:spacing w:line="311" w:lineRule="atLeast"/>
                    <w:rPr>
                      <w:rFonts w:ascii="Arial" w:hAnsi="Arial" w:cs="Arial"/>
                      <w:color w:val="000000"/>
                      <w:sz w:val="17"/>
                      <w:szCs w:val="17"/>
                    </w:rPr>
                  </w:pPr>
                  <w:r>
                    <w:rPr>
                      <w:rStyle w:val="HTMLCode"/>
                      <w:color w:val="000000"/>
                    </w:rPr>
                    <w:t>+ calender.get(Calendar.YEAR));</w:t>
                  </w:r>
                  <w:r>
                    <w:rPr>
                      <w:rFonts w:ascii="Courier New" w:hAnsi="Courier New" w:cs="Courier New"/>
                      <w:color w:val="000000"/>
                      <w:sz w:val="20"/>
                      <w:szCs w:val="20"/>
                    </w:rPr>
                    <w:br/>
                  </w:r>
                  <w:r>
                    <w:rPr>
                      <w:rStyle w:val="HTMLCode"/>
                      <w:color w:val="000000"/>
                    </w:rPr>
                    <w:t>  System.out.println("Month  : " </w:t>
                  </w:r>
                </w:p>
                <w:p w:rsidR="00D932CE" w:rsidRDefault="00D932CE">
                  <w:pPr>
                    <w:pStyle w:val="NormalWeb"/>
                    <w:spacing w:line="311" w:lineRule="atLeast"/>
                    <w:rPr>
                      <w:rFonts w:ascii="Arial" w:hAnsi="Arial" w:cs="Arial"/>
                      <w:color w:val="000000"/>
                      <w:sz w:val="17"/>
                      <w:szCs w:val="17"/>
                    </w:rPr>
                  </w:pPr>
                  <w:r>
                    <w:rPr>
                      <w:rStyle w:val="HTMLCode"/>
                      <w:color w:val="000000"/>
                    </w:rPr>
                    <w:t>+ calender.get(Calendar.MONTH));</w:t>
                  </w:r>
                  <w:r>
                    <w:rPr>
                      <w:rFonts w:ascii="Courier New" w:hAnsi="Courier New" w:cs="Courier New"/>
                      <w:color w:val="000000"/>
                      <w:sz w:val="20"/>
                      <w:szCs w:val="20"/>
                    </w:rPr>
                    <w:br/>
                  </w:r>
                  <w:r>
                    <w:rPr>
                      <w:rStyle w:val="HTMLCode"/>
                      <w:color w:val="000000"/>
                    </w:rPr>
                    <w:t>  System.out.println("Day of Month  : " </w:t>
                  </w:r>
                </w:p>
                <w:p w:rsidR="00D932CE" w:rsidRDefault="00D932CE">
                  <w:pPr>
                    <w:pStyle w:val="NormalWeb"/>
                    <w:spacing w:line="311" w:lineRule="atLeast"/>
                    <w:rPr>
                      <w:rFonts w:ascii="Arial" w:hAnsi="Arial" w:cs="Arial"/>
                      <w:color w:val="000000"/>
                      <w:sz w:val="17"/>
                      <w:szCs w:val="17"/>
                    </w:rPr>
                  </w:pPr>
                  <w:r>
                    <w:rPr>
                      <w:rStyle w:val="HTMLCode"/>
                      <w:color w:val="000000"/>
                    </w:rPr>
                    <w:t>+ calender.get(Calendar.DAY_OF_MONTH));</w:t>
                  </w:r>
                  <w:r>
                    <w:rPr>
                      <w:rFonts w:ascii="Courier New" w:hAnsi="Courier New" w:cs="Courier New"/>
                      <w:color w:val="000000"/>
                      <w:sz w:val="20"/>
                      <w:szCs w:val="20"/>
                    </w:rPr>
                    <w:br/>
                  </w:r>
                  <w:r>
                    <w:rPr>
                      <w:rStyle w:val="HTMLCode"/>
                      <w:color w:val="000000"/>
                    </w:rPr>
                    <w:t>  System.out.println("Day of Week  : " </w:t>
                  </w:r>
                </w:p>
                <w:p w:rsidR="00D932CE" w:rsidRDefault="00D932CE">
                  <w:pPr>
                    <w:pStyle w:val="NormalWeb"/>
                    <w:spacing w:line="311" w:lineRule="atLeast"/>
                    <w:rPr>
                      <w:rFonts w:ascii="Arial" w:hAnsi="Arial" w:cs="Arial"/>
                      <w:color w:val="000000"/>
                      <w:sz w:val="17"/>
                      <w:szCs w:val="17"/>
                    </w:rPr>
                  </w:pPr>
                  <w:r>
                    <w:rPr>
                      <w:rStyle w:val="HTMLCode"/>
                      <w:color w:val="000000"/>
                    </w:rPr>
                    <w:t>+ calender.get(Calendar.DAY_OF_WEEK));</w:t>
                  </w:r>
                  <w:r>
                    <w:rPr>
                      <w:rFonts w:ascii="Courier New" w:hAnsi="Courier New" w:cs="Courier New"/>
                      <w:color w:val="000000"/>
                      <w:sz w:val="20"/>
                      <w:szCs w:val="20"/>
                    </w:rPr>
                    <w:br/>
                  </w:r>
                  <w:r>
                    <w:rPr>
                      <w:rStyle w:val="HTMLCode"/>
                      <w:color w:val="000000"/>
                    </w:rPr>
                    <w:t>  System.out.println("Day of Year  : " </w:t>
                  </w:r>
                </w:p>
                <w:p w:rsidR="00D932CE" w:rsidRDefault="00D932CE">
                  <w:pPr>
                    <w:pStyle w:val="NormalWeb"/>
                    <w:spacing w:line="311" w:lineRule="atLeast"/>
                    <w:rPr>
                      <w:rFonts w:ascii="Arial" w:hAnsi="Arial" w:cs="Arial"/>
                      <w:color w:val="000000"/>
                      <w:sz w:val="17"/>
                      <w:szCs w:val="17"/>
                    </w:rPr>
                  </w:pPr>
                  <w:r>
                    <w:rPr>
                      <w:rStyle w:val="HTMLCode"/>
                      <w:color w:val="000000"/>
                    </w:rPr>
                    <w:t>+ calender.get(Calendar.DAY_OF_YEAR));</w:t>
                  </w:r>
                  <w:r>
                    <w:rPr>
                      <w:rFonts w:ascii="Courier New" w:hAnsi="Courier New" w:cs="Courier New"/>
                      <w:color w:val="000000"/>
                      <w:sz w:val="20"/>
                      <w:szCs w:val="20"/>
                    </w:rPr>
                    <w:br/>
                  </w:r>
                  <w:r>
                    <w:rPr>
                      <w:rStyle w:val="HTMLCode"/>
                      <w:color w:val="000000"/>
                    </w:rPr>
                    <w:t>  System.out.println("Week of Year  : " </w:t>
                  </w:r>
                </w:p>
                <w:p w:rsidR="00D932CE" w:rsidRDefault="00D932CE">
                  <w:pPr>
                    <w:pStyle w:val="NormalWeb"/>
                    <w:spacing w:line="311" w:lineRule="atLeast"/>
                    <w:rPr>
                      <w:rFonts w:ascii="Arial" w:hAnsi="Arial" w:cs="Arial"/>
                      <w:color w:val="000000"/>
                      <w:sz w:val="17"/>
                      <w:szCs w:val="17"/>
                    </w:rPr>
                  </w:pPr>
                  <w:r>
                    <w:rPr>
                      <w:rStyle w:val="HTMLCode"/>
                      <w:color w:val="000000"/>
                    </w:rPr>
                    <w:t>+ calender.get(Calendar.WEEK_OF_YEAR));</w:t>
                  </w:r>
                  <w:r>
                    <w:rPr>
                      <w:rFonts w:ascii="Courier New" w:hAnsi="Courier New" w:cs="Courier New"/>
                      <w:color w:val="000000"/>
                      <w:sz w:val="20"/>
                      <w:szCs w:val="20"/>
                    </w:rPr>
                    <w:br/>
                  </w:r>
                  <w:r>
                    <w:rPr>
                      <w:rStyle w:val="HTMLCode"/>
                      <w:color w:val="000000"/>
                    </w:rPr>
                    <w:t>  System.out.println("Week of Month  : " </w:t>
                  </w:r>
                </w:p>
                <w:p w:rsidR="00D932CE" w:rsidRDefault="00D932CE">
                  <w:pPr>
                    <w:pStyle w:val="NormalWeb"/>
                    <w:spacing w:line="311" w:lineRule="atLeast"/>
                    <w:rPr>
                      <w:rFonts w:ascii="Arial" w:hAnsi="Arial" w:cs="Arial"/>
                      <w:color w:val="000000"/>
                      <w:sz w:val="17"/>
                      <w:szCs w:val="17"/>
                    </w:rPr>
                  </w:pPr>
                  <w:r>
                    <w:rPr>
                      <w:rStyle w:val="HTMLCode"/>
                      <w:color w:val="000000"/>
                    </w:rPr>
                    <w:t>+ calender.get(Calendar.WEEK_OF_MONTH));</w:t>
                  </w:r>
                  <w:r>
                    <w:rPr>
                      <w:rFonts w:ascii="Courier New" w:hAnsi="Courier New" w:cs="Courier New"/>
                      <w:color w:val="000000"/>
                      <w:sz w:val="20"/>
                      <w:szCs w:val="20"/>
                    </w:rPr>
                    <w:br/>
                  </w:r>
                  <w:r>
                    <w:rPr>
                      <w:rStyle w:val="HTMLCode"/>
                      <w:color w:val="000000"/>
                    </w:rPr>
                    <w:t>  System.out.println</w:t>
                  </w:r>
                  <w:r>
                    <w:rPr>
                      <w:rFonts w:ascii="Courier New" w:hAnsi="Courier New" w:cs="Courier New"/>
                      <w:color w:val="000000"/>
                      <w:sz w:val="20"/>
                      <w:szCs w:val="20"/>
                    </w:rPr>
                    <w:br/>
                  </w:r>
                  <w:r>
                    <w:rPr>
                      <w:rStyle w:val="HTMLCode"/>
                      <w:color w:val="000000"/>
                    </w:rPr>
                    <w:t>   ("Day of the Week in Month : " </w:t>
                  </w:r>
                </w:p>
                <w:p w:rsidR="00D932CE" w:rsidRDefault="00D932CE">
                  <w:pPr>
                    <w:pStyle w:val="NormalWeb"/>
                    <w:spacing w:line="311" w:lineRule="atLeast"/>
                    <w:rPr>
                      <w:rFonts w:ascii="Arial" w:hAnsi="Arial" w:cs="Arial"/>
                      <w:color w:val="000000"/>
                      <w:sz w:val="17"/>
                      <w:szCs w:val="17"/>
                    </w:rPr>
                  </w:pPr>
                  <w:r>
                    <w:rPr>
                      <w:rStyle w:val="HTMLCode"/>
                      <w:color w:val="000000"/>
                    </w:rPr>
                    <w:lastRenderedPageBreak/>
                    <w:t>+ calender.get(Calendar.DAY_OF_WEEK_IN_MONTH));</w:t>
                  </w:r>
                  <w:r>
                    <w:rPr>
                      <w:rFonts w:ascii="Courier New" w:hAnsi="Courier New" w:cs="Courier New"/>
                      <w:color w:val="000000"/>
                      <w:sz w:val="20"/>
                      <w:szCs w:val="20"/>
                    </w:rPr>
                    <w:br/>
                  </w:r>
                  <w:r>
                    <w:rPr>
                      <w:rStyle w:val="HTMLCode"/>
                      <w:color w:val="000000"/>
                    </w:rPr>
                    <w:t>  System.out.println("Hour  </w:t>
                  </w:r>
                </w:p>
                <w:p w:rsidR="00D932CE" w:rsidRDefault="00D932CE">
                  <w:pPr>
                    <w:pStyle w:val="NormalWeb"/>
                    <w:spacing w:line="311" w:lineRule="atLeast"/>
                    <w:rPr>
                      <w:rFonts w:ascii="Arial" w:hAnsi="Arial" w:cs="Arial"/>
                      <w:color w:val="000000"/>
                      <w:sz w:val="17"/>
                      <w:szCs w:val="17"/>
                    </w:rPr>
                  </w:pPr>
                  <w:r>
                    <w:rPr>
                      <w:rStyle w:val="HTMLCode"/>
                      <w:color w:val="000000"/>
                    </w:rPr>
                    <w:t> : " + calender.get(Calendar.HOUR));</w:t>
                  </w:r>
                  <w:r>
                    <w:rPr>
                      <w:rFonts w:ascii="Courier New" w:hAnsi="Courier New" w:cs="Courier New"/>
                      <w:color w:val="000000"/>
                      <w:sz w:val="20"/>
                      <w:szCs w:val="20"/>
                    </w:rPr>
                    <w:br/>
                  </w:r>
                  <w:r>
                    <w:rPr>
                      <w:rStyle w:val="HTMLCode"/>
                      <w:color w:val="000000"/>
                    </w:rPr>
                    <w:t>  System.out.println("AM PM </w:t>
                  </w:r>
                </w:p>
                <w:p w:rsidR="00D932CE" w:rsidRDefault="00D932CE">
                  <w:pPr>
                    <w:pStyle w:val="NormalWeb"/>
                    <w:spacing w:line="311" w:lineRule="atLeast"/>
                    <w:rPr>
                      <w:rFonts w:ascii="Arial" w:hAnsi="Arial" w:cs="Arial"/>
                      <w:color w:val="000000"/>
                      <w:sz w:val="17"/>
                      <w:szCs w:val="17"/>
                    </w:rPr>
                  </w:pPr>
                  <w:r>
                    <w:rPr>
                      <w:rStyle w:val="HTMLCode"/>
                      <w:color w:val="000000"/>
                    </w:rPr>
                    <w:t> : " + calender.get(Calendar.AM_PM));</w:t>
                  </w:r>
                  <w:r>
                    <w:rPr>
                      <w:rFonts w:ascii="Courier New" w:hAnsi="Courier New" w:cs="Courier New"/>
                      <w:color w:val="000000"/>
                      <w:sz w:val="20"/>
                      <w:szCs w:val="20"/>
                    </w:rPr>
                    <w:br/>
                  </w:r>
                  <w:r>
                    <w:rPr>
                      <w:rStyle w:val="HTMLCode"/>
                      <w:color w:val="000000"/>
                    </w:rPr>
                    <w:t>  System.out.println("Hour of the Day </w:t>
                  </w:r>
                </w:p>
                <w:p w:rsidR="00D932CE" w:rsidRDefault="00D932CE">
                  <w:pPr>
                    <w:pStyle w:val="NormalWeb"/>
                    <w:spacing w:line="311" w:lineRule="atLeast"/>
                    <w:rPr>
                      <w:rFonts w:ascii="Arial" w:hAnsi="Arial" w:cs="Arial"/>
                      <w:color w:val="000000"/>
                      <w:sz w:val="17"/>
                      <w:szCs w:val="17"/>
                    </w:rPr>
                  </w:pPr>
                  <w:r>
                    <w:rPr>
                      <w:rStyle w:val="HTMLCode"/>
                      <w:color w:val="000000"/>
                    </w:rPr>
                    <w:t> : " + calender.get(Calendar.HOUR_OF_DAY));</w:t>
                  </w:r>
                  <w:r>
                    <w:rPr>
                      <w:rFonts w:ascii="Courier New" w:hAnsi="Courier New" w:cs="Courier New"/>
                      <w:color w:val="000000"/>
                      <w:sz w:val="20"/>
                      <w:szCs w:val="20"/>
                    </w:rPr>
                    <w:br/>
                  </w:r>
                  <w:r>
                    <w:rPr>
                      <w:rStyle w:val="HTMLCode"/>
                      <w:color w:val="000000"/>
                    </w:rPr>
                    <w:t>  System.out.println("Minute </w:t>
                  </w:r>
                </w:p>
                <w:p w:rsidR="00D932CE" w:rsidRDefault="00D932CE">
                  <w:pPr>
                    <w:pStyle w:val="NormalWeb"/>
                    <w:spacing w:line="311" w:lineRule="atLeast"/>
                    <w:rPr>
                      <w:rFonts w:ascii="Arial" w:hAnsi="Arial" w:cs="Arial"/>
                      <w:color w:val="000000"/>
                      <w:sz w:val="17"/>
                      <w:szCs w:val="17"/>
                    </w:rPr>
                  </w:pPr>
                  <w:r>
                    <w:rPr>
                      <w:rStyle w:val="HTMLCode"/>
                      <w:color w:val="000000"/>
                    </w:rPr>
                    <w:t>  : " + calender.get(Calendar.MINUTE));</w:t>
                  </w:r>
                  <w:r>
                    <w:rPr>
                      <w:rFonts w:ascii="Courier New" w:hAnsi="Courier New" w:cs="Courier New"/>
                      <w:color w:val="000000"/>
                      <w:sz w:val="20"/>
                      <w:szCs w:val="20"/>
                    </w:rPr>
                    <w:br/>
                  </w:r>
                  <w:r>
                    <w:rPr>
                      <w:rStyle w:val="HTMLCode"/>
                      <w:color w:val="000000"/>
                    </w:rPr>
                    <w:t>  System.out.println("Second  </w:t>
                  </w:r>
                </w:p>
                <w:p w:rsidR="00D932CE" w:rsidRDefault="00D932CE">
                  <w:pPr>
                    <w:pStyle w:val="NormalWeb"/>
                    <w:spacing w:line="311" w:lineRule="atLeast"/>
                    <w:rPr>
                      <w:rFonts w:ascii="Arial" w:hAnsi="Arial" w:cs="Arial"/>
                      <w:color w:val="000000"/>
                      <w:sz w:val="17"/>
                      <w:szCs w:val="17"/>
                    </w:rPr>
                  </w:pPr>
                  <w:r>
                    <w:rPr>
                      <w:rStyle w:val="HTMLCode"/>
                      <w:color w:val="000000"/>
                    </w:rPr>
                    <w:t> : " + calender.get(Calendar.SECOND));</w:t>
                  </w:r>
                  <w:r>
                    <w:rPr>
                      <w:rFonts w:ascii="Courier New" w:hAnsi="Courier New" w:cs="Courier New"/>
                      <w:color w:val="000000"/>
                      <w:sz w:val="20"/>
                      <w:szCs w:val="20"/>
                    </w:rPr>
                    <w:br/>
                  </w:r>
                  <w:r>
                    <w:rPr>
                      <w:rStyle w:val="HTMLCode"/>
                      <w:color w:val="000000"/>
                    </w:rPr>
                    <w:t>  System.out.println();</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000000"/>
                    </w:rPr>
                    <w:t>  </w:t>
                  </w:r>
                  <w:r>
                    <w:rPr>
                      <w:rStyle w:val="HTMLCode"/>
                      <w:b/>
                      <w:bCs/>
                      <w:color w:val="000000"/>
                    </w:rPr>
                    <w:t>public static void </w:t>
                  </w:r>
                  <w:r>
                    <w:rPr>
                      <w:rStyle w:val="HTMLCode"/>
                      <w:color w:val="000000"/>
                    </w:rPr>
                    <w:t>main(String[] args) {</w:t>
                  </w:r>
                  <w:r>
                    <w:rPr>
                      <w:rFonts w:ascii="Courier New" w:hAnsi="Courier New" w:cs="Courier New"/>
                      <w:color w:val="000000"/>
                      <w:sz w:val="20"/>
                      <w:szCs w:val="20"/>
                    </w:rPr>
                    <w:br/>
                  </w:r>
                  <w:r>
                    <w:rPr>
                      <w:rStyle w:val="HTMLCode"/>
                      <w:color w:val="000000"/>
                    </w:rPr>
                    <w:t>  System.out.println();</w:t>
                  </w:r>
                  <w:r>
                    <w:rPr>
                      <w:rFonts w:ascii="Courier New" w:hAnsi="Courier New" w:cs="Courier New"/>
                      <w:color w:val="000000"/>
                      <w:sz w:val="20"/>
                      <w:szCs w:val="20"/>
                    </w:rPr>
                    <w:br/>
                  </w:r>
                  <w:r>
                    <w:rPr>
                      <w:rStyle w:val="HTMLCode"/>
                      <w:color w:val="000000"/>
                    </w:rPr>
                    <w:t>  CalendarTimemethod();</w:t>
                  </w:r>
                  <w:r>
                    <w:rPr>
                      <w:rFonts w:ascii="Courier New" w:hAnsi="Courier New" w:cs="Courier New"/>
                      <w:color w:val="000000"/>
                      <w:sz w:val="20"/>
                      <w:szCs w:val="20"/>
                    </w:rPr>
                    <w:br/>
                  </w:r>
                  <w:r>
                    <w:rPr>
                      <w:rStyle w:val="HTMLCode"/>
                      <w:color w:val="000000"/>
                    </w:rPr>
                    <w:t>  SimpleDateFormatmethod();</w:t>
                  </w:r>
                  <w:r>
                    <w:rPr>
                      <w:rFonts w:ascii="Courier New" w:hAnsi="Courier New" w:cs="Courier New"/>
                      <w:color w:val="000000"/>
                      <w:sz w:val="20"/>
                      <w:szCs w:val="20"/>
                    </w:rPr>
                    <w:br/>
                  </w:r>
                  <w:r>
                    <w:rPr>
                      <w:rStyle w:val="HTMLCode"/>
                      <w:color w:val="000000"/>
                    </w:rPr>
                    <w:t>  Adddates();</w:t>
                  </w:r>
                  <w:r>
                    <w:rPr>
                      <w:rFonts w:ascii="Courier New" w:hAnsi="Courier New" w:cs="Courier New"/>
                      <w:color w:val="000000"/>
                      <w:sz w:val="20"/>
                      <w:szCs w:val="20"/>
                    </w:rPr>
                    <w:br/>
                  </w:r>
                  <w:r>
                    <w:rPr>
                      <w:rStyle w:val="HTMLCode"/>
                      <w:color w:val="000000"/>
                    </w:rPr>
                    <w:t>  DateDifference();</w:t>
                  </w:r>
                  <w:r>
                    <w:rPr>
                      <w:rFonts w:ascii="Courier New" w:hAnsi="Courier New" w:cs="Courier New"/>
                      <w:color w:val="000000"/>
                      <w:sz w:val="20"/>
                      <w:szCs w:val="20"/>
                    </w:rPr>
                    <w:br/>
                  </w:r>
                  <w:r>
                    <w:rPr>
                      <w:rStyle w:val="HTMLCode"/>
                      <w:color w:val="000000"/>
                    </w:rPr>
                    <w:t>  Getcalendermethods();</w:t>
                  </w:r>
                  <w:r>
                    <w:rPr>
                      <w:rFonts w:ascii="Courier New" w:hAnsi="Courier New" w:cs="Courier New"/>
                      <w:color w:val="000000"/>
                      <w:sz w:val="20"/>
                      <w:szCs w:val="20"/>
                    </w:rPr>
                    <w:br/>
                  </w:r>
                  <w:r>
                    <w:rPr>
                      <w:rStyle w:val="HTMLCode"/>
                      <w:color w:val="000000"/>
                    </w:rPr>
                    <w:t>  }</w:t>
                  </w:r>
                  <w:r>
                    <w:rPr>
                      <w:rFonts w:ascii="Courier New" w:hAnsi="Courier New" w:cs="Courier New"/>
                      <w:color w:val="000000"/>
                      <w:sz w:val="20"/>
                      <w:szCs w:val="20"/>
                    </w:rPr>
                    <w:br/>
                  </w:r>
                  <w:r>
                    <w:rPr>
                      <w:rStyle w:val="HTMLCode"/>
                      <w:color w:val="000000"/>
                    </w:rPr>
                    <w:t>}</w:t>
                  </w:r>
                </w:p>
              </w:tc>
            </w:tr>
          </w:tbl>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Here is the output:</w:t>
            </w:r>
          </w:p>
          <w:tbl>
            <w:tblPr>
              <w:tblW w:w="2500" w:type="pct"/>
              <w:tblCellSpacing w:w="15" w:type="dxa"/>
              <w:shd w:val="clear" w:color="auto" w:fill="000000"/>
              <w:tblCellMar>
                <w:top w:w="15" w:type="dxa"/>
                <w:left w:w="15" w:type="dxa"/>
                <w:bottom w:w="15" w:type="dxa"/>
                <w:right w:w="15" w:type="dxa"/>
              </w:tblCellMar>
              <w:tblLook w:val="04A0"/>
            </w:tblPr>
            <w:tblGrid>
              <w:gridCol w:w="3946"/>
            </w:tblGrid>
            <w:tr w:rsidR="00D932CE" w:rsidTr="00D932CE">
              <w:trPr>
                <w:tblCellSpacing w:w="15" w:type="dxa"/>
              </w:trPr>
              <w:tc>
                <w:tcPr>
                  <w:tcW w:w="5000" w:type="pct"/>
                  <w:shd w:val="clear" w:color="auto" w:fill="000000"/>
                  <w:vAlign w:val="center"/>
                  <w:hideMark/>
                </w:tcPr>
                <w:p w:rsidR="00D932CE" w:rsidRDefault="00D932CE">
                  <w:pPr>
                    <w:spacing w:line="311" w:lineRule="atLeast"/>
                    <w:rPr>
                      <w:rFonts w:ascii="Arial" w:hAnsi="Arial" w:cs="Arial"/>
                      <w:color w:val="000000"/>
                      <w:sz w:val="17"/>
                      <w:szCs w:val="17"/>
                    </w:rPr>
                  </w:pPr>
                  <w:r>
                    <w:rPr>
                      <w:rFonts w:ascii="Arial" w:hAnsi="Arial" w:cs="Arial"/>
                      <w:color w:val="FFFFFF"/>
                      <w:sz w:val="17"/>
                      <w:szCs w:val="17"/>
                    </w:rPr>
                    <w:t>C:\Examples&gt;java CalendarExample</w:t>
                  </w:r>
                  <w:r>
                    <w:rPr>
                      <w:rFonts w:ascii="Arial" w:hAnsi="Arial" w:cs="Arial"/>
                      <w:color w:val="FFFFFF"/>
                      <w:sz w:val="17"/>
                      <w:szCs w:val="17"/>
                    </w:rPr>
                    <w:br/>
                  </w:r>
                  <w:r>
                    <w:rPr>
                      <w:rFonts w:ascii="Arial" w:hAnsi="Arial" w:cs="Arial"/>
                      <w:color w:val="FFFFFF"/>
                      <w:sz w:val="17"/>
                      <w:szCs w:val="17"/>
                    </w:rPr>
                    <w:br/>
                    <w:t>Current date and time is: Mon Dec 10 18:37:06 GMT+05:30 2007</w:t>
                  </w:r>
                  <w:r>
                    <w:rPr>
                      <w:rFonts w:ascii="Arial" w:hAnsi="Arial" w:cs="Arial"/>
                      <w:color w:val="FFFFFF"/>
                      <w:sz w:val="17"/>
                      <w:szCs w:val="17"/>
                    </w:rPr>
                    <w:br/>
                  </w:r>
                  <w:r>
                    <w:rPr>
                      <w:rFonts w:ascii="Arial" w:hAnsi="Arial" w:cs="Arial"/>
                      <w:color w:val="FFFFFF"/>
                      <w:sz w:val="17"/>
                      <w:szCs w:val="17"/>
                    </w:rPr>
                    <w:br/>
                    <w:t>Current date and time in simple date format: Mon 2007.12.10 at 06:37:07 PM GMT+05:30</w:t>
                  </w:r>
                  <w:r>
                    <w:rPr>
                      <w:rFonts w:ascii="Arial" w:hAnsi="Arial" w:cs="Arial"/>
                      <w:color w:val="FFFFFF"/>
                      <w:sz w:val="17"/>
                      <w:szCs w:val="17"/>
                    </w:rPr>
                    <w:br/>
                  </w:r>
                  <w:r>
                    <w:rPr>
                      <w:rFonts w:ascii="Arial" w:hAnsi="Arial" w:cs="Arial"/>
                      <w:color w:val="FFFFFF"/>
                      <w:sz w:val="17"/>
                      <w:szCs w:val="17"/>
                    </w:rPr>
                    <w:br/>
                    <w:t>Performing operations on calendar dates.</w:t>
                  </w:r>
                  <w:r>
                    <w:rPr>
                      <w:rFonts w:ascii="Arial" w:hAnsi="Arial" w:cs="Arial"/>
                      <w:color w:val="FFFFFF"/>
                      <w:sz w:val="17"/>
                      <w:szCs w:val="17"/>
                    </w:rPr>
                    <w:br/>
                    <w:t xml:space="preserve">Before two years it was: Sat 2005.12.10 at </w:t>
                  </w:r>
                  <w:r>
                    <w:rPr>
                      <w:rFonts w:ascii="Arial" w:hAnsi="Arial" w:cs="Arial"/>
                      <w:color w:val="FFFFFF"/>
                      <w:sz w:val="17"/>
                      <w:szCs w:val="17"/>
                    </w:rPr>
                    <w:lastRenderedPageBreak/>
                    <w:t>06:37:07 PM GMT+05:30</w:t>
                  </w:r>
                  <w:r>
                    <w:rPr>
                      <w:rFonts w:ascii="Arial" w:hAnsi="Arial" w:cs="Arial"/>
                      <w:color w:val="FFFFFF"/>
                      <w:sz w:val="17"/>
                      <w:szCs w:val="17"/>
                    </w:rPr>
                    <w:br/>
                    <w:t>After five years it will be: Sat 2007.12.15 at 06:37:07 PM GMT+05:30</w:t>
                  </w:r>
                  <w:r>
                    <w:rPr>
                      <w:rFonts w:ascii="Arial" w:hAnsi="Arial" w:cs="Arial"/>
                      <w:color w:val="FFFFFF"/>
                      <w:sz w:val="17"/>
                      <w:szCs w:val="17"/>
                    </w:rPr>
                    <w:br/>
                  </w:r>
                  <w:r>
                    <w:rPr>
                      <w:rFonts w:ascii="Arial" w:hAnsi="Arial" w:cs="Arial"/>
                      <w:color w:val="FFFFFF"/>
                      <w:sz w:val="17"/>
                      <w:szCs w:val="17"/>
                    </w:rPr>
                    <w:br/>
                    <w:t>Difference between two dates</w:t>
                  </w:r>
                  <w:r>
                    <w:rPr>
                      <w:rFonts w:ascii="Arial" w:hAnsi="Arial" w:cs="Arial"/>
                      <w:color w:val="FFFFFF"/>
                      <w:sz w:val="17"/>
                      <w:szCs w:val="17"/>
                    </w:rPr>
                    <w:br/>
                    <w:t>Difference between Mon Dec 10 18:37:07 GMT+05:30 2007</w:t>
                  </w:r>
                  <w:r>
                    <w:rPr>
                      <w:rFonts w:ascii="Arial" w:hAnsi="Arial" w:cs="Arial"/>
                      <w:color w:val="FFFFFF"/>
                      <w:sz w:val="17"/>
                      <w:szCs w:val="17"/>
                    </w:rPr>
                    <w:br/>
                    <w:t>and Fri Mar 25 14:00:00 GMT+05:30 2005 is 990 days.</w:t>
                  </w:r>
                  <w:r>
                    <w:rPr>
                      <w:rFonts w:ascii="Arial" w:hAnsi="Arial" w:cs="Arial"/>
                      <w:color w:val="FFFFFF"/>
                      <w:sz w:val="17"/>
                      <w:szCs w:val="17"/>
                    </w:rPr>
                    <w:br/>
                  </w:r>
                  <w:r>
                    <w:rPr>
                      <w:rFonts w:ascii="Arial" w:hAnsi="Arial" w:cs="Arial"/>
                      <w:color w:val="FFFFFF"/>
                      <w:sz w:val="17"/>
                      <w:szCs w:val="17"/>
                    </w:rPr>
                    <w:br/>
                    <w:t>Various get methods of the calendar class:</w:t>
                  </w:r>
                  <w:r>
                    <w:rPr>
                      <w:rFonts w:ascii="Arial" w:hAnsi="Arial" w:cs="Arial"/>
                      <w:color w:val="FFFFFF"/>
                      <w:sz w:val="17"/>
                      <w:szCs w:val="17"/>
                    </w:rPr>
                    <w:br/>
                    <w:t>Year : 2007</w:t>
                  </w:r>
                  <w:r>
                    <w:rPr>
                      <w:rFonts w:ascii="Arial" w:hAnsi="Arial" w:cs="Arial"/>
                      <w:color w:val="FFFFFF"/>
                      <w:sz w:val="17"/>
                      <w:szCs w:val="17"/>
                    </w:rPr>
                    <w:br/>
                    <w:t>Month : 11</w:t>
                  </w:r>
                  <w:r>
                    <w:rPr>
                      <w:rFonts w:ascii="Arial" w:hAnsi="Arial" w:cs="Arial"/>
                      <w:color w:val="FFFFFF"/>
                      <w:sz w:val="17"/>
                      <w:szCs w:val="17"/>
                    </w:rPr>
                    <w:br/>
                    <w:t>Day of Month : 10</w:t>
                  </w:r>
                  <w:r>
                    <w:rPr>
                      <w:rFonts w:ascii="Arial" w:hAnsi="Arial" w:cs="Arial"/>
                      <w:color w:val="FFFFFF"/>
                      <w:sz w:val="17"/>
                      <w:szCs w:val="17"/>
                    </w:rPr>
                    <w:br/>
                    <w:t>Day of Week : 2</w:t>
                  </w:r>
                  <w:r>
                    <w:rPr>
                      <w:rFonts w:ascii="Arial" w:hAnsi="Arial" w:cs="Arial"/>
                      <w:color w:val="FFFFFF"/>
                      <w:sz w:val="17"/>
                      <w:szCs w:val="17"/>
                    </w:rPr>
                    <w:br/>
                    <w:t>Day of Year : 344</w:t>
                  </w:r>
                  <w:r>
                    <w:rPr>
                      <w:rFonts w:ascii="Arial" w:hAnsi="Arial" w:cs="Arial"/>
                      <w:color w:val="FFFFFF"/>
                      <w:sz w:val="17"/>
                      <w:szCs w:val="17"/>
                    </w:rPr>
                    <w:br/>
                    <w:t>Week of Year : 50</w:t>
                  </w:r>
                  <w:r>
                    <w:rPr>
                      <w:rFonts w:ascii="Arial" w:hAnsi="Arial" w:cs="Arial"/>
                      <w:color w:val="FFFFFF"/>
                      <w:sz w:val="17"/>
                      <w:szCs w:val="17"/>
                    </w:rPr>
                    <w:br/>
                    <w:t>Week of Month : 3</w:t>
                  </w:r>
                  <w:r>
                    <w:rPr>
                      <w:rFonts w:ascii="Arial" w:hAnsi="Arial" w:cs="Arial"/>
                      <w:color w:val="FFFFFF"/>
                      <w:sz w:val="17"/>
                      <w:szCs w:val="17"/>
                    </w:rPr>
                    <w:br/>
                    <w:t>Day of the Week in Month : 2</w:t>
                  </w:r>
                  <w:r>
                    <w:rPr>
                      <w:rFonts w:ascii="Arial" w:hAnsi="Arial" w:cs="Arial"/>
                      <w:color w:val="FFFFFF"/>
                      <w:sz w:val="17"/>
                      <w:szCs w:val="17"/>
                    </w:rPr>
                    <w:br/>
                    <w:t>Hour : 6</w:t>
                  </w:r>
                  <w:r>
                    <w:rPr>
                      <w:rFonts w:ascii="Arial" w:hAnsi="Arial" w:cs="Arial"/>
                      <w:color w:val="FFFFFF"/>
                      <w:sz w:val="17"/>
                      <w:szCs w:val="17"/>
                    </w:rPr>
                    <w:br/>
                    <w:t>AM PM : 1</w:t>
                  </w:r>
                  <w:r>
                    <w:rPr>
                      <w:rFonts w:ascii="Arial" w:hAnsi="Arial" w:cs="Arial"/>
                      <w:color w:val="FFFFFF"/>
                      <w:sz w:val="17"/>
                      <w:szCs w:val="17"/>
                    </w:rPr>
                    <w:br/>
                    <w:t>Hour of the Day : 18</w:t>
                  </w:r>
                  <w:r>
                    <w:rPr>
                      <w:rFonts w:ascii="Arial" w:hAnsi="Arial" w:cs="Arial"/>
                      <w:color w:val="FFFFFF"/>
                      <w:sz w:val="17"/>
                      <w:szCs w:val="17"/>
                    </w:rPr>
                    <w:br/>
                    <w:t>Minute : 37</w:t>
                  </w:r>
                </w:p>
              </w:tc>
            </w:tr>
          </w:tbl>
          <w:p w:rsidR="00D932CE" w:rsidRDefault="00D932CE" w:rsidP="00D932CE">
            <w:pPr>
              <w:pStyle w:val="Heading1"/>
              <w:shd w:val="clear" w:color="auto" w:fill="FFFFFF"/>
              <w:spacing w:line="311" w:lineRule="atLeast"/>
              <w:rPr>
                <w:rFonts w:ascii="Arial" w:hAnsi="Arial" w:cs="Arial"/>
                <w:color w:val="000000"/>
              </w:rPr>
            </w:pPr>
            <w:r>
              <w:rPr>
                <w:rFonts w:ascii="Arial" w:hAnsi="Arial" w:cs="Arial"/>
                <w:color w:val="000000"/>
              </w:rPr>
              <w:lastRenderedPageBreak/>
              <w:t>Date Comparison</w:t>
            </w:r>
          </w:p>
          <w:p w:rsidR="00D932CE" w:rsidRDefault="00D932CE" w:rsidP="00D932CE">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29" name="Picture 829" descr="http://www.roseindia.net/images/previous.gif">
                    <a:hlinkClick xmlns:a="http://schemas.openxmlformats.org/drawingml/2006/main" r:id="rId3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http://www.roseindia.net/images/previous.gif">
                            <a:hlinkClick r:id="rId30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30" name="Picture 83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31" name="Picture 831" descr="http://www.roseindia.net/images/next.gif">
                    <a:hlinkClick xmlns:a="http://schemas.openxmlformats.org/drawingml/2006/main" r:id="rId30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http://www.roseindia.net/images/next.gif">
                            <a:hlinkClick r:id="rId30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section we are discussing the comparison of two dates, whether they are equal or not, the first date comes before the other or not, the first date comes after the other or not, by using the </w:t>
            </w:r>
            <w:proofErr w:type="gramStart"/>
            <w:r>
              <w:rPr>
                <w:rFonts w:ascii="Arial" w:hAnsi="Arial" w:cs="Arial"/>
                <w:color w:val="000000"/>
                <w:sz w:val="17"/>
                <w:szCs w:val="17"/>
              </w:rPr>
              <w:t>equals(</w:t>
            </w:r>
            <w:proofErr w:type="gramEnd"/>
            <w:r>
              <w:rPr>
                <w:rFonts w:ascii="Arial" w:hAnsi="Arial" w:cs="Arial"/>
                <w:color w:val="000000"/>
                <w:sz w:val="17"/>
                <w:szCs w:val="17"/>
              </w:rPr>
              <w:t>), before() and after() methods of the date class.</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 </w:t>
            </w:r>
            <w:r>
              <w:rPr>
                <w:rFonts w:ascii="Arial" w:hAnsi="Arial" w:cs="Arial"/>
                <w:color w:val="000000"/>
                <w:sz w:val="17"/>
                <w:szCs w:val="17"/>
              </w:rPr>
              <w:t> </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program first we are write the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DateComparison(</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in which we create an object</w:t>
            </w:r>
            <w:r>
              <w:rPr>
                <w:rFonts w:ascii="Arial" w:hAnsi="Arial" w:cs="Arial"/>
                <w:b/>
                <w:bCs/>
                <w:color w:val="000000"/>
                <w:sz w:val="17"/>
                <w:szCs w:val="17"/>
              </w:rPr>
              <w:t>comparetodaydate</w:t>
            </w:r>
            <w:r>
              <w:rPr>
                <w:rStyle w:val="apple-converted-space"/>
                <w:rFonts w:ascii="Arial" w:hAnsi="Arial" w:cs="Arial"/>
                <w:b/>
                <w:bCs/>
                <w:color w:val="000000"/>
                <w:sz w:val="17"/>
                <w:szCs w:val="17"/>
              </w:rPr>
              <w:t> </w:t>
            </w:r>
            <w:r>
              <w:rPr>
                <w:rFonts w:ascii="Arial" w:hAnsi="Arial" w:cs="Arial"/>
                <w:color w:val="000000"/>
                <w:sz w:val="17"/>
                <w:szCs w:val="17"/>
              </w:rPr>
              <w:t>of the Date class that have current date and time and a clone of this object. We also create one more object</w:t>
            </w:r>
            <w:r>
              <w:rPr>
                <w:rStyle w:val="apple-converted-space"/>
                <w:rFonts w:ascii="Arial" w:hAnsi="Arial" w:cs="Arial"/>
                <w:color w:val="000000"/>
                <w:sz w:val="17"/>
                <w:szCs w:val="17"/>
              </w:rPr>
              <w:t> </w:t>
            </w:r>
            <w:r>
              <w:rPr>
                <w:rFonts w:ascii="Arial" w:hAnsi="Arial" w:cs="Arial"/>
                <w:b/>
                <w:bCs/>
                <w:color w:val="000000"/>
                <w:sz w:val="17"/>
                <w:szCs w:val="17"/>
              </w:rPr>
              <w:t>comparedate1970</w:t>
            </w:r>
            <w:r>
              <w:rPr>
                <w:rStyle w:val="apple-converted-space"/>
                <w:rFonts w:ascii="Arial" w:hAnsi="Arial" w:cs="Arial"/>
                <w:b/>
                <w:bCs/>
                <w:color w:val="000000"/>
                <w:sz w:val="17"/>
                <w:szCs w:val="17"/>
              </w:rPr>
              <w:t> </w:t>
            </w:r>
            <w:r>
              <w:rPr>
                <w:rFonts w:ascii="Arial" w:hAnsi="Arial" w:cs="Arial"/>
                <w:color w:val="000000"/>
                <w:sz w:val="17"/>
                <w:szCs w:val="17"/>
              </w:rPr>
              <w:t>of the Date class that contains a date of 1970. Now we are comparing these two dates whether they are equal or not by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equals(</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comparison of the date contained in the object</w:t>
            </w:r>
            <w:r>
              <w:rPr>
                <w:rStyle w:val="apple-converted-space"/>
                <w:rFonts w:ascii="Arial" w:hAnsi="Arial" w:cs="Arial"/>
                <w:color w:val="000000"/>
                <w:sz w:val="17"/>
                <w:szCs w:val="17"/>
              </w:rPr>
              <w:t> </w:t>
            </w:r>
            <w:r>
              <w:rPr>
                <w:rFonts w:ascii="Arial" w:hAnsi="Arial" w:cs="Arial"/>
                <w:b/>
                <w:bCs/>
                <w:color w:val="000000"/>
                <w:sz w:val="17"/>
                <w:szCs w:val="17"/>
              </w:rPr>
              <w:t>comparetodaydate</w:t>
            </w:r>
            <w:r>
              <w:rPr>
                <w:rStyle w:val="apple-converted-space"/>
                <w:rFonts w:ascii="Arial" w:hAnsi="Arial" w:cs="Arial"/>
                <w:color w:val="000000"/>
                <w:sz w:val="17"/>
                <w:szCs w:val="17"/>
              </w:rPr>
              <w:t> </w:t>
            </w:r>
            <w:r>
              <w:rPr>
                <w:rFonts w:ascii="Arial" w:hAnsi="Arial" w:cs="Arial"/>
                <w:color w:val="000000"/>
                <w:sz w:val="17"/>
                <w:szCs w:val="17"/>
              </w:rPr>
              <w:t>comes before the date contained in the object</w:t>
            </w:r>
            <w:r>
              <w:rPr>
                <w:rStyle w:val="apple-converted-space"/>
                <w:rFonts w:ascii="Arial" w:hAnsi="Arial" w:cs="Arial"/>
                <w:color w:val="000000"/>
                <w:sz w:val="17"/>
                <w:szCs w:val="17"/>
              </w:rPr>
              <w:t> </w:t>
            </w:r>
            <w:r>
              <w:rPr>
                <w:rFonts w:ascii="Arial" w:hAnsi="Arial" w:cs="Arial"/>
                <w:b/>
                <w:bCs/>
                <w:color w:val="000000"/>
                <w:sz w:val="17"/>
                <w:szCs w:val="17"/>
              </w:rPr>
              <w:t>comparedate1970</w:t>
            </w:r>
            <w:r>
              <w:rPr>
                <w:rStyle w:val="apple-converted-space"/>
                <w:rFonts w:ascii="Arial" w:hAnsi="Arial" w:cs="Arial"/>
                <w:b/>
                <w:bCs/>
                <w:color w:val="000000"/>
                <w:sz w:val="17"/>
                <w:szCs w:val="17"/>
              </w:rPr>
              <w:t> </w:t>
            </w:r>
            <w:r>
              <w:rPr>
                <w:rFonts w:ascii="Arial" w:hAnsi="Arial" w:cs="Arial"/>
                <w:color w:val="000000"/>
                <w:sz w:val="17"/>
                <w:szCs w:val="17"/>
              </w:rPr>
              <w:t>or not,</w:t>
            </w:r>
            <w:r>
              <w:rPr>
                <w:rStyle w:val="apple-converted-space"/>
                <w:rFonts w:ascii="Arial" w:hAnsi="Arial" w:cs="Arial"/>
                <w:b/>
                <w:bCs/>
                <w:color w:val="000000"/>
                <w:sz w:val="17"/>
                <w:szCs w:val="17"/>
              </w:rPr>
              <w:t> </w:t>
            </w:r>
            <w:r>
              <w:rPr>
                <w:rFonts w:ascii="Arial" w:hAnsi="Arial" w:cs="Arial"/>
                <w:color w:val="000000"/>
                <w:sz w:val="17"/>
                <w:szCs w:val="17"/>
              </w:rPr>
              <w:t>and</w:t>
            </w:r>
            <w:r>
              <w:rPr>
                <w:rStyle w:val="apple-converted-space"/>
                <w:rFonts w:ascii="Arial" w:hAnsi="Arial" w:cs="Arial"/>
                <w:b/>
                <w:bCs/>
                <w:color w:val="000000"/>
                <w:sz w:val="17"/>
                <w:szCs w:val="17"/>
              </w:rPr>
              <w:t> </w:t>
            </w:r>
            <w:r>
              <w:rPr>
                <w:rFonts w:ascii="Arial" w:hAnsi="Arial" w:cs="Arial"/>
                <w:color w:val="000000"/>
                <w:sz w:val="17"/>
                <w:szCs w:val="17"/>
              </w:rPr>
              <w:t>date contained in the object</w:t>
            </w:r>
            <w:r>
              <w:rPr>
                <w:rStyle w:val="apple-converted-space"/>
                <w:rFonts w:ascii="Arial" w:hAnsi="Arial" w:cs="Arial"/>
                <w:color w:val="000000"/>
                <w:sz w:val="17"/>
                <w:szCs w:val="17"/>
              </w:rPr>
              <w:t> </w:t>
            </w:r>
            <w:r>
              <w:rPr>
                <w:rFonts w:ascii="Arial" w:hAnsi="Arial" w:cs="Arial"/>
                <w:b/>
                <w:bCs/>
                <w:color w:val="000000"/>
                <w:sz w:val="17"/>
                <w:szCs w:val="17"/>
              </w:rPr>
              <w:t>comparetodaydate</w:t>
            </w:r>
            <w:r>
              <w:rPr>
                <w:rStyle w:val="apple-converted-space"/>
                <w:rFonts w:ascii="Arial" w:hAnsi="Arial" w:cs="Arial"/>
                <w:color w:val="000000"/>
                <w:sz w:val="17"/>
                <w:szCs w:val="17"/>
              </w:rPr>
              <w:t> </w:t>
            </w:r>
            <w:r>
              <w:rPr>
                <w:rFonts w:ascii="Arial" w:hAnsi="Arial" w:cs="Arial"/>
                <w:color w:val="000000"/>
                <w:sz w:val="17"/>
                <w:szCs w:val="17"/>
              </w:rPr>
              <w:t xml:space="preserve">comes after </w:t>
            </w:r>
            <w:r>
              <w:rPr>
                <w:rFonts w:ascii="Arial" w:hAnsi="Arial" w:cs="Arial"/>
                <w:color w:val="000000"/>
                <w:sz w:val="17"/>
                <w:szCs w:val="17"/>
              </w:rPr>
              <w:lastRenderedPageBreak/>
              <w:t>the date contained in the object</w:t>
            </w:r>
            <w:r>
              <w:rPr>
                <w:rStyle w:val="apple-converted-space"/>
                <w:rFonts w:ascii="Arial" w:hAnsi="Arial" w:cs="Arial"/>
                <w:color w:val="000000"/>
                <w:sz w:val="17"/>
                <w:szCs w:val="17"/>
              </w:rPr>
              <w:t> </w:t>
            </w:r>
            <w:r>
              <w:rPr>
                <w:rFonts w:ascii="Arial" w:hAnsi="Arial" w:cs="Arial"/>
                <w:b/>
                <w:bCs/>
                <w:color w:val="000000"/>
                <w:sz w:val="17"/>
                <w:szCs w:val="17"/>
              </w:rPr>
              <w:t>comparedate1970</w:t>
            </w:r>
            <w:r>
              <w:rPr>
                <w:rStyle w:val="apple-converted-space"/>
                <w:rFonts w:ascii="Arial" w:hAnsi="Arial" w:cs="Arial"/>
                <w:b/>
                <w:bCs/>
                <w:color w:val="000000"/>
                <w:sz w:val="17"/>
                <w:szCs w:val="17"/>
              </w:rPr>
              <w:t> </w:t>
            </w:r>
            <w:r>
              <w:rPr>
                <w:rFonts w:ascii="Arial" w:hAnsi="Arial" w:cs="Arial"/>
                <w:color w:val="000000"/>
                <w:sz w:val="17"/>
                <w:szCs w:val="17"/>
              </w:rPr>
              <w:t>or not and then printing all the values on the console. </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br/>
              <w:t>Here is the code  of this program:</w:t>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color w:val="000000"/>
                <w:sz w:val="17"/>
                <w:szCs w:val="17"/>
              </w:rPr>
              <w:t> </w:t>
            </w:r>
          </w:p>
          <w:tbl>
            <w:tblPr>
              <w:tblW w:w="2500" w:type="pct"/>
              <w:tblCellSpacing w:w="15" w:type="dxa"/>
              <w:shd w:val="clear" w:color="auto" w:fill="FFFFFF"/>
              <w:tblCellMar>
                <w:top w:w="15" w:type="dxa"/>
                <w:left w:w="15" w:type="dxa"/>
                <w:bottom w:w="15" w:type="dxa"/>
                <w:right w:w="15" w:type="dxa"/>
              </w:tblCellMar>
              <w:tblLook w:val="04A0"/>
            </w:tblPr>
            <w:tblGrid>
              <w:gridCol w:w="3946"/>
            </w:tblGrid>
            <w:tr w:rsidR="00D932CE" w:rsidTr="00D932CE">
              <w:trPr>
                <w:tblCellSpacing w:w="15" w:type="dxa"/>
              </w:trPr>
              <w:tc>
                <w:tcPr>
                  <w:tcW w:w="0" w:type="auto"/>
                  <w:shd w:val="clear" w:color="auto" w:fill="FFFFFF"/>
                  <w:vAlign w:val="center"/>
                  <w:hideMark/>
                </w:tcPr>
                <w:p w:rsidR="00D932CE" w:rsidRDefault="00D932CE">
                  <w:pPr>
                    <w:spacing w:line="311" w:lineRule="atLeast"/>
                    <w:rPr>
                      <w:rFonts w:ascii="Arial" w:hAnsi="Arial" w:cs="Arial"/>
                      <w:color w:val="000000"/>
                      <w:sz w:val="17"/>
                      <w:szCs w:val="17"/>
                    </w:rPr>
                  </w:pPr>
                </w:p>
              </w:tc>
            </w:tr>
          </w:tbl>
          <w:p w:rsidR="00D932CE" w:rsidRDefault="00D932CE" w:rsidP="00D932CE">
            <w:pPr>
              <w:pStyle w:val="HTMLPreformatted"/>
              <w:pBdr>
                <w:top w:val="single" w:sz="4" w:space="0" w:color="888888"/>
                <w:left w:val="single" w:sz="4" w:space="0" w:color="888888"/>
                <w:bottom w:val="single" w:sz="4" w:space="0" w:color="888888"/>
                <w:right w:val="single" w:sz="4" w:space="0" w:color="888888"/>
              </w:pBdr>
              <w:shd w:val="clear" w:color="auto" w:fill="FFFFFF"/>
              <w:spacing w:line="311" w:lineRule="atLeast"/>
              <w:rPr>
                <w:color w:val="000000"/>
                <w:sz w:val="17"/>
                <w:szCs w:val="17"/>
              </w:rPr>
            </w:pPr>
            <w:r>
              <w:rPr>
                <w:rStyle w:val="kwd"/>
                <w:rFonts w:eastAsiaTheme="majorEastAsia"/>
                <w:color w:val="000088"/>
                <w:sz w:val="17"/>
                <w:szCs w:val="17"/>
              </w:rPr>
              <w:t>import</w:t>
            </w:r>
            <w:r>
              <w:rPr>
                <w:rStyle w:val="pln"/>
                <w:color w:val="000000"/>
                <w:sz w:val="17"/>
                <w:szCs w:val="17"/>
              </w:rPr>
              <w:t xml:space="preserve"> java</w:t>
            </w:r>
            <w:r>
              <w:rPr>
                <w:rStyle w:val="pun"/>
                <w:color w:val="666600"/>
                <w:sz w:val="17"/>
                <w:szCs w:val="17"/>
              </w:rPr>
              <w:t>.</w:t>
            </w:r>
            <w:r>
              <w:rPr>
                <w:rStyle w:val="pln"/>
                <w:color w:val="000000"/>
                <w:sz w:val="17"/>
                <w:szCs w:val="17"/>
              </w:rPr>
              <w:t>util</w:t>
            </w:r>
            <w:r>
              <w:rPr>
                <w:rStyle w:val="pun"/>
                <w:color w:val="666600"/>
                <w:sz w:val="17"/>
                <w:szCs w:val="17"/>
              </w:rPr>
              <w:t>.</w:t>
            </w:r>
            <w:r>
              <w:rPr>
                <w:rStyle w:val="typ"/>
                <w:color w:val="660066"/>
                <w:sz w:val="17"/>
                <w:szCs w:val="17"/>
              </w:rPr>
              <w:t>Date</w:t>
            </w:r>
            <w:r>
              <w:rPr>
                <w:rStyle w:val="pun"/>
                <w:color w:val="666600"/>
                <w:sz w:val="17"/>
                <w:szCs w:val="17"/>
              </w:rPr>
              <w:t>;</w:t>
            </w:r>
            <w:r>
              <w:rPr>
                <w:color w:val="000000"/>
                <w:sz w:val="17"/>
                <w:szCs w:val="17"/>
              </w:rPr>
              <w:br/>
            </w:r>
            <w:r>
              <w:rPr>
                <w:rStyle w:val="kwd"/>
                <w:rFonts w:eastAsiaTheme="majorEastAsia"/>
                <w:color w:val="000088"/>
                <w:sz w:val="17"/>
                <w:szCs w:val="17"/>
              </w:rPr>
              <w:t>import</w:t>
            </w:r>
            <w:r>
              <w:rPr>
                <w:rStyle w:val="pln"/>
                <w:color w:val="000000"/>
                <w:sz w:val="17"/>
                <w:szCs w:val="17"/>
              </w:rPr>
              <w:t xml:space="preserve"> java</w:t>
            </w:r>
            <w:r>
              <w:rPr>
                <w:rStyle w:val="pun"/>
                <w:color w:val="666600"/>
                <w:sz w:val="17"/>
                <w:szCs w:val="17"/>
              </w:rPr>
              <w:t>.</w:t>
            </w:r>
            <w:r>
              <w:rPr>
                <w:rStyle w:val="pln"/>
                <w:color w:val="000000"/>
                <w:sz w:val="17"/>
                <w:szCs w:val="17"/>
              </w:rPr>
              <w:t>text</w:t>
            </w:r>
            <w:r>
              <w:rPr>
                <w:rStyle w:val="pun"/>
                <w:color w:val="666600"/>
                <w:sz w:val="17"/>
                <w:szCs w:val="17"/>
              </w:rPr>
              <w:t>.</w:t>
            </w:r>
            <w:r>
              <w:rPr>
                <w:rStyle w:val="typ"/>
                <w:color w:val="660066"/>
                <w:sz w:val="17"/>
                <w:szCs w:val="17"/>
              </w:rPr>
              <w:t>ParseException</w:t>
            </w:r>
            <w:r>
              <w:rPr>
                <w:rStyle w:val="pun"/>
                <w:color w:val="666600"/>
                <w:sz w:val="17"/>
                <w:szCs w:val="17"/>
              </w:rPr>
              <w:t>;</w:t>
            </w:r>
            <w:r>
              <w:rPr>
                <w:color w:val="000000"/>
                <w:sz w:val="17"/>
                <w:szCs w:val="17"/>
              </w:rPr>
              <w:br/>
            </w:r>
            <w:r>
              <w:rPr>
                <w:rStyle w:val="kwd"/>
                <w:rFonts w:eastAsiaTheme="majorEastAsia"/>
                <w:color w:val="000088"/>
                <w:sz w:val="17"/>
                <w:szCs w:val="17"/>
              </w:rPr>
              <w:t>import</w:t>
            </w:r>
            <w:r>
              <w:rPr>
                <w:rStyle w:val="pln"/>
                <w:color w:val="000000"/>
                <w:sz w:val="17"/>
                <w:szCs w:val="17"/>
              </w:rPr>
              <w:t xml:space="preserve"> java</w:t>
            </w:r>
            <w:r>
              <w:rPr>
                <w:rStyle w:val="pun"/>
                <w:color w:val="666600"/>
                <w:sz w:val="17"/>
                <w:szCs w:val="17"/>
              </w:rPr>
              <w:t>.</w:t>
            </w:r>
            <w:r>
              <w:rPr>
                <w:rStyle w:val="pln"/>
                <w:color w:val="000000"/>
                <w:sz w:val="17"/>
                <w:szCs w:val="17"/>
              </w:rPr>
              <w:t>text</w:t>
            </w:r>
            <w:r>
              <w:rPr>
                <w:rStyle w:val="pun"/>
                <w:color w:val="666600"/>
                <w:sz w:val="17"/>
                <w:szCs w:val="17"/>
              </w:rPr>
              <w:t>.</w:t>
            </w:r>
            <w:r>
              <w:rPr>
                <w:rStyle w:val="typ"/>
                <w:color w:val="660066"/>
                <w:sz w:val="17"/>
                <w:szCs w:val="17"/>
              </w:rPr>
              <w:t>SimpleDateFormat</w:t>
            </w:r>
            <w:r>
              <w:rPr>
                <w:rStyle w:val="pun"/>
                <w:color w:val="666600"/>
                <w:sz w:val="17"/>
                <w:szCs w:val="17"/>
              </w:rPr>
              <w:t>;</w:t>
            </w:r>
            <w:r>
              <w:rPr>
                <w:color w:val="000000"/>
                <w:sz w:val="17"/>
                <w:szCs w:val="17"/>
              </w:rPr>
              <w:br/>
            </w:r>
            <w:r>
              <w:rPr>
                <w:color w:val="000000"/>
                <w:sz w:val="17"/>
                <w:szCs w:val="17"/>
              </w:rPr>
              <w:br/>
            </w:r>
            <w:r>
              <w:rPr>
                <w:rStyle w:val="kwd"/>
                <w:rFonts w:eastAsiaTheme="majorEastAsia"/>
                <w:color w:val="000088"/>
                <w:sz w:val="17"/>
                <w:szCs w:val="17"/>
              </w:rPr>
              <w:t>public</w:t>
            </w:r>
            <w:r>
              <w:rPr>
                <w:rStyle w:val="pln"/>
                <w:color w:val="000000"/>
                <w:sz w:val="17"/>
                <w:szCs w:val="17"/>
              </w:rPr>
              <w:t xml:space="preserve"> </w:t>
            </w:r>
            <w:r>
              <w:rPr>
                <w:rStyle w:val="kwd"/>
                <w:rFonts w:eastAsiaTheme="majorEastAsia"/>
                <w:color w:val="000088"/>
                <w:sz w:val="17"/>
                <w:szCs w:val="17"/>
              </w:rPr>
              <w:t>class</w:t>
            </w:r>
            <w:r>
              <w:rPr>
                <w:rStyle w:val="pln"/>
                <w:color w:val="000000"/>
                <w:sz w:val="17"/>
                <w:szCs w:val="17"/>
              </w:rPr>
              <w:t xml:space="preserve"> </w:t>
            </w:r>
            <w:r>
              <w:rPr>
                <w:rStyle w:val="typ"/>
                <w:color w:val="660066"/>
                <w:sz w:val="17"/>
                <w:szCs w:val="17"/>
              </w:rPr>
              <w:t>DateComparison</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kwd"/>
                <w:rFonts w:eastAsiaTheme="majorEastAsia"/>
                <w:color w:val="000088"/>
                <w:sz w:val="17"/>
                <w:szCs w:val="17"/>
              </w:rPr>
              <w:t>private</w:t>
            </w:r>
            <w:r>
              <w:rPr>
                <w:rStyle w:val="pln"/>
                <w:color w:val="000000"/>
                <w:sz w:val="17"/>
                <w:szCs w:val="17"/>
              </w:rPr>
              <w:t xml:space="preserve"> </w:t>
            </w:r>
            <w:r>
              <w:rPr>
                <w:rStyle w:val="kwd"/>
                <w:rFonts w:eastAsiaTheme="majorEastAsia"/>
                <w:color w:val="000088"/>
                <w:sz w:val="17"/>
                <w:szCs w:val="17"/>
              </w:rPr>
              <w:t>static</w:t>
            </w:r>
            <w:r>
              <w:rPr>
                <w:rStyle w:val="pln"/>
                <w:color w:val="000000"/>
                <w:sz w:val="17"/>
                <w:szCs w:val="17"/>
              </w:rPr>
              <w:t xml:space="preserve"> </w:t>
            </w:r>
            <w:r>
              <w:rPr>
                <w:rStyle w:val="kwd"/>
                <w:rFonts w:eastAsiaTheme="majorEastAsia"/>
                <w:color w:val="000088"/>
                <w:sz w:val="17"/>
                <w:szCs w:val="17"/>
              </w:rPr>
              <w:t>void</w:t>
            </w:r>
            <w:r>
              <w:rPr>
                <w:rStyle w:val="pln"/>
                <w:color w:val="000000"/>
                <w:sz w:val="17"/>
                <w:szCs w:val="17"/>
              </w:rPr>
              <w:t xml:space="preserve"> </w:t>
            </w:r>
            <w:r>
              <w:rPr>
                <w:rStyle w:val="typ"/>
                <w:color w:val="660066"/>
                <w:sz w:val="17"/>
                <w:szCs w:val="17"/>
              </w:rPr>
              <w:t>DateComparison</w:t>
            </w:r>
            <w:r>
              <w:rPr>
                <w:rStyle w:val="pun"/>
                <w:color w:val="666600"/>
                <w:sz w:val="17"/>
                <w:szCs w:val="17"/>
              </w:rPr>
              <w:t>()</w:t>
            </w:r>
            <w:r>
              <w:rPr>
                <w:rStyle w:val="pln"/>
                <w:color w:val="000000"/>
                <w:sz w:val="17"/>
                <w:szCs w:val="17"/>
              </w:rPr>
              <w:t xml:space="preserve"> </w:t>
            </w:r>
            <w:r>
              <w:rPr>
                <w:rStyle w:val="pun"/>
                <w:color w:val="666600"/>
                <w:sz w:val="17"/>
                <w:szCs w:val="17"/>
              </w:rPr>
              <w:t>{</w:t>
            </w:r>
            <w:r>
              <w:rPr>
                <w:color w:val="000000"/>
                <w:sz w:val="17"/>
                <w:szCs w:val="17"/>
              </w:rPr>
              <w:br/>
            </w:r>
            <w:r>
              <w:rPr>
                <w:color w:val="000000"/>
                <w:sz w:val="17"/>
                <w:szCs w:val="17"/>
              </w:rPr>
              <w:br/>
            </w:r>
            <w:r>
              <w:rPr>
                <w:rStyle w:val="pln"/>
                <w:color w:val="000000"/>
                <w:sz w:val="17"/>
                <w:szCs w:val="17"/>
              </w:rPr>
              <w:t xml:space="preserve">    </w:t>
            </w:r>
            <w:r>
              <w:rPr>
                <w:rStyle w:val="typ"/>
                <w:color w:val="660066"/>
                <w:sz w:val="17"/>
                <w:szCs w:val="17"/>
              </w:rPr>
              <w:t>Date</w:t>
            </w:r>
            <w:r>
              <w:rPr>
                <w:rStyle w:val="pln"/>
                <w:color w:val="000000"/>
                <w:sz w:val="17"/>
                <w:szCs w:val="17"/>
              </w:rPr>
              <w:t xml:space="preserve"> comparetodaydate  </w:t>
            </w:r>
            <w:r>
              <w:rPr>
                <w:rStyle w:val="pun"/>
                <w:color w:val="666600"/>
                <w:sz w:val="17"/>
                <w:szCs w:val="17"/>
              </w:rPr>
              <w:t>=</w:t>
            </w:r>
            <w:r>
              <w:rPr>
                <w:rStyle w:val="pln"/>
                <w:color w:val="000000"/>
                <w:sz w:val="17"/>
                <w:szCs w:val="17"/>
              </w:rPr>
              <w:t xml:space="preserve"> </w:t>
            </w:r>
            <w:r>
              <w:rPr>
                <w:rStyle w:val="kwd"/>
                <w:rFonts w:eastAsiaTheme="majorEastAsia"/>
                <w:color w:val="000088"/>
                <w:sz w:val="17"/>
                <w:szCs w:val="17"/>
              </w:rPr>
              <w:t>new</w:t>
            </w:r>
            <w:r>
              <w:rPr>
                <w:rStyle w:val="pln"/>
                <w:color w:val="000000"/>
                <w:sz w:val="17"/>
                <w:szCs w:val="17"/>
              </w:rPr>
              <w:t xml:space="preserve"> </w:t>
            </w:r>
            <w:r>
              <w:rPr>
                <w:rStyle w:val="typ"/>
                <w:color w:val="660066"/>
                <w:sz w:val="17"/>
                <w:szCs w:val="17"/>
              </w:rPr>
              <w:t>Date</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Date</w:t>
            </w:r>
            <w:r>
              <w:rPr>
                <w:rStyle w:val="pln"/>
                <w:color w:val="000000"/>
                <w:sz w:val="17"/>
                <w:szCs w:val="17"/>
              </w:rPr>
              <w:t xml:space="preserve"> comparedate  </w:t>
            </w:r>
            <w:r>
              <w:rPr>
                <w:rStyle w:val="pun"/>
                <w:color w:val="666600"/>
                <w:sz w:val="17"/>
                <w:szCs w:val="17"/>
              </w:rPr>
              <w:t>=</w:t>
            </w:r>
            <w:r>
              <w:rPr>
                <w:rStyle w:val="pln"/>
                <w:color w:val="000000"/>
                <w:sz w:val="17"/>
                <w:szCs w:val="17"/>
              </w:rPr>
              <w:t xml:space="preserve"> </w:t>
            </w:r>
            <w:r>
              <w:rPr>
                <w:rStyle w:val="pun"/>
                <w:color w:val="666600"/>
                <w:sz w:val="17"/>
                <w:szCs w:val="17"/>
              </w:rPr>
              <w:t>(</w:t>
            </w:r>
            <w:r>
              <w:rPr>
                <w:rStyle w:val="typ"/>
                <w:color w:val="660066"/>
                <w:sz w:val="17"/>
                <w:szCs w:val="17"/>
              </w:rPr>
              <w:t>Date</w:t>
            </w:r>
            <w:r>
              <w:rPr>
                <w:rStyle w:val="pun"/>
                <w:color w:val="666600"/>
                <w:sz w:val="17"/>
                <w:szCs w:val="17"/>
              </w:rPr>
              <w:t>)</w:t>
            </w:r>
            <w:r>
              <w:rPr>
                <w:rStyle w:val="pln"/>
                <w:color w:val="000000"/>
                <w:sz w:val="17"/>
                <w:szCs w:val="17"/>
              </w:rPr>
              <w:t xml:space="preserve"> comparetodaydate</w:t>
            </w:r>
            <w:r>
              <w:rPr>
                <w:rStyle w:val="pun"/>
                <w:color w:val="666600"/>
                <w:sz w:val="17"/>
                <w:szCs w:val="17"/>
              </w:rPr>
              <w:t>.</w:t>
            </w:r>
            <w:r>
              <w:rPr>
                <w:rStyle w:val="pln"/>
                <w:color w:val="000000"/>
                <w:sz w:val="17"/>
                <w:szCs w:val="17"/>
              </w:rPr>
              <w:t>clone</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Date</w:t>
            </w:r>
            <w:r>
              <w:rPr>
                <w:rStyle w:val="pln"/>
                <w:color w:val="000000"/>
                <w:sz w:val="17"/>
                <w:szCs w:val="17"/>
              </w:rPr>
              <w:t xml:space="preserve"> comparedate1970  </w:t>
            </w:r>
            <w:r>
              <w:rPr>
                <w:rStyle w:val="pun"/>
                <w:color w:val="666600"/>
                <w:sz w:val="17"/>
                <w:szCs w:val="17"/>
              </w:rPr>
              <w:t>=</w:t>
            </w:r>
            <w:r>
              <w:rPr>
                <w:rStyle w:val="pln"/>
                <w:color w:val="000000"/>
                <w:sz w:val="17"/>
                <w:szCs w:val="17"/>
              </w:rPr>
              <w:t xml:space="preserve"> </w:t>
            </w:r>
            <w:r>
              <w:rPr>
                <w:rStyle w:val="kwd"/>
                <w:rFonts w:eastAsiaTheme="majorEastAsia"/>
                <w:color w:val="000088"/>
                <w:sz w:val="17"/>
                <w:szCs w:val="17"/>
              </w:rPr>
              <w:t>new</w:t>
            </w:r>
            <w:r>
              <w:rPr>
                <w:rStyle w:val="pln"/>
                <w:color w:val="000000"/>
                <w:sz w:val="17"/>
                <w:szCs w:val="17"/>
              </w:rPr>
              <w:t xml:space="preserve"> </w:t>
            </w:r>
            <w:r>
              <w:rPr>
                <w:rStyle w:val="typ"/>
                <w:color w:val="660066"/>
                <w:sz w:val="17"/>
                <w:szCs w:val="17"/>
              </w:rPr>
              <w:t>Date</w:t>
            </w:r>
            <w:r>
              <w:rPr>
                <w:rStyle w:val="pun"/>
                <w:color w:val="666600"/>
                <w:sz w:val="17"/>
                <w:szCs w:val="17"/>
              </w:rPr>
              <w:t>(</w:t>
            </w:r>
            <w:r>
              <w:rPr>
                <w:rStyle w:val="lit"/>
                <w:color w:val="006666"/>
                <w:sz w:val="17"/>
                <w:szCs w:val="17"/>
              </w:rPr>
              <w:t>24L</w:t>
            </w:r>
            <w:r>
              <w:rPr>
                <w:rStyle w:val="pun"/>
                <w:color w:val="666600"/>
                <w:sz w:val="17"/>
                <w:szCs w:val="17"/>
              </w:rPr>
              <w:t>*</w:t>
            </w:r>
            <w:r>
              <w:rPr>
                <w:rStyle w:val="lit"/>
                <w:color w:val="006666"/>
                <w:sz w:val="17"/>
                <w:szCs w:val="17"/>
              </w:rPr>
              <w:t>60L</w:t>
            </w:r>
            <w:r>
              <w:rPr>
                <w:rStyle w:val="pun"/>
                <w:color w:val="666600"/>
                <w:sz w:val="17"/>
                <w:szCs w:val="17"/>
              </w:rPr>
              <w:t>*</w:t>
            </w:r>
            <w:r>
              <w:rPr>
                <w:rStyle w:val="lit"/>
                <w:color w:val="006666"/>
                <w:sz w:val="17"/>
                <w:szCs w:val="17"/>
              </w:rPr>
              <w:t>60L</w:t>
            </w:r>
            <w:r>
              <w:rPr>
                <w:rStyle w:val="pun"/>
                <w:color w:val="666600"/>
                <w:sz w:val="17"/>
                <w:szCs w:val="17"/>
              </w:rPr>
              <w:t>*</w:t>
            </w:r>
            <w:r>
              <w:rPr>
                <w:rStyle w:val="lit"/>
                <w:color w:val="006666"/>
                <w:sz w:val="17"/>
                <w:szCs w:val="17"/>
              </w:rPr>
              <w:t>1000L</w:t>
            </w:r>
            <w:r>
              <w:rPr>
                <w:rStyle w:val="pun"/>
                <w:color w:val="666600"/>
                <w:sz w:val="17"/>
                <w:szCs w:val="17"/>
              </w:rPr>
              <w:t>);</w:t>
            </w:r>
            <w:r>
              <w:rPr>
                <w:color w:val="000000"/>
                <w:sz w:val="17"/>
                <w:szCs w:val="17"/>
              </w:rPr>
              <w:br/>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"Comparison of two dates by using the equals() method:"</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comparetodaydate</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"Comparing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comparedate</w:t>
            </w:r>
            <w:r>
              <w:rPr>
                <w:rStyle w:val="pun"/>
                <w:color w:val="666600"/>
                <w:sz w:val="17"/>
                <w:szCs w:val="17"/>
              </w:rPr>
              <w:t>);</w:t>
            </w:r>
            <w:r>
              <w:rPr>
                <w:color w:val="000000"/>
                <w:sz w:val="17"/>
                <w:szCs w:val="17"/>
              </w:rPr>
              <w:br/>
            </w:r>
            <w:r>
              <w:rPr>
                <w:color w:val="000000"/>
                <w:sz w:val="17"/>
                <w:szCs w:val="17"/>
              </w:rPr>
              <w:br/>
            </w:r>
            <w:r>
              <w:rPr>
                <w:rStyle w:val="pln"/>
                <w:color w:val="000000"/>
                <w:sz w:val="17"/>
                <w:szCs w:val="17"/>
              </w:rPr>
              <w:t xml:space="preserve">    </w:t>
            </w:r>
            <w:r>
              <w:rPr>
                <w:rStyle w:val="kwd"/>
                <w:rFonts w:eastAsiaTheme="majorEastAsia"/>
                <w:color w:val="000088"/>
                <w:sz w:val="17"/>
                <w:szCs w:val="17"/>
              </w:rPr>
              <w:t>if</w:t>
            </w:r>
            <w:r>
              <w:rPr>
                <w:rStyle w:val="pln"/>
                <w:color w:val="000000"/>
                <w:sz w:val="17"/>
                <w:szCs w:val="17"/>
              </w:rPr>
              <w:t xml:space="preserve"> </w:t>
            </w:r>
            <w:r>
              <w:rPr>
                <w:rStyle w:val="pun"/>
                <w:color w:val="666600"/>
                <w:sz w:val="17"/>
                <w:szCs w:val="17"/>
              </w:rPr>
              <w:t>(</w:t>
            </w:r>
            <w:r>
              <w:rPr>
                <w:rStyle w:val="pln"/>
                <w:color w:val="000000"/>
                <w:sz w:val="17"/>
                <w:szCs w:val="17"/>
              </w:rPr>
              <w:t>comparetodaydate</w:t>
            </w:r>
            <w:r>
              <w:rPr>
                <w:rStyle w:val="pun"/>
                <w:color w:val="666600"/>
                <w:sz w:val="17"/>
                <w:szCs w:val="17"/>
              </w:rPr>
              <w:t>.</w:t>
            </w:r>
            <w:r>
              <w:rPr>
                <w:rStyle w:val="pln"/>
                <w:color w:val="000000"/>
                <w:sz w:val="17"/>
                <w:szCs w:val="17"/>
              </w:rPr>
              <w:t>equals</w:t>
            </w:r>
            <w:r>
              <w:rPr>
                <w:rStyle w:val="pun"/>
                <w:color w:val="666600"/>
                <w:sz w:val="17"/>
                <w:szCs w:val="17"/>
              </w:rPr>
              <w:t>(</w:t>
            </w:r>
            <w:r>
              <w:rPr>
                <w:rStyle w:val="pln"/>
                <w:color w:val="000000"/>
                <w:sz w:val="17"/>
                <w:szCs w:val="17"/>
              </w:rPr>
              <w:t>comparedate</w:t>
            </w:r>
            <w:r>
              <w:rPr>
                <w:rStyle w:val="pun"/>
                <w:color w:val="666600"/>
                <w:sz w:val="17"/>
                <w:szCs w:val="17"/>
              </w:rPr>
              <w:t>))</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"The two dates are equal"</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kwd"/>
                <w:rFonts w:eastAsiaTheme="majorEastAsia"/>
                <w:color w:val="000088"/>
                <w:sz w:val="17"/>
                <w:szCs w:val="17"/>
              </w:rPr>
              <w:t>else</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"The two dates are not equal"</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color w:val="000000"/>
                <w:sz w:val="17"/>
                <w:szCs w:val="17"/>
              </w:rPr>
              <w:br/>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"Comparison of two dates by using the equals() method:"</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comparetodaydate</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"Compairing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comparedate1970</w:t>
            </w:r>
            <w:r>
              <w:rPr>
                <w:rStyle w:val="pun"/>
                <w:color w:val="666600"/>
                <w:sz w:val="17"/>
                <w:szCs w:val="17"/>
              </w:rPr>
              <w:t>);</w:t>
            </w:r>
            <w:r>
              <w:rPr>
                <w:color w:val="000000"/>
                <w:sz w:val="17"/>
                <w:szCs w:val="17"/>
              </w:rPr>
              <w:br/>
            </w:r>
            <w:r>
              <w:rPr>
                <w:color w:val="000000"/>
                <w:sz w:val="17"/>
                <w:szCs w:val="17"/>
              </w:rPr>
              <w:br/>
            </w:r>
            <w:r>
              <w:rPr>
                <w:rStyle w:val="pln"/>
                <w:color w:val="000000"/>
                <w:sz w:val="17"/>
                <w:szCs w:val="17"/>
              </w:rPr>
              <w:t xml:space="preserve">    </w:t>
            </w:r>
            <w:r>
              <w:rPr>
                <w:rStyle w:val="kwd"/>
                <w:rFonts w:eastAsiaTheme="majorEastAsia"/>
                <w:color w:val="000088"/>
                <w:sz w:val="17"/>
                <w:szCs w:val="17"/>
              </w:rPr>
              <w:t>if</w:t>
            </w:r>
            <w:r>
              <w:rPr>
                <w:rStyle w:val="pln"/>
                <w:color w:val="000000"/>
                <w:sz w:val="17"/>
                <w:szCs w:val="17"/>
              </w:rPr>
              <w:t xml:space="preserve"> </w:t>
            </w:r>
            <w:r>
              <w:rPr>
                <w:rStyle w:val="pun"/>
                <w:color w:val="666600"/>
                <w:sz w:val="17"/>
                <w:szCs w:val="17"/>
              </w:rPr>
              <w:t>(</w:t>
            </w:r>
            <w:r>
              <w:rPr>
                <w:rStyle w:val="pln"/>
                <w:color w:val="000000"/>
                <w:sz w:val="17"/>
                <w:szCs w:val="17"/>
              </w:rPr>
              <w:t>comparetodaydate</w:t>
            </w:r>
            <w:r>
              <w:rPr>
                <w:rStyle w:val="pun"/>
                <w:color w:val="666600"/>
                <w:sz w:val="17"/>
                <w:szCs w:val="17"/>
              </w:rPr>
              <w:t>.</w:t>
            </w:r>
            <w:r>
              <w:rPr>
                <w:rStyle w:val="pln"/>
                <w:color w:val="000000"/>
                <w:sz w:val="17"/>
                <w:szCs w:val="17"/>
              </w:rPr>
              <w:t>equals</w:t>
            </w:r>
            <w:r>
              <w:rPr>
                <w:rStyle w:val="pun"/>
                <w:color w:val="666600"/>
                <w:sz w:val="17"/>
                <w:szCs w:val="17"/>
              </w:rPr>
              <w:t>(</w:t>
            </w:r>
            <w:r>
              <w:rPr>
                <w:rStyle w:val="pln"/>
                <w:color w:val="000000"/>
                <w:sz w:val="17"/>
                <w:szCs w:val="17"/>
              </w:rPr>
              <w:t>comparedate1970</w:t>
            </w:r>
            <w:r>
              <w:rPr>
                <w:rStyle w:val="pun"/>
                <w:color w:val="666600"/>
                <w:sz w:val="17"/>
                <w:szCs w:val="17"/>
              </w:rPr>
              <w:t>))</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"The two dates are equal"</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kwd"/>
                <w:rFonts w:eastAsiaTheme="majorEastAsia"/>
                <w:color w:val="000088"/>
                <w:sz w:val="17"/>
                <w:szCs w:val="17"/>
              </w:rPr>
              <w:t>else</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lastRenderedPageBreak/>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"The two dates are not equal"</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"Comparison of two dates by using the before() method:"</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comparetodaydate</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"Compairing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comparedate1970</w:t>
            </w:r>
            <w:r>
              <w:rPr>
                <w:rStyle w:val="pun"/>
                <w:color w:val="666600"/>
                <w:sz w:val="17"/>
                <w:szCs w:val="17"/>
              </w:rPr>
              <w:t>);</w:t>
            </w:r>
            <w:r>
              <w:rPr>
                <w:color w:val="000000"/>
                <w:sz w:val="17"/>
                <w:szCs w:val="17"/>
              </w:rPr>
              <w:br/>
            </w:r>
            <w:r>
              <w:rPr>
                <w:color w:val="000000"/>
                <w:sz w:val="17"/>
                <w:szCs w:val="17"/>
              </w:rPr>
              <w:br/>
            </w:r>
            <w:r>
              <w:rPr>
                <w:rStyle w:val="pln"/>
                <w:color w:val="000000"/>
                <w:sz w:val="17"/>
                <w:szCs w:val="17"/>
              </w:rPr>
              <w:t xml:space="preserve">    </w:t>
            </w:r>
            <w:r>
              <w:rPr>
                <w:rStyle w:val="kwd"/>
                <w:rFonts w:eastAsiaTheme="majorEastAsia"/>
                <w:color w:val="000088"/>
                <w:sz w:val="17"/>
                <w:szCs w:val="17"/>
              </w:rPr>
              <w:t>if</w:t>
            </w:r>
            <w:r>
              <w:rPr>
                <w:rStyle w:val="pln"/>
                <w:color w:val="000000"/>
                <w:sz w:val="17"/>
                <w:szCs w:val="17"/>
              </w:rPr>
              <w:t xml:space="preserve"> </w:t>
            </w:r>
            <w:r>
              <w:rPr>
                <w:rStyle w:val="pun"/>
                <w:color w:val="666600"/>
                <w:sz w:val="17"/>
                <w:szCs w:val="17"/>
              </w:rPr>
              <w:t>(</w:t>
            </w:r>
            <w:r>
              <w:rPr>
                <w:rStyle w:val="pln"/>
                <w:color w:val="000000"/>
                <w:sz w:val="17"/>
                <w:szCs w:val="17"/>
              </w:rPr>
              <w:t>comparetodaydate</w:t>
            </w:r>
            <w:r>
              <w:rPr>
                <w:rStyle w:val="pun"/>
                <w:color w:val="666600"/>
                <w:sz w:val="17"/>
                <w:szCs w:val="17"/>
              </w:rPr>
              <w:t>.</w:t>
            </w:r>
            <w:r>
              <w:rPr>
                <w:rStyle w:val="pln"/>
                <w:color w:val="000000"/>
                <w:sz w:val="17"/>
                <w:szCs w:val="17"/>
              </w:rPr>
              <w:t>before</w:t>
            </w:r>
            <w:r>
              <w:rPr>
                <w:rStyle w:val="pun"/>
                <w:color w:val="666600"/>
                <w:sz w:val="17"/>
                <w:szCs w:val="17"/>
              </w:rPr>
              <w:t>(</w:t>
            </w:r>
            <w:r>
              <w:rPr>
                <w:rStyle w:val="pln"/>
                <w:color w:val="000000"/>
                <w:sz w:val="17"/>
                <w:szCs w:val="17"/>
              </w:rPr>
              <w:t>comparedate1970</w:t>
            </w:r>
            <w:r>
              <w:rPr>
                <w:rStyle w:val="pun"/>
                <w:color w:val="666600"/>
                <w:sz w:val="17"/>
                <w:szCs w:val="17"/>
              </w:rPr>
              <w:t>))</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comes before the compairing date"</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kwd"/>
                <w:rFonts w:eastAsiaTheme="majorEastAsia"/>
                <w:color w:val="000088"/>
                <w:sz w:val="17"/>
                <w:szCs w:val="17"/>
              </w:rPr>
              <w:t>else</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does not come before the comparing date"</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"Comparison of two dates by using the after() method::"</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comparetodaydate</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"Comparing date: "</w:t>
            </w:r>
            <w:r>
              <w:rPr>
                <w:rStyle w:val="pln"/>
                <w:color w:val="000000"/>
                <w:sz w:val="17"/>
                <w:szCs w:val="17"/>
              </w:rPr>
              <w:t xml:space="preserve"> </w:t>
            </w:r>
            <w:r>
              <w:rPr>
                <w:rStyle w:val="pun"/>
                <w:color w:val="666600"/>
                <w:sz w:val="17"/>
                <w:szCs w:val="17"/>
              </w:rPr>
              <w:t>+</w:t>
            </w:r>
            <w:r>
              <w:rPr>
                <w:rStyle w:val="pln"/>
                <w:color w:val="000000"/>
                <w:sz w:val="17"/>
                <w:szCs w:val="17"/>
              </w:rPr>
              <w:t xml:space="preserve"> comparedate1970</w:t>
            </w:r>
            <w:r>
              <w:rPr>
                <w:rStyle w:val="pun"/>
                <w:color w:val="666600"/>
                <w:sz w:val="17"/>
                <w:szCs w:val="17"/>
              </w:rPr>
              <w:t>);</w:t>
            </w:r>
            <w:r>
              <w:rPr>
                <w:color w:val="000000"/>
                <w:sz w:val="17"/>
                <w:szCs w:val="17"/>
              </w:rPr>
              <w:br/>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kwd"/>
                <w:rFonts w:eastAsiaTheme="majorEastAsia"/>
                <w:color w:val="000088"/>
                <w:sz w:val="17"/>
                <w:szCs w:val="17"/>
              </w:rPr>
              <w:t>if</w:t>
            </w:r>
            <w:r>
              <w:rPr>
                <w:rStyle w:val="pln"/>
                <w:color w:val="000000"/>
                <w:sz w:val="17"/>
                <w:szCs w:val="17"/>
              </w:rPr>
              <w:t xml:space="preserve"> </w:t>
            </w:r>
            <w:r>
              <w:rPr>
                <w:rStyle w:val="pun"/>
                <w:color w:val="666600"/>
                <w:sz w:val="17"/>
                <w:szCs w:val="17"/>
              </w:rPr>
              <w:t>(</w:t>
            </w:r>
            <w:r>
              <w:rPr>
                <w:rStyle w:val="pln"/>
                <w:color w:val="000000"/>
                <w:sz w:val="17"/>
                <w:szCs w:val="17"/>
              </w:rPr>
              <w:t>comparetodaydate</w:t>
            </w:r>
            <w:r>
              <w:rPr>
                <w:rStyle w:val="pun"/>
                <w:color w:val="666600"/>
                <w:sz w:val="17"/>
                <w:szCs w:val="17"/>
              </w:rPr>
              <w:t>.</w:t>
            </w:r>
            <w:r>
              <w:rPr>
                <w:rStyle w:val="pln"/>
                <w:color w:val="000000"/>
                <w:sz w:val="17"/>
                <w:szCs w:val="17"/>
              </w:rPr>
              <w:t>after</w:t>
            </w:r>
            <w:r>
              <w:rPr>
                <w:rStyle w:val="pun"/>
                <w:color w:val="666600"/>
                <w:sz w:val="17"/>
                <w:szCs w:val="17"/>
              </w:rPr>
              <w:t>(</w:t>
            </w:r>
            <w:r>
              <w:rPr>
                <w:rStyle w:val="pln"/>
                <w:color w:val="000000"/>
                <w:sz w:val="17"/>
                <w:szCs w:val="17"/>
              </w:rPr>
              <w:t>comparedate1970</w:t>
            </w:r>
            <w:r>
              <w:rPr>
                <w:rStyle w:val="pun"/>
                <w:color w:val="666600"/>
                <w:sz w:val="17"/>
                <w:szCs w:val="17"/>
              </w:rPr>
              <w:t>))</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comes after the comparing date"</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kwd"/>
                <w:rFonts w:eastAsiaTheme="majorEastAsia"/>
                <w:color w:val="000088"/>
                <w:sz w:val="17"/>
                <w:szCs w:val="17"/>
              </w:rPr>
              <w:t>else</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str"/>
                <w:color w:val="008800"/>
                <w:sz w:val="17"/>
                <w:szCs w:val="17"/>
              </w:rPr>
              <w:t>"Today's date does not come after the comparing date"</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rStyle w:val="pln"/>
                <w:color w:val="000000"/>
                <w:sz w:val="17"/>
                <w:szCs w:val="17"/>
              </w:rPr>
              <w:t xml:space="preserve">   </w:t>
            </w:r>
            <w:r>
              <w:rPr>
                <w:color w:val="000000"/>
                <w:sz w:val="17"/>
                <w:szCs w:val="17"/>
              </w:rPr>
              <w:br/>
            </w:r>
            <w:r>
              <w:rPr>
                <w:rStyle w:val="pln"/>
                <w:color w:val="000000"/>
                <w:sz w:val="17"/>
                <w:szCs w:val="17"/>
              </w:rPr>
              <w:t xml:space="preserve">  </w:t>
            </w:r>
            <w:r>
              <w:rPr>
                <w:rStyle w:val="pun"/>
                <w:color w:val="666600"/>
                <w:sz w:val="17"/>
                <w:szCs w:val="17"/>
              </w:rPr>
              <w:t>}</w:t>
            </w:r>
            <w:r>
              <w:rPr>
                <w:color w:val="000000"/>
                <w:sz w:val="17"/>
                <w:szCs w:val="17"/>
              </w:rPr>
              <w:br/>
            </w:r>
            <w:r>
              <w:rPr>
                <w:color w:val="000000"/>
                <w:sz w:val="17"/>
                <w:szCs w:val="17"/>
              </w:rPr>
              <w:br/>
            </w:r>
            <w:r>
              <w:rPr>
                <w:rStyle w:val="pln"/>
                <w:color w:val="000000"/>
                <w:sz w:val="17"/>
                <w:szCs w:val="17"/>
              </w:rPr>
              <w:t xml:space="preserve">    </w:t>
            </w:r>
            <w:r>
              <w:rPr>
                <w:rStyle w:val="kwd"/>
                <w:rFonts w:eastAsiaTheme="majorEastAsia"/>
                <w:color w:val="000088"/>
                <w:sz w:val="17"/>
                <w:szCs w:val="17"/>
              </w:rPr>
              <w:t>public</w:t>
            </w:r>
            <w:r>
              <w:rPr>
                <w:rStyle w:val="pln"/>
                <w:color w:val="000000"/>
                <w:sz w:val="17"/>
                <w:szCs w:val="17"/>
              </w:rPr>
              <w:t xml:space="preserve"> </w:t>
            </w:r>
            <w:r>
              <w:rPr>
                <w:rStyle w:val="kwd"/>
                <w:rFonts w:eastAsiaTheme="majorEastAsia"/>
                <w:color w:val="000088"/>
                <w:sz w:val="17"/>
                <w:szCs w:val="17"/>
              </w:rPr>
              <w:t>static</w:t>
            </w:r>
            <w:r>
              <w:rPr>
                <w:rStyle w:val="pln"/>
                <w:color w:val="000000"/>
                <w:sz w:val="17"/>
                <w:szCs w:val="17"/>
              </w:rPr>
              <w:t xml:space="preserve"> </w:t>
            </w:r>
            <w:r>
              <w:rPr>
                <w:rStyle w:val="kwd"/>
                <w:rFonts w:eastAsiaTheme="majorEastAsia"/>
                <w:color w:val="000088"/>
                <w:sz w:val="17"/>
                <w:szCs w:val="17"/>
              </w:rPr>
              <w:t>void</w:t>
            </w:r>
            <w:r>
              <w:rPr>
                <w:rStyle w:val="pln"/>
                <w:color w:val="000000"/>
                <w:sz w:val="17"/>
                <w:szCs w:val="17"/>
              </w:rPr>
              <w:t xml:space="preserve"> main</w:t>
            </w:r>
            <w:r>
              <w:rPr>
                <w:rStyle w:val="pun"/>
                <w:color w:val="666600"/>
                <w:sz w:val="17"/>
                <w:szCs w:val="17"/>
              </w:rPr>
              <w:t>(</w:t>
            </w:r>
            <w:r>
              <w:rPr>
                <w:rStyle w:val="typ"/>
                <w:color w:val="660066"/>
                <w:sz w:val="17"/>
                <w:szCs w:val="17"/>
              </w:rPr>
              <w:t>String</w:t>
            </w:r>
            <w:r>
              <w:rPr>
                <w:rStyle w:val="pun"/>
                <w:color w:val="666600"/>
                <w:sz w:val="17"/>
                <w:szCs w:val="17"/>
              </w:rPr>
              <w:t>[]</w:t>
            </w:r>
            <w:r>
              <w:rPr>
                <w:rStyle w:val="pln"/>
                <w:color w:val="000000"/>
                <w:sz w:val="17"/>
                <w:szCs w:val="17"/>
              </w:rPr>
              <w:t xml:space="preserve"> args</w:t>
            </w:r>
            <w:r>
              <w:rPr>
                <w:rStyle w:val="pun"/>
                <w:color w:val="666600"/>
                <w:sz w:val="17"/>
                <w:szCs w:val="17"/>
              </w:rPr>
              <w:t>)</w:t>
            </w:r>
            <w:r>
              <w:rPr>
                <w:rStyle w:val="pln"/>
                <w:color w:val="000000"/>
                <w:sz w:val="17"/>
                <w:szCs w:val="17"/>
              </w:rPr>
              <w:t xml:space="preserve"> </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System</w:t>
            </w:r>
            <w:r>
              <w:rPr>
                <w:rStyle w:val="pun"/>
                <w:color w:val="666600"/>
                <w:sz w:val="17"/>
                <w:szCs w:val="17"/>
              </w:rPr>
              <w:t>.</w:t>
            </w:r>
            <w:r>
              <w:rPr>
                <w:rStyle w:val="pln"/>
                <w:color w:val="000000"/>
                <w:sz w:val="17"/>
                <w:szCs w:val="17"/>
              </w:rPr>
              <w:t>out</w:t>
            </w:r>
            <w:r>
              <w:rPr>
                <w:rStyle w:val="pun"/>
                <w:color w:val="666600"/>
                <w:sz w:val="17"/>
                <w:szCs w:val="17"/>
              </w:rPr>
              <w:t>.</w:t>
            </w:r>
            <w:r>
              <w:rPr>
                <w:rStyle w:val="pln"/>
                <w:color w:val="000000"/>
                <w:sz w:val="17"/>
                <w:szCs w:val="17"/>
              </w:rPr>
              <w:t>println</w:t>
            </w:r>
            <w:r>
              <w:rPr>
                <w:rStyle w:val="pun"/>
                <w:color w:val="666600"/>
                <w:sz w:val="17"/>
                <w:szCs w:val="17"/>
              </w:rPr>
              <w:t>();</w:t>
            </w:r>
            <w:r>
              <w:rPr>
                <w:color w:val="000000"/>
                <w:sz w:val="17"/>
                <w:szCs w:val="17"/>
              </w:rPr>
              <w:br/>
            </w:r>
            <w:r>
              <w:rPr>
                <w:rStyle w:val="pln"/>
                <w:color w:val="000000"/>
                <w:sz w:val="17"/>
                <w:szCs w:val="17"/>
              </w:rPr>
              <w:t xml:space="preserve">        </w:t>
            </w:r>
            <w:r>
              <w:rPr>
                <w:rStyle w:val="typ"/>
                <w:color w:val="660066"/>
                <w:sz w:val="17"/>
                <w:szCs w:val="17"/>
              </w:rPr>
              <w:t>DateComparison</w:t>
            </w:r>
            <w:r>
              <w:rPr>
                <w:rStyle w:val="pun"/>
                <w:color w:val="666600"/>
                <w:sz w:val="17"/>
                <w:szCs w:val="17"/>
              </w:rPr>
              <w:t>();</w:t>
            </w:r>
            <w:r>
              <w:rPr>
                <w:color w:val="000000"/>
                <w:sz w:val="17"/>
                <w:szCs w:val="17"/>
              </w:rPr>
              <w:br/>
            </w:r>
            <w:r>
              <w:rPr>
                <w:rStyle w:val="pln"/>
                <w:color w:val="000000"/>
                <w:sz w:val="17"/>
                <w:szCs w:val="17"/>
              </w:rPr>
              <w:lastRenderedPageBreak/>
              <w:t xml:space="preserve">    </w:t>
            </w:r>
            <w:r>
              <w:rPr>
                <w:rStyle w:val="pun"/>
                <w:color w:val="666600"/>
                <w:sz w:val="17"/>
                <w:szCs w:val="17"/>
              </w:rPr>
              <w:t>}</w:t>
            </w:r>
            <w:r>
              <w:rPr>
                <w:color w:val="000000"/>
                <w:sz w:val="17"/>
                <w:szCs w:val="17"/>
              </w:rPr>
              <w:br/>
            </w:r>
            <w:r>
              <w:rPr>
                <w:rStyle w:val="pun"/>
                <w:color w:val="666600"/>
                <w:sz w:val="17"/>
                <w:szCs w:val="17"/>
              </w:rPr>
              <w:t>}</w:t>
            </w:r>
          </w:p>
          <w:p w:rsidR="00D932CE" w:rsidRDefault="00D932CE" w:rsidP="00D932CE">
            <w:pPr>
              <w:rPr>
                <w:sz w:val="24"/>
                <w:szCs w:val="24"/>
              </w:rPr>
            </w:pPr>
            <w:r>
              <w:rPr>
                <w:rFonts w:ascii="Arial" w:hAnsi="Arial" w:cs="Arial"/>
                <w:color w:val="000000"/>
                <w:sz w:val="17"/>
                <w:szCs w:val="17"/>
              </w:rPr>
              <w:br w:type="textWrapping" w:clear="all"/>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br/>
              <w:t>Here is the output of above program:</w:t>
            </w:r>
          </w:p>
          <w:tbl>
            <w:tblPr>
              <w:tblW w:w="2500" w:type="pct"/>
              <w:tblCellSpacing w:w="15" w:type="dxa"/>
              <w:shd w:val="clear" w:color="auto" w:fill="000000"/>
              <w:tblCellMar>
                <w:top w:w="15" w:type="dxa"/>
                <w:left w:w="15" w:type="dxa"/>
                <w:bottom w:w="15" w:type="dxa"/>
                <w:right w:w="15" w:type="dxa"/>
              </w:tblCellMar>
              <w:tblLook w:val="04A0"/>
            </w:tblPr>
            <w:tblGrid>
              <w:gridCol w:w="3946"/>
            </w:tblGrid>
            <w:tr w:rsidR="00D932CE" w:rsidTr="00D932CE">
              <w:trPr>
                <w:tblCellSpacing w:w="15" w:type="dxa"/>
              </w:trPr>
              <w:tc>
                <w:tcPr>
                  <w:tcW w:w="5000" w:type="pct"/>
                  <w:shd w:val="clear" w:color="auto" w:fill="000000"/>
                  <w:vAlign w:val="center"/>
                  <w:hideMark/>
                </w:tcPr>
                <w:p w:rsidR="00D932CE" w:rsidRDefault="00D932CE">
                  <w:pPr>
                    <w:spacing w:line="311" w:lineRule="atLeast"/>
                    <w:rPr>
                      <w:rFonts w:ascii="Arial" w:hAnsi="Arial" w:cs="Arial"/>
                      <w:color w:val="000000"/>
                      <w:sz w:val="17"/>
                      <w:szCs w:val="17"/>
                    </w:rPr>
                  </w:pPr>
                  <w:r>
                    <w:rPr>
                      <w:rFonts w:ascii="Arial" w:hAnsi="Arial" w:cs="Arial"/>
                      <w:color w:val="FFFFFF"/>
                      <w:sz w:val="17"/>
                      <w:szCs w:val="17"/>
                    </w:rPr>
                    <w:t>C:\Examples&gt;java DateComparison</w:t>
                  </w:r>
                  <w:r>
                    <w:rPr>
                      <w:rFonts w:ascii="Arial" w:hAnsi="Arial" w:cs="Arial"/>
                      <w:color w:val="FFFFFF"/>
                      <w:sz w:val="17"/>
                      <w:szCs w:val="17"/>
                    </w:rPr>
                    <w:br/>
                  </w:r>
                  <w:r>
                    <w:rPr>
                      <w:rFonts w:ascii="Arial" w:hAnsi="Arial" w:cs="Arial"/>
                      <w:color w:val="FFFFFF"/>
                      <w:sz w:val="17"/>
                      <w:szCs w:val="17"/>
                    </w:rPr>
                    <w:br/>
                    <w:t>Comparison of two dates by using the equals() method:</w:t>
                  </w:r>
                  <w:r>
                    <w:rPr>
                      <w:rFonts w:ascii="Arial" w:hAnsi="Arial" w:cs="Arial"/>
                      <w:color w:val="FFFFFF"/>
                      <w:sz w:val="17"/>
                      <w:szCs w:val="17"/>
                    </w:rPr>
                    <w:br/>
                  </w:r>
                  <w:r>
                    <w:rPr>
                      <w:rFonts w:ascii="Arial" w:hAnsi="Arial" w:cs="Arial"/>
                      <w:color w:val="FFFFFF"/>
                      <w:sz w:val="17"/>
                      <w:szCs w:val="17"/>
                    </w:rPr>
                    <w:br/>
                    <w:t>Today's date: Mon Dec 10 18:24:59 GMT+05:30 2007</w:t>
                  </w:r>
                  <w:r>
                    <w:rPr>
                      <w:rFonts w:ascii="Arial" w:hAnsi="Arial" w:cs="Arial"/>
                      <w:color w:val="FFFFFF"/>
                      <w:sz w:val="17"/>
                      <w:szCs w:val="17"/>
                    </w:rPr>
                    <w:br/>
                    <w:t>Comparing date: Mon Dec 10 18:24:59 GMT+05:30 2007</w:t>
                  </w:r>
                  <w:r>
                    <w:rPr>
                      <w:rFonts w:ascii="Arial" w:hAnsi="Arial" w:cs="Arial"/>
                      <w:color w:val="FFFFFF"/>
                      <w:sz w:val="17"/>
                      <w:szCs w:val="17"/>
                    </w:rPr>
                    <w:br/>
                    <w:t>The two dates are equal</w:t>
                  </w:r>
                  <w:r>
                    <w:rPr>
                      <w:rFonts w:ascii="Arial" w:hAnsi="Arial" w:cs="Arial"/>
                      <w:color w:val="FFFFFF"/>
                      <w:sz w:val="17"/>
                      <w:szCs w:val="17"/>
                    </w:rPr>
                    <w:br/>
                  </w:r>
                  <w:r>
                    <w:rPr>
                      <w:rFonts w:ascii="Arial" w:hAnsi="Arial" w:cs="Arial"/>
                      <w:color w:val="FFFFFF"/>
                      <w:sz w:val="17"/>
                      <w:szCs w:val="17"/>
                    </w:rPr>
                    <w:br/>
                    <w:t>Comparison of two dates by using the equals() method:</w:t>
                  </w:r>
                  <w:r>
                    <w:rPr>
                      <w:rFonts w:ascii="Arial" w:hAnsi="Arial" w:cs="Arial"/>
                      <w:color w:val="FFFFFF"/>
                      <w:sz w:val="17"/>
                      <w:szCs w:val="17"/>
                    </w:rPr>
                    <w:br/>
                  </w:r>
                  <w:r>
                    <w:rPr>
                      <w:rFonts w:ascii="Arial" w:hAnsi="Arial" w:cs="Arial"/>
                      <w:color w:val="FFFFFF"/>
                      <w:sz w:val="17"/>
                      <w:szCs w:val="17"/>
                    </w:rPr>
                    <w:br/>
                    <w:t>Today's date: Mon Dec 10 18:24:59 GMT+05:30 2007</w:t>
                  </w:r>
                  <w:r>
                    <w:rPr>
                      <w:rFonts w:ascii="Arial" w:hAnsi="Arial" w:cs="Arial"/>
                      <w:color w:val="FFFFFF"/>
                      <w:sz w:val="17"/>
                      <w:szCs w:val="17"/>
                    </w:rPr>
                    <w:br/>
                    <w:t>Comparing date: Fri Jan 02 05:30:00 GMT+05:30 1970</w:t>
                  </w:r>
                  <w:r>
                    <w:rPr>
                      <w:rFonts w:ascii="Arial" w:hAnsi="Arial" w:cs="Arial"/>
                      <w:color w:val="FFFFFF"/>
                      <w:sz w:val="17"/>
                      <w:szCs w:val="17"/>
                    </w:rPr>
                    <w:br/>
                    <w:t>The two dates are not equal</w:t>
                  </w:r>
                  <w:r>
                    <w:rPr>
                      <w:rFonts w:ascii="Arial" w:hAnsi="Arial" w:cs="Arial"/>
                      <w:color w:val="FFFFFF"/>
                      <w:sz w:val="17"/>
                      <w:szCs w:val="17"/>
                    </w:rPr>
                    <w:br/>
                  </w:r>
                  <w:r>
                    <w:rPr>
                      <w:rFonts w:ascii="Arial" w:hAnsi="Arial" w:cs="Arial"/>
                      <w:color w:val="FFFFFF"/>
                      <w:sz w:val="17"/>
                      <w:szCs w:val="17"/>
                    </w:rPr>
                    <w:br/>
                    <w:t>Comparison of two dates by using the before() method:</w:t>
                  </w:r>
                  <w:r>
                    <w:rPr>
                      <w:rFonts w:ascii="Arial" w:hAnsi="Arial" w:cs="Arial"/>
                      <w:color w:val="FFFFFF"/>
                      <w:sz w:val="17"/>
                      <w:szCs w:val="17"/>
                    </w:rPr>
                    <w:br/>
                  </w:r>
                  <w:r>
                    <w:rPr>
                      <w:rFonts w:ascii="Arial" w:hAnsi="Arial" w:cs="Arial"/>
                      <w:color w:val="FFFFFF"/>
                      <w:sz w:val="17"/>
                      <w:szCs w:val="17"/>
                    </w:rPr>
                    <w:br/>
                    <w:t>Today's date: Mon Dec 10 18:24:59 GMT+05:30 2007</w:t>
                  </w:r>
                  <w:r>
                    <w:rPr>
                      <w:rFonts w:ascii="Arial" w:hAnsi="Arial" w:cs="Arial"/>
                      <w:color w:val="FFFFFF"/>
                      <w:sz w:val="17"/>
                      <w:szCs w:val="17"/>
                    </w:rPr>
                    <w:br/>
                    <w:t>Comparing date: Fri Jan 02 05:30:00 GMT+05:30 1970</w:t>
                  </w:r>
                  <w:r>
                    <w:rPr>
                      <w:rFonts w:ascii="Arial" w:hAnsi="Arial" w:cs="Arial"/>
                      <w:color w:val="FFFFFF"/>
                      <w:sz w:val="17"/>
                      <w:szCs w:val="17"/>
                    </w:rPr>
                    <w:br/>
                    <w:t>Today's date does not come before the comparing date</w:t>
                  </w:r>
                  <w:r>
                    <w:rPr>
                      <w:rFonts w:ascii="Arial" w:hAnsi="Arial" w:cs="Arial"/>
                      <w:color w:val="FFFFFF"/>
                      <w:sz w:val="17"/>
                      <w:szCs w:val="17"/>
                    </w:rPr>
                    <w:br/>
                  </w:r>
                  <w:r>
                    <w:rPr>
                      <w:rFonts w:ascii="Arial" w:hAnsi="Arial" w:cs="Arial"/>
                      <w:color w:val="FFFFFF"/>
                      <w:sz w:val="17"/>
                      <w:szCs w:val="17"/>
                    </w:rPr>
                    <w:br/>
                    <w:t>Comparison of two dates by using the after() method::</w:t>
                  </w:r>
                  <w:r>
                    <w:rPr>
                      <w:rFonts w:ascii="Arial" w:hAnsi="Arial" w:cs="Arial"/>
                      <w:color w:val="FFFFFF"/>
                      <w:sz w:val="17"/>
                      <w:szCs w:val="17"/>
                    </w:rPr>
                    <w:br/>
                  </w:r>
                  <w:r>
                    <w:rPr>
                      <w:rFonts w:ascii="Arial" w:hAnsi="Arial" w:cs="Arial"/>
                      <w:color w:val="FFFFFF"/>
                      <w:sz w:val="17"/>
                      <w:szCs w:val="17"/>
                    </w:rPr>
                    <w:br/>
                  </w:r>
                  <w:r>
                    <w:rPr>
                      <w:rFonts w:ascii="Arial" w:hAnsi="Arial" w:cs="Arial"/>
                      <w:color w:val="FFFFFF"/>
                      <w:sz w:val="17"/>
                      <w:szCs w:val="17"/>
                    </w:rPr>
                    <w:lastRenderedPageBreak/>
                    <w:t>Today's date: Mon Dec 10 18:24:59 GMT+05:30 2007</w:t>
                  </w:r>
                  <w:r>
                    <w:rPr>
                      <w:rFonts w:ascii="Arial" w:hAnsi="Arial" w:cs="Arial"/>
                      <w:color w:val="FFFFFF"/>
                      <w:sz w:val="17"/>
                      <w:szCs w:val="17"/>
                    </w:rPr>
                    <w:br/>
                    <w:t>Comparing date: Fri Jan 02 05:30:00 GMT+05:30 1970</w:t>
                  </w:r>
                  <w:r>
                    <w:rPr>
                      <w:rFonts w:ascii="Arial" w:hAnsi="Arial" w:cs="Arial"/>
                      <w:color w:val="FFFFFF"/>
                      <w:sz w:val="17"/>
                      <w:szCs w:val="17"/>
                    </w:rPr>
                    <w:br/>
                    <w:t>Today's date comes after the comparing date</w:t>
                  </w:r>
                </w:p>
              </w:tc>
            </w:tr>
          </w:tbl>
          <w:p w:rsidR="00D932CE" w:rsidRDefault="00D932CE" w:rsidP="00D932CE">
            <w:pPr>
              <w:pStyle w:val="Heading1"/>
              <w:shd w:val="clear" w:color="auto" w:fill="FFFFFF"/>
              <w:spacing w:line="311" w:lineRule="atLeast"/>
              <w:rPr>
                <w:rFonts w:ascii="Arial" w:hAnsi="Arial" w:cs="Arial"/>
                <w:color w:val="000000"/>
              </w:rPr>
            </w:pPr>
            <w:r>
              <w:rPr>
                <w:rFonts w:ascii="Arial" w:hAnsi="Arial" w:cs="Arial"/>
                <w:color w:val="000000"/>
              </w:rPr>
              <w:lastRenderedPageBreak/>
              <w:t>Calendar</w:t>
            </w:r>
          </w:p>
          <w:p w:rsidR="00D932CE" w:rsidRDefault="00D932CE" w:rsidP="00D932CE">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35" name="Picture 835" descr="http://www.roseindia.net/images/previous.gif">
                    <a:hlinkClick xmlns:a="http://schemas.openxmlformats.org/drawingml/2006/main" r:id="rId3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http://www.roseindia.net/images/previous.gif">
                            <a:hlinkClick r:id="rId307"/>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36" name="Picture 836"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37" name="Picture 837" descr="http://www.roseindia.net/images/next.gif">
                    <a:hlinkClick xmlns:a="http://schemas.openxmlformats.org/drawingml/2006/main" r:id="rId3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http://www.roseindia.net/images/next.gif">
                            <a:hlinkClick r:id="rId30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we are displaying the days of</w:t>
            </w:r>
            <w:proofErr w:type="gramStart"/>
            <w:r>
              <w:rPr>
                <w:rFonts w:ascii="Arial" w:hAnsi="Arial" w:cs="Arial"/>
                <w:color w:val="000000"/>
                <w:sz w:val="17"/>
                <w:szCs w:val="17"/>
              </w:rPr>
              <w:t>  a</w:t>
            </w:r>
            <w:proofErr w:type="gramEnd"/>
            <w:r>
              <w:rPr>
                <w:rFonts w:ascii="Arial" w:hAnsi="Arial" w:cs="Arial"/>
                <w:color w:val="000000"/>
                <w:sz w:val="17"/>
                <w:szCs w:val="17"/>
              </w:rPr>
              <w:t xml:space="preserve"> specific month and the calendar format of the days for this month. We are also checking whether the year is leap or not.</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 </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given example first we are taking a string array</w:t>
            </w:r>
            <w:r>
              <w:rPr>
                <w:rStyle w:val="apple-converted-space"/>
                <w:rFonts w:ascii="Arial" w:hAnsi="Arial" w:cs="Arial"/>
                <w:color w:val="000000"/>
                <w:sz w:val="17"/>
                <w:szCs w:val="17"/>
              </w:rPr>
              <w:t> </w:t>
            </w:r>
            <w:r>
              <w:rPr>
                <w:rFonts w:ascii="Arial" w:hAnsi="Arial" w:cs="Arial"/>
                <w:b/>
                <w:bCs/>
                <w:color w:val="000000"/>
                <w:sz w:val="17"/>
                <w:szCs w:val="17"/>
              </w:rPr>
              <w:t>monthcalendar</w:t>
            </w:r>
            <w:r>
              <w:rPr>
                <w:rStyle w:val="apple-converted-space"/>
                <w:rFonts w:ascii="Arial" w:hAnsi="Arial" w:cs="Arial"/>
                <w:color w:val="000000"/>
                <w:sz w:val="17"/>
                <w:szCs w:val="17"/>
              </w:rPr>
              <w:t> </w:t>
            </w:r>
            <w:r>
              <w:rPr>
                <w:rFonts w:ascii="Arial" w:hAnsi="Arial" w:cs="Arial"/>
                <w:color w:val="000000"/>
                <w:sz w:val="17"/>
                <w:szCs w:val="17"/>
              </w:rPr>
              <w:t xml:space="preserve">that contains the name of the months of </w:t>
            </w:r>
            <w:proofErr w:type="gramStart"/>
            <w:r>
              <w:rPr>
                <w:rFonts w:ascii="Arial" w:hAnsi="Arial" w:cs="Arial"/>
                <w:color w:val="000000"/>
                <w:sz w:val="17"/>
                <w:szCs w:val="17"/>
              </w:rPr>
              <w:t>an</w:t>
            </w:r>
            <w:proofErr w:type="gramEnd"/>
            <w:r>
              <w:rPr>
                <w:rFonts w:ascii="Arial" w:hAnsi="Arial" w:cs="Arial"/>
                <w:color w:val="000000"/>
                <w:sz w:val="17"/>
                <w:szCs w:val="17"/>
              </w:rPr>
              <w:t xml:space="preserve"> year. After that we are creating an integer type array that contains number of days in the months in their respective order. Now we create a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displayMonth(</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In this method we are leaving the number of days blank at the start of the month, throwing an illegalArgumentException object showing a message if the month value does not lie in between 0 and 11. Now we are creating an object</w:t>
            </w:r>
            <w:r>
              <w:rPr>
                <w:rFonts w:ascii="Arial" w:hAnsi="Arial" w:cs="Arial"/>
                <w:b/>
                <w:bCs/>
                <w:color w:val="000000"/>
                <w:sz w:val="17"/>
                <w:szCs w:val="17"/>
              </w:rPr>
              <w:t>cldr</w:t>
            </w:r>
            <w:r>
              <w:rPr>
                <w:rStyle w:val="apple-converted-space"/>
                <w:rFonts w:ascii="Arial" w:hAnsi="Arial" w:cs="Arial"/>
                <w:b/>
                <w:bCs/>
                <w:color w:val="000000"/>
                <w:sz w:val="17"/>
                <w:szCs w:val="17"/>
              </w:rPr>
              <w:t> </w:t>
            </w:r>
            <w:r>
              <w:rPr>
                <w:rFonts w:ascii="Arial" w:hAnsi="Arial" w:cs="Arial"/>
                <w:color w:val="000000"/>
                <w:sz w:val="17"/>
                <w:szCs w:val="17"/>
              </w:rPr>
              <w:t>of the Gregoriancalendar class by passing the values of month and year and then printing the days of the week on the console. Now we are getting the number of days to be left blank at the start of a month by using the</w:t>
            </w:r>
            <w:r>
              <w:rPr>
                <w:rStyle w:val="apple-converted-space"/>
                <w:rFonts w:ascii="Arial" w:hAnsi="Arial" w:cs="Arial"/>
                <w:color w:val="000000"/>
                <w:sz w:val="17"/>
                <w:szCs w:val="17"/>
              </w:rPr>
              <w:t> </w:t>
            </w:r>
            <w:proofErr w:type="gramStart"/>
            <w:r>
              <w:rPr>
                <w:rFonts w:ascii="Arial" w:hAnsi="Arial" w:cs="Arial"/>
                <w:b/>
                <w:bCs/>
                <w:color w:val="000000"/>
                <w:sz w:val="17"/>
                <w:szCs w:val="17"/>
              </w:rPr>
              <w:t>get(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method of the</w:t>
            </w:r>
            <w:r>
              <w:rPr>
                <w:rStyle w:val="apple-converted-space"/>
                <w:rFonts w:ascii="Arial" w:hAnsi="Arial" w:cs="Arial"/>
                <w:color w:val="000000"/>
                <w:sz w:val="17"/>
                <w:szCs w:val="17"/>
              </w:rPr>
              <w:t> </w:t>
            </w:r>
            <w:r>
              <w:rPr>
                <w:rFonts w:ascii="Arial" w:hAnsi="Arial" w:cs="Arial"/>
                <w:b/>
                <w:bCs/>
                <w:color w:val="000000"/>
                <w:sz w:val="17"/>
                <w:szCs w:val="17"/>
              </w:rPr>
              <w:t>Gregoriancalendar</w:t>
            </w:r>
            <w:r>
              <w:rPr>
                <w:rStyle w:val="apple-converted-space"/>
                <w:rFonts w:ascii="Arial" w:hAnsi="Arial" w:cs="Arial"/>
                <w:color w:val="000000"/>
                <w:sz w:val="17"/>
                <w:szCs w:val="17"/>
              </w:rPr>
              <w:t> </w:t>
            </w:r>
            <w:r>
              <w:rPr>
                <w:rFonts w:ascii="Arial" w:hAnsi="Arial" w:cs="Arial"/>
                <w:color w:val="000000"/>
                <w:sz w:val="17"/>
                <w:szCs w:val="17"/>
              </w:rPr>
              <w:t>class and also checking whether the year is leap or not and printing the days of that month on the console.</w:t>
            </w:r>
          </w:p>
          <w:tbl>
            <w:tblPr>
              <w:tblW w:w="2500" w:type="pct"/>
              <w:tblCellSpacing w:w="15" w:type="dxa"/>
              <w:shd w:val="clear" w:color="auto" w:fill="FFFFFF"/>
              <w:tblCellMar>
                <w:top w:w="15" w:type="dxa"/>
                <w:left w:w="15" w:type="dxa"/>
                <w:bottom w:w="15" w:type="dxa"/>
                <w:right w:w="15" w:type="dxa"/>
              </w:tblCellMar>
              <w:tblLook w:val="04A0"/>
            </w:tblPr>
            <w:tblGrid>
              <w:gridCol w:w="3946"/>
            </w:tblGrid>
            <w:tr w:rsidR="00D932CE" w:rsidTr="00D932CE">
              <w:trPr>
                <w:tblCellSpacing w:w="15" w:type="dxa"/>
              </w:trPr>
              <w:tc>
                <w:tcPr>
                  <w:tcW w:w="0" w:type="auto"/>
                  <w:shd w:val="clear" w:color="auto" w:fill="FFFFFF"/>
                  <w:vAlign w:val="center"/>
                  <w:hideMark/>
                </w:tcPr>
                <w:p w:rsidR="00D932CE" w:rsidRDefault="00D932CE">
                  <w:pPr>
                    <w:spacing w:line="311" w:lineRule="atLeast"/>
                    <w:rPr>
                      <w:rFonts w:ascii="Arial" w:hAnsi="Arial" w:cs="Arial"/>
                      <w:color w:val="000000"/>
                      <w:sz w:val="17"/>
                      <w:szCs w:val="17"/>
                    </w:rPr>
                  </w:pPr>
                </w:p>
              </w:tc>
            </w:tr>
          </w:tbl>
          <w:p w:rsidR="00D932CE" w:rsidRDefault="00D932CE" w:rsidP="00D932CE">
            <w:pPr>
              <w:rPr>
                <w:vanish/>
              </w:rPr>
            </w:pPr>
          </w:p>
          <w:tbl>
            <w:tblPr>
              <w:tblW w:w="0" w:type="auto"/>
              <w:tblCellSpacing w:w="0" w:type="dxa"/>
              <w:shd w:val="clear" w:color="auto" w:fill="FFFFCC"/>
              <w:tblCellMar>
                <w:top w:w="45" w:type="dxa"/>
                <w:left w:w="45" w:type="dxa"/>
                <w:bottom w:w="45" w:type="dxa"/>
                <w:right w:w="45" w:type="dxa"/>
              </w:tblCellMar>
              <w:tblLook w:val="04A0"/>
            </w:tblPr>
            <w:tblGrid>
              <w:gridCol w:w="7892"/>
            </w:tblGrid>
            <w:tr w:rsidR="00D932CE" w:rsidTr="00D932CE">
              <w:trPr>
                <w:tblCellSpacing w:w="0" w:type="dxa"/>
              </w:trPr>
              <w:tc>
                <w:tcPr>
                  <w:tcW w:w="0" w:type="auto"/>
                  <w:shd w:val="clear" w:color="auto" w:fill="FFFFCC"/>
                  <w:noWrap/>
                  <w:hideMark/>
                </w:tcPr>
                <w:p w:rsidR="00D932CE" w:rsidRDefault="00D932CE">
                  <w:pPr>
                    <w:pStyle w:val="NormalWeb"/>
                    <w:spacing w:line="311" w:lineRule="atLeast"/>
                    <w:rPr>
                      <w:rFonts w:ascii="Arial" w:hAnsi="Arial" w:cs="Arial"/>
                      <w:color w:val="000000"/>
                      <w:sz w:val="17"/>
                      <w:szCs w:val="17"/>
                    </w:rPr>
                  </w:pPr>
                  <w:r>
                    <w:rPr>
                      <w:rStyle w:val="HTMLCode"/>
                      <w:b/>
                      <w:bCs/>
                      <w:color w:val="7F0055"/>
                    </w:rPr>
                    <w:t>import </w:t>
                  </w:r>
                  <w:r>
                    <w:rPr>
                      <w:rStyle w:val="HTMLCode"/>
                      <w:color w:val="000000"/>
                    </w:rPr>
                    <w:t>java.util.*;</w:t>
                  </w:r>
                  <w:r>
                    <w:rPr>
                      <w:rFonts w:ascii="Courier New" w:hAnsi="Courier New" w:cs="Courier New"/>
                      <w:color w:val="000000"/>
                      <w:sz w:val="20"/>
                      <w:szCs w:val="20"/>
                    </w:rPr>
                    <w:br/>
                  </w:r>
                  <w:r>
                    <w:rPr>
                      <w:rStyle w:val="HTMLCode"/>
                      <w:b/>
                      <w:bCs/>
                      <w:color w:val="7F0055"/>
                    </w:rPr>
                    <w:t>import </w:t>
                  </w:r>
                  <w:r>
                    <w:rPr>
                      <w:rStyle w:val="HTMLCode"/>
                      <w:color w:val="000000"/>
                    </w:rPr>
                    <w:t>java.text.*;</w:t>
                  </w:r>
                  <w:r>
                    <w:rPr>
                      <w:rFonts w:ascii="Courier New" w:hAnsi="Courier New" w:cs="Courier New"/>
                      <w:color w:val="000000"/>
                      <w:sz w:val="20"/>
                      <w:szCs w:val="20"/>
                    </w:rPr>
                    <w:br/>
                  </w:r>
                  <w:r>
                    <w:rPr>
                      <w:rFonts w:ascii="Courier New" w:hAnsi="Courier New" w:cs="Courier New"/>
                      <w:color w:val="000000"/>
                      <w:sz w:val="20"/>
                      <w:szCs w:val="20"/>
                    </w:rPr>
                    <w:br/>
                  </w:r>
                  <w:r>
                    <w:rPr>
                      <w:rStyle w:val="HTMLCode"/>
                      <w:b/>
                      <w:bCs/>
                      <w:color w:val="7F0055"/>
                    </w:rPr>
                    <w:t>public class </w:t>
                  </w:r>
                  <w:r>
                    <w:rPr>
                      <w:rStyle w:val="HTMLCode"/>
                      <w:color w:val="000000"/>
                    </w:rPr>
                    <w:t>MonthCalender {</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public final static </w:t>
                  </w:r>
                  <w:r>
                    <w:rPr>
                      <w:rStyle w:val="HTMLCode"/>
                      <w:color w:val="000000"/>
                    </w:rPr>
                    <w:t>String[] monthcalender = {</w:t>
                  </w:r>
                  <w:r>
                    <w:rPr>
                      <w:rFonts w:ascii="Courier New" w:hAnsi="Courier New" w:cs="Courier New"/>
                      <w:color w:val="000000"/>
                      <w:sz w:val="20"/>
                      <w:szCs w:val="20"/>
                    </w:rPr>
                    <w:br/>
                  </w:r>
                  <w:r>
                    <w:rPr>
                      <w:rStyle w:val="HTMLCode"/>
                      <w:color w:val="FFFFFF"/>
                    </w:rPr>
                    <w:t>  </w:t>
                  </w:r>
                  <w:r>
                    <w:rPr>
                      <w:rStyle w:val="HTMLCode"/>
                      <w:color w:val="2A00FF"/>
                    </w:rPr>
                    <w:t>"January"</w:t>
                  </w:r>
                  <w:r>
                    <w:rPr>
                      <w:rStyle w:val="HTMLCode"/>
                      <w:color w:val="000000"/>
                    </w:rPr>
                    <w:t>, </w:t>
                  </w:r>
                  <w:r>
                    <w:rPr>
                      <w:rStyle w:val="HTMLCode"/>
                      <w:color w:val="2A00FF"/>
                    </w:rPr>
                    <w:t>"February"</w:t>
                  </w:r>
                  <w:r>
                    <w:rPr>
                      <w:rStyle w:val="HTMLCode"/>
                      <w:color w:val="000000"/>
                    </w:rPr>
                    <w:t>, </w:t>
                  </w:r>
                  <w:r>
                    <w:rPr>
                      <w:rStyle w:val="HTMLCode"/>
                      <w:color w:val="2A00FF"/>
                    </w:rPr>
                    <w:t>"March"</w:t>
                  </w:r>
                  <w:r>
                    <w:rPr>
                      <w:rStyle w:val="HTMLCode"/>
                      <w:color w:val="000000"/>
                    </w:rPr>
                    <w:t>, </w:t>
                  </w:r>
                  <w:r>
                    <w:rPr>
                      <w:rStyle w:val="HTMLCode"/>
                      <w:color w:val="2A00FF"/>
                    </w:rPr>
                    <w:t>"April"</w:t>
                  </w:r>
                  <w:r>
                    <w:rPr>
                      <w:rStyle w:val="HTMLCode"/>
                      <w:color w:val="000000"/>
                    </w:rPr>
                    <w:t>, </w:t>
                  </w:r>
                  <w:r>
                    <w:rPr>
                      <w:rStyle w:val="HTMLCode"/>
                      <w:color w:val="2A00FF"/>
                    </w:rPr>
                    <w:t>"May"</w:t>
                  </w:r>
                  <w:r>
                    <w:rPr>
                      <w:rStyle w:val="HTMLCode"/>
                      <w:color w:val="000000"/>
                    </w:rPr>
                    <w:t>, </w:t>
                  </w:r>
                  <w:r>
                    <w:rPr>
                      <w:rStyle w:val="HTMLCode"/>
                      <w:color w:val="2A00FF"/>
                    </w:rPr>
                    <w:t>"June"</w:t>
                  </w:r>
                  <w:r>
                    <w:rPr>
                      <w:rStyle w:val="HTMLCode"/>
                      <w:color w:val="000000"/>
                    </w:rPr>
                    <w:t>, </w:t>
                  </w:r>
                  <w:r>
                    <w:rPr>
                      <w:rStyle w:val="HTMLCode"/>
                      <w:color w:val="2A00FF"/>
                    </w:rPr>
                    <w:t>"July"</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2A00FF"/>
                    </w:rPr>
                    <w:t>"August"</w:t>
                  </w:r>
                  <w:r>
                    <w:rPr>
                      <w:rStyle w:val="HTMLCode"/>
                      <w:color w:val="000000"/>
                    </w:rPr>
                    <w:t>, </w:t>
                  </w:r>
                  <w:r>
                    <w:rPr>
                      <w:rStyle w:val="HTMLCode"/>
                      <w:color w:val="2A00FF"/>
                    </w:rPr>
                    <w:t>"September"</w:t>
                  </w:r>
                  <w:r>
                    <w:rPr>
                      <w:rStyle w:val="HTMLCode"/>
                      <w:color w:val="000000"/>
                    </w:rPr>
                    <w:t>, </w:t>
                  </w:r>
                  <w:r>
                    <w:rPr>
                      <w:rStyle w:val="HTMLCode"/>
                      <w:color w:val="2A00FF"/>
                    </w:rPr>
                    <w:t>"October"</w:t>
                  </w:r>
                  <w:r>
                    <w:rPr>
                      <w:rStyle w:val="HTMLCode"/>
                      <w:color w:val="000000"/>
                    </w:rPr>
                    <w:t>, </w:t>
                  </w:r>
                  <w:r>
                    <w:rPr>
                      <w:rStyle w:val="HTMLCode"/>
                      <w:color w:val="2A00FF"/>
                    </w:rPr>
                    <w:t>"November"</w:t>
                  </w:r>
                  <w:r>
                    <w:rPr>
                      <w:rStyle w:val="HTMLCode"/>
                      <w:color w:val="000000"/>
                    </w:rPr>
                    <w:t>, </w:t>
                  </w:r>
                  <w:r>
                    <w:rPr>
                      <w:rStyle w:val="HTMLCode"/>
                      <w:color w:val="2A00FF"/>
                    </w:rPr>
                    <w:t>"December"</w:t>
                  </w:r>
                  <w:r>
                    <w:rPr>
                      <w:rStyle w:val="HTMLCode"/>
                      <w:color w:val="000000"/>
                    </w:rPr>
                    <w:t>};</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public final static int </w:t>
                  </w:r>
                  <w:r>
                    <w:rPr>
                      <w:rStyle w:val="HTMLCode"/>
                      <w:color w:val="000000"/>
                    </w:rPr>
                    <w:t>daysinmonths[] = {</w:t>
                  </w:r>
                  <w:r>
                    <w:rPr>
                      <w:rStyle w:val="HTMLCode"/>
                      <w:color w:val="990000"/>
                    </w:rPr>
                    <w:t>31</w:t>
                  </w:r>
                  <w:r>
                    <w:rPr>
                      <w:rStyle w:val="HTMLCode"/>
                      <w:color w:val="000000"/>
                    </w:rPr>
                    <w:t>, </w:t>
                  </w:r>
                  <w:r>
                    <w:rPr>
                      <w:rStyle w:val="HTMLCode"/>
                      <w:color w:val="990000"/>
                    </w:rPr>
                    <w:t>28</w:t>
                  </w:r>
                  <w:r>
                    <w:rPr>
                      <w:rStyle w:val="HTMLCode"/>
                      <w:color w:val="000000"/>
                    </w:rPr>
                    <w:t>, </w:t>
                  </w:r>
                  <w:r>
                    <w:rPr>
                      <w:rStyle w:val="HTMLCode"/>
                      <w:color w:val="990000"/>
                    </w:rPr>
                    <w:t>31</w:t>
                  </w:r>
                  <w:r>
                    <w:rPr>
                      <w:rStyle w:val="HTMLCode"/>
                      <w:color w:val="000000"/>
                    </w:rPr>
                    <w:t>, </w:t>
                  </w:r>
                  <w:r>
                    <w:rPr>
                      <w:rStyle w:val="HTMLCode"/>
                      <w:color w:val="990000"/>
                    </w:rPr>
                    <w:t>30</w:t>
                  </w:r>
                  <w:r>
                    <w:rPr>
                      <w:rStyle w:val="HTMLCode"/>
                      <w:color w:val="000000"/>
                    </w:rPr>
                    <w:t>, </w:t>
                  </w:r>
                  <w:r>
                    <w:rPr>
                      <w:rStyle w:val="HTMLCode"/>
                      <w:color w:val="990000"/>
                    </w:rPr>
                    <w:t>31</w:t>
                  </w:r>
                  <w:r>
                    <w:rPr>
                      <w:rStyle w:val="HTMLCode"/>
                      <w:color w:val="000000"/>
                    </w:rPr>
                    <w:t>, </w:t>
                  </w:r>
                  <w:r>
                    <w:rPr>
                      <w:rFonts w:ascii="Courier New" w:hAnsi="Courier New" w:cs="Courier New"/>
                      <w:color w:val="990000"/>
                      <w:sz w:val="20"/>
                      <w:szCs w:val="20"/>
                    </w:rPr>
                    <w:br/>
                  </w:r>
                  <w:r>
                    <w:rPr>
                      <w:rStyle w:val="HTMLCode"/>
                      <w:color w:val="990000"/>
                    </w:rPr>
                    <w:t>    30</w:t>
                  </w:r>
                  <w:r>
                    <w:rPr>
                      <w:rStyle w:val="HTMLCode"/>
                      <w:color w:val="000000"/>
                    </w:rPr>
                    <w:t>, </w:t>
                  </w:r>
                  <w:r>
                    <w:rPr>
                      <w:rStyle w:val="HTMLCode"/>
                      <w:color w:val="990000"/>
                    </w:rPr>
                    <w:t>31</w:t>
                  </w:r>
                  <w:r>
                    <w:rPr>
                      <w:rStyle w:val="HTMLCode"/>
                      <w:color w:val="000000"/>
                    </w:rPr>
                    <w:t>, </w:t>
                  </w:r>
                  <w:r>
                    <w:rPr>
                      <w:rStyle w:val="HTMLCode"/>
                      <w:color w:val="990000"/>
                    </w:rPr>
                    <w:t>31</w:t>
                  </w:r>
                  <w:r>
                    <w:rPr>
                      <w:rStyle w:val="HTMLCode"/>
                      <w:color w:val="000000"/>
                    </w:rPr>
                    <w:t>, </w:t>
                  </w:r>
                  <w:r>
                    <w:rPr>
                      <w:rStyle w:val="HTMLCode"/>
                      <w:color w:val="990000"/>
                    </w:rPr>
                    <w:t>30</w:t>
                  </w:r>
                  <w:r>
                    <w:rPr>
                      <w:rStyle w:val="HTMLCode"/>
                      <w:color w:val="000000"/>
                    </w:rPr>
                    <w:t>, </w:t>
                  </w:r>
                  <w:r>
                    <w:rPr>
                      <w:rStyle w:val="HTMLCode"/>
                      <w:color w:val="990000"/>
                    </w:rPr>
                    <w:t>31</w:t>
                  </w:r>
                  <w:r>
                    <w:rPr>
                      <w:rStyle w:val="HTMLCode"/>
                      <w:color w:val="000000"/>
                    </w:rPr>
                    <w:t>, </w:t>
                  </w:r>
                  <w:r>
                    <w:rPr>
                      <w:rStyle w:val="HTMLCode"/>
                      <w:color w:val="990000"/>
                    </w:rPr>
                    <w:t>30</w:t>
                  </w:r>
                  <w:r>
                    <w:rPr>
                      <w:rStyle w:val="HTMLCode"/>
                      <w:color w:val="000000"/>
                    </w:rPr>
                    <w:t>, </w:t>
                  </w:r>
                  <w:r>
                    <w:rPr>
                      <w:rStyle w:val="HTMLCode"/>
                      <w:color w:val="990000"/>
                    </w:rPr>
                    <w:t>31 </w:t>
                  </w:r>
                  <w:r>
                    <w:rPr>
                      <w:rStyle w:val="HTMLCode"/>
                      <w:color w:val="000000"/>
                    </w:rPr>
                    <w:t>};</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private void </w:t>
                  </w:r>
                  <w:r>
                    <w:rPr>
                      <w:rStyle w:val="HTMLCode"/>
                      <w:color w:val="000000"/>
                    </w:rPr>
                    <w:t>displayMonth(</w:t>
                  </w:r>
                  <w:r>
                    <w:rPr>
                      <w:rStyle w:val="HTMLCode"/>
                      <w:b/>
                      <w:bCs/>
                      <w:color w:val="7F0055"/>
                    </w:rPr>
                    <w:t>int </w:t>
                  </w:r>
                  <w:r>
                    <w:rPr>
                      <w:rStyle w:val="HTMLCode"/>
                      <w:color w:val="000000"/>
                    </w:rPr>
                    <w:t>month, </w:t>
                  </w:r>
                  <w:r>
                    <w:rPr>
                      <w:rStyle w:val="HTMLCode"/>
                      <w:b/>
                      <w:bCs/>
                      <w:color w:val="7F0055"/>
                    </w:rPr>
                    <w:t>int </w:t>
                  </w:r>
                  <w:r>
                    <w:rPr>
                      <w:rStyle w:val="HTMLCode"/>
                      <w:color w:val="000000"/>
                    </w:rPr>
                    <w:t>year) {</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lastRenderedPageBreak/>
                    <w:t>  </w:t>
                  </w:r>
                  <w:r>
                    <w:rPr>
                      <w:rStyle w:val="HTMLCode"/>
                      <w:color w:val="3F7F5F"/>
                    </w:rPr>
                    <w:t>// The number of days to leave blank at</w:t>
                  </w:r>
                  <w:r>
                    <w:rPr>
                      <w:rFonts w:ascii="Courier New" w:hAnsi="Courier New" w:cs="Courier New"/>
                      <w:color w:val="000000"/>
                      <w:sz w:val="20"/>
                      <w:szCs w:val="20"/>
                    </w:rPr>
                    <w:br/>
                  </w:r>
                  <w:r>
                    <w:rPr>
                      <w:rStyle w:val="HTMLCode"/>
                      <w:color w:val="FFFFFF"/>
                    </w:rPr>
                    <w:t>  </w:t>
                  </w:r>
                  <w:r>
                    <w:rPr>
                      <w:rStyle w:val="HTMLCode"/>
                      <w:color w:val="3F7F5F"/>
                    </w:rPr>
                    <w:t>// the start of this month.</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int </w:t>
                  </w:r>
                  <w:r>
                    <w:rPr>
                      <w:rStyle w:val="HTMLCode"/>
                      <w:color w:val="000000"/>
                    </w:rPr>
                    <w:t>blankdays = </w:t>
                  </w:r>
                  <w:r>
                    <w:rPr>
                      <w:rStyle w:val="HTMLCode"/>
                      <w:color w:val="990000"/>
                    </w:rPr>
                    <w:t>0</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System.out.println(</w:t>
                  </w:r>
                  <w:r>
                    <w:rPr>
                      <w:rStyle w:val="HTMLCode"/>
                      <w:color w:val="2A00FF"/>
                    </w:rPr>
                    <w:t>"  " </w:t>
                  </w:r>
                  <w:r>
                    <w:rPr>
                      <w:rStyle w:val="HTMLCode"/>
                      <w:color w:val="000000"/>
                    </w:rPr>
                    <w:t>+ monthcalender[month] + </w:t>
                  </w:r>
                  <w:r>
                    <w:rPr>
                      <w:rStyle w:val="HTMLCode"/>
                      <w:color w:val="2A00FF"/>
                    </w:rPr>
                    <w:t>" " </w:t>
                  </w:r>
                  <w:r>
                    <w:rPr>
                      <w:rStyle w:val="HTMLCode"/>
                      <w:color w:val="000000"/>
                    </w:rPr>
                    <w:t>+ year);</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if </w:t>
                  </w:r>
                  <w:r>
                    <w:rPr>
                      <w:rStyle w:val="HTMLCode"/>
                      <w:color w:val="000000"/>
                    </w:rPr>
                    <w:t>(month &lt; </w:t>
                  </w:r>
                  <w:r>
                    <w:rPr>
                      <w:rStyle w:val="HTMLCode"/>
                      <w:color w:val="990000"/>
                    </w:rPr>
                    <w:t>0 </w:t>
                  </w:r>
                  <w:r>
                    <w:rPr>
                      <w:rStyle w:val="HTMLCode"/>
                      <w:color w:val="000000"/>
                    </w:rPr>
                    <w:t>|| month &gt; </w:t>
                  </w:r>
                  <w:r>
                    <w:rPr>
                      <w:rStyle w:val="HTMLCode"/>
                      <w:color w:val="990000"/>
                    </w:rPr>
                    <w:t>11</w:t>
                  </w:r>
                  <w:r>
                    <w:rPr>
                      <w:rStyle w:val="HTMLCode"/>
                      <w:color w:val="000000"/>
                    </w:rPr>
                    <w:t>) {</w:t>
                  </w:r>
                  <w:r>
                    <w:rPr>
                      <w:rFonts w:ascii="Courier New" w:hAnsi="Courier New" w:cs="Courier New"/>
                      <w:color w:val="000000"/>
                      <w:sz w:val="20"/>
                      <w:szCs w:val="20"/>
                    </w:rPr>
                    <w:br/>
                  </w:r>
                  <w:r>
                    <w:rPr>
                      <w:rStyle w:val="HTMLCode"/>
                      <w:color w:val="FFFFFF"/>
                    </w:rPr>
                    <w:t>  </w:t>
                  </w:r>
                  <w:r>
                    <w:rPr>
                      <w:rStyle w:val="HTMLCode"/>
                      <w:b/>
                      <w:bCs/>
                      <w:color w:val="7F0055"/>
                    </w:rPr>
                    <w:t>throw new </w:t>
                  </w:r>
                  <w:r>
                    <w:rPr>
                      <w:rStyle w:val="HTMLCode"/>
                      <w:color w:val="000000"/>
                    </w:rPr>
                    <w:t>IllegalArgumentException(</w:t>
                  </w:r>
                  <w:r>
                    <w:rPr>
                      <w:rFonts w:ascii="Courier New" w:hAnsi="Courier New" w:cs="Courier New"/>
                      <w:color w:val="000000"/>
                      <w:sz w:val="20"/>
                      <w:szCs w:val="20"/>
                    </w:rPr>
                    <w:br/>
                  </w:r>
                  <w:r>
                    <w:rPr>
                      <w:rStyle w:val="HTMLCode"/>
                      <w:color w:val="FFFFFF"/>
                    </w:rPr>
                    <w:t>  </w:t>
                  </w:r>
                  <w:r>
                    <w:rPr>
                      <w:rStyle w:val="HTMLCode"/>
                      <w:color w:val="2A00FF"/>
                    </w:rPr>
                    <w:t>"Month " </w:t>
                  </w:r>
                  <w:r>
                    <w:rPr>
                      <w:rStyle w:val="HTMLCode"/>
                      <w:color w:val="000000"/>
                    </w:rPr>
                    <w:t>+ month + </w:t>
                  </w:r>
                  <w:r>
                    <w:rPr>
                      <w:rStyle w:val="HTMLCode"/>
                      <w:color w:val="2A00FF"/>
                    </w:rPr>
                    <w:t>" is not valid and must lie in </w:t>
                  </w:r>
                </w:p>
                <w:p w:rsidR="00D932CE" w:rsidRDefault="00D932CE">
                  <w:pPr>
                    <w:pStyle w:val="NormalWeb"/>
                    <w:spacing w:line="311" w:lineRule="atLeast"/>
                    <w:rPr>
                      <w:rFonts w:ascii="Arial" w:hAnsi="Arial" w:cs="Arial"/>
                      <w:color w:val="000000"/>
                      <w:sz w:val="17"/>
                      <w:szCs w:val="17"/>
                    </w:rPr>
                  </w:pPr>
                  <w:r>
                    <w:rPr>
                      <w:rStyle w:val="HTMLCode"/>
                      <w:color w:val="2A00FF"/>
                    </w:rPr>
                    <w:t>between 0 and 11"</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color w:val="000000"/>
                    </w:rPr>
                    <w:t>GregorianCalendar cldr = </w:t>
                  </w:r>
                  <w:r>
                    <w:rPr>
                      <w:rStyle w:val="HTMLCode"/>
                      <w:b/>
                      <w:bCs/>
                      <w:color w:val="7F0055"/>
                    </w:rPr>
                    <w:t>new </w:t>
                  </w:r>
                  <w:r>
                    <w:rPr>
                      <w:rStyle w:val="HTMLCode"/>
                      <w:color w:val="000000"/>
                    </w:rPr>
                    <w:t>GregorianCalendar(year, </w:t>
                  </w:r>
                </w:p>
                <w:p w:rsidR="00D932CE" w:rsidRDefault="00D932CE">
                  <w:pPr>
                    <w:pStyle w:val="NormalWeb"/>
                    <w:spacing w:line="311" w:lineRule="atLeast"/>
                    <w:rPr>
                      <w:rFonts w:ascii="Arial" w:hAnsi="Arial" w:cs="Arial"/>
                      <w:color w:val="000000"/>
                      <w:sz w:val="17"/>
                      <w:szCs w:val="17"/>
                    </w:rPr>
                  </w:pPr>
                  <w:r>
                    <w:rPr>
                      <w:rStyle w:val="HTMLCode"/>
                      <w:color w:val="000000"/>
                    </w:rPr>
                    <w:t>month, </w:t>
                  </w:r>
                  <w:r>
                    <w:rPr>
                      <w:rStyle w:val="HTMLCode"/>
                      <w:color w:val="990000"/>
                    </w:rPr>
                    <w:t>1</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System.out.println(</w:t>
                  </w:r>
                  <w:r>
                    <w:rPr>
                      <w:rStyle w:val="HTMLCode"/>
                      <w:color w:val="2A00FF"/>
                    </w:rPr>
                    <w:t>"Sunday Monday Tuesday Wednesday </w:t>
                  </w:r>
                </w:p>
                <w:p w:rsidR="00D932CE" w:rsidRDefault="00D932CE">
                  <w:pPr>
                    <w:pStyle w:val="NormalWeb"/>
                    <w:spacing w:line="311" w:lineRule="atLeast"/>
                    <w:rPr>
                      <w:rFonts w:ascii="Arial" w:hAnsi="Arial" w:cs="Arial"/>
                      <w:color w:val="000000"/>
                      <w:sz w:val="17"/>
                      <w:szCs w:val="17"/>
                    </w:rPr>
                  </w:pPr>
                  <w:r>
                    <w:rPr>
                      <w:rStyle w:val="HTMLCode"/>
                      <w:color w:val="2A00FF"/>
                    </w:rPr>
                    <w:t>Thirsday Friday Saturday"</w:t>
                  </w:r>
                  <w:r>
                    <w:rPr>
                      <w:rStyle w:val="HTMLCode"/>
                      <w:color w:val="000000"/>
                    </w:rPr>
                    <w:t>);</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color w:val="3F7F5F"/>
                    </w:rPr>
                    <w:t>// Compute how much to leave before before the first</w:t>
                  </w:r>
                </w:p>
                <w:p w:rsidR="00D932CE" w:rsidRDefault="00D932CE">
                  <w:pPr>
                    <w:pStyle w:val="NormalWeb"/>
                    <w:spacing w:line="311" w:lineRule="atLeast"/>
                    <w:rPr>
                      <w:rFonts w:ascii="Arial" w:hAnsi="Arial" w:cs="Arial"/>
                      <w:color w:val="000000"/>
                      <w:sz w:val="17"/>
                      <w:szCs w:val="17"/>
                    </w:rPr>
                  </w:pPr>
                  <w:proofErr w:type="gramStart"/>
                  <w:r>
                    <w:rPr>
                      <w:rStyle w:val="HTMLCode"/>
                      <w:color w:val="3F7F5F"/>
                    </w:rPr>
                    <w:t>day</w:t>
                  </w:r>
                  <w:proofErr w:type="gramEnd"/>
                  <w:r>
                    <w:rPr>
                      <w:rStyle w:val="HTMLCode"/>
                      <w:color w:val="3F7F5F"/>
                    </w:rPr>
                    <w:t> of the month.</w:t>
                  </w:r>
                  <w:r>
                    <w:rPr>
                      <w:rFonts w:ascii="Courier New" w:hAnsi="Courier New" w:cs="Courier New"/>
                      <w:color w:val="000000"/>
                      <w:sz w:val="20"/>
                      <w:szCs w:val="20"/>
                    </w:rPr>
                    <w:br/>
                  </w:r>
                  <w:r>
                    <w:rPr>
                      <w:rStyle w:val="HTMLCode"/>
                      <w:color w:val="FFFFFF"/>
                    </w:rPr>
                    <w:t>  </w:t>
                  </w:r>
                  <w:r>
                    <w:rPr>
                      <w:rStyle w:val="HTMLCode"/>
                      <w:color w:val="3F7F5F"/>
                    </w:rPr>
                    <w:t>// </w:t>
                  </w:r>
                  <w:proofErr w:type="gramStart"/>
                  <w:r>
                    <w:rPr>
                      <w:rStyle w:val="HTMLCode"/>
                      <w:color w:val="3F7F5F"/>
                    </w:rPr>
                    <w:t>getDay(</w:t>
                  </w:r>
                  <w:proofErr w:type="gramEnd"/>
                  <w:r>
                    <w:rPr>
                      <w:rStyle w:val="HTMLCode"/>
                      <w:color w:val="3F7F5F"/>
                    </w:rPr>
                    <w:t>) returns 0 for Sunday.</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color w:val="000000"/>
                    </w:rPr>
                    <w:t>blankdays = cldr.get(Calendar.DAY_OF_WEEK)-</w:t>
                  </w:r>
                  <w:r>
                    <w:rPr>
                      <w:rStyle w:val="HTMLCode"/>
                      <w:color w:val="990000"/>
                    </w:rPr>
                    <w:t>1</w:t>
                  </w:r>
                  <w:r>
                    <w:rPr>
                      <w:rStyle w:val="HTMLCode"/>
                      <w:color w:val="000000"/>
                    </w:rPr>
                    <w:t>;</w:t>
                  </w:r>
                  <w:r>
                    <w:rPr>
                      <w:rFonts w:ascii="Courier New" w:hAnsi="Courier New" w:cs="Courier New"/>
                      <w:color w:val="000000"/>
                      <w:sz w:val="20"/>
                      <w:szCs w:val="20"/>
                    </w:rPr>
                    <w:br/>
                  </w:r>
                  <w:r>
                    <w:rPr>
                      <w:rStyle w:val="HTMLCode"/>
                      <w:color w:val="FFFFFF"/>
                    </w:rPr>
                    <w:t>  </w:t>
                  </w:r>
                  <w:r>
                    <w:rPr>
                      <w:rStyle w:val="HTMLCode"/>
                      <w:b/>
                      <w:bCs/>
                      <w:color w:val="7F0055"/>
                    </w:rPr>
                    <w:t>int </w:t>
                  </w:r>
                  <w:r>
                    <w:rPr>
                      <w:rStyle w:val="HTMLCode"/>
                      <w:color w:val="000000"/>
                    </w:rPr>
                    <w:t>daysInMonth = daysinmonths[month];</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if </w:t>
                  </w:r>
                  <w:r>
                    <w:rPr>
                      <w:rStyle w:val="HTMLCode"/>
                      <w:color w:val="000000"/>
                    </w:rPr>
                    <w:t>(cldr.isLeapYear(cldr.get(Calendar.YEAR)) </w:t>
                  </w:r>
                </w:p>
                <w:p w:rsidR="00D932CE" w:rsidRDefault="00D932CE">
                  <w:pPr>
                    <w:pStyle w:val="NormalWeb"/>
                    <w:spacing w:line="311" w:lineRule="atLeast"/>
                    <w:rPr>
                      <w:rFonts w:ascii="Arial" w:hAnsi="Arial" w:cs="Arial"/>
                      <w:color w:val="000000"/>
                      <w:sz w:val="17"/>
                      <w:szCs w:val="17"/>
                    </w:rPr>
                  </w:pPr>
                  <w:r>
                    <w:rPr>
                      <w:rStyle w:val="HTMLCode"/>
                      <w:color w:val="000000"/>
                    </w:rPr>
                    <w:t>&amp;&amp; month == </w:t>
                  </w:r>
                  <w:r>
                    <w:rPr>
                      <w:rStyle w:val="HTMLCode"/>
                      <w:color w:val="990000"/>
                    </w:rPr>
                    <w:t>1</w:t>
                  </w:r>
                  <w:r>
                    <w:rPr>
                      <w:rStyle w:val="HTMLCode"/>
                      <w:color w:val="000000"/>
                    </w:rPr>
                    <w:t>) {</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color w:val="000000"/>
                    </w:rPr>
                    <w:t>++daysInMonth;</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color w:val="3F7F5F"/>
                    </w:rPr>
                    <w:t>// Blank out the labels before 1st day of the month</w:t>
                  </w:r>
                  <w:r>
                    <w:rPr>
                      <w:rFonts w:ascii="Courier New" w:hAnsi="Courier New" w:cs="Courier New"/>
                      <w:color w:val="000000"/>
                      <w:sz w:val="20"/>
                      <w:szCs w:val="20"/>
                    </w:rPr>
                    <w:br/>
                  </w:r>
                  <w:r>
                    <w:rPr>
                      <w:rStyle w:val="HTMLCode"/>
                      <w:color w:val="FFFFFF"/>
                    </w:rPr>
                    <w:t>  </w:t>
                  </w:r>
                  <w:r>
                    <w:rPr>
                      <w:rStyle w:val="HTMLCode"/>
                      <w:b/>
                      <w:bCs/>
                      <w:color w:val="7F0055"/>
                    </w:rPr>
                    <w:t>for </w:t>
                  </w:r>
                  <w:r>
                    <w:rPr>
                      <w:rStyle w:val="HTMLCode"/>
                      <w:color w:val="000000"/>
                    </w:rPr>
                    <w:t>(</w:t>
                  </w:r>
                  <w:r>
                    <w:rPr>
                      <w:rStyle w:val="HTMLCode"/>
                      <w:b/>
                      <w:bCs/>
                      <w:color w:val="7F0055"/>
                    </w:rPr>
                    <w:t>int </w:t>
                  </w:r>
                  <w:r>
                    <w:rPr>
                      <w:rStyle w:val="HTMLCode"/>
                      <w:color w:val="000000"/>
                    </w:rPr>
                    <w:t>i = </w:t>
                  </w:r>
                  <w:r>
                    <w:rPr>
                      <w:rStyle w:val="HTMLCode"/>
                      <w:color w:val="990000"/>
                    </w:rPr>
                    <w:t>0</w:t>
                  </w:r>
                  <w:r>
                    <w:rPr>
                      <w:rStyle w:val="HTMLCode"/>
                      <w:color w:val="000000"/>
                    </w:rPr>
                    <w:t>; i &lt; blankdays; i++) {</w:t>
                  </w:r>
                  <w:r>
                    <w:rPr>
                      <w:rFonts w:ascii="Courier New" w:hAnsi="Courier New" w:cs="Courier New"/>
                      <w:color w:val="000000"/>
                      <w:sz w:val="20"/>
                      <w:szCs w:val="20"/>
                    </w:rPr>
                    <w:br/>
                  </w:r>
                  <w:r>
                    <w:rPr>
                      <w:rStyle w:val="HTMLCode"/>
                      <w:color w:val="FFFFFF"/>
                    </w:rPr>
                    <w:t>  </w:t>
                  </w:r>
                  <w:r>
                    <w:rPr>
                      <w:rStyle w:val="HTMLCode"/>
                      <w:color w:val="000000"/>
                    </w:rPr>
                    <w:t>System.out.print(</w:t>
                  </w:r>
                  <w:r>
                    <w:rPr>
                      <w:rStyle w:val="HTMLCode"/>
                      <w:color w:val="2A00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for </w:t>
                  </w:r>
                  <w:r>
                    <w:rPr>
                      <w:rStyle w:val="HTMLCode"/>
                      <w:color w:val="000000"/>
                    </w:rPr>
                    <w:t>(</w:t>
                  </w:r>
                  <w:r>
                    <w:rPr>
                      <w:rStyle w:val="HTMLCode"/>
                      <w:b/>
                      <w:bCs/>
                      <w:color w:val="7F0055"/>
                    </w:rPr>
                    <w:t>int </w:t>
                  </w:r>
                  <w:r>
                    <w:rPr>
                      <w:rStyle w:val="HTMLCode"/>
                      <w:color w:val="000000"/>
                    </w:rPr>
                    <w:t>i = </w:t>
                  </w:r>
                  <w:r>
                    <w:rPr>
                      <w:rStyle w:val="HTMLCode"/>
                      <w:color w:val="990000"/>
                    </w:rPr>
                    <w:t>1</w:t>
                  </w:r>
                  <w:r>
                    <w:rPr>
                      <w:rStyle w:val="HTMLCode"/>
                      <w:color w:val="000000"/>
                    </w:rPr>
                    <w:t>; i &lt;= daysInMonth; i++) {</w:t>
                  </w:r>
                  <w:r>
                    <w:rPr>
                      <w:rFonts w:ascii="Courier New" w:hAnsi="Courier New" w:cs="Courier New"/>
                      <w:color w:val="000000"/>
                      <w:sz w:val="20"/>
                      <w:szCs w:val="20"/>
                    </w:rPr>
                    <w:br/>
                  </w:r>
                  <w:r>
                    <w:rPr>
                      <w:rStyle w:val="HTMLCode"/>
                      <w:color w:val="FFFFFF"/>
                    </w:rPr>
                    <w:lastRenderedPageBreak/>
                    <w:t>  </w:t>
                  </w:r>
                  <w:r>
                    <w:rPr>
                      <w:rFonts w:ascii="Courier New" w:hAnsi="Courier New" w:cs="Courier New"/>
                      <w:color w:val="000000"/>
                      <w:sz w:val="20"/>
                      <w:szCs w:val="20"/>
                    </w:rPr>
                    <w:br/>
                  </w:r>
                  <w:r>
                    <w:rPr>
                      <w:rStyle w:val="HTMLCode"/>
                      <w:color w:val="FFFFFF"/>
                    </w:rPr>
                    <w:t>  </w:t>
                  </w:r>
                  <w:r>
                    <w:rPr>
                      <w:rStyle w:val="HTMLCode"/>
                      <w:color w:val="3F7F5F"/>
                    </w:rPr>
                    <w:t>// This "if" statement is simpler than </w:t>
                  </w:r>
                </w:p>
                <w:p w:rsidR="00D932CE" w:rsidRDefault="00D932CE">
                  <w:pPr>
                    <w:pStyle w:val="NormalWeb"/>
                    <w:spacing w:line="311" w:lineRule="atLeast"/>
                    <w:rPr>
                      <w:rFonts w:ascii="Arial" w:hAnsi="Arial" w:cs="Arial"/>
                      <w:color w:val="000000"/>
                      <w:sz w:val="17"/>
                      <w:szCs w:val="17"/>
                    </w:rPr>
                  </w:pPr>
                  <w:r>
                    <w:rPr>
                      <w:rStyle w:val="HTMLCode"/>
                      <w:color w:val="3F7F5F"/>
                    </w:rPr>
                    <w:t>messing with NumberFormat</w:t>
                  </w:r>
                  <w:r>
                    <w:rPr>
                      <w:rFonts w:ascii="Courier New" w:hAnsi="Courier New" w:cs="Courier New"/>
                      <w:color w:val="000000"/>
                      <w:sz w:val="20"/>
                      <w:szCs w:val="20"/>
                    </w:rPr>
                    <w:br/>
                  </w:r>
                  <w:r>
                    <w:rPr>
                      <w:rStyle w:val="HTMLCode"/>
                      <w:color w:val="FFFFFF"/>
                    </w:rPr>
                    <w:t>  </w:t>
                  </w:r>
                  <w:r>
                    <w:rPr>
                      <w:rStyle w:val="HTMLCode"/>
                      <w:b/>
                      <w:bCs/>
                      <w:color w:val="7F0055"/>
                    </w:rPr>
                    <w:t>if </w:t>
                  </w:r>
                  <w:r>
                    <w:rPr>
                      <w:rStyle w:val="HTMLCode"/>
                      <w:color w:val="000000"/>
                    </w:rPr>
                    <w:t>(i&lt;=</w:t>
                  </w:r>
                  <w:r>
                    <w:rPr>
                      <w:rStyle w:val="HTMLCode"/>
                      <w:color w:val="990000"/>
                    </w:rPr>
                    <w:t>9</w:t>
                  </w:r>
                  <w:r>
                    <w:rPr>
                      <w:rStyle w:val="HTMLCode"/>
                      <w:color w:val="000000"/>
                    </w:rPr>
                    <w:t>) {</w:t>
                  </w:r>
                  <w:r>
                    <w:rPr>
                      <w:rFonts w:ascii="Courier New" w:hAnsi="Courier New" w:cs="Courier New"/>
                      <w:color w:val="000000"/>
                      <w:sz w:val="20"/>
                      <w:szCs w:val="20"/>
                    </w:rPr>
                    <w:br/>
                  </w:r>
                  <w:r>
                    <w:rPr>
                      <w:rStyle w:val="HTMLCode"/>
                      <w:color w:val="FFFFFF"/>
                    </w:rPr>
                    <w:t>  </w:t>
                  </w:r>
                  <w:r>
                    <w:rPr>
                      <w:rStyle w:val="HTMLCode"/>
                      <w:color w:val="000000"/>
                    </w:rPr>
                    <w:t>System.out.print(</w:t>
                  </w:r>
                  <w:r>
                    <w:rPr>
                      <w:rStyle w:val="HTMLCode"/>
                      <w:color w:val="2A00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System.out.print(i);</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FFFFFF"/>
                    </w:rPr>
                    <w:t>  </w:t>
                  </w:r>
                  <w:r>
                    <w:rPr>
                      <w:rStyle w:val="HTMLCode"/>
                      <w:b/>
                      <w:bCs/>
                      <w:color w:val="7F0055"/>
                    </w:rPr>
                    <w:t>if </w:t>
                  </w:r>
                  <w:r>
                    <w:rPr>
                      <w:rStyle w:val="HTMLCode"/>
                      <w:color w:val="000000"/>
                    </w:rPr>
                    <w:t>((blankdays + i) % </w:t>
                  </w:r>
                  <w:r>
                    <w:rPr>
                      <w:rStyle w:val="HTMLCode"/>
                      <w:color w:val="990000"/>
                    </w:rPr>
                    <w:t>7 </w:t>
                  </w:r>
                  <w:r>
                    <w:rPr>
                      <w:rStyle w:val="HTMLCode"/>
                      <w:color w:val="000000"/>
                    </w:rPr>
                    <w:t>== </w:t>
                  </w:r>
                  <w:r>
                    <w:rPr>
                      <w:rStyle w:val="HTMLCode"/>
                      <w:color w:val="990000"/>
                    </w:rPr>
                    <w:t>0</w:t>
                  </w:r>
                  <w:r>
                    <w:rPr>
                      <w:rStyle w:val="HTMLCode"/>
                      <w:color w:val="000000"/>
                    </w:rPr>
                    <w:t>) { </w:t>
                  </w:r>
                  <w:r>
                    <w:rPr>
                      <w:rStyle w:val="HTMLCode"/>
                      <w:color w:val="3F7F5F"/>
                    </w:rPr>
                    <w:t>// Wrap if EOL</w:t>
                  </w:r>
                  <w:r>
                    <w:rPr>
                      <w:rFonts w:ascii="Courier New" w:hAnsi="Courier New" w:cs="Courier New"/>
                      <w:color w:val="000000"/>
                      <w:sz w:val="20"/>
                      <w:szCs w:val="20"/>
                    </w:rPr>
                    <w:br/>
                  </w:r>
                  <w:r>
                    <w:rPr>
                      <w:rStyle w:val="HTMLCode"/>
                      <w:color w:val="FFFFFF"/>
                    </w:rPr>
                    <w:t>  </w:t>
                  </w:r>
                  <w:r>
                    <w:rPr>
                      <w:rStyle w:val="HTMLCode"/>
                      <w:color w:val="000000"/>
                    </w:rPr>
                    <w:t>System.out.println();</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b/>
                      <w:bCs/>
                      <w:color w:val="7F0055"/>
                    </w:rPr>
                    <w:t>else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System.out.print(</w:t>
                  </w:r>
                  <w:r>
                    <w:rPr>
                      <w:rStyle w:val="HTMLCode"/>
                      <w:color w:val="2A00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color w:val="3F5FBF"/>
                    </w:rPr>
                    <w:t>/**</w:t>
                  </w:r>
                  <w:r>
                    <w:rPr>
                      <w:rFonts w:ascii="Courier New" w:hAnsi="Courier New" w:cs="Courier New"/>
                      <w:color w:val="000000"/>
                      <w:sz w:val="20"/>
                      <w:szCs w:val="20"/>
                    </w:rPr>
                    <w:br/>
                  </w:r>
                  <w:r>
                    <w:rPr>
                      <w:rStyle w:val="HTMLCode"/>
                      <w:color w:val="FFFFFF"/>
                    </w:rPr>
                    <w:t> </w:t>
                  </w:r>
                  <w:r>
                    <w:rPr>
                      <w:rStyle w:val="HTMLCode"/>
                      <w:color w:val="3F5FBF"/>
                    </w:rPr>
                    <w:t>* Sole entry point to the class and application.</w:t>
                  </w:r>
                  <w:r>
                    <w:rPr>
                      <w:rFonts w:ascii="Courier New" w:hAnsi="Courier New" w:cs="Courier New"/>
                      <w:color w:val="000000"/>
                      <w:sz w:val="20"/>
                      <w:szCs w:val="20"/>
                    </w:rPr>
                    <w:br/>
                  </w:r>
                  <w:r>
                    <w:rPr>
                      <w:rStyle w:val="HTMLCode"/>
                      <w:color w:val="FFFFFF"/>
                    </w:rPr>
                    <w:t> </w:t>
                  </w:r>
                  <w:r>
                    <w:rPr>
                      <w:rStyle w:val="HTMLCode"/>
                      <w:color w:val="3F5FBF"/>
                    </w:rPr>
                    <w:t>* </w:t>
                  </w:r>
                  <w:r>
                    <w:rPr>
                      <w:rStyle w:val="HTMLCode"/>
                      <w:color w:val="7F9FBF"/>
                    </w:rPr>
                    <w:t>@param </w:t>
                  </w:r>
                  <w:r>
                    <w:rPr>
                      <w:rStyle w:val="HTMLCode"/>
                      <w:color w:val="3F5FBF"/>
                    </w:rPr>
                    <w:t>args Array of String arguments.</w:t>
                  </w:r>
                  <w:r>
                    <w:rPr>
                      <w:rFonts w:ascii="Courier New" w:hAnsi="Courier New" w:cs="Courier New"/>
                      <w:color w:val="000000"/>
                      <w:sz w:val="20"/>
                      <w:szCs w:val="20"/>
                    </w:rPr>
                    <w:br/>
                  </w:r>
                  <w:r>
                    <w:rPr>
                      <w:rStyle w:val="HTMLCode"/>
                      <w:color w:val="FFFFFF"/>
                    </w:rPr>
                    <w:t> </w:t>
                  </w:r>
                  <w:r>
                    <w:rPr>
                      <w:rStyle w:val="HTMLCode"/>
                      <w:color w:val="3F5FBF"/>
                    </w:rPr>
                    <w:t>*/</w:t>
                  </w:r>
                  <w:r>
                    <w:rPr>
                      <w:rFonts w:ascii="Courier New" w:hAnsi="Courier New" w:cs="Courier New"/>
                      <w:color w:val="000000"/>
                      <w:sz w:val="20"/>
                      <w:szCs w:val="20"/>
                    </w:rPr>
                    <w:br/>
                  </w:r>
                  <w:r>
                    <w:rPr>
                      <w:rStyle w:val="HTMLCode"/>
                      <w:color w:val="FFFFFF"/>
                    </w:rPr>
                    <w:t>  </w:t>
                  </w:r>
                  <w:r>
                    <w:rPr>
                      <w:rStyle w:val="HTMLCode"/>
                      <w:b/>
                      <w:bCs/>
                      <w:color w:val="7F0055"/>
                    </w:rPr>
                    <w:t>public static void </w:t>
                  </w:r>
                  <w:r>
                    <w:rPr>
                      <w:rStyle w:val="HTMLCode"/>
                      <w:color w:val="000000"/>
                    </w:rPr>
                    <w:t>main(String[] args) {</w:t>
                  </w:r>
                  <w:r>
                    <w:rPr>
                      <w:rFonts w:ascii="Courier New" w:hAnsi="Courier New" w:cs="Courier New"/>
                      <w:color w:val="000000"/>
                      <w:sz w:val="20"/>
                      <w:szCs w:val="20"/>
                    </w:rPr>
                    <w:br/>
                  </w:r>
                  <w:r>
                    <w:rPr>
                      <w:rStyle w:val="HTMLCode"/>
                      <w:color w:val="FFFFFF"/>
                    </w:rPr>
                    <w:t>  </w:t>
                  </w:r>
                  <w:r>
                    <w:rPr>
                      <w:rFonts w:ascii="Courier New" w:hAnsi="Courier New" w:cs="Courier New"/>
                      <w:color w:val="000000"/>
                      <w:sz w:val="20"/>
                      <w:szCs w:val="20"/>
                    </w:rPr>
                    <w:br/>
                  </w:r>
                  <w:r>
                    <w:rPr>
                      <w:rStyle w:val="HTMLCode"/>
                      <w:color w:val="FFFFFF"/>
                    </w:rPr>
                    <w:t>  </w:t>
                  </w:r>
                  <w:r>
                    <w:rPr>
                      <w:rStyle w:val="HTMLCode"/>
                      <w:b/>
                      <w:bCs/>
                      <w:color w:val="7F0055"/>
                    </w:rPr>
                    <w:t>int </w:t>
                  </w:r>
                  <w:r>
                    <w:rPr>
                      <w:rStyle w:val="HTMLCode"/>
                      <w:color w:val="000000"/>
                    </w:rPr>
                    <w:t>mon, yr;</w:t>
                  </w:r>
                  <w:r>
                    <w:rPr>
                      <w:rFonts w:ascii="Courier New" w:hAnsi="Courier New" w:cs="Courier New"/>
                      <w:color w:val="000000"/>
                      <w:sz w:val="20"/>
                      <w:szCs w:val="20"/>
                    </w:rPr>
                    <w:br/>
                  </w:r>
                  <w:r>
                    <w:rPr>
                      <w:rStyle w:val="HTMLCode"/>
                      <w:color w:val="FFFFFF"/>
                    </w:rPr>
                    <w:t>  </w:t>
                  </w:r>
                  <w:r>
                    <w:rPr>
                      <w:rStyle w:val="HTMLCode"/>
                      <w:color w:val="000000"/>
                    </w:rPr>
                    <w:t>MonthCalender moncldr = </w:t>
                  </w:r>
                  <w:r>
                    <w:rPr>
                      <w:rStyle w:val="HTMLCode"/>
                      <w:b/>
                      <w:bCs/>
                      <w:color w:val="7F0055"/>
                    </w:rPr>
                    <w:t>new </w:t>
                  </w:r>
                  <w:r>
                    <w:rPr>
                      <w:rStyle w:val="HTMLCode"/>
                      <w:color w:val="000000"/>
                    </w:rPr>
                    <w:t>MonthCalender();</w:t>
                  </w:r>
                  <w:r>
                    <w:rPr>
                      <w:rFonts w:ascii="Courier New" w:hAnsi="Courier New" w:cs="Courier New"/>
                      <w:color w:val="000000"/>
                      <w:sz w:val="20"/>
                      <w:szCs w:val="20"/>
                    </w:rPr>
                    <w:br/>
                  </w:r>
                  <w:r>
                    <w:rPr>
                      <w:rFonts w:ascii="Courier New" w:hAnsi="Courier New" w:cs="Courier New"/>
                      <w:color w:val="000000"/>
                      <w:sz w:val="20"/>
                      <w:szCs w:val="20"/>
                    </w:rPr>
                    <w:br/>
                  </w:r>
                  <w:r>
                    <w:rPr>
                      <w:rStyle w:val="HTMLCode"/>
                      <w:color w:val="FFFFFF"/>
                    </w:rPr>
                    <w:t>  </w:t>
                  </w:r>
                  <w:r>
                    <w:rPr>
                      <w:rStyle w:val="HTMLCode"/>
                      <w:b/>
                      <w:bCs/>
                      <w:color w:val="7F0055"/>
                    </w:rPr>
                    <w:t>if </w:t>
                  </w:r>
                  <w:r>
                    <w:rPr>
                      <w:rStyle w:val="HTMLCode"/>
                      <w:color w:val="000000"/>
                    </w:rPr>
                    <w:t>(args.length == </w:t>
                  </w:r>
                  <w:r>
                    <w:rPr>
                      <w:rStyle w:val="HTMLCode"/>
                      <w:color w:val="990000"/>
                    </w:rPr>
                    <w:t>2</w:t>
                  </w:r>
                  <w:r>
                    <w:rPr>
                      <w:rStyle w:val="HTMLCode"/>
                      <w:color w:val="000000"/>
                    </w:rPr>
                    <w:t>) {</w:t>
                  </w:r>
                  <w:r>
                    <w:rPr>
                      <w:rFonts w:ascii="Courier New" w:hAnsi="Courier New" w:cs="Courier New"/>
                      <w:color w:val="000000"/>
                      <w:sz w:val="20"/>
                      <w:szCs w:val="20"/>
                    </w:rPr>
                    <w:br/>
                  </w:r>
                  <w:r>
                    <w:rPr>
                      <w:rStyle w:val="HTMLCode"/>
                      <w:color w:val="FFFFFF"/>
                    </w:rPr>
                    <w:t>  </w:t>
                  </w:r>
                  <w:r>
                    <w:rPr>
                      <w:rStyle w:val="HTMLCode"/>
                      <w:color w:val="000000"/>
                    </w:rPr>
                    <w:t>moncldr.displayMonth(Integer.parseInt(args[</w:t>
                  </w:r>
                  <w:r>
                    <w:rPr>
                      <w:rStyle w:val="HTMLCode"/>
                      <w:color w:val="990000"/>
                    </w:rPr>
                    <w:t>0</w:t>
                  </w:r>
                  <w:r>
                    <w:rPr>
                      <w:rStyle w:val="HTMLCode"/>
                      <w:color w:val="000000"/>
                    </w:rPr>
                    <w:t>])-</w:t>
                  </w:r>
                  <w:r>
                    <w:rPr>
                      <w:rStyle w:val="HTMLCode"/>
                      <w:color w:val="990000"/>
                    </w:rPr>
                    <w:t>1</w:t>
                  </w:r>
                  <w:r>
                    <w:rPr>
                      <w:rStyle w:val="HTMLCode"/>
                      <w:color w:val="000000"/>
                    </w:rPr>
                    <w:t>,</w:t>
                  </w:r>
                </w:p>
                <w:p w:rsidR="00D932CE" w:rsidRDefault="00D932CE">
                  <w:pPr>
                    <w:pStyle w:val="NormalWeb"/>
                    <w:spacing w:line="311" w:lineRule="atLeast"/>
                    <w:rPr>
                      <w:rFonts w:ascii="Arial" w:hAnsi="Arial" w:cs="Arial"/>
                      <w:color w:val="000000"/>
                      <w:sz w:val="17"/>
                      <w:szCs w:val="17"/>
                    </w:rPr>
                  </w:pPr>
                  <w:r>
                    <w:rPr>
                      <w:rStyle w:val="HTMLCode"/>
                      <w:color w:val="000000"/>
                    </w:rPr>
                    <w:t> Integer.parseInt(args[</w:t>
                  </w:r>
                  <w:r>
                    <w:rPr>
                      <w:rStyle w:val="HTMLCode"/>
                      <w:color w:val="990000"/>
                    </w:rPr>
                    <w:t>1</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b/>
                      <w:bCs/>
                      <w:color w:val="7F0055"/>
                    </w:rPr>
                    <w:t>else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Calendar todaycldr = Calendar.getInstance();</w:t>
                  </w:r>
                  <w:r>
                    <w:rPr>
                      <w:rFonts w:ascii="Courier New" w:hAnsi="Courier New" w:cs="Courier New"/>
                      <w:color w:val="000000"/>
                      <w:sz w:val="20"/>
                      <w:szCs w:val="20"/>
                    </w:rPr>
                    <w:br/>
                  </w:r>
                  <w:r>
                    <w:rPr>
                      <w:rStyle w:val="HTMLCode"/>
                      <w:color w:val="FFFFFF"/>
                    </w:rPr>
                    <w:t>  </w:t>
                  </w:r>
                  <w:r>
                    <w:rPr>
                      <w:rStyle w:val="HTMLCode"/>
                      <w:color w:val="000000"/>
                    </w:rPr>
                    <w:t>moncldr.displayMonth(todaycldr.get(Calendar.MONTH)</w:t>
                  </w:r>
                </w:p>
                <w:p w:rsidR="00D932CE" w:rsidRDefault="00D932CE">
                  <w:pPr>
                    <w:pStyle w:val="NormalWeb"/>
                    <w:spacing w:line="311" w:lineRule="atLeast"/>
                    <w:rPr>
                      <w:rFonts w:ascii="Arial" w:hAnsi="Arial" w:cs="Arial"/>
                      <w:color w:val="000000"/>
                      <w:sz w:val="17"/>
                      <w:szCs w:val="17"/>
                    </w:rPr>
                  </w:pPr>
                  <w:r>
                    <w:rPr>
                      <w:rStyle w:val="HTMLCode"/>
                      <w:color w:val="000000"/>
                    </w:rPr>
                    <w:t>, todaycldr.get(Calendar.YEAR));</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FFFFFF"/>
                    </w:rPr>
                    <w:t>  </w:t>
                  </w:r>
                  <w:r>
                    <w:rPr>
                      <w:rStyle w:val="HTMLCode"/>
                      <w:color w:val="000000"/>
                    </w:rPr>
                    <w:t>}</w:t>
                  </w:r>
                  <w:r>
                    <w:rPr>
                      <w:rFonts w:ascii="Courier New" w:hAnsi="Courier New" w:cs="Courier New"/>
                      <w:color w:val="000000"/>
                      <w:sz w:val="20"/>
                      <w:szCs w:val="20"/>
                    </w:rPr>
                    <w:br/>
                  </w:r>
                  <w:r>
                    <w:rPr>
                      <w:rStyle w:val="HTMLCode"/>
                      <w:color w:val="000000"/>
                    </w:rPr>
                    <w:t>}</w:t>
                  </w:r>
                </w:p>
              </w:tc>
            </w:tr>
          </w:tbl>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Here is the output:</w:t>
            </w:r>
          </w:p>
          <w:tbl>
            <w:tblPr>
              <w:tblW w:w="2500" w:type="pct"/>
              <w:tblCellSpacing w:w="15" w:type="dxa"/>
              <w:shd w:val="clear" w:color="auto" w:fill="000000"/>
              <w:tblCellMar>
                <w:top w:w="15" w:type="dxa"/>
                <w:left w:w="15" w:type="dxa"/>
                <w:bottom w:w="15" w:type="dxa"/>
                <w:right w:w="15" w:type="dxa"/>
              </w:tblCellMar>
              <w:tblLook w:val="04A0"/>
            </w:tblPr>
            <w:tblGrid>
              <w:gridCol w:w="3946"/>
            </w:tblGrid>
            <w:tr w:rsidR="00D932CE" w:rsidTr="00D932CE">
              <w:trPr>
                <w:tblCellSpacing w:w="15" w:type="dxa"/>
              </w:trPr>
              <w:tc>
                <w:tcPr>
                  <w:tcW w:w="5000" w:type="pct"/>
                  <w:shd w:val="clear" w:color="auto" w:fill="000000"/>
                  <w:vAlign w:val="center"/>
                  <w:hideMark/>
                </w:tcPr>
                <w:p w:rsidR="00D932CE" w:rsidRDefault="00D932CE">
                  <w:pPr>
                    <w:spacing w:line="311" w:lineRule="atLeast"/>
                    <w:rPr>
                      <w:rFonts w:ascii="Arial" w:hAnsi="Arial" w:cs="Arial"/>
                      <w:color w:val="000000"/>
                      <w:sz w:val="17"/>
                      <w:szCs w:val="17"/>
                    </w:rPr>
                  </w:pPr>
                  <w:r>
                    <w:rPr>
                      <w:rFonts w:ascii="Arial" w:hAnsi="Arial" w:cs="Arial"/>
                      <w:color w:val="FFFFFF"/>
                      <w:sz w:val="17"/>
                      <w:szCs w:val="17"/>
                    </w:rPr>
                    <w:t>C:\Examples&gt;java MonthCalender</w:t>
                  </w:r>
                  <w:r>
                    <w:rPr>
                      <w:rFonts w:ascii="Arial" w:hAnsi="Arial" w:cs="Arial"/>
                      <w:color w:val="FFFFFF"/>
                      <w:sz w:val="17"/>
                      <w:szCs w:val="17"/>
                    </w:rPr>
                    <w:br/>
                    <w:t>December 2007</w:t>
                  </w:r>
                  <w:r>
                    <w:rPr>
                      <w:rFonts w:ascii="Arial" w:hAnsi="Arial" w:cs="Arial"/>
                      <w:color w:val="FFFFFF"/>
                      <w:sz w:val="17"/>
                      <w:szCs w:val="17"/>
                    </w:rPr>
                    <w:br/>
                    <w:t>Sunday Monday Tuesday Wednesday Thursday Friday Saturday</w:t>
                  </w:r>
                  <w:r>
                    <w:rPr>
                      <w:rFonts w:ascii="Arial" w:hAnsi="Arial" w:cs="Arial"/>
                      <w:color w:val="FFFFFF"/>
                      <w:sz w:val="17"/>
                      <w:szCs w:val="17"/>
                    </w:rPr>
                    <w:br/>
                    <w:t>1</w:t>
                  </w:r>
                  <w:r>
                    <w:rPr>
                      <w:rFonts w:ascii="Arial" w:hAnsi="Arial" w:cs="Arial"/>
                      <w:color w:val="FFFFFF"/>
                      <w:sz w:val="17"/>
                      <w:szCs w:val="17"/>
                    </w:rPr>
                    <w:br/>
                    <w:t>2 3 4 5 6 7 8</w:t>
                  </w:r>
                  <w:r>
                    <w:rPr>
                      <w:rFonts w:ascii="Arial" w:hAnsi="Arial" w:cs="Arial"/>
                      <w:color w:val="FFFFFF"/>
                      <w:sz w:val="17"/>
                      <w:szCs w:val="17"/>
                    </w:rPr>
                    <w:br/>
                    <w:t>9 10 11 12 13 14 15</w:t>
                  </w:r>
                  <w:r>
                    <w:rPr>
                      <w:rFonts w:ascii="Arial" w:hAnsi="Arial" w:cs="Arial"/>
                      <w:color w:val="FFFFFF"/>
                      <w:sz w:val="17"/>
                      <w:szCs w:val="17"/>
                    </w:rPr>
                    <w:br/>
                    <w:t>16 17 18 19 20 21 22</w:t>
                  </w:r>
                  <w:r>
                    <w:rPr>
                      <w:rFonts w:ascii="Arial" w:hAnsi="Arial" w:cs="Arial"/>
                      <w:color w:val="FFFFFF"/>
                      <w:sz w:val="17"/>
                      <w:szCs w:val="17"/>
                    </w:rPr>
                    <w:br/>
                    <w:t>23 24 25 26 27 28 29</w:t>
                  </w:r>
                  <w:r>
                    <w:rPr>
                      <w:rFonts w:ascii="Arial" w:hAnsi="Arial" w:cs="Arial"/>
                      <w:color w:val="FFFFFF"/>
                      <w:sz w:val="17"/>
                      <w:szCs w:val="17"/>
                    </w:rPr>
                    <w:br/>
                    <w:t>30 31</w:t>
                  </w:r>
                </w:p>
              </w:tc>
            </w:tr>
          </w:tbl>
          <w:p w:rsidR="00F00C3C" w:rsidRDefault="00F00C3C">
            <w:pPr>
              <w:pStyle w:val="HTMLPreformatted"/>
              <w:spacing w:line="311" w:lineRule="atLeast"/>
              <w:rPr>
                <w:color w:val="000000"/>
              </w:rPr>
            </w:pPr>
            <w:r>
              <w:rPr>
                <w:color w:val="FFFFFF"/>
              </w:rPr>
              <w:t>C:\convert\rajesh\completed&gt;javac WriteTextFileExample.java</w:t>
            </w:r>
          </w:p>
          <w:p w:rsidR="00F00C3C" w:rsidRDefault="00F00C3C">
            <w:pPr>
              <w:pStyle w:val="HTMLPreformatted"/>
              <w:spacing w:line="311" w:lineRule="atLeast"/>
              <w:rPr>
                <w:color w:val="FFFFFF"/>
              </w:rPr>
            </w:pPr>
            <w:r>
              <w:rPr>
                <w:color w:val="FFFFFF"/>
              </w:rPr>
              <w:t>C:\convert\rajesh\completed&gt;java WriteTextFileExample</w:t>
            </w:r>
          </w:p>
          <w:p w:rsidR="00F00C3C" w:rsidRDefault="00F00C3C">
            <w:pPr>
              <w:pStyle w:val="HTMLPreformatted"/>
              <w:spacing w:line="311" w:lineRule="atLeast"/>
              <w:rPr>
                <w:color w:val="000000"/>
              </w:rPr>
            </w:pPr>
            <w:r>
              <w:rPr>
                <w:color w:val="FFFFFF"/>
              </w:rPr>
              <w:t>Your file has been written</w:t>
            </w:r>
          </w:p>
        </w:tc>
      </w:tr>
    </w:tbl>
    <w:p w:rsidR="00F00C3C" w:rsidRDefault="00F00C3C"/>
    <w:p w:rsidR="00D932CE" w:rsidRDefault="00D932CE"/>
    <w:p w:rsidR="00D932CE" w:rsidRDefault="00D932CE" w:rsidP="00D932CE">
      <w:pPr>
        <w:pStyle w:val="Heading1"/>
        <w:shd w:val="clear" w:color="auto" w:fill="FFFFFF"/>
        <w:spacing w:line="311" w:lineRule="atLeast"/>
        <w:rPr>
          <w:rFonts w:ascii="Arial" w:hAnsi="Arial" w:cs="Arial"/>
          <w:color w:val="000000"/>
        </w:rPr>
      </w:pPr>
      <w:r>
        <w:rPr>
          <w:rFonts w:ascii="Arial" w:hAnsi="Arial" w:cs="Arial"/>
          <w:color w:val="000000"/>
        </w:rPr>
        <w:t>Garbage Collection</w:t>
      </w:r>
    </w:p>
    <w:p w:rsidR="00D932CE" w:rsidRDefault="00D932CE" w:rsidP="00D932CE">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41" name="Picture 841" descr="http://www.roseindia.net/images/previous.gif">
              <a:hlinkClick xmlns:a="http://schemas.openxmlformats.org/drawingml/2006/main" r:id="rId3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http://www.roseindia.net/images/previous.gif">
                      <a:hlinkClick r:id="rId30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42" name="Picture 842"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43" name="Picture 843" descr="http://www.roseindia.net/images/next.gif">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http://www.roseindia.net/images/next.gif">
                      <a:hlinkClick r:id="rId31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the example we are describing how the garbage collector works.</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Description of program: </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the example given below, first we are creating three objects to give the garbage collector something to do, </w:t>
      </w:r>
      <w:proofErr w:type="gramStart"/>
      <w:r>
        <w:rPr>
          <w:rFonts w:ascii="Arial" w:hAnsi="Arial" w:cs="Arial"/>
          <w:color w:val="000000"/>
          <w:sz w:val="17"/>
          <w:szCs w:val="17"/>
        </w:rPr>
        <w:t>then</w:t>
      </w:r>
      <w:proofErr w:type="gramEnd"/>
      <w:r>
        <w:rPr>
          <w:rFonts w:ascii="Arial" w:hAnsi="Arial" w:cs="Arial"/>
          <w:color w:val="000000"/>
          <w:sz w:val="17"/>
          <w:szCs w:val="17"/>
        </w:rPr>
        <w:t xml:space="preserve"> we are assigning some values to these variables and then appending values to the</w:t>
      </w:r>
      <w:r>
        <w:rPr>
          <w:rStyle w:val="apple-converted-space"/>
          <w:rFonts w:ascii="Arial" w:hAnsi="Arial" w:cs="Arial"/>
          <w:color w:val="000000"/>
          <w:sz w:val="17"/>
          <w:szCs w:val="17"/>
        </w:rPr>
        <w:t> </w:t>
      </w:r>
      <w:r>
        <w:rPr>
          <w:rFonts w:ascii="Arial" w:hAnsi="Arial" w:cs="Arial"/>
          <w:b/>
          <w:bCs/>
          <w:color w:val="000000"/>
          <w:sz w:val="17"/>
          <w:szCs w:val="17"/>
        </w:rPr>
        <w:t>StringBuffer</w:t>
      </w:r>
      <w:r>
        <w:rPr>
          <w:rStyle w:val="apple-converted-space"/>
          <w:rFonts w:ascii="Arial" w:hAnsi="Arial" w:cs="Arial"/>
          <w:color w:val="000000"/>
          <w:sz w:val="17"/>
          <w:szCs w:val="17"/>
        </w:rPr>
        <w:t> </w:t>
      </w:r>
      <w:r>
        <w:rPr>
          <w:rFonts w:ascii="Arial" w:hAnsi="Arial" w:cs="Arial"/>
          <w:color w:val="000000"/>
          <w:sz w:val="17"/>
          <w:szCs w:val="17"/>
        </w:rPr>
        <w:t>variable</w:t>
      </w:r>
      <w:r>
        <w:rPr>
          <w:rStyle w:val="apple-converted-space"/>
          <w:rFonts w:ascii="Arial" w:hAnsi="Arial" w:cs="Arial"/>
          <w:color w:val="000000"/>
          <w:sz w:val="17"/>
          <w:szCs w:val="17"/>
        </w:rPr>
        <w:t> </w:t>
      </w:r>
      <w:r>
        <w:rPr>
          <w:rFonts w:ascii="Arial" w:hAnsi="Arial" w:cs="Arial"/>
          <w:b/>
          <w:bCs/>
          <w:color w:val="000000"/>
          <w:sz w:val="17"/>
          <w:szCs w:val="17"/>
        </w:rPr>
        <w:t>strbuf</w:t>
      </w:r>
      <w:r>
        <w:rPr>
          <w:rStyle w:val="apple-converted-space"/>
          <w:rFonts w:ascii="Arial" w:hAnsi="Arial" w:cs="Arial"/>
          <w:b/>
          <w:bCs/>
          <w:color w:val="000000"/>
          <w:sz w:val="17"/>
          <w:szCs w:val="17"/>
        </w:rPr>
        <w:t> </w:t>
      </w:r>
      <w:r>
        <w:rPr>
          <w:rFonts w:ascii="Arial" w:hAnsi="Arial" w:cs="Arial"/>
          <w:color w:val="000000"/>
          <w:sz w:val="17"/>
          <w:szCs w:val="17"/>
        </w:rPr>
        <w:t>and setting the null values to these objects so that they can be garbage collected. Now we are taking the system's current time in milliseconds into a long type variable then calling the garbage collector method</w:t>
      </w:r>
      <w:r>
        <w:rPr>
          <w:rStyle w:val="apple-converted-space"/>
          <w:rFonts w:ascii="Arial" w:hAnsi="Arial" w:cs="Arial"/>
          <w:color w:val="000000"/>
          <w:sz w:val="17"/>
          <w:szCs w:val="17"/>
        </w:rPr>
        <w:t> </w:t>
      </w:r>
      <w:proofErr w:type="gramStart"/>
      <w:r>
        <w:rPr>
          <w:rFonts w:ascii="Arial" w:hAnsi="Arial" w:cs="Arial"/>
          <w:b/>
          <w:bCs/>
          <w:color w:val="000000"/>
          <w:sz w:val="17"/>
          <w:szCs w:val="17"/>
        </w:rPr>
        <w:t>gc(</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of the System class and then system's current time after the garbage collection operation completes and subtracts the previous time from the last one to determine the time taken by the garbage collector to complete its operation and prints this time on the console.</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br/>
        <w:t>Here is the code of this program:</w:t>
      </w:r>
      <w:r>
        <w:rPr>
          <w:rFonts w:ascii="Arial" w:hAnsi="Arial" w:cs="Arial"/>
          <w:b/>
          <w:bCs/>
          <w:color w:val="000000"/>
          <w:sz w:val="17"/>
          <w:szCs w:val="17"/>
        </w:rPr>
        <w:br/>
        <w:t> </w:t>
      </w:r>
    </w:p>
    <w:tbl>
      <w:tblPr>
        <w:tblW w:w="2500" w:type="pct"/>
        <w:tblCellSpacing w:w="15" w:type="dxa"/>
        <w:shd w:val="clear" w:color="auto" w:fill="FFFFFF"/>
        <w:tblCellMar>
          <w:top w:w="15" w:type="dxa"/>
          <w:left w:w="15" w:type="dxa"/>
          <w:bottom w:w="15" w:type="dxa"/>
          <w:right w:w="15" w:type="dxa"/>
        </w:tblCellMar>
        <w:tblLook w:val="04A0"/>
      </w:tblPr>
      <w:tblGrid>
        <w:gridCol w:w="4725"/>
      </w:tblGrid>
      <w:tr w:rsidR="00D932CE" w:rsidTr="00D932CE">
        <w:trPr>
          <w:tblCellSpacing w:w="15" w:type="dxa"/>
        </w:trPr>
        <w:tc>
          <w:tcPr>
            <w:tcW w:w="0" w:type="auto"/>
            <w:shd w:val="clear" w:color="auto" w:fill="FFFFFF"/>
            <w:vAlign w:val="center"/>
            <w:hideMark/>
          </w:tcPr>
          <w:p w:rsidR="00D932CE" w:rsidRDefault="00D932CE">
            <w:pPr>
              <w:spacing w:line="311" w:lineRule="atLeast"/>
              <w:rPr>
                <w:rFonts w:ascii="Arial" w:hAnsi="Arial" w:cs="Arial"/>
                <w:color w:val="000000"/>
                <w:sz w:val="17"/>
                <w:szCs w:val="17"/>
              </w:rPr>
            </w:pPr>
          </w:p>
        </w:tc>
      </w:tr>
    </w:tbl>
    <w:p w:rsidR="00D932CE" w:rsidRDefault="00D932CE" w:rsidP="00D932CE">
      <w:pPr>
        <w:rPr>
          <w:vanish/>
        </w:rPr>
      </w:pPr>
    </w:p>
    <w:tbl>
      <w:tblPr>
        <w:tblW w:w="7500" w:type="dxa"/>
        <w:tblCellSpacing w:w="0" w:type="dxa"/>
        <w:shd w:val="clear" w:color="auto" w:fill="FFFFCC"/>
        <w:tblCellMar>
          <w:top w:w="45" w:type="dxa"/>
          <w:left w:w="45" w:type="dxa"/>
          <w:bottom w:w="45" w:type="dxa"/>
          <w:right w:w="45" w:type="dxa"/>
        </w:tblCellMar>
        <w:tblLook w:val="04A0"/>
      </w:tblPr>
      <w:tblGrid>
        <w:gridCol w:w="7500"/>
      </w:tblGrid>
      <w:tr w:rsidR="00D932CE" w:rsidTr="00D932CE">
        <w:trPr>
          <w:tblCellSpacing w:w="0" w:type="dxa"/>
        </w:trPr>
        <w:tc>
          <w:tcPr>
            <w:tcW w:w="7500" w:type="dxa"/>
            <w:shd w:val="clear" w:color="auto" w:fill="FFFFCC"/>
            <w:noWrap/>
            <w:hideMark/>
          </w:tcPr>
          <w:p w:rsidR="00D932CE" w:rsidRDefault="00D932CE">
            <w:pPr>
              <w:spacing w:line="311" w:lineRule="atLeast"/>
              <w:rPr>
                <w:rFonts w:ascii="Arial" w:hAnsi="Arial" w:cs="Arial"/>
                <w:color w:val="000000"/>
                <w:sz w:val="17"/>
                <w:szCs w:val="17"/>
              </w:rPr>
            </w:pPr>
            <w:r>
              <w:rPr>
                <w:rFonts w:ascii="Arial" w:hAnsi="Arial" w:cs="Arial"/>
                <w:b/>
                <w:bCs/>
                <w:color w:val="000000"/>
                <w:sz w:val="17"/>
                <w:szCs w:val="17"/>
              </w:rPr>
              <w:t>import </w:t>
            </w:r>
            <w:r>
              <w:rPr>
                <w:rFonts w:ascii="Arial" w:hAnsi="Arial" w:cs="Arial"/>
                <w:color w:val="000000"/>
                <w:sz w:val="17"/>
                <w:szCs w:val="17"/>
              </w:rPr>
              <w:t>java.util.Vector;</w:t>
            </w:r>
            <w:r>
              <w:rPr>
                <w:rFonts w:ascii="Arial" w:hAnsi="Arial" w:cs="Arial"/>
                <w:color w:val="000000"/>
                <w:sz w:val="17"/>
                <w:szCs w:val="17"/>
              </w:rPr>
              <w:br/>
            </w:r>
            <w:r>
              <w:rPr>
                <w:rFonts w:ascii="Arial" w:hAnsi="Arial" w:cs="Arial"/>
                <w:color w:val="000000"/>
                <w:sz w:val="17"/>
                <w:szCs w:val="17"/>
              </w:rPr>
              <w:lastRenderedPageBreak/>
              <w:br/>
            </w:r>
            <w:r>
              <w:rPr>
                <w:rFonts w:ascii="Arial" w:hAnsi="Arial" w:cs="Arial"/>
                <w:b/>
                <w:bCs/>
                <w:color w:val="000000"/>
                <w:sz w:val="17"/>
                <w:szCs w:val="17"/>
              </w:rPr>
              <w:t>public class </w:t>
            </w:r>
            <w:r>
              <w:rPr>
                <w:rFonts w:ascii="Arial" w:hAnsi="Arial" w:cs="Arial"/>
                <w:color w:val="000000"/>
                <w:sz w:val="17"/>
                <w:szCs w:val="17"/>
              </w:rPr>
              <w:t>GarbageCollection {  </w:t>
            </w:r>
            <w:r>
              <w:rPr>
                <w:rFonts w:ascii="Arial" w:hAnsi="Arial" w:cs="Arial"/>
                <w:color w:val="000000"/>
                <w:sz w:val="17"/>
                <w:szCs w:val="17"/>
              </w:rPr>
              <w:br/>
              <w:t>  </w:t>
            </w:r>
            <w:r>
              <w:rPr>
                <w:rFonts w:ascii="Arial" w:hAnsi="Arial" w:cs="Arial"/>
                <w:b/>
                <w:bCs/>
                <w:color w:val="000000"/>
                <w:sz w:val="17"/>
                <w:szCs w:val="17"/>
              </w:rPr>
              <w:t>public static void </w:t>
            </w:r>
            <w:r>
              <w:rPr>
                <w:rFonts w:ascii="Arial" w:hAnsi="Arial" w:cs="Arial"/>
                <w:color w:val="000000"/>
                <w:sz w:val="17"/>
                <w:szCs w:val="17"/>
              </w:rPr>
              <w:t>main(String[] args) {</w:t>
            </w:r>
            <w:r>
              <w:rPr>
                <w:rFonts w:ascii="Arial" w:hAnsi="Arial" w:cs="Arial"/>
                <w:color w:val="000000"/>
                <w:sz w:val="17"/>
                <w:szCs w:val="17"/>
              </w:rPr>
              <w:br/>
            </w:r>
            <w:r>
              <w:rPr>
                <w:rFonts w:ascii="Arial" w:hAnsi="Arial" w:cs="Arial"/>
                <w:color w:val="000000"/>
                <w:sz w:val="17"/>
                <w:szCs w:val="17"/>
              </w:rPr>
              <w:br/>
              <w:t>  </w:t>
            </w:r>
            <w:r>
              <w:rPr>
                <w:rFonts w:ascii="Arial" w:hAnsi="Arial" w:cs="Arial"/>
                <w:b/>
                <w:bCs/>
                <w:color w:val="000000"/>
                <w:sz w:val="17"/>
                <w:szCs w:val="17"/>
              </w:rPr>
              <w:t>int </w:t>
            </w:r>
            <w:r>
              <w:rPr>
                <w:rFonts w:ascii="Arial" w:hAnsi="Arial" w:cs="Arial"/>
                <w:color w:val="000000"/>
                <w:sz w:val="17"/>
                <w:szCs w:val="17"/>
              </w:rPr>
              <w:t>size = 5000;</w:t>
            </w:r>
            <w:r>
              <w:rPr>
                <w:rFonts w:ascii="Arial" w:hAnsi="Arial" w:cs="Arial"/>
                <w:color w:val="000000"/>
                <w:sz w:val="17"/>
                <w:szCs w:val="17"/>
              </w:rPr>
              <w:br/>
              <w:t>  StringBuffer strbuf;</w:t>
            </w:r>
            <w:r>
              <w:rPr>
                <w:rFonts w:ascii="Arial" w:hAnsi="Arial" w:cs="Arial"/>
                <w:color w:val="000000"/>
                <w:sz w:val="17"/>
                <w:szCs w:val="17"/>
              </w:rPr>
              <w:br/>
              <w:t>  Vector vctr;</w:t>
            </w:r>
            <w:r>
              <w:rPr>
                <w:rFonts w:ascii="Arial" w:hAnsi="Arial" w:cs="Arial"/>
                <w:color w:val="000000"/>
                <w:sz w:val="17"/>
                <w:szCs w:val="17"/>
              </w:rPr>
              <w:br/>
              <w:t>  </w:t>
            </w:r>
            <w:r>
              <w:rPr>
                <w:rFonts w:ascii="Arial" w:hAnsi="Arial" w:cs="Arial"/>
                <w:color w:val="000000"/>
                <w:sz w:val="17"/>
                <w:szCs w:val="17"/>
              </w:rPr>
              <w:br/>
              <w:t>  </w:t>
            </w:r>
            <w:r>
              <w:rPr>
                <w:rFonts w:ascii="Arial" w:hAnsi="Arial" w:cs="Arial"/>
                <w:b/>
                <w:bCs/>
                <w:color w:val="000000"/>
                <w:sz w:val="17"/>
                <w:szCs w:val="17"/>
              </w:rPr>
              <w:t>for </w:t>
            </w:r>
            <w:r>
              <w:rPr>
                <w:rFonts w:ascii="Arial" w:hAnsi="Arial" w:cs="Arial"/>
                <w:color w:val="000000"/>
                <w:sz w:val="17"/>
                <w:szCs w:val="17"/>
              </w:rPr>
              <w:t>(</w:t>
            </w:r>
            <w:r>
              <w:rPr>
                <w:rFonts w:ascii="Arial" w:hAnsi="Arial" w:cs="Arial"/>
                <w:b/>
                <w:bCs/>
                <w:color w:val="000000"/>
                <w:sz w:val="17"/>
                <w:szCs w:val="17"/>
              </w:rPr>
              <w:t>int </w:t>
            </w:r>
            <w:r>
              <w:rPr>
                <w:rFonts w:ascii="Arial" w:hAnsi="Arial" w:cs="Arial"/>
                <w:color w:val="000000"/>
                <w:sz w:val="17"/>
                <w:szCs w:val="17"/>
              </w:rPr>
              <w:t>i = 0; i &lt; size; i++) {</w:t>
            </w:r>
            <w:r>
              <w:rPr>
                <w:rFonts w:ascii="Arial" w:hAnsi="Arial" w:cs="Arial"/>
                <w:color w:val="000000"/>
                <w:sz w:val="17"/>
                <w:szCs w:val="17"/>
              </w:rPr>
              <w:br/>
              <w:t>  strbuf = </w:t>
            </w:r>
            <w:r>
              <w:rPr>
                <w:rFonts w:ascii="Arial" w:hAnsi="Arial" w:cs="Arial"/>
                <w:b/>
                <w:bCs/>
                <w:color w:val="000000"/>
                <w:sz w:val="17"/>
                <w:szCs w:val="17"/>
              </w:rPr>
              <w:t>new </w:t>
            </w:r>
            <w:r>
              <w:rPr>
                <w:rFonts w:ascii="Arial" w:hAnsi="Arial" w:cs="Arial"/>
                <w:color w:val="000000"/>
                <w:sz w:val="17"/>
                <w:szCs w:val="17"/>
              </w:rPr>
              <w:t>StringBuffer(70);</w:t>
            </w:r>
            <w:r>
              <w:rPr>
                <w:rFonts w:ascii="Arial" w:hAnsi="Arial" w:cs="Arial"/>
                <w:color w:val="000000"/>
                <w:sz w:val="17"/>
                <w:szCs w:val="17"/>
              </w:rPr>
              <w:br/>
              <w:t>  vctr = </w:t>
            </w:r>
            <w:r>
              <w:rPr>
                <w:rFonts w:ascii="Arial" w:hAnsi="Arial" w:cs="Arial"/>
                <w:b/>
                <w:bCs/>
                <w:color w:val="000000"/>
                <w:sz w:val="17"/>
                <w:szCs w:val="17"/>
              </w:rPr>
              <w:t>new </w:t>
            </w:r>
            <w:r>
              <w:rPr>
                <w:rFonts w:ascii="Arial" w:hAnsi="Arial" w:cs="Arial"/>
                <w:color w:val="000000"/>
                <w:sz w:val="17"/>
                <w:szCs w:val="17"/>
              </w:rPr>
              <w:t>Vector(50);</w:t>
            </w:r>
            <w:r>
              <w:rPr>
                <w:rFonts w:ascii="Arial" w:hAnsi="Arial" w:cs="Arial"/>
                <w:color w:val="000000"/>
                <w:sz w:val="17"/>
                <w:szCs w:val="17"/>
              </w:rPr>
              <w:br/>
              <w:t>  strbuf.append(i).append(i+1).append(i+2).append(i+3);</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strbuf= </w:t>
            </w:r>
            <w:r>
              <w:rPr>
                <w:rFonts w:ascii="Arial" w:hAnsi="Arial" w:cs="Arial"/>
                <w:b/>
                <w:bCs/>
                <w:color w:val="000000"/>
                <w:sz w:val="17"/>
                <w:szCs w:val="17"/>
              </w:rPr>
              <w:t>null</w:t>
            </w:r>
            <w:r>
              <w:rPr>
                <w:rFonts w:ascii="Arial" w:hAnsi="Arial" w:cs="Arial"/>
                <w:color w:val="000000"/>
                <w:sz w:val="17"/>
                <w:szCs w:val="17"/>
              </w:rPr>
              <w:t>;</w:t>
            </w:r>
            <w:r>
              <w:rPr>
                <w:rFonts w:ascii="Arial" w:hAnsi="Arial" w:cs="Arial"/>
                <w:color w:val="000000"/>
                <w:sz w:val="17"/>
                <w:szCs w:val="17"/>
              </w:rPr>
              <w:br/>
              <w:t>  vctr = </w:t>
            </w:r>
            <w:r>
              <w:rPr>
                <w:rFonts w:ascii="Arial" w:hAnsi="Arial" w:cs="Arial"/>
                <w:b/>
                <w:bCs/>
                <w:color w:val="000000"/>
                <w:sz w:val="17"/>
                <w:szCs w:val="17"/>
              </w:rPr>
              <w:t>null</w:t>
            </w:r>
            <w:r>
              <w:rPr>
                <w:rFonts w:ascii="Arial" w:hAnsi="Arial" w:cs="Arial"/>
                <w:color w:val="000000"/>
                <w:sz w:val="17"/>
                <w:szCs w:val="17"/>
              </w:rPr>
              <w:t>;</w:t>
            </w:r>
            <w:r>
              <w:rPr>
                <w:rFonts w:ascii="Arial" w:hAnsi="Arial" w:cs="Arial"/>
                <w:color w:val="000000"/>
                <w:sz w:val="17"/>
                <w:szCs w:val="17"/>
              </w:rPr>
              <w:br/>
              <w:t>  System.out.println("Staring explicit Garbage Collection.");</w:t>
            </w:r>
            <w:r>
              <w:rPr>
                <w:rFonts w:ascii="Arial" w:hAnsi="Arial" w:cs="Arial"/>
                <w:color w:val="000000"/>
                <w:sz w:val="17"/>
                <w:szCs w:val="17"/>
              </w:rPr>
              <w:br/>
              <w:t>  </w:t>
            </w:r>
            <w:r>
              <w:rPr>
                <w:rFonts w:ascii="Arial" w:hAnsi="Arial" w:cs="Arial"/>
                <w:b/>
                <w:bCs/>
                <w:color w:val="000000"/>
                <w:sz w:val="17"/>
                <w:szCs w:val="17"/>
              </w:rPr>
              <w:t>long </w:t>
            </w:r>
            <w:r>
              <w:rPr>
                <w:rFonts w:ascii="Arial" w:hAnsi="Arial" w:cs="Arial"/>
                <w:color w:val="000000"/>
                <w:sz w:val="17"/>
                <w:szCs w:val="17"/>
              </w:rPr>
              <w:t>time = System.currentTimeMillis();</w:t>
            </w:r>
            <w:r>
              <w:rPr>
                <w:rFonts w:ascii="Arial" w:hAnsi="Arial" w:cs="Arial"/>
                <w:color w:val="000000"/>
                <w:sz w:val="17"/>
                <w:szCs w:val="17"/>
              </w:rPr>
              <w:br/>
              <w:t>  System.gc();</w:t>
            </w:r>
            <w:r>
              <w:rPr>
                <w:rFonts w:ascii="Arial" w:hAnsi="Arial" w:cs="Arial"/>
                <w:color w:val="000000"/>
                <w:sz w:val="17"/>
                <w:szCs w:val="17"/>
              </w:rPr>
              <w:br/>
            </w:r>
            <w:r>
              <w:rPr>
                <w:rFonts w:ascii="Arial" w:hAnsi="Arial" w:cs="Arial"/>
                <w:color w:val="000000"/>
                <w:sz w:val="17"/>
                <w:szCs w:val="17"/>
              </w:rPr>
              <w:br/>
              <w:t>  System.out.println("Garbage Collection took " + </w:t>
            </w:r>
            <w:r>
              <w:rPr>
                <w:rFonts w:ascii="Arial" w:hAnsi="Arial" w:cs="Arial"/>
                <w:color w:val="000000"/>
                <w:sz w:val="17"/>
                <w:szCs w:val="17"/>
              </w:rPr>
              <w:br/>
              <w:t>  (System.currentTimeMillis()-time) + " ms");</w:t>
            </w:r>
            <w:r>
              <w:rPr>
                <w:rFonts w:ascii="Arial" w:hAnsi="Arial" w:cs="Arial"/>
                <w:color w:val="000000"/>
                <w:sz w:val="17"/>
                <w:szCs w:val="17"/>
              </w:rPr>
              <w:br/>
            </w:r>
            <w:r>
              <w:rPr>
                <w:rFonts w:ascii="Arial" w:hAnsi="Arial" w:cs="Arial"/>
                <w:color w:val="000000"/>
                <w:sz w:val="17"/>
                <w:szCs w:val="17"/>
              </w:rPr>
              <w:br/>
              <w:t>  </w:t>
            </w:r>
            <w:r>
              <w:rPr>
                <w:rFonts w:ascii="Arial" w:hAnsi="Arial" w:cs="Arial"/>
                <w:b/>
                <w:bCs/>
                <w:color w:val="000000"/>
                <w:sz w:val="17"/>
                <w:szCs w:val="17"/>
              </w:rPr>
              <w:t>int</w:t>
            </w:r>
            <w:r>
              <w:rPr>
                <w:rFonts w:ascii="Arial" w:hAnsi="Arial" w:cs="Arial"/>
                <w:color w:val="000000"/>
                <w:sz w:val="17"/>
                <w:szCs w:val="17"/>
              </w:rPr>
              <w:t>[] arr = </w:t>
            </w:r>
            <w:r>
              <w:rPr>
                <w:rFonts w:ascii="Arial" w:hAnsi="Arial" w:cs="Arial"/>
                <w:b/>
                <w:bCs/>
                <w:color w:val="000000"/>
                <w:sz w:val="17"/>
                <w:szCs w:val="17"/>
              </w:rPr>
              <w:t>new int</w:t>
            </w:r>
            <w:r>
              <w:rPr>
                <w:rFonts w:ascii="Arial" w:hAnsi="Arial" w:cs="Arial"/>
                <w:color w:val="000000"/>
                <w:sz w:val="17"/>
                <w:szCs w:val="17"/>
              </w:rPr>
              <w:t>[size*10];</w:t>
            </w:r>
            <w:r>
              <w:rPr>
                <w:rFonts w:ascii="Arial" w:hAnsi="Arial" w:cs="Arial"/>
                <w:color w:val="000000"/>
                <w:sz w:val="17"/>
                <w:szCs w:val="17"/>
              </w:rPr>
              <w:br/>
              <w:t>  // null out the variable so that the array can be garbage collected</w:t>
            </w:r>
            <w:r>
              <w:rPr>
                <w:rFonts w:ascii="Arial" w:hAnsi="Arial" w:cs="Arial"/>
                <w:color w:val="000000"/>
                <w:sz w:val="17"/>
                <w:szCs w:val="17"/>
              </w:rPr>
              <w:br/>
              <w:t>  time = System.currentTimeMillis();</w:t>
            </w:r>
            <w:r>
              <w:rPr>
                <w:rFonts w:ascii="Arial" w:hAnsi="Arial" w:cs="Arial"/>
                <w:color w:val="000000"/>
                <w:sz w:val="17"/>
                <w:szCs w:val="17"/>
              </w:rPr>
              <w:br/>
              <w:t>  arr = </w:t>
            </w:r>
            <w:r>
              <w:rPr>
                <w:rFonts w:ascii="Arial" w:hAnsi="Arial" w:cs="Arial"/>
                <w:b/>
                <w:bCs/>
                <w:color w:val="000000"/>
                <w:sz w:val="17"/>
                <w:szCs w:val="17"/>
              </w:rPr>
              <w:t>null</w:t>
            </w:r>
            <w:r>
              <w:rPr>
                <w:rFonts w:ascii="Arial" w:hAnsi="Arial" w:cs="Arial"/>
                <w:color w:val="000000"/>
                <w:sz w:val="17"/>
                <w:szCs w:val="17"/>
              </w:rPr>
              <w:t>;</w:t>
            </w:r>
            <w:r>
              <w:rPr>
                <w:rFonts w:ascii="Arial" w:hAnsi="Arial" w:cs="Arial"/>
                <w:color w:val="000000"/>
                <w:sz w:val="17"/>
                <w:szCs w:val="17"/>
              </w:rPr>
              <w:br/>
              <w:t>  System.out.println("Staring explicit Garbage Collection.");</w:t>
            </w:r>
            <w:r>
              <w:rPr>
                <w:rFonts w:ascii="Arial" w:hAnsi="Arial" w:cs="Arial"/>
                <w:color w:val="000000"/>
                <w:sz w:val="17"/>
                <w:szCs w:val="17"/>
              </w:rPr>
              <w:br/>
              <w:t>  System.gc();</w:t>
            </w:r>
            <w:r>
              <w:rPr>
                <w:rFonts w:ascii="Arial" w:hAnsi="Arial" w:cs="Arial"/>
                <w:color w:val="000000"/>
                <w:sz w:val="17"/>
                <w:szCs w:val="17"/>
              </w:rPr>
              <w:br/>
            </w:r>
            <w:r>
              <w:rPr>
                <w:rFonts w:ascii="Arial" w:hAnsi="Arial" w:cs="Arial"/>
                <w:color w:val="000000"/>
                <w:sz w:val="17"/>
                <w:szCs w:val="17"/>
              </w:rPr>
              <w:br/>
              <w:t>  System.out.println("Garbage Collection took " + </w:t>
            </w:r>
            <w:r>
              <w:rPr>
                <w:rFonts w:ascii="Arial" w:hAnsi="Arial" w:cs="Arial"/>
                <w:color w:val="000000"/>
                <w:sz w:val="17"/>
                <w:szCs w:val="17"/>
              </w:rPr>
              <w:br/>
              <w:t>   </w:t>
            </w:r>
            <w:r>
              <w:rPr>
                <w:rStyle w:val="apple-converted-space"/>
                <w:rFonts w:ascii="Arial" w:hAnsi="Arial" w:cs="Arial"/>
                <w:color w:val="000000"/>
                <w:sz w:val="17"/>
                <w:szCs w:val="17"/>
              </w:rPr>
              <w:t> </w:t>
            </w:r>
            <w:r>
              <w:rPr>
                <w:rStyle w:val="HTMLCode"/>
                <w:rFonts w:eastAsiaTheme="minorHAnsi"/>
                <w:color w:val="000000"/>
              </w:rPr>
              <w:t>(System.currentTimeMillis()-time) + " ms");  </w:t>
            </w:r>
            <w:r>
              <w:rPr>
                <w:rFonts w:ascii="Courier New" w:hAnsi="Courier New" w:cs="Courier New"/>
                <w:color w:val="000000"/>
                <w:sz w:val="20"/>
                <w:szCs w:val="20"/>
              </w:rPr>
              <w:br/>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w:t>
            </w:r>
          </w:p>
        </w:tc>
      </w:tr>
    </w:tbl>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br/>
        <w:t>Here is the output:</w:t>
      </w:r>
    </w:p>
    <w:tbl>
      <w:tblPr>
        <w:tblW w:w="1400" w:type="pct"/>
        <w:tblCellSpacing w:w="15" w:type="dxa"/>
        <w:shd w:val="clear" w:color="auto" w:fill="000000"/>
        <w:tblCellMar>
          <w:top w:w="15" w:type="dxa"/>
          <w:left w:w="15" w:type="dxa"/>
          <w:bottom w:w="15" w:type="dxa"/>
          <w:right w:w="15" w:type="dxa"/>
        </w:tblCellMar>
        <w:tblLook w:val="04A0"/>
      </w:tblPr>
      <w:tblGrid>
        <w:gridCol w:w="2646"/>
      </w:tblGrid>
      <w:tr w:rsidR="00D932CE" w:rsidTr="00D932CE">
        <w:trPr>
          <w:tblCellSpacing w:w="15" w:type="dxa"/>
        </w:trPr>
        <w:tc>
          <w:tcPr>
            <w:tcW w:w="5000" w:type="pct"/>
            <w:shd w:val="clear" w:color="auto" w:fill="000000"/>
            <w:vAlign w:val="center"/>
            <w:hideMark/>
          </w:tcPr>
          <w:p w:rsidR="00D932CE" w:rsidRDefault="00D932CE">
            <w:pPr>
              <w:spacing w:line="311" w:lineRule="atLeast"/>
              <w:rPr>
                <w:rFonts w:ascii="Arial" w:hAnsi="Arial" w:cs="Arial"/>
                <w:color w:val="000000"/>
                <w:sz w:val="17"/>
                <w:szCs w:val="17"/>
              </w:rPr>
            </w:pPr>
            <w:r>
              <w:rPr>
                <w:rFonts w:ascii="Arial" w:hAnsi="Arial" w:cs="Arial"/>
                <w:color w:val="FFFFFF"/>
                <w:sz w:val="17"/>
                <w:szCs w:val="17"/>
              </w:rPr>
              <w:t>C:\Examples&gt;java GarbageCollection</w:t>
            </w:r>
            <w:r>
              <w:rPr>
                <w:rFonts w:ascii="Arial" w:hAnsi="Arial" w:cs="Arial"/>
                <w:color w:val="FFFFFF"/>
                <w:sz w:val="17"/>
                <w:szCs w:val="17"/>
              </w:rPr>
              <w:br/>
            </w:r>
            <w:r>
              <w:rPr>
                <w:rFonts w:ascii="Arial" w:hAnsi="Arial" w:cs="Arial"/>
                <w:color w:val="FFFFFF"/>
                <w:sz w:val="17"/>
                <w:szCs w:val="17"/>
              </w:rPr>
              <w:lastRenderedPageBreak/>
              <w:t>Staring explicit Garbage Collection.</w:t>
            </w:r>
            <w:r>
              <w:rPr>
                <w:rFonts w:ascii="Arial" w:hAnsi="Arial" w:cs="Arial"/>
                <w:color w:val="FFFFFF"/>
                <w:sz w:val="17"/>
                <w:szCs w:val="17"/>
              </w:rPr>
              <w:br/>
              <w:t>Garbage Collection took 984 ms</w:t>
            </w:r>
            <w:r>
              <w:rPr>
                <w:rFonts w:ascii="Arial" w:hAnsi="Arial" w:cs="Arial"/>
                <w:color w:val="FFFFFF"/>
                <w:sz w:val="17"/>
                <w:szCs w:val="17"/>
              </w:rPr>
              <w:br/>
              <w:t>Staring explicit Garbage Collection.</w:t>
            </w:r>
            <w:r>
              <w:rPr>
                <w:rFonts w:ascii="Arial" w:hAnsi="Arial" w:cs="Arial"/>
                <w:color w:val="FFFFFF"/>
                <w:sz w:val="17"/>
                <w:szCs w:val="17"/>
              </w:rPr>
              <w:br/>
              <w:t>Garbage Collection took 16 ms</w:t>
            </w:r>
          </w:p>
        </w:tc>
      </w:tr>
    </w:tbl>
    <w:p w:rsidR="00D932CE" w:rsidRDefault="00D932CE" w:rsidP="00D932CE">
      <w:pPr>
        <w:pStyle w:val="NormalWeb"/>
        <w:shd w:val="clear" w:color="auto" w:fill="FFFFFF"/>
        <w:spacing w:line="311" w:lineRule="atLeast"/>
        <w:rPr>
          <w:rFonts w:ascii="Arial" w:hAnsi="Arial" w:cs="Arial"/>
          <w:color w:val="000000"/>
          <w:sz w:val="17"/>
          <w:szCs w:val="17"/>
        </w:rPr>
      </w:pPr>
      <w:hyperlink r:id="rId311" w:history="1">
        <w:r>
          <w:rPr>
            <w:rFonts w:ascii="Arial" w:hAnsi="Arial" w:cs="Arial"/>
            <w:b/>
            <w:bCs/>
            <w:color w:val="D10026"/>
            <w:sz w:val="20"/>
            <w:szCs w:val="20"/>
            <w:u w:val="single"/>
          </w:rPr>
          <w:br/>
        </w:r>
        <w:r>
          <w:rPr>
            <w:rStyle w:val="Hyperlink"/>
            <w:rFonts w:ascii="Arial" w:hAnsi="Arial" w:cs="Arial"/>
            <w:b/>
            <w:bCs/>
            <w:color w:val="D10026"/>
            <w:sz w:val="20"/>
            <w:szCs w:val="20"/>
          </w:rPr>
          <w:t>Download of this program.</w:t>
        </w:r>
      </w:hyperlink>
    </w:p>
    <w:p w:rsidR="00D932CE" w:rsidRDefault="00D932CE" w:rsidP="00D932CE">
      <w:pPr>
        <w:pStyle w:val="Heading1"/>
        <w:shd w:val="clear" w:color="auto" w:fill="FFFFFF"/>
        <w:spacing w:line="311" w:lineRule="atLeast"/>
        <w:rPr>
          <w:rFonts w:ascii="Arial" w:hAnsi="Arial" w:cs="Arial"/>
          <w:color w:val="000000"/>
        </w:rPr>
      </w:pPr>
      <w:r>
        <w:rPr>
          <w:rFonts w:ascii="Arial" w:hAnsi="Arial" w:cs="Arial"/>
          <w:color w:val="000000"/>
        </w:rPr>
        <w:t>Check Empty String</w:t>
      </w:r>
    </w:p>
    <w:p w:rsidR="00D932CE" w:rsidRDefault="00D932CE" w:rsidP="00D932CE">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47" name="Picture 847" descr="http://www.roseindia.net/images/previous.gif">
              <a:hlinkClick xmlns:a="http://schemas.openxmlformats.org/drawingml/2006/main" r:id="rId3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http://www.roseindia.net/images/previous.gif">
                      <a:hlinkClick r:id="rId31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48" name="Picture 848"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49" name="Picture 849" descr="http://www.roseindia.net/images/next.gif">
              <a:hlinkClick xmlns:a="http://schemas.openxmlformats.org/drawingml/2006/main" r:id="rId3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descr="http://www.roseindia.net/images/next.gif">
                      <a:hlinkClick r:id="rId31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this example we are checking a sting object containing empty or null value. Apache has provided two </w:t>
      </w:r>
      <w:proofErr w:type="gramStart"/>
      <w:r>
        <w:rPr>
          <w:rFonts w:ascii="Arial" w:hAnsi="Arial" w:cs="Arial"/>
          <w:color w:val="000000"/>
          <w:sz w:val="17"/>
          <w:szCs w:val="17"/>
        </w:rPr>
        <w:t>methods</w:t>
      </w:r>
      <w:r>
        <w:rPr>
          <w:rFonts w:ascii="Arial" w:hAnsi="Arial" w:cs="Arial"/>
          <w:b/>
          <w:bCs/>
          <w:color w:val="000000"/>
          <w:sz w:val="17"/>
          <w:szCs w:val="17"/>
        </w:rPr>
        <w:t>isBlank(</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and</w:t>
      </w:r>
      <w:r>
        <w:rPr>
          <w:rStyle w:val="apple-converted-space"/>
          <w:rFonts w:ascii="Arial" w:hAnsi="Arial" w:cs="Arial"/>
          <w:color w:val="000000"/>
          <w:sz w:val="17"/>
          <w:szCs w:val="17"/>
        </w:rPr>
        <w:t> </w:t>
      </w:r>
      <w:r>
        <w:rPr>
          <w:rFonts w:ascii="Arial" w:hAnsi="Arial" w:cs="Arial"/>
          <w:b/>
          <w:bCs/>
          <w:color w:val="000000"/>
          <w:sz w:val="17"/>
          <w:szCs w:val="17"/>
        </w:rPr>
        <w:t>isNotBlank()</w:t>
      </w:r>
      <w:r>
        <w:rPr>
          <w:rStyle w:val="apple-converted-space"/>
          <w:rFonts w:ascii="Arial" w:hAnsi="Arial" w:cs="Arial"/>
          <w:color w:val="000000"/>
          <w:sz w:val="17"/>
          <w:szCs w:val="17"/>
        </w:rPr>
        <w:t> </w:t>
      </w:r>
      <w:r>
        <w:rPr>
          <w:rFonts w:ascii="Arial" w:hAnsi="Arial" w:cs="Arial"/>
          <w:color w:val="000000"/>
          <w:sz w:val="17"/>
          <w:szCs w:val="17"/>
        </w:rPr>
        <w:t>for checking the strings..</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class</w:t>
      </w:r>
      <w:r>
        <w:rPr>
          <w:rFonts w:ascii="Arial" w:hAnsi="Arial" w:cs="Arial"/>
          <w:b/>
          <w:bCs/>
          <w:color w:val="000000"/>
          <w:sz w:val="17"/>
          <w:szCs w:val="17"/>
        </w:rPr>
        <w:t>org.apache.commons.lang.StringUtils</w:t>
      </w:r>
      <w:r>
        <w:rPr>
          <w:rStyle w:val="apple-converted-space"/>
          <w:rFonts w:ascii="Arial" w:hAnsi="Arial" w:cs="Arial"/>
          <w:color w:val="000000"/>
          <w:sz w:val="17"/>
          <w:szCs w:val="17"/>
        </w:rPr>
        <w:t> </w:t>
      </w:r>
      <w:r>
        <w:rPr>
          <w:rFonts w:ascii="Arial" w:hAnsi="Arial" w:cs="Arial"/>
          <w:color w:val="000000"/>
          <w:sz w:val="17"/>
          <w:szCs w:val="17"/>
        </w:rPr>
        <w:t>extends</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color w:val="000000"/>
          <w:sz w:val="17"/>
          <w:szCs w:val="17"/>
        </w:rPr>
        <w:t> </w:t>
      </w:r>
      <w:r>
        <w:rPr>
          <w:rFonts w:ascii="Arial" w:hAnsi="Arial" w:cs="Arial"/>
          <w:color w:val="000000"/>
          <w:sz w:val="17"/>
          <w:szCs w:val="17"/>
        </w:rPr>
        <w:t>class and</w:t>
      </w:r>
      <w:proofErr w:type="gramStart"/>
      <w:r>
        <w:rPr>
          <w:rFonts w:ascii="Arial" w:hAnsi="Arial" w:cs="Arial"/>
          <w:color w:val="000000"/>
          <w:sz w:val="17"/>
          <w:szCs w:val="17"/>
        </w:rPr>
        <w:t>  provides</w:t>
      </w:r>
      <w:proofErr w:type="gramEnd"/>
      <w:r>
        <w:rPr>
          <w:rFonts w:ascii="Arial" w:hAnsi="Arial" w:cs="Arial"/>
          <w:color w:val="000000"/>
          <w:sz w:val="17"/>
          <w:szCs w:val="17"/>
        </w:rPr>
        <w:t xml:space="preserve"> methods that operate on null safe string.</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methods used</w:t>
      </w:r>
      <w:proofErr w:type="gramStart"/>
      <w:r>
        <w:rPr>
          <w:rFonts w:ascii="Arial" w:hAnsi="Arial" w:cs="Arial"/>
          <w:color w:val="000000"/>
          <w:sz w:val="17"/>
          <w:szCs w:val="17"/>
        </w:rPr>
        <w:t>:</w:t>
      </w:r>
      <w:proofErr w:type="gramEnd"/>
      <w:r>
        <w:rPr>
          <w:rFonts w:ascii="Arial" w:hAnsi="Arial" w:cs="Arial"/>
          <w:b/>
          <w:bCs/>
          <w:color w:val="000000"/>
          <w:sz w:val="17"/>
          <w:szCs w:val="17"/>
        </w:rPr>
        <w:br/>
        <w:t>isBlank(String str):</w:t>
      </w:r>
      <w:r>
        <w:rPr>
          <w:rStyle w:val="apple-converted-space"/>
          <w:rFonts w:ascii="Arial" w:hAnsi="Arial" w:cs="Arial"/>
          <w:b/>
          <w:bCs/>
          <w:color w:val="000000"/>
          <w:sz w:val="17"/>
          <w:szCs w:val="17"/>
        </w:rPr>
        <w:t> </w:t>
      </w:r>
      <w:r>
        <w:rPr>
          <w:rFonts w:ascii="Arial" w:hAnsi="Arial" w:cs="Arial"/>
          <w:color w:val="000000"/>
          <w:sz w:val="17"/>
          <w:szCs w:val="17"/>
        </w:rPr>
        <w:t>This method is used to check whether a string is empty ("") , null or whitespace.</w:t>
      </w:r>
    </w:p>
    <w:p w:rsidR="00D932CE" w:rsidRDefault="00D932CE" w:rsidP="00D932CE">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isNotBlank(</w:t>
      </w:r>
      <w:proofErr w:type="gramEnd"/>
      <w:r>
        <w:rPr>
          <w:rFonts w:ascii="Arial" w:hAnsi="Arial" w:cs="Arial"/>
          <w:b/>
          <w:bCs/>
          <w:color w:val="000000"/>
          <w:sz w:val="17"/>
          <w:szCs w:val="17"/>
        </w:rPr>
        <w:t>String str):</w:t>
      </w:r>
      <w:r>
        <w:rPr>
          <w:rStyle w:val="apple-converted-space"/>
          <w:rFonts w:ascii="Arial" w:hAnsi="Arial" w:cs="Arial"/>
          <w:b/>
          <w:bCs/>
          <w:color w:val="000000"/>
          <w:sz w:val="17"/>
          <w:szCs w:val="17"/>
        </w:rPr>
        <w:t> </w:t>
      </w:r>
      <w:r>
        <w:rPr>
          <w:rFonts w:ascii="Arial" w:hAnsi="Arial" w:cs="Arial"/>
          <w:color w:val="000000"/>
          <w:sz w:val="17"/>
          <w:szCs w:val="17"/>
        </w:rPr>
        <w:t>This method is used to check whether a string is not empty (""), not null or not a whitespace .</w:t>
      </w:r>
    </w:p>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There are two more methods which can be used</w:t>
      </w:r>
      <w:proofErr w:type="gramStart"/>
      <w:r>
        <w:rPr>
          <w:rFonts w:ascii="Arial" w:hAnsi="Arial" w:cs="Arial"/>
          <w:color w:val="000000"/>
          <w:sz w:val="17"/>
          <w:szCs w:val="17"/>
        </w:rPr>
        <w:t>:</w:t>
      </w:r>
      <w:proofErr w:type="gramEnd"/>
      <w:r>
        <w:rPr>
          <w:rFonts w:ascii="Arial" w:hAnsi="Arial" w:cs="Arial"/>
          <w:color w:val="000000"/>
          <w:sz w:val="17"/>
          <w:szCs w:val="17"/>
        </w:rPr>
        <w:br/>
      </w:r>
      <w:r>
        <w:rPr>
          <w:rFonts w:ascii="Arial" w:hAnsi="Arial" w:cs="Arial"/>
          <w:b/>
          <w:bCs/>
          <w:color w:val="000000"/>
          <w:sz w:val="17"/>
          <w:szCs w:val="17"/>
        </w:rPr>
        <w:t>isNotEmpty(String str): </w:t>
      </w:r>
      <w:r>
        <w:rPr>
          <w:rStyle w:val="apple-converted-space"/>
          <w:rFonts w:ascii="Arial" w:hAnsi="Arial" w:cs="Arial"/>
          <w:color w:val="000000"/>
          <w:sz w:val="17"/>
          <w:szCs w:val="17"/>
        </w:rPr>
        <w:t> </w:t>
      </w:r>
      <w:r>
        <w:rPr>
          <w:rFonts w:ascii="Arial" w:hAnsi="Arial" w:cs="Arial"/>
          <w:color w:val="000000"/>
          <w:sz w:val="17"/>
          <w:szCs w:val="17"/>
        </w:rPr>
        <w:t>Use this method for checking a string whether it is not empty("") or not null.</w:t>
      </w:r>
    </w:p>
    <w:p w:rsidR="00D932CE" w:rsidRDefault="00D932CE" w:rsidP="00D932CE">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isEmpty(</w:t>
      </w:r>
      <w:proofErr w:type="gramEnd"/>
      <w:r>
        <w:rPr>
          <w:rFonts w:ascii="Arial" w:hAnsi="Arial" w:cs="Arial"/>
          <w:b/>
          <w:bCs/>
          <w:color w:val="000000"/>
          <w:sz w:val="17"/>
          <w:szCs w:val="17"/>
        </w:rPr>
        <w:t>String str):</w:t>
      </w:r>
      <w:r>
        <w:rPr>
          <w:rStyle w:val="apple-converted-space"/>
          <w:rFonts w:ascii="Arial" w:hAnsi="Arial" w:cs="Arial"/>
          <w:b/>
          <w:bCs/>
          <w:color w:val="000000"/>
          <w:sz w:val="17"/>
          <w:szCs w:val="17"/>
        </w:rPr>
        <w:t> </w:t>
      </w:r>
      <w:r>
        <w:rPr>
          <w:rFonts w:ascii="Arial" w:hAnsi="Arial" w:cs="Arial"/>
          <w:color w:val="000000"/>
          <w:sz w:val="17"/>
          <w:szCs w:val="17"/>
        </w:rPr>
        <w:t>Use this method to check a string for its empty (" ) or null value.</w:t>
      </w:r>
      <w:r>
        <w:rPr>
          <w:rFonts w:ascii="Arial" w:hAnsi="Arial" w:cs="Arial"/>
          <w:color w:val="000000"/>
          <w:sz w:val="17"/>
          <w:szCs w:val="17"/>
        </w:rPr>
        <w:br/>
      </w:r>
      <w:r>
        <w:rPr>
          <w:rFonts w:ascii="Arial" w:hAnsi="Arial" w:cs="Arial"/>
          <w:color w:val="000000"/>
          <w:sz w:val="17"/>
          <w:szCs w:val="17"/>
        </w:rPr>
        <w:br/>
        <w:t> </w:t>
      </w: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211"/>
      </w:tblGrid>
      <w:tr w:rsidR="00D932CE" w:rsidTr="00D932CE">
        <w:trPr>
          <w:tblCellSpacing w:w="0" w:type="dxa"/>
        </w:trPr>
        <w:tc>
          <w:tcPr>
            <w:tcW w:w="0" w:type="auto"/>
            <w:shd w:val="clear" w:color="auto" w:fill="FFFFCC"/>
            <w:noWrap/>
            <w:hideMark/>
          </w:tcPr>
          <w:p w:rsidR="00D932CE" w:rsidRDefault="00D932CE">
            <w:pPr>
              <w:rPr>
                <w:sz w:val="24"/>
                <w:szCs w:val="24"/>
              </w:rPr>
            </w:pPr>
            <w:r>
              <w:rPr>
                <w:rStyle w:val="HTMLCode"/>
                <w:rFonts w:eastAsiaTheme="minorHAnsi"/>
                <w:b/>
                <w:bCs/>
                <w:color w:val="7F0055"/>
              </w:rPr>
              <w:t>import </w:t>
            </w:r>
            <w:r>
              <w:rPr>
                <w:rStyle w:val="HTMLCode"/>
                <w:rFonts w:eastAsiaTheme="minorHAnsi"/>
                <w:color w:val="000000"/>
              </w:rPr>
              <w:t>org.apache.commons.lang.StringUtils;</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CheckEmptyStringExample </w:t>
            </w:r>
            <w:r>
              <w:rPr>
                <w:rFonts w:ascii="Courier New" w:hAnsi="Courier New" w:cs="Courier New"/>
                <w:sz w:val="20"/>
                <w:szCs w:val="20"/>
              </w:rPr>
              <w:br/>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string1 = </w:t>
            </w:r>
            <w:r>
              <w:rPr>
                <w:rStyle w:val="HTMLCode"/>
                <w:rFonts w:eastAsiaTheme="minorHAnsi"/>
                <w:color w:val="2A00FF"/>
              </w:rPr>
              <w:t>""</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string2 = </w:t>
            </w:r>
            <w:r>
              <w:rPr>
                <w:rStyle w:val="HTMLCode"/>
                <w:rFonts w:eastAsiaTheme="minorHAnsi"/>
                <w:color w:val="2A00FF"/>
              </w:rPr>
              <w:t>"\t\r\n"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string3 = </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string4 = </w:t>
            </w:r>
            <w:r>
              <w:rPr>
                <w:rStyle w:val="HTMLCode"/>
                <w:rFonts w:eastAsiaTheme="minorHAnsi"/>
                <w:b/>
                <w:bCs/>
                <w:color w:val="7F0055"/>
              </w:rPr>
              <w:t>null</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String string5 = </w:t>
            </w:r>
            <w:r>
              <w:rPr>
                <w:rStyle w:val="HTMLCode"/>
                <w:rFonts w:eastAsiaTheme="minorHAnsi"/>
                <w:color w:val="2A00FF"/>
              </w:rPr>
              <w:t>"Hi"</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"\nString one is empty? " </w:t>
            </w:r>
            <w:r>
              <w:rPr>
                <w:rStyle w:val="HTMLCode"/>
                <w:rFonts w:eastAsiaTheme="minorHAnsi"/>
                <w:color w:val="000000"/>
              </w:rPr>
              <w:t>+ </w:t>
            </w:r>
            <w:r>
              <w:rPr>
                <w:rFonts w:ascii="Courier New" w:hAnsi="Courier New" w:cs="Courier New"/>
                <w:color w:val="000000"/>
                <w:sz w:val="20"/>
                <w:szCs w:val="20"/>
              </w:rPr>
              <w:br/>
            </w:r>
            <w:proofErr w:type="gramStart"/>
            <w:r>
              <w:rPr>
                <w:rStyle w:val="HTMLCode"/>
                <w:rFonts w:eastAsiaTheme="minorHAnsi"/>
                <w:color w:val="000000"/>
              </w:rPr>
              <w:t>StringUtils.isBlank(</w:t>
            </w:r>
            <w:proofErr w:type="gramEnd"/>
            <w:r>
              <w:rPr>
                <w:rStyle w:val="HTMLCode"/>
                <w:rFonts w:eastAsiaTheme="minorHAnsi"/>
                <w:color w:val="000000"/>
              </w:rPr>
              <w:t>string1));</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one is not empty? "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 </w:t>
            </w:r>
            <w:proofErr w:type="gramStart"/>
            <w:r>
              <w:rPr>
                <w:rStyle w:val="HTMLCode"/>
                <w:rFonts w:eastAsiaTheme="minorHAnsi"/>
                <w:color w:val="000000"/>
              </w:rPr>
              <w:t>StringUtils.isNotBlank(</w:t>
            </w:r>
            <w:proofErr w:type="gramEnd"/>
            <w:r>
              <w:rPr>
                <w:rStyle w:val="HTMLCode"/>
                <w:rFonts w:eastAsiaTheme="minorHAnsi"/>
                <w:color w:val="000000"/>
              </w:rPr>
              <w:t>string1));</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"\nString two is empty? " </w:t>
            </w:r>
            <w:r>
              <w:rPr>
                <w:rStyle w:val="HTMLCode"/>
                <w:rFonts w:eastAsiaTheme="minorHAnsi"/>
                <w:color w:val="000000"/>
              </w:rPr>
              <w:t>+ </w:t>
            </w:r>
            <w:r>
              <w:rPr>
                <w:rFonts w:ascii="Courier New" w:hAnsi="Courier New" w:cs="Courier New"/>
                <w:color w:val="000000"/>
                <w:sz w:val="20"/>
                <w:szCs w:val="20"/>
              </w:rPr>
              <w:br/>
            </w:r>
            <w:proofErr w:type="gramStart"/>
            <w:r>
              <w:rPr>
                <w:rStyle w:val="HTMLCode"/>
                <w:rFonts w:eastAsiaTheme="minorHAnsi"/>
                <w:color w:val="000000"/>
              </w:rPr>
              <w:t>StringUtils.isBlank(</w:t>
            </w:r>
            <w:proofErr w:type="gramEnd"/>
            <w:r>
              <w:rPr>
                <w:rStyle w:val="HTMLCode"/>
                <w:rFonts w:eastAsiaTheme="minorHAnsi"/>
                <w:color w:val="000000"/>
              </w:rPr>
              <w:t>string2));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two is not empty?" </w:t>
            </w:r>
            <w:r>
              <w:rPr>
                <w:rStyle w:val="HTMLCode"/>
                <w:rFonts w:eastAsiaTheme="minorHAnsi"/>
                <w:color w:val="000000"/>
              </w:rPr>
              <w:t>+ </w:t>
            </w:r>
            <w:r>
              <w:rPr>
                <w:rFonts w:ascii="Courier New" w:hAnsi="Courier New" w:cs="Courier New"/>
                <w:color w:val="000000"/>
                <w:sz w:val="20"/>
                <w:szCs w:val="20"/>
              </w:rPr>
              <w:br/>
            </w:r>
            <w:proofErr w:type="gramStart"/>
            <w:r>
              <w:rPr>
                <w:rStyle w:val="HTMLCode"/>
                <w:rFonts w:eastAsiaTheme="minorHAnsi"/>
                <w:color w:val="000000"/>
              </w:rPr>
              <w:t>StringUtils.isNotBlank(</w:t>
            </w:r>
            <w:proofErr w:type="gramEnd"/>
            <w:r>
              <w:rPr>
                <w:rStyle w:val="HTMLCode"/>
                <w:rFonts w:eastAsiaTheme="minorHAnsi"/>
                <w:color w:val="000000"/>
              </w:rPr>
              <w:t>string2));</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"\nString three is empty?" </w:t>
            </w:r>
            <w:r>
              <w:rPr>
                <w:rStyle w:val="HTMLCode"/>
                <w:rFonts w:eastAsiaTheme="minorHAnsi"/>
                <w:color w:val="000000"/>
              </w:rPr>
              <w:t>+ </w:t>
            </w:r>
            <w:r>
              <w:rPr>
                <w:rFonts w:ascii="Courier New" w:hAnsi="Courier New" w:cs="Courier New"/>
                <w:color w:val="000000"/>
                <w:sz w:val="20"/>
                <w:szCs w:val="20"/>
              </w:rPr>
              <w:br/>
            </w:r>
            <w:proofErr w:type="gramStart"/>
            <w:r>
              <w:rPr>
                <w:rStyle w:val="HTMLCode"/>
                <w:rFonts w:eastAsiaTheme="minorHAnsi"/>
                <w:color w:val="000000"/>
              </w:rPr>
              <w:t>StringUtils.isBlank(</w:t>
            </w:r>
            <w:proofErr w:type="gramEnd"/>
            <w:r>
              <w:rPr>
                <w:rStyle w:val="HTMLCode"/>
                <w:rFonts w:eastAsiaTheme="minorHAnsi"/>
                <w:color w:val="000000"/>
              </w:rPr>
              <w:t>string3));</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three is not empty?" </w:t>
            </w:r>
            <w:r>
              <w:rPr>
                <w:rStyle w:val="HTMLCode"/>
                <w:rFonts w:eastAsiaTheme="minorHAnsi"/>
                <w:color w:val="000000"/>
              </w:rPr>
              <w:t>+</w:t>
            </w:r>
            <w:r>
              <w:rPr>
                <w:rFonts w:ascii="Courier New" w:hAnsi="Courier New" w:cs="Courier New"/>
                <w:color w:val="000000"/>
                <w:sz w:val="20"/>
                <w:szCs w:val="20"/>
              </w:rPr>
              <w:br/>
            </w:r>
            <w:proofErr w:type="gramStart"/>
            <w:r>
              <w:rPr>
                <w:rStyle w:val="HTMLCode"/>
                <w:rFonts w:eastAsiaTheme="minorHAnsi"/>
                <w:color w:val="000000"/>
              </w:rPr>
              <w:t>StringUtils.isNotBlank(</w:t>
            </w:r>
            <w:proofErr w:type="gramEnd"/>
            <w:r>
              <w:rPr>
                <w:rStyle w:val="HTMLCode"/>
                <w:rFonts w:eastAsiaTheme="minorHAnsi"/>
                <w:color w:val="000000"/>
              </w:rPr>
              <w:t>string3));</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"\nString four is empty?" </w:t>
            </w:r>
            <w:r>
              <w:rPr>
                <w:rStyle w:val="HTMLCode"/>
                <w:rFonts w:eastAsiaTheme="minorHAnsi"/>
                <w:color w:val="000000"/>
              </w:rPr>
              <w:t>+ </w:t>
            </w:r>
            <w:r>
              <w:rPr>
                <w:rFonts w:ascii="Courier New" w:hAnsi="Courier New" w:cs="Courier New"/>
                <w:color w:val="000000"/>
                <w:sz w:val="20"/>
                <w:szCs w:val="20"/>
              </w:rPr>
              <w:br/>
            </w:r>
            <w:proofErr w:type="gramStart"/>
            <w:r>
              <w:rPr>
                <w:rStyle w:val="HTMLCode"/>
                <w:rFonts w:eastAsiaTheme="minorHAnsi"/>
                <w:color w:val="000000"/>
              </w:rPr>
              <w:t>StringUtils.isBlank(</w:t>
            </w:r>
            <w:proofErr w:type="gramEnd"/>
            <w:r>
              <w:rPr>
                <w:rStyle w:val="HTMLCode"/>
                <w:rFonts w:eastAsiaTheme="minorHAnsi"/>
                <w:color w:val="000000"/>
              </w:rPr>
              <w:t>string4));</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four is not empty?" </w:t>
            </w:r>
            <w:r>
              <w:rPr>
                <w:rStyle w:val="HTMLCode"/>
                <w:rFonts w:eastAsiaTheme="minorHAnsi"/>
                <w:color w:val="000000"/>
              </w:rPr>
              <w:t>+ </w:t>
            </w:r>
            <w:r>
              <w:rPr>
                <w:rFonts w:ascii="Courier New" w:hAnsi="Courier New" w:cs="Courier New"/>
                <w:color w:val="000000"/>
                <w:sz w:val="20"/>
                <w:szCs w:val="20"/>
              </w:rPr>
              <w:br/>
            </w:r>
            <w:proofErr w:type="gramStart"/>
            <w:r>
              <w:rPr>
                <w:rStyle w:val="HTMLCode"/>
                <w:rFonts w:eastAsiaTheme="minorHAnsi"/>
                <w:color w:val="000000"/>
              </w:rPr>
              <w:t>StringUtils.isNotBlank(</w:t>
            </w:r>
            <w:proofErr w:type="gramEnd"/>
            <w:r>
              <w:rPr>
                <w:rStyle w:val="HTMLCode"/>
                <w:rFonts w:eastAsiaTheme="minorHAnsi"/>
                <w:color w:val="000000"/>
              </w:rPr>
              <w:t>string4));</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"\nString five is empty?" </w:t>
            </w:r>
            <w:r>
              <w:rPr>
                <w:rStyle w:val="HTMLCode"/>
                <w:rFonts w:eastAsiaTheme="minorHAnsi"/>
                <w:color w:val="000000"/>
              </w:rPr>
              <w:t>+ </w:t>
            </w:r>
            <w:r>
              <w:rPr>
                <w:rFonts w:ascii="Courier New" w:hAnsi="Courier New" w:cs="Courier New"/>
                <w:color w:val="000000"/>
                <w:sz w:val="20"/>
                <w:szCs w:val="20"/>
              </w:rPr>
              <w:br/>
            </w:r>
            <w:proofErr w:type="gramStart"/>
            <w:r>
              <w:rPr>
                <w:rStyle w:val="HTMLCode"/>
                <w:rFonts w:eastAsiaTheme="minorHAnsi"/>
                <w:color w:val="000000"/>
              </w:rPr>
              <w:t>StringUtils.isBlank(</w:t>
            </w:r>
            <w:proofErr w:type="gramEnd"/>
            <w:r>
              <w:rPr>
                <w:rStyle w:val="HTMLCode"/>
                <w:rFonts w:eastAsiaTheme="minorHAnsi"/>
                <w:color w:val="000000"/>
              </w:rPr>
              <w:t>string5));</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"String five is not empty?" </w:t>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StringUtils.isNotBlank(string5));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p>
        </w:tc>
      </w:tr>
    </w:tbl>
    <w:p w:rsidR="00D932CE" w:rsidRDefault="00D932CE" w:rsidP="00D932CE">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The output of the program is given below:</w:t>
      </w:r>
    </w:p>
    <w:tbl>
      <w:tblPr>
        <w:tblW w:w="2200" w:type="pct"/>
        <w:tblCellSpacing w:w="0" w:type="dxa"/>
        <w:tblBorders>
          <w:top w:val="outset" w:sz="6" w:space="0" w:color="FFFFFF"/>
          <w:left w:val="outset" w:sz="6" w:space="0" w:color="FFFFFF"/>
          <w:bottom w:val="outset" w:sz="6" w:space="0" w:color="FFFFFF"/>
          <w:right w:val="outset" w:sz="6" w:space="0" w:color="FFFFFF"/>
        </w:tblBorders>
        <w:shd w:val="clear" w:color="auto" w:fill="000000"/>
        <w:tblCellMar>
          <w:left w:w="0" w:type="dxa"/>
          <w:right w:w="0" w:type="dxa"/>
        </w:tblCellMar>
        <w:tblLook w:val="04A0"/>
      </w:tblPr>
      <w:tblGrid>
        <w:gridCol w:w="4132"/>
      </w:tblGrid>
      <w:tr w:rsidR="00D932CE" w:rsidTr="00D932CE">
        <w:trPr>
          <w:tblCellSpacing w:w="0" w:type="dxa"/>
        </w:trPr>
        <w:tc>
          <w:tcPr>
            <w:tcW w:w="5000" w:type="pct"/>
            <w:tcBorders>
              <w:top w:val="outset" w:sz="6" w:space="0" w:color="FFFFFF"/>
              <w:left w:val="outset" w:sz="6" w:space="0" w:color="FFFFFF"/>
              <w:bottom w:val="outset" w:sz="6" w:space="0" w:color="FFFFFF"/>
              <w:right w:val="outset" w:sz="6" w:space="0" w:color="FFFFFF"/>
            </w:tcBorders>
            <w:shd w:val="clear" w:color="auto" w:fill="000000"/>
            <w:vAlign w:val="center"/>
            <w:hideMark/>
          </w:tcPr>
          <w:p w:rsidR="00D932CE" w:rsidRDefault="00D932CE">
            <w:pPr>
              <w:pStyle w:val="HTMLPreformatted"/>
              <w:spacing w:line="311" w:lineRule="atLeast"/>
              <w:rPr>
                <w:color w:val="000000"/>
              </w:rPr>
            </w:pPr>
            <w:r>
              <w:rPr>
                <w:color w:val="FFFFFF"/>
              </w:rPr>
              <w:t>C:\rajesh\kodejava&gt;javac CheckEmptyStringExample.java</w:t>
            </w:r>
          </w:p>
          <w:p w:rsidR="00D932CE" w:rsidRDefault="00D932CE">
            <w:pPr>
              <w:pStyle w:val="HTMLPreformatted"/>
              <w:spacing w:line="311" w:lineRule="atLeast"/>
              <w:rPr>
                <w:color w:val="000000"/>
              </w:rPr>
            </w:pPr>
            <w:r>
              <w:rPr>
                <w:color w:val="FFFFFF"/>
              </w:rPr>
              <w:t>C:\rajesh\kodejava&gt;java CheckEmptyStringExample</w:t>
            </w:r>
          </w:p>
          <w:p w:rsidR="00D932CE" w:rsidRDefault="00D932CE">
            <w:pPr>
              <w:pStyle w:val="HTMLPreformatted"/>
              <w:spacing w:line="311" w:lineRule="atLeast"/>
              <w:rPr>
                <w:color w:val="FFFFFF"/>
              </w:rPr>
            </w:pPr>
            <w:r>
              <w:rPr>
                <w:color w:val="FFFFFF"/>
              </w:rPr>
              <w:t>String one is empty? true</w:t>
            </w:r>
          </w:p>
          <w:p w:rsidR="00D932CE" w:rsidRDefault="00D932CE">
            <w:pPr>
              <w:pStyle w:val="HTMLPreformatted"/>
              <w:spacing w:line="311" w:lineRule="atLeast"/>
              <w:rPr>
                <w:color w:val="000000"/>
              </w:rPr>
            </w:pPr>
            <w:r>
              <w:rPr>
                <w:color w:val="FFFFFF"/>
              </w:rPr>
              <w:t>String one is not empty? false</w:t>
            </w:r>
          </w:p>
          <w:p w:rsidR="00D932CE" w:rsidRDefault="00D932CE">
            <w:pPr>
              <w:pStyle w:val="HTMLPreformatted"/>
              <w:spacing w:line="311" w:lineRule="atLeast"/>
              <w:rPr>
                <w:color w:val="FFFFFF"/>
              </w:rPr>
            </w:pPr>
            <w:r>
              <w:rPr>
                <w:color w:val="FFFFFF"/>
              </w:rPr>
              <w:t>String two is empty? true</w:t>
            </w:r>
          </w:p>
          <w:p w:rsidR="00D932CE" w:rsidRDefault="00D932CE">
            <w:pPr>
              <w:pStyle w:val="HTMLPreformatted"/>
              <w:spacing w:line="311" w:lineRule="atLeast"/>
              <w:rPr>
                <w:color w:val="000000"/>
              </w:rPr>
            </w:pPr>
            <w:r>
              <w:rPr>
                <w:color w:val="FFFFFF"/>
              </w:rPr>
              <w:t>String two is not empty?false</w:t>
            </w:r>
          </w:p>
          <w:p w:rsidR="00D932CE" w:rsidRDefault="00D932CE">
            <w:pPr>
              <w:pStyle w:val="HTMLPreformatted"/>
              <w:spacing w:line="311" w:lineRule="atLeast"/>
              <w:rPr>
                <w:color w:val="FFFFFF"/>
              </w:rPr>
            </w:pPr>
            <w:r>
              <w:rPr>
                <w:color w:val="FFFFFF"/>
              </w:rPr>
              <w:t>String three is empty?true</w:t>
            </w:r>
          </w:p>
          <w:p w:rsidR="00D932CE" w:rsidRDefault="00D932CE">
            <w:pPr>
              <w:pStyle w:val="HTMLPreformatted"/>
              <w:spacing w:line="311" w:lineRule="atLeast"/>
              <w:rPr>
                <w:color w:val="000000"/>
              </w:rPr>
            </w:pPr>
            <w:r>
              <w:rPr>
                <w:color w:val="FFFFFF"/>
              </w:rPr>
              <w:t>String three is not empty?false</w:t>
            </w:r>
          </w:p>
          <w:p w:rsidR="00D932CE" w:rsidRDefault="00D932CE">
            <w:pPr>
              <w:pStyle w:val="HTMLPreformatted"/>
              <w:spacing w:line="311" w:lineRule="atLeast"/>
              <w:rPr>
                <w:color w:val="FFFFFF"/>
              </w:rPr>
            </w:pPr>
            <w:r>
              <w:rPr>
                <w:color w:val="FFFFFF"/>
              </w:rPr>
              <w:t>String four is empty?true</w:t>
            </w:r>
          </w:p>
          <w:p w:rsidR="00D932CE" w:rsidRDefault="00D932CE">
            <w:pPr>
              <w:pStyle w:val="HTMLPreformatted"/>
              <w:spacing w:line="311" w:lineRule="atLeast"/>
              <w:rPr>
                <w:color w:val="000000"/>
              </w:rPr>
            </w:pPr>
            <w:r>
              <w:rPr>
                <w:color w:val="FFFFFF"/>
              </w:rPr>
              <w:t>String four is not empty?false</w:t>
            </w:r>
          </w:p>
          <w:p w:rsidR="00D932CE" w:rsidRDefault="00D932CE">
            <w:pPr>
              <w:pStyle w:val="HTMLPreformatted"/>
              <w:spacing w:line="311" w:lineRule="atLeast"/>
              <w:rPr>
                <w:color w:val="FFFFFF"/>
              </w:rPr>
            </w:pPr>
            <w:r>
              <w:rPr>
                <w:color w:val="FFFFFF"/>
              </w:rPr>
              <w:t>String five is empty?false</w:t>
            </w:r>
          </w:p>
          <w:p w:rsidR="00D932CE" w:rsidRDefault="00D932CE">
            <w:pPr>
              <w:pStyle w:val="HTMLPreformatted"/>
              <w:spacing w:line="311" w:lineRule="atLeast"/>
              <w:rPr>
                <w:color w:val="000000"/>
              </w:rPr>
            </w:pPr>
            <w:r>
              <w:rPr>
                <w:color w:val="FFFFFF"/>
              </w:rPr>
              <w:t>String five is not empty?true</w:t>
            </w:r>
          </w:p>
        </w:tc>
      </w:tr>
    </w:tbl>
    <w:p w:rsidR="00D932CE" w:rsidRDefault="00D932CE" w:rsidP="00D932CE">
      <w:pPr>
        <w:pStyle w:val="NormalWeb"/>
        <w:shd w:val="clear" w:color="auto" w:fill="FFFFFF"/>
        <w:spacing w:line="311" w:lineRule="atLeast"/>
        <w:rPr>
          <w:rFonts w:ascii="Arial" w:hAnsi="Arial" w:cs="Arial"/>
          <w:color w:val="000000"/>
          <w:sz w:val="17"/>
          <w:szCs w:val="17"/>
        </w:rPr>
      </w:pPr>
      <w:hyperlink r:id="rId314" w:history="1">
        <w:r>
          <w:rPr>
            <w:rStyle w:val="Hyperlink"/>
            <w:rFonts w:ascii="Arial" w:hAnsi="Arial" w:cs="Arial"/>
            <w:b/>
            <w:bCs/>
            <w:color w:val="D10026"/>
            <w:sz w:val="20"/>
            <w:szCs w:val="20"/>
          </w:rPr>
          <w:t>Download this example.</w:t>
        </w:r>
      </w:hyperlink>
    </w:p>
    <w:p w:rsidR="00D932CE" w:rsidRDefault="00D932CE" w:rsidP="00D932CE">
      <w:pPr>
        <w:shd w:val="clear" w:color="auto" w:fill="EBEBEB"/>
        <w:rPr>
          <w:rFonts w:ascii="Georgia" w:hAnsi="Georgia"/>
          <w:b/>
          <w:bCs/>
          <w:color w:val="D10026"/>
          <w:sz w:val="40"/>
          <w:szCs w:val="40"/>
        </w:rPr>
      </w:pPr>
      <w:r>
        <w:rPr>
          <w:rFonts w:ascii="Georgia" w:hAnsi="Georgia"/>
          <w:b/>
          <w:bCs/>
          <w:color w:val="D10026"/>
          <w:sz w:val="40"/>
          <w:szCs w:val="40"/>
        </w:rPr>
        <w:lastRenderedPageBreak/>
        <w:br/>
        <w:t xml:space="preserve">Access Static Member </w:t>
      </w:r>
      <w:proofErr w:type="gramStart"/>
      <w:r>
        <w:rPr>
          <w:rFonts w:ascii="Georgia" w:hAnsi="Georgia"/>
          <w:b/>
          <w:bCs/>
          <w:color w:val="D10026"/>
          <w:sz w:val="40"/>
          <w:szCs w:val="40"/>
        </w:rPr>
        <w:t>Of</w:t>
      </w:r>
      <w:proofErr w:type="gramEnd"/>
      <w:r>
        <w:rPr>
          <w:rFonts w:ascii="Georgia" w:hAnsi="Georgia"/>
          <w:b/>
          <w:bCs/>
          <w:color w:val="D10026"/>
          <w:sz w:val="40"/>
          <w:szCs w:val="40"/>
        </w:rPr>
        <w:t xml:space="preserve"> The Class Through Object</w:t>
      </w:r>
      <w:r>
        <w:rPr>
          <w:rFonts w:ascii="Georgia" w:hAnsi="Georgia"/>
          <w:b/>
          <w:bCs/>
          <w:color w:val="D10026"/>
          <w:sz w:val="40"/>
          <w:szCs w:val="40"/>
        </w:rPr>
        <w:br w:type="textWrapping" w:clear="all"/>
      </w:r>
      <w:r>
        <w:rPr>
          <w:rStyle w:val="pagetopicpostsinfo"/>
          <w:rFonts w:ascii="Arial" w:hAnsi="Arial" w:cs="Arial"/>
          <w:color w:val="000000"/>
          <w:sz w:val="18"/>
          <w:szCs w:val="18"/>
        </w:rPr>
        <w:t>Posted on: June 27, 2008 at 12:00 AM</w:t>
      </w:r>
    </w:p>
    <w:p w:rsidR="00D932CE" w:rsidRDefault="00D932CE" w:rsidP="00D932CE">
      <w:pPr>
        <w:spacing w:line="360" w:lineRule="atLeast"/>
        <w:rPr>
          <w:ins w:id="55" w:author="Unknown"/>
          <w:rFonts w:ascii="Arial" w:hAnsi="Arial" w:cs="Arial"/>
          <w:sz w:val="17"/>
          <w:szCs w:val="17"/>
        </w:rPr>
      </w:pPr>
      <w:ins w:id="56" w:author="Unknown">
        <w:r>
          <w:rPr>
            <w:rFonts w:ascii="Arial" w:hAnsi="Arial" w:cs="Arial"/>
            <w:b/>
            <w:bCs/>
            <w:color w:val="000000"/>
            <w:sz w:val="17"/>
            <w:szCs w:val="17"/>
            <w:shd w:val="clear" w:color="auto" w:fill="FFFFFF"/>
          </w:rPr>
          <w:t>Static methods are special type of methods that work without any object of the class.</w:t>
        </w:r>
        <w:r>
          <w:rPr>
            <w:rFonts w:ascii="Arial" w:hAnsi="Arial" w:cs="Arial"/>
            <w:color w:val="000000"/>
            <w:sz w:val="17"/>
            <w:szCs w:val="17"/>
          </w:rPr>
          <w:br/>
        </w:r>
      </w:ins>
    </w:p>
    <w:p w:rsidR="00D932CE" w:rsidRDefault="00D932CE" w:rsidP="00D932CE">
      <w:pPr>
        <w:pStyle w:val="Heading1"/>
        <w:shd w:val="clear" w:color="auto" w:fill="FFFFFF"/>
        <w:spacing w:line="311" w:lineRule="atLeast"/>
        <w:rPr>
          <w:ins w:id="57" w:author="Unknown"/>
          <w:rFonts w:ascii="Arial" w:hAnsi="Arial" w:cs="Arial"/>
          <w:color w:val="000000"/>
          <w:sz w:val="48"/>
          <w:szCs w:val="48"/>
        </w:rPr>
      </w:pPr>
      <w:ins w:id="58" w:author="Unknown">
        <w:r>
          <w:rPr>
            <w:rFonts w:ascii="Arial" w:hAnsi="Arial" w:cs="Arial"/>
            <w:color w:val="000000"/>
          </w:rPr>
          <w:t xml:space="preserve">Access Static Member </w:t>
        </w:r>
        <w:proofErr w:type="gramStart"/>
        <w:r>
          <w:rPr>
            <w:rFonts w:ascii="Arial" w:hAnsi="Arial" w:cs="Arial"/>
            <w:color w:val="000000"/>
          </w:rPr>
          <w:t>Of</w:t>
        </w:r>
        <w:proofErr w:type="gramEnd"/>
        <w:r>
          <w:rPr>
            <w:rFonts w:ascii="Arial" w:hAnsi="Arial" w:cs="Arial"/>
            <w:color w:val="000000"/>
          </w:rPr>
          <w:t xml:space="preserve"> The Class Through Object</w:t>
        </w:r>
      </w:ins>
    </w:p>
    <w:p w:rsidR="00D932CE" w:rsidRDefault="00D932CE" w:rsidP="00D932CE">
      <w:pPr>
        <w:pStyle w:val="NormalWeb"/>
        <w:shd w:val="clear" w:color="auto" w:fill="FFFFFF"/>
        <w:spacing w:line="311" w:lineRule="atLeast"/>
        <w:jc w:val="center"/>
        <w:rPr>
          <w:ins w:id="59" w:author="Unknown"/>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53" name="Picture 853" descr="http://www.roseindia.net/images/previous.gif">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descr="http://www.roseindia.net/images/previous.gif">
                      <a:hlinkClick r:id="rId31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60" w:author="Unknown">
        <w:r>
          <w:rPr>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0" t="0" r="0" b="0"/>
            <wp:docPr id="854" name="Picture 854"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ins w:id="61" w:author="Unknown">
        <w:r>
          <w:rPr>
            <w:rFonts w:ascii="Arial" w:hAnsi="Arial" w:cs="Arial"/>
            <w:color w:val="000000"/>
            <w:sz w:val="17"/>
            <w:szCs w:val="17"/>
          </w:rPr>
          <w:t> </w:t>
        </w:r>
        <w:r>
          <w:rPr>
            <w:rStyle w:val="apple-converted-space"/>
            <w:rFonts w:ascii="Arial" w:hAnsi="Arial" w:cs="Arial"/>
            <w:color w:val="000000"/>
            <w:sz w:val="17"/>
            <w:szCs w:val="17"/>
          </w:rPr>
          <w:t> </w:t>
        </w:r>
      </w:ins>
      <w:r>
        <w:rPr>
          <w:rFonts w:ascii="Arial" w:hAnsi="Arial" w:cs="Arial"/>
          <w:b/>
          <w:bCs/>
          <w:noProof/>
          <w:color w:val="D10026"/>
          <w:sz w:val="20"/>
          <w:szCs w:val="20"/>
        </w:rPr>
        <w:drawing>
          <wp:inline distT="0" distB="0" distL="0" distR="0">
            <wp:extent cx="362585" cy="156210"/>
            <wp:effectExtent l="19050" t="0" r="0" b="0"/>
            <wp:docPr id="855" name="Picture 855" descr="http://www.roseindia.net/images/next.gif">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descr="http://www.roseindia.net/images/next.gif">
                      <a:hlinkClick r:id="rId31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D932CE" w:rsidRDefault="00D932CE" w:rsidP="00D932CE">
      <w:pPr>
        <w:pStyle w:val="NormalWeb"/>
        <w:shd w:val="clear" w:color="auto" w:fill="FFFFFF"/>
        <w:spacing w:line="311" w:lineRule="atLeast"/>
        <w:rPr>
          <w:ins w:id="62" w:author="Unknown"/>
          <w:rFonts w:ascii="Arial" w:hAnsi="Arial" w:cs="Arial"/>
          <w:color w:val="000000"/>
          <w:sz w:val="17"/>
          <w:szCs w:val="17"/>
        </w:rPr>
      </w:pPr>
      <w:ins w:id="63" w:author="Unknown">
        <w:r>
          <w:rPr>
            <w:rFonts w:ascii="Arial" w:hAnsi="Arial" w:cs="Arial"/>
            <w:color w:val="000000"/>
            <w:sz w:val="17"/>
            <w:szCs w:val="17"/>
          </w:rPr>
          <w:t>Static methods are special type of methods that work without any object of the class. Static methods are limited to calling other static methods in the class and to using only static variables. The following example shows both ways to access static method (through simply class name and through object).</w:t>
        </w:r>
      </w:ins>
    </w:p>
    <w:p w:rsidR="00D932CE" w:rsidRDefault="00D932CE" w:rsidP="00D932CE">
      <w:pPr>
        <w:pStyle w:val="NormalWeb"/>
        <w:shd w:val="clear" w:color="auto" w:fill="FFFFFF"/>
        <w:spacing w:line="311" w:lineRule="atLeast"/>
        <w:rPr>
          <w:ins w:id="64" w:author="Unknown"/>
          <w:rFonts w:ascii="Arial" w:hAnsi="Arial" w:cs="Arial"/>
          <w:color w:val="000000"/>
          <w:sz w:val="17"/>
          <w:szCs w:val="17"/>
        </w:rPr>
      </w:pPr>
      <w:ins w:id="65" w:author="Unknown">
        <w:r>
          <w:rPr>
            <w:rFonts w:ascii="Arial" w:hAnsi="Arial" w:cs="Arial"/>
            <w:b/>
            <w:bCs/>
            <w:color w:val="000000"/>
            <w:sz w:val="17"/>
            <w:szCs w:val="17"/>
          </w:rPr>
          <w:t>StaticMemberClass.java</w:t>
        </w:r>
      </w:ins>
    </w:p>
    <w:tbl>
      <w:tblPr>
        <w:tblW w:w="3000" w:type="pct"/>
        <w:tblCellSpacing w:w="0"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tblPr>
      <w:tblGrid>
        <w:gridCol w:w="5634"/>
      </w:tblGrid>
      <w:tr w:rsidR="00D932CE" w:rsidTr="00D932C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932CE" w:rsidRDefault="00D932CE">
            <w:pPr>
              <w:spacing w:line="311" w:lineRule="atLeast"/>
              <w:rPr>
                <w:rFonts w:ascii="Arial" w:hAnsi="Arial" w:cs="Arial"/>
                <w:color w:val="000000"/>
                <w:sz w:val="17"/>
                <w:szCs w:val="17"/>
              </w:rPr>
            </w:pPr>
            <w:r>
              <w:rPr>
                <w:rFonts w:ascii="Arial" w:hAnsi="Arial" w:cs="Arial"/>
                <w:color w:val="000000"/>
                <w:sz w:val="17"/>
                <w:szCs w:val="17"/>
              </w:rPr>
              <w:t>  /**</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b/>
                <w:bCs/>
                <w:color w:val="000000"/>
                <w:sz w:val="17"/>
                <w:szCs w:val="17"/>
              </w:rPr>
              <w:t>Access static member of the class through object.</w:t>
            </w:r>
            <w:r>
              <w:rPr>
                <w:rFonts w:ascii="Arial" w:hAnsi="Arial" w:cs="Arial"/>
                <w:color w:val="000000"/>
                <w:sz w:val="17"/>
                <w:szCs w:val="17"/>
              </w:rPr>
              <w:br/>
              <w:t>   */</w:t>
            </w:r>
            <w:r>
              <w:rPr>
                <w:rFonts w:ascii="Arial" w:hAnsi="Arial" w:cs="Arial"/>
                <w:color w:val="000000"/>
                <w:sz w:val="17"/>
                <w:szCs w:val="17"/>
              </w:rPr>
              <w:br/>
              <w:t>   import java.io.*;</w:t>
            </w:r>
            <w:r>
              <w:rPr>
                <w:rFonts w:ascii="Arial" w:hAnsi="Arial" w:cs="Arial"/>
                <w:color w:val="000000"/>
                <w:sz w:val="17"/>
                <w:szCs w:val="17"/>
              </w:rPr>
              <w:br/>
            </w:r>
            <w:r>
              <w:rPr>
                <w:rFonts w:ascii="Arial" w:hAnsi="Arial" w:cs="Arial"/>
                <w:color w:val="000000"/>
                <w:sz w:val="17"/>
                <w:szCs w:val="17"/>
              </w:rPr>
              <w:br/>
              <w:t>   class StaticMemberClass {</w:t>
            </w:r>
            <w:r>
              <w:rPr>
                <w:rFonts w:ascii="Arial" w:hAnsi="Arial" w:cs="Arial"/>
                <w:color w:val="000000"/>
                <w:sz w:val="17"/>
                <w:szCs w:val="17"/>
              </w:rPr>
              <w:br/>
            </w:r>
            <w:proofErr w:type="gramStart"/>
            <w:r>
              <w:rPr>
                <w:rFonts w:ascii="Arial" w:hAnsi="Arial" w:cs="Arial"/>
                <w:color w:val="000000"/>
                <w:sz w:val="17"/>
                <w:szCs w:val="17"/>
              </w:rPr>
              <w:t> </w:t>
            </w:r>
            <w:proofErr w:type="gramEnd"/>
            <w:r>
              <w:rPr>
                <w:rStyle w:val="apple-converted-space"/>
                <w:rFonts w:ascii="Arial" w:hAnsi="Arial" w:cs="Arial"/>
                <w:color w:val="008000"/>
                <w:sz w:val="17"/>
                <w:szCs w:val="17"/>
              </w:rPr>
              <w:t> </w:t>
            </w:r>
            <w:r>
              <w:rPr>
                <w:rFonts w:ascii="Arial" w:hAnsi="Arial" w:cs="Arial"/>
                <w:color w:val="008000"/>
                <w:sz w:val="17"/>
                <w:szCs w:val="17"/>
              </w:rPr>
              <w:t>// Declare a static method.</w:t>
            </w:r>
            <w:r>
              <w:rPr>
                <w:rFonts w:ascii="Arial" w:hAnsi="Arial" w:cs="Arial"/>
                <w:color w:val="000000"/>
                <w:sz w:val="17"/>
                <w:szCs w:val="17"/>
              </w:rPr>
              <w:br/>
              <w:t xml:space="preserve">  </w:t>
            </w:r>
            <w:proofErr w:type="gramStart"/>
            <w:r>
              <w:rPr>
                <w:rFonts w:ascii="Arial" w:hAnsi="Arial" w:cs="Arial"/>
                <w:color w:val="000000"/>
                <w:sz w:val="17"/>
                <w:szCs w:val="17"/>
              </w:rPr>
              <w:t>public</w:t>
            </w:r>
            <w:proofErr w:type="gramEnd"/>
            <w:r>
              <w:rPr>
                <w:rFonts w:ascii="Arial" w:hAnsi="Arial" w:cs="Arial"/>
                <w:color w:val="000000"/>
                <w:sz w:val="17"/>
                <w:szCs w:val="17"/>
              </w:rPr>
              <w:t xml:space="preserve"> static void staticDisplay() {</w:t>
            </w:r>
            <w:r>
              <w:rPr>
                <w:rFonts w:ascii="Arial" w:hAnsi="Arial" w:cs="Arial"/>
                <w:color w:val="000000"/>
                <w:sz w:val="17"/>
                <w:szCs w:val="17"/>
              </w:rPr>
              <w:br/>
              <w:t>   System.out.println("This is static method.");</w:t>
            </w:r>
            <w:r>
              <w:rPr>
                <w:rFonts w:ascii="Arial" w:hAnsi="Arial" w:cs="Arial"/>
                <w:color w:val="000000"/>
                <w:sz w:val="17"/>
                <w:szCs w:val="17"/>
              </w:rPr>
              <w:br/>
              <w:t>   }</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8000"/>
                <w:sz w:val="17"/>
                <w:szCs w:val="17"/>
              </w:rPr>
              <w:t>// Declare a non static method.</w:t>
            </w:r>
            <w:r>
              <w:rPr>
                <w:rFonts w:ascii="Arial" w:hAnsi="Arial" w:cs="Arial"/>
                <w:color w:val="000000"/>
                <w:sz w:val="17"/>
                <w:szCs w:val="17"/>
              </w:rPr>
              <w:br/>
              <w:t xml:space="preserve">   </w:t>
            </w:r>
            <w:proofErr w:type="gramStart"/>
            <w:r>
              <w:rPr>
                <w:rFonts w:ascii="Arial" w:hAnsi="Arial" w:cs="Arial"/>
                <w:color w:val="000000"/>
                <w:sz w:val="17"/>
                <w:szCs w:val="17"/>
              </w:rPr>
              <w:t>public</w:t>
            </w:r>
            <w:proofErr w:type="gramEnd"/>
            <w:r>
              <w:rPr>
                <w:rFonts w:ascii="Arial" w:hAnsi="Arial" w:cs="Arial"/>
                <w:color w:val="000000"/>
                <w:sz w:val="17"/>
                <w:szCs w:val="17"/>
              </w:rPr>
              <w:t xml:space="preserve"> void nonStaticDisplay() {</w:t>
            </w:r>
            <w:r>
              <w:rPr>
                <w:rFonts w:ascii="Arial" w:hAnsi="Arial" w:cs="Arial"/>
                <w:color w:val="000000"/>
                <w:sz w:val="17"/>
                <w:szCs w:val="17"/>
              </w:rPr>
              <w:br/>
              <w:t>   System.out.println("This is non static method.");</w:t>
            </w:r>
            <w:r>
              <w:rPr>
                <w:rFonts w:ascii="Arial" w:hAnsi="Arial" w:cs="Arial"/>
                <w:color w:val="000000"/>
                <w:sz w:val="17"/>
                <w:szCs w:val="17"/>
              </w:rPr>
              <w:br/>
              <w:t>   }</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class StaticAccessByObject {</w:t>
            </w:r>
            <w:r>
              <w:rPr>
                <w:rFonts w:ascii="Arial" w:hAnsi="Arial" w:cs="Arial"/>
                <w:color w:val="000000"/>
                <w:sz w:val="17"/>
                <w:szCs w:val="17"/>
              </w:rPr>
              <w:br/>
            </w:r>
            <w:r>
              <w:rPr>
                <w:rFonts w:ascii="Arial" w:hAnsi="Arial" w:cs="Arial"/>
                <w:color w:val="000000"/>
                <w:sz w:val="17"/>
                <w:szCs w:val="17"/>
              </w:rPr>
              <w:br/>
              <w:t>   public static void main(String[] args) throws IOException {</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8000"/>
                <w:sz w:val="17"/>
                <w:szCs w:val="17"/>
              </w:rPr>
              <w:t>// call a static member only by class name.</w:t>
            </w:r>
            <w:r>
              <w:rPr>
                <w:rFonts w:ascii="Arial" w:hAnsi="Arial" w:cs="Arial"/>
                <w:color w:val="000000"/>
                <w:sz w:val="17"/>
                <w:szCs w:val="17"/>
              </w:rPr>
              <w:br/>
              <w:t xml:space="preserve">   </w:t>
            </w:r>
            <w:proofErr w:type="gramStart"/>
            <w:r>
              <w:rPr>
                <w:rFonts w:ascii="Arial" w:hAnsi="Arial" w:cs="Arial"/>
                <w:color w:val="000000"/>
                <w:sz w:val="17"/>
                <w:szCs w:val="17"/>
              </w:rPr>
              <w:t>StaticMemberClass.staticDisplay(</w:t>
            </w:r>
            <w:proofErr w:type="gramEnd"/>
            <w:r>
              <w:rPr>
                <w:rFonts w:ascii="Arial" w:hAnsi="Arial" w:cs="Arial"/>
                <w:color w:val="000000"/>
                <w:sz w:val="17"/>
                <w:szCs w:val="17"/>
              </w:rPr>
              <w:t>);</w:t>
            </w:r>
            <w:r>
              <w:rPr>
                <w:rFonts w:ascii="Arial" w:hAnsi="Arial" w:cs="Arial"/>
                <w:color w:val="000000"/>
                <w:sz w:val="17"/>
                <w:szCs w:val="17"/>
              </w:rPr>
              <w:br/>
            </w:r>
            <w:r>
              <w:rPr>
                <w:rFonts w:ascii="Arial" w:hAnsi="Arial" w:cs="Arial"/>
                <w:color w:val="000000"/>
                <w:sz w:val="17"/>
                <w:szCs w:val="17"/>
              </w:rPr>
              <w:lastRenderedPageBreak/>
              <w:t>  </w:t>
            </w:r>
            <w:r>
              <w:rPr>
                <w:rStyle w:val="apple-converted-space"/>
                <w:rFonts w:ascii="Arial" w:hAnsi="Arial" w:cs="Arial"/>
                <w:color w:val="000000"/>
                <w:sz w:val="17"/>
                <w:szCs w:val="17"/>
              </w:rPr>
              <w:t> </w:t>
            </w:r>
            <w:r>
              <w:rPr>
                <w:rFonts w:ascii="Arial" w:hAnsi="Arial" w:cs="Arial"/>
                <w:color w:val="008000"/>
                <w:sz w:val="17"/>
                <w:szCs w:val="17"/>
              </w:rPr>
              <w:t>// Create object of StaticMemberClass class.</w:t>
            </w:r>
            <w:r>
              <w:rPr>
                <w:rFonts w:ascii="Arial" w:hAnsi="Arial" w:cs="Arial"/>
                <w:color w:val="000000"/>
                <w:sz w:val="17"/>
                <w:szCs w:val="17"/>
              </w:rPr>
              <w:br/>
              <w:t xml:space="preserve">   StaticMemberClass obj = new </w:t>
            </w:r>
            <w:proofErr w:type="gramStart"/>
            <w:r>
              <w:rPr>
                <w:rFonts w:ascii="Arial" w:hAnsi="Arial" w:cs="Arial"/>
                <w:color w:val="000000"/>
                <w:sz w:val="17"/>
                <w:szCs w:val="17"/>
              </w:rPr>
              <w:t>StaticMemberClass(</w:t>
            </w:r>
            <w:proofErr w:type="gramEnd"/>
            <w:r>
              <w:rPr>
                <w:rFonts w:ascii="Arial" w:hAnsi="Arial" w:cs="Arial"/>
                <w:color w:val="000000"/>
                <w:sz w:val="17"/>
                <w:szCs w:val="17"/>
              </w:rPr>
              <w:t>);</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8000"/>
                <w:sz w:val="17"/>
                <w:szCs w:val="17"/>
              </w:rPr>
              <w:t>// call a static member only by object.</w:t>
            </w:r>
            <w:r>
              <w:rPr>
                <w:rFonts w:ascii="Arial" w:hAnsi="Arial" w:cs="Arial"/>
                <w:color w:val="000000"/>
                <w:sz w:val="17"/>
                <w:szCs w:val="17"/>
              </w:rPr>
              <w:br/>
              <w:t xml:space="preserve">   </w:t>
            </w:r>
            <w:proofErr w:type="gramStart"/>
            <w:r>
              <w:rPr>
                <w:rFonts w:ascii="Arial" w:hAnsi="Arial" w:cs="Arial"/>
                <w:color w:val="000000"/>
                <w:sz w:val="17"/>
                <w:szCs w:val="17"/>
              </w:rPr>
              <w:t>obj.staticDisplay(</w:t>
            </w:r>
            <w:proofErr w:type="gramEnd"/>
            <w:r>
              <w:rPr>
                <w:rFonts w:ascii="Arial" w:hAnsi="Arial" w:cs="Arial"/>
                <w:color w:val="000000"/>
                <w:sz w:val="17"/>
                <w:szCs w:val="17"/>
              </w:rPr>
              <w:t>);</w:t>
            </w:r>
            <w:r>
              <w:rPr>
                <w:rFonts w:ascii="Arial" w:hAnsi="Arial" w:cs="Arial"/>
                <w:color w:val="000000"/>
                <w:sz w:val="17"/>
                <w:szCs w:val="17"/>
              </w:rPr>
              <w:br/>
              <w:t>  </w:t>
            </w:r>
            <w:r>
              <w:rPr>
                <w:rStyle w:val="apple-converted-space"/>
                <w:rFonts w:ascii="Arial" w:hAnsi="Arial" w:cs="Arial"/>
                <w:color w:val="008000"/>
                <w:sz w:val="17"/>
                <w:szCs w:val="17"/>
              </w:rPr>
              <w:t> </w:t>
            </w:r>
            <w:r>
              <w:rPr>
                <w:rFonts w:ascii="Arial" w:hAnsi="Arial" w:cs="Arial"/>
                <w:color w:val="008000"/>
                <w:sz w:val="17"/>
                <w:szCs w:val="17"/>
              </w:rPr>
              <w:t>// accessing non static method through object.</w:t>
            </w:r>
            <w:r>
              <w:rPr>
                <w:rFonts w:ascii="Arial" w:hAnsi="Arial" w:cs="Arial"/>
                <w:color w:val="000000"/>
                <w:sz w:val="17"/>
                <w:szCs w:val="17"/>
              </w:rPr>
              <w:br/>
              <w:t>   obj.nonStaticDisplay();</w:t>
            </w:r>
            <w:r>
              <w:rPr>
                <w:rFonts w:ascii="Arial" w:hAnsi="Arial" w:cs="Arial"/>
                <w:color w:val="000000"/>
                <w:sz w:val="17"/>
                <w:szCs w:val="17"/>
              </w:rPr>
              <w:br/>
              <w:t>  }</w:t>
            </w:r>
            <w:r>
              <w:rPr>
                <w:rFonts w:ascii="Arial" w:hAnsi="Arial" w:cs="Arial"/>
                <w:color w:val="000000"/>
                <w:sz w:val="17"/>
                <w:szCs w:val="17"/>
              </w:rPr>
              <w:br/>
              <w:t>   }</w:t>
            </w:r>
          </w:p>
        </w:tc>
      </w:tr>
      <w:tr w:rsidR="00D932CE" w:rsidTr="00D932C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932CE" w:rsidRDefault="00D932CE">
            <w:pPr>
              <w:spacing w:line="311" w:lineRule="atLeast"/>
              <w:rPr>
                <w:rFonts w:ascii="Arial" w:hAnsi="Arial" w:cs="Arial"/>
                <w:color w:val="000000"/>
                <w:sz w:val="17"/>
                <w:szCs w:val="17"/>
              </w:rPr>
            </w:pPr>
            <w:r>
              <w:rPr>
                <w:rFonts w:ascii="Arial" w:hAnsi="Arial" w:cs="Arial"/>
                <w:b/>
                <w:bCs/>
                <w:color w:val="000000"/>
                <w:sz w:val="17"/>
                <w:szCs w:val="17"/>
              </w:rPr>
              <w:lastRenderedPageBreak/>
              <w:t>   Output of the program:</w:t>
            </w:r>
          </w:p>
        </w:tc>
      </w:tr>
      <w:tr w:rsidR="00D932CE" w:rsidTr="00D932CE">
        <w:trP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D932CE" w:rsidRDefault="00D932CE">
            <w:pPr>
              <w:pStyle w:val="HTMLPreformatted"/>
              <w:spacing w:line="311" w:lineRule="atLeast"/>
              <w:rPr>
                <w:color w:val="000000"/>
              </w:rPr>
            </w:pPr>
            <w:r>
              <w:rPr>
                <w:color w:val="000000"/>
              </w:rPr>
              <w:t xml:space="preserve">    This is static method.</w:t>
            </w:r>
          </w:p>
          <w:p w:rsidR="00D932CE" w:rsidRDefault="00D932CE">
            <w:pPr>
              <w:pStyle w:val="HTMLPreformatted"/>
              <w:spacing w:line="311" w:lineRule="atLeast"/>
              <w:rPr>
                <w:color w:val="000000"/>
              </w:rPr>
            </w:pPr>
            <w:r>
              <w:rPr>
                <w:color w:val="000000"/>
              </w:rPr>
              <w:t xml:space="preserve">    This is static method.</w:t>
            </w:r>
          </w:p>
          <w:p w:rsidR="00D932CE" w:rsidRDefault="00D932CE">
            <w:pPr>
              <w:pStyle w:val="HTMLPreformatted"/>
              <w:spacing w:line="311" w:lineRule="atLeast"/>
              <w:rPr>
                <w:color w:val="000000"/>
              </w:rPr>
            </w:pPr>
            <w:r>
              <w:rPr>
                <w:color w:val="000000"/>
              </w:rPr>
              <w:t xml:space="preserve">    This is non static method.</w:t>
            </w:r>
          </w:p>
        </w:tc>
      </w:tr>
    </w:tbl>
    <w:p w:rsidR="00D932CE" w:rsidRDefault="00D932CE" w:rsidP="00D932CE">
      <w:pPr>
        <w:pStyle w:val="NormalWeb"/>
        <w:shd w:val="clear" w:color="auto" w:fill="FFFFFF"/>
        <w:spacing w:line="311" w:lineRule="atLeast"/>
        <w:rPr>
          <w:ins w:id="66" w:author="Unknown"/>
          <w:rFonts w:ascii="Arial" w:hAnsi="Arial" w:cs="Arial"/>
          <w:color w:val="000000"/>
          <w:sz w:val="17"/>
          <w:szCs w:val="17"/>
        </w:rPr>
      </w:pPr>
      <w:ins w:id="67" w:author="Unknown">
        <w:r>
          <w:rPr>
            <w:rFonts w:ascii="Arial" w:hAnsi="Arial" w:cs="Arial"/>
            <w:color w:val="000000"/>
            <w:sz w:val="17"/>
            <w:szCs w:val="17"/>
          </w:rPr>
          <w:fldChar w:fldCharType="begin"/>
        </w:r>
        <w:r>
          <w:rPr>
            <w:rFonts w:ascii="Arial" w:hAnsi="Arial" w:cs="Arial"/>
            <w:color w:val="000000"/>
            <w:sz w:val="17"/>
            <w:szCs w:val="17"/>
          </w:rPr>
          <w:instrText xml:space="preserve"> HYPERLINK "http://www.roseindia.net/java/beginners/StaticMemberClass.java" </w:instrText>
        </w:r>
        <w:r>
          <w:rPr>
            <w:rFonts w:ascii="Arial" w:hAnsi="Arial" w:cs="Arial"/>
            <w:color w:val="000000"/>
            <w:sz w:val="17"/>
            <w:szCs w:val="17"/>
          </w:rPr>
          <w:fldChar w:fldCharType="separate"/>
        </w:r>
        <w:r>
          <w:rPr>
            <w:rStyle w:val="Hyperlink"/>
            <w:rFonts w:ascii="Arial" w:hAnsi="Arial" w:cs="Arial"/>
            <w:b/>
            <w:bCs/>
            <w:color w:val="D10026"/>
            <w:sz w:val="20"/>
            <w:szCs w:val="20"/>
          </w:rPr>
          <w:t>Download source code</w:t>
        </w:r>
        <w:r>
          <w:rPr>
            <w:rFonts w:ascii="Arial" w:hAnsi="Arial" w:cs="Arial"/>
            <w:color w:val="000000"/>
            <w:sz w:val="17"/>
            <w:szCs w:val="17"/>
          </w:rPr>
          <w:fldChar w:fldCharType="end"/>
        </w:r>
      </w:ins>
    </w:p>
    <w:p w:rsidR="00C41571" w:rsidRDefault="00C41571" w:rsidP="00C41571">
      <w:pPr>
        <w:pStyle w:val="Heading1"/>
        <w:shd w:val="clear" w:color="auto" w:fill="FFFFFF"/>
        <w:spacing w:line="311" w:lineRule="atLeast"/>
        <w:rPr>
          <w:rFonts w:ascii="Arial" w:hAnsi="Arial" w:cs="Arial"/>
          <w:color w:val="000000"/>
        </w:rPr>
      </w:pPr>
      <w:r>
        <w:rPr>
          <w:rFonts w:ascii="Arial" w:hAnsi="Arial" w:cs="Arial"/>
          <w:color w:val="000000"/>
        </w:rPr>
        <w:t>Read a string and reverse it and then print in alphabetical order.</w:t>
      </w:r>
    </w:p>
    <w:p w:rsidR="00C41571" w:rsidRDefault="00C41571" w:rsidP="00C41571">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59" name="Picture 859" descr="http://www.roseindia.net/images/previous.gif">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http://www.roseindia.net/images/previous.gif">
                      <a:hlinkClick r:id="rId31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60" name="Picture 860"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61" name="Picture 861" descr="http://www.roseindia.net/images/next.gif">
              <a:hlinkClick xmlns:a="http://schemas.openxmlformats.org/drawingml/2006/main" r:id="rId3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http://www.roseindia.net/images/next.gif">
                      <a:hlinkClick r:id="rId31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A string is a contiguous sequence of symbols or values, such as a character string (a sequence of characters) or a binary digit string (a sequence of binary values). In the example given below takes string value from user and reverse that string by using String reverse(String str) method and set in alphabetical order by String alphaOrder(String str) method. Note that passed string by user must be in upper case or in lower case but mixed cases are not permitted for this example.</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Program asks the user to enter the input string. Once it is entered by the user, the program performs the reverse operations.</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Program: Read </w:t>
      </w:r>
      <w:proofErr w:type="gramStart"/>
      <w:r>
        <w:rPr>
          <w:rFonts w:ascii="Arial" w:hAnsi="Arial" w:cs="Arial"/>
          <w:b/>
          <w:bCs/>
          <w:color w:val="000000"/>
          <w:sz w:val="17"/>
          <w:szCs w:val="17"/>
        </w:rPr>
        <w:t>a string reverse</w:t>
      </w:r>
      <w:proofErr w:type="gramEnd"/>
      <w:r>
        <w:rPr>
          <w:rFonts w:ascii="Arial" w:hAnsi="Arial" w:cs="Arial"/>
          <w:b/>
          <w:bCs/>
          <w:color w:val="000000"/>
          <w:sz w:val="17"/>
          <w:szCs w:val="17"/>
        </w:rPr>
        <w:t xml:space="preserve"> it and arrange in alphabetical order.</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ReverseAlphabetical.java</w:t>
      </w:r>
    </w:p>
    <w:tbl>
      <w:tblPr>
        <w:tblW w:w="3000" w:type="pct"/>
        <w:tblCellSpacing w:w="0" w:type="dxa"/>
        <w:shd w:val="clear" w:color="auto" w:fill="FFFFCC"/>
        <w:tblCellMar>
          <w:left w:w="0" w:type="dxa"/>
          <w:right w:w="0" w:type="dxa"/>
        </w:tblCellMar>
        <w:tblLook w:val="04A0"/>
      </w:tblPr>
      <w:tblGrid>
        <w:gridCol w:w="5616"/>
      </w:tblGrid>
      <w:tr w:rsidR="00C41571" w:rsidTr="00C41571">
        <w:trPr>
          <w:tblCellSpacing w:w="0" w:type="dxa"/>
        </w:trPr>
        <w:tc>
          <w:tcPr>
            <w:tcW w:w="5000" w:type="pct"/>
            <w:shd w:val="clear" w:color="auto" w:fill="FFFFCC"/>
            <w:vAlign w:val="center"/>
            <w:hideMark/>
          </w:tcPr>
          <w:p w:rsidR="00C41571" w:rsidRDefault="00C41571">
            <w:pPr>
              <w:spacing w:line="311" w:lineRule="atLeast"/>
              <w:rPr>
                <w:rFonts w:ascii="Arial" w:hAnsi="Arial" w:cs="Arial"/>
                <w:color w:val="000000"/>
                <w:sz w:val="17"/>
                <w:szCs w:val="17"/>
              </w:rPr>
            </w:pPr>
            <w:r>
              <w:rPr>
                <w:rFonts w:ascii="Arial" w:hAnsi="Arial" w:cs="Arial"/>
                <w:color w:val="000000"/>
                <w:sz w:val="17"/>
                <w:szCs w:val="17"/>
              </w:rPr>
              <w:t>  /**</w:t>
            </w:r>
            <w:r>
              <w:rPr>
                <w:rFonts w:ascii="Arial" w:hAnsi="Arial" w:cs="Arial"/>
                <w:color w:val="000000"/>
                <w:sz w:val="17"/>
                <w:szCs w:val="17"/>
              </w:rPr>
              <w:br/>
              <w:t>  * read a string and reverse it and then write in alphabetical order.</w:t>
            </w:r>
            <w:r>
              <w:rPr>
                <w:rFonts w:ascii="Arial" w:hAnsi="Arial" w:cs="Arial"/>
                <w:color w:val="000000"/>
                <w:sz w:val="17"/>
                <w:szCs w:val="17"/>
              </w:rPr>
              <w:br/>
              <w:t>   */</w:t>
            </w:r>
            <w:r>
              <w:rPr>
                <w:rFonts w:ascii="Arial" w:hAnsi="Arial" w:cs="Arial"/>
                <w:color w:val="000000"/>
                <w:sz w:val="17"/>
                <w:szCs w:val="17"/>
              </w:rPr>
              <w:br/>
              <w:t>   import java.io.*;</w:t>
            </w:r>
            <w:r>
              <w:rPr>
                <w:rFonts w:ascii="Arial" w:hAnsi="Arial" w:cs="Arial"/>
                <w:color w:val="000000"/>
                <w:sz w:val="17"/>
                <w:szCs w:val="17"/>
              </w:rPr>
              <w:br/>
              <w:t>   import java.util.*;</w:t>
            </w:r>
            <w:r>
              <w:rPr>
                <w:rFonts w:ascii="Arial" w:hAnsi="Arial" w:cs="Arial"/>
                <w:color w:val="000000"/>
                <w:sz w:val="17"/>
                <w:szCs w:val="17"/>
              </w:rPr>
              <w:br/>
            </w:r>
            <w:r>
              <w:rPr>
                <w:rFonts w:ascii="Arial" w:hAnsi="Arial" w:cs="Arial"/>
                <w:color w:val="000000"/>
                <w:sz w:val="17"/>
                <w:szCs w:val="17"/>
              </w:rPr>
              <w:br/>
              <w:t>   class ReverseAlphabetical {</w:t>
            </w:r>
            <w:r>
              <w:rPr>
                <w:rFonts w:ascii="Arial" w:hAnsi="Arial" w:cs="Arial"/>
                <w:color w:val="000000"/>
                <w:sz w:val="17"/>
                <w:szCs w:val="17"/>
              </w:rPr>
              <w:br/>
              <w:t> </w:t>
            </w:r>
            <w:r>
              <w:rPr>
                <w:rFonts w:ascii="Arial" w:hAnsi="Arial" w:cs="Arial"/>
                <w:color w:val="000000"/>
                <w:sz w:val="17"/>
                <w:szCs w:val="17"/>
              </w:rPr>
              <w:br/>
              <w:t>   String reverse(String str) {</w:t>
            </w:r>
            <w:r>
              <w:rPr>
                <w:rFonts w:ascii="Arial" w:hAnsi="Arial" w:cs="Arial"/>
                <w:color w:val="000000"/>
                <w:sz w:val="17"/>
                <w:szCs w:val="17"/>
              </w:rPr>
              <w:br/>
              <w:t>   String rStr = new StringBuffer(str).reverse().toString();</w:t>
            </w:r>
            <w:r>
              <w:rPr>
                <w:rFonts w:ascii="Arial" w:hAnsi="Arial" w:cs="Arial"/>
                <w:color w:val="000000"/>
                <w:sz w:val="17"/>
                <w:szCs w:val="17"/>
              </w:rPr>
              <w:br/>
            </w:r>
            <w:r>
              <w:rPr>
                <w:rFonts w:ascii="Arial" w:hAnsi="Arial" w:cs="Arial"/>
                <w:color w:val="000000"/>
                <w:sz w:val="17"/>
                <w:szCs w:val="17"/>
              </w:rPr>
              <w:lastRenderedPageBreak/>
              <w:t>   return rStr;</w:t>
            </w:r>
            <w:r>
              <w:rPr>
                <w:rFonts w:ascii="Arial" w:hAnsi="Arial" w:cs="Arial"/>
                <w:color w:val="000000"/>
                <w:sz w:val="17"/>
                <w:szCs w:val="17"/>
              </w:rPr>
              <w:br/>
              <w:t>   }</w:t>
            </w:r>
          </w:p>
          <w:p w:rsidR="00C41571" w:rsidRDefault="00C41571">
            <w:pPr>
              <w:pStyle w:val="NormalWeb"/>
              <w:spacing w:line="311" w:lineRule="atLeast"/>
              <w:rPr>
                <w:rFonts w:ascii="Arial" w:hAnsi="Arial" w:cs="Arial"/>
                <w:color w:val="000000"/>
                <w:sz w:val="17"/>
                <w:szCs w:val="17"/>
              </w:rPr>
            </w:pPr>
            <w:r>
              <w:rPr>
                <w:rFonts w:ascii="Arial" w:hAnsi="Arial" w:cs="Arial"/>
                <w:color w:val="000000"/>
                <w:sz w:val="17"/>
                <w:szCs w:val="17"/>
              </w:rPr>
              <w:br/>
              <w:t>   String alphaOrder(String str){</w:t>
            </w:r>
            <w:r>
              <w:rPr>
                <w:rFonts w:ascii="Arial" w:hAnsi="Arial" w:cs="Arial"/>
                <w:color w:val="000000"/>
                <w:sz w:val="17"/>
                <w:szCs w:val="17"/>
              </w:rPr>
              <w:br/>
              <w:t>   char[] charArray = str.toCharArray();</w:t>
            </w:r>
            <w:r>
              <w:rPr>
                <w:rFonts w:ascii="Arial" w:hAnsi="Arial" w:cs="Arial"/>
                <w:color w:val="000000"/>
                <w:sz w:val="17"/>
                <w:szCs w:val="17"/>
              </w:rPr>
              <w:br/>
              <w:t>   Arrays.sort(charArray);</w:t>
            </w:r>
            <w:r>
              <w:rPr>
                <w:rFonts w:ascii="Arial" w:hAnsi="Arial" w:cs="Arial"/>
                <w:color w:val="000000"/>
                <w:sz w:val="17"/>
                <w:szCs w:val="17"/>
              </w:rPr>
              <w:br/>
              <w:t>   String aString = new String(charArray);</w:t>
            </w:r>
            <w:r>
              <w:rPr>
                <w:rFonts w:ascii="Arial" w:hAnsi="Arial" w:cs="Arial"/>
                <w:color w:val="000000"/>
                <w:sz w:val="17"/>
                <w:szCs w:val="17"/>
              </w:rPr>
              <w:br/>
              <w:t>  return aString ;</w:t>
            </w:r>
            <w:r>
              <w:rPr>
                <w:rFonts w:ascii="Arial" w:hAnsi="Arial" w:cs="Arial"/>
                <w:color w:val="000000"/>
                <w:sz w:val="17"/>
                <w:szCs w:val="17"/>
              </w:rPr>
              <w:br/>
              <w:t>   }</w:t>
            </w:r>
            <w:r>
              <w:rPr>
                <w:rFonts w:ascii="Arial" w:hAnsi="Arial" w:cs="Arial"/>
                <w:color w:val="000000"/>
                <w:sz w:val="17"/>
                <w:szCs w:val="17"/>
              </w:rPr>
              <w:br/>
            </w:r>
            <w:r>
              <w:rPr>
                <w:rFonts w:ascii="Arial" w:hAnsi="Arial" w:cs="Arial"/>
                <w:color w:val="000000"/>
                <w:sz w:val="17"/>
                <w:szCs w:val="17"/>
              </w:rPr>
              <w:br/>
              <w:t>   public static void main(String[] args) throws IOException {</w:t>
            </w:r>
            <w:r>
              <w:rPr>
                <w:rFonts w:ascii="Arial" w:hAnsi="Arial" w:cs="Arial"/>
                <w:color w:val="000000"/>
                <w:sz w:val="17"/>
                <w:szCs w:val="17"/>
              </w:rPr>
              <w:br/>
              <w:t>  System.out.print("Enter the String : ");</w:t>
            </w:r>
            <w:r>
              <w:rPr>
                <w:rFonts w:ascii="Arial" w:hAnsi="Arial" w:cs="Arial"/>
                <w:color w:val="000000"/>
                <w:sz w:val="17"/>
                <w:szCs w:val="17"/>
              </w:rPr>
              <w:br/>
              <w:t>   BufferedReader br =new BufferedReader(new InputStreamReader(System.in));</w:t>
            </w:r>
            <w:r>
              <w:rPr>
                <w:rFonts w:ascii="Arial" w:hAnsi="Arial" w:cs="Arial"/>
                <w:color w:val="000000"/>
                <w:sz w:val="17"/>
                <w:szCs w:val="17"/>
              </w:rPr>
              <w:br/>
              <w:t>  String inputString = br.readLine();</w:t>
            </w:r>
            <w:r>
              <w:rPr>
                <w:rFonts w:ascii="Arial" w:hAnsi="Arial" w:cs="Arial"/>
                <w:color w:val="000000"/>
                <w:sz w:val="17"/>
                <w:szCs w:val="17"/>
              </w:rPr>
              <w:br/>
              <w:t>  System.out.println("String before reverse : " + inputString);</w:t>
            </w:r>
            <w:r>
              <w:rPr>
                <w:rFonts w:ascii="Arial" w:hAnsi="Arial" w:cs="Arial"/>
                <w:color w:val="000000"/>
                <w:sz w:val="17"/>
                <w:szCs w:val="17"/>
              </w:rPr>
              <w:br/>
              <w:t>  ReverseAlphabetical obj = new ReverseAlphabetical();</w:t>
            </w:r>
            <w:r>
              <w:rPr>
                <w:rFonts w:ascii="Arial" w:hAnsi="Arial" w:cs="Arial"/>
                <w:color w:val="000000"/>
                <w:sz w:val="17"/>
                <w:szCs w:val="17"/>
              </w:rPr>
              <w:br/>
              <w:t>  String reverseString = obj.reverse(inputString);</w:t>
            </w:r>
            <w:r>
              <w:rPr>
                <w:rFonts w:ascii="Arial" w:hAnsi="Arial" w:cs="Arial"/>
                <w:color w:val="000000"/>
                <w:sz w:val="17"/>
                <w:szCs w:val="17"/>
              </w:rPr>
              <w:br/>
              <w:t>  String alphaString = obj.alphaOrder(inputString);</w:t>
            </w:r>
            <w:r>
              <w:rPr>
                <w:rFonts w:ascii="Arial" w:hAnsi="Arial" w:cs="Arial"/>
                <w:color w:val="000000"/>
                <w:sz w:val="17"/>
                <w:szCs w:val="17"/>
              </w:rPr>
              <w:br/>
              <w:t>  System.out.println("String after reverse : " + reverseString);</w:t>
            </w:r>
            <w:r>
              <w:rPr>
                <w:rFonts w:ascii="Arial" w:hAnsi="Arial" w:cs="Arial"/>
                <w:color w:val="000000"/>
                <w:sz w:val="17"/>
                <w:szCs w:val="17"/>
              </w:rPr>
              <w:br/>
              <w:t>  System.out.println("String in alphabetical order : " + alphaString);</w:t>
            </w:r>
            <w:r>
              <w:rPr>
                <w:rFonts w:ascii="Arial" w:hAnsi="Arial" w:cs="Arial"/>
                <w:color w:val="000000"/>
                <w:sz w:val="17"/>
                <w:szCs w:val="17"/>
              </w:rPr>
              <w:br/>
              <w:t>   }</w:t>
            </w:r>
            <w:r>
              <w:rPr>
                <w:rFonts w:ascii="Arial" w:hAnsi="Arial" w:cs="Arial"/>
                <w:color w:val="000000"/>
                <w:sz w:val="17"/>
                <w:szCs w:val="17"/>
              </w:rPr>
              <w:br/>
              <w:t>  }</w:t>
            </w:r>
          </w:p>
        </w:tc>
      </w:tr>
    </w:tbl>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of the program:</w:t>
      </w:r>
    </w:p>
    <w:tbl>
      <w:tblPr>
        <w:tblW w:w="3540" w:type="dxa"/>
        <w:tblCellSpacing w:w="0" w:type="dxa"/>
        <w:shd w:val="clear" w:color="auto" w:fill="FFFFCC"/>
        <w:tblCellMar>
          <w:left w:w="0" w:type="dxa"/>
          <w:right w:w="0" w:type="dxa"/>
        </w:tblCellMar>
        <w:tblLook w:val="04A0"/>
      </w:tblPr>
      <w:tblGrid>
        <w:gridCol w:w="3540"/>
      </w:tblGrid>
      <w:tr w:rsidR="00C41571" w:rsidTr="00C41571">
        <w:trPr>
          <w:tblCellSpacing w:w="0" w:type="dxa"/>
        </w:trPr>
        <w:tc>
          <w:tcPr>
            <w:tcW w:w="3540" w:type="dxa"/>
            <w:shd w:val="clear" w:color="auto" w:fill="FFFFCC"/>
            <w:vAlign w:val="center"/>
            <w:hideMark/>
          </w:tcPr>
          <w:p w:rsidR="00C41571" w:rsidRDefault="00C41571">
            <w:pPr>
              <w:spacing w:line="311" w:lineRule="atLeast"/>
              <w:rPr>
                <w:rFonts w:ascii="Arial" w:hAnsi="Arial" w:cs="Arial"/>
                <w:color w:val="000000"/>
                <w:sz w:val="17"/>
                <w:szCs w:val="17"/>
              </w:rPr>
            </w:pPr>
            <w:r>
              <w:rPr>
                <w:rFonts w:ascii="Arial" w:hAnsi="Arial" w:cs="Arial"/>
                <w:color w:val="000000"/>
                <w:sz w:val="17"/>
                <w:szCs w:val="17"/>
              </w:rPr>
              <w:t>Enter the String : mahendra</w:t>
            </w:r>
            <w:r>
              <w:rPr>
                <w:rFonts w:ascii="Arial" w:hAnsi="Arial" w:cs="Arial"/>
                <w:color w:val="000000"/>
                <w:sz w:val="17"/>
                <w:szCs w:val="17"/>
              </w:rPr>
              <w:br/>
              <w:t>String before reverse : mahendra</w:t>
            </w:r>
            <w:r>
              <w:rPr>
                <w:rFonts w:ascii="Arial" w:hAnsi="Arial" w:cs="Arial"/>
                <w:color w:val="000000"/>
                <w:sz w:val="17"/>
                <w:szCs w:val="17"/>
              </w:rPr>
              <w:br/>
              <w:t>String after reverse : ardneham</w:t>
            </w:r>
            <w:r>
              <w:rPr>
                <w:rFonts w:ascii="Arial" w:hAnsi="Arial" w:cs="Arial"/>
                <w:color w:val="000000"/>
                <w:sz w:val="17"/>
                <w:szCs w:val="17"/>
              </w:rPr>
              <w:br/>
              <w:t>String in alphabetical order : aadehmnr</w:t>
            </w:r>
          </w:p>
        </w:tc>
      </w:tr>
    </w:tbl>
    <w:p w:rsidR="00C41571" w:rsidRDefault="00C41571" w:rsidP="00C41571">
      <w:pPr>
        <w:pStyle w:val="Heading1"/>
        <w:shd w:val="clear" w:color="auto" w:fill="FFFFFF"/>
        <w:spacing w:line="311" w:lineRule="atLeast"/>
        <w:rPr>
          <w:rFonts w:ascii="Arial" w:hAnsi="Arial" w:cs="Arial"/>
          <w:color w:val="000000"/>
        </w:rPr>
      </w:pPr>
      <w:r>
        <w:rPr>
          <w:rFonts w:ascii="Arial" w:hAnsi="Arial" w:cs="Arial"/>
          <w:color w:val="000000"/>
        </w:rPr>
        <w:t>Array to Collection</w:t>
      </w:r>
    </w:p>
    <w:p w:rsidR="00C41571" w:rsidRDefault="00C41571" w:rsidP="00C41571">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86" name="Picture 886" descr="http://www.roseindia.net/images/previous.gif">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descr="http://www.roseindia.net/images/previous.gif">
                      <a:hlinkClick r:id="rId31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87" name="Picture 887" descr="http://www.roseindia.net/images/bt_home.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descr="http://www.roseindia.net/images/bt_home.gif">
                      <a:hlinkClick r:id="rId34"/>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88" name="Picture 888" descr="http://www.roseindia.net/images/next.gif">
              <a:hlinkClick xmlns:a="http://schemas.openxmlformats.org/drawingml/2006/main" r:id="rId3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descr="http://www.roseindia.net/images/next.gif">
                      <a:hlinkClick r:id="rId317"/>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converting values of an array into collection.</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List</w:t>
      </w:r>
      <w:proofErr w:type="gramStart"/>
      <w:r>
        <w:rPr>
          <w:rFonts w:ascii="Arial" w:hAnsi="Arial" w:cs="Arial"/>
          <w:color w:val="000000"/>
          <w:sz w:val="17"/>
          <w:szCs w:val="17"/>
        </w:rPr>
        <w:t>  interface</w:t>
      </w:r>
      <w:proofErr w:type="gramEnd"/>
      <w:r>
        <w:rPr>
          <w:rFonts w:ascii="Arial" w:hAnsi="Arial" w:cs="Arial"/>
          <w:color w:val="000000"/>
          <w:sz w:val="17"/>
          <w:szCs w:val="17"/>
        </w:rPr>
        <w:t xml:space="preserve"> is a member of the Java</w:t>
      </w:r>
      <w:r>
        <w:rPr>
          <w:rFonts w:ascii="Arial" w:hAnsi="Arial" w:cs="Arial"/>
          <w:b/>
          <w:bCs/>
          <w:color w:val="000000"/>
          <w:sz w:val="17"/>
          <w:szCs w:val="17"/>
        </w:rPr>
        <w:t>Collection</w:t>
      </w:r>
      <w:r>
        <w:rPr>
          <w:rStyle w:val="apple-converted-space"/>
          <w:rFonts w:ascii="Arial" w:hAnsi="Arial" w:cs="Arial"/>
          <w:color w:val="000000"/>
          <w:sz w:val="17"/>
          <w:szCs w:val="17"/>
        </w:rPr>
        <w:t> </w:t>
      </w:r>
      <w:r>
        <w:rPr>
          <w:rFonts w:ascii="Arial" w:hAnsi="Arial" w:cs="Arial"/>
          <w:color w:val="000000"/>
          <w:sz w:val="17"/>
          <w:szCs w:val="17"/>
        </w:rPr>
        <w:t>Framework and extends</w:t>
      </w:r>
      <w:r>
        <w:rPr>
          <w:rFonts w:ascii="Arial" w:hAnsi="Arial" w:cs="Arial"/>
          <w:b/>
          <w:bCs/>
          <w:color w:val="000000"/>
          <w:sz w:val="17"/>
          <w:szCs w:val="17"/>
        </w:rPr>
        <w:t>Collection</w:t>
      </w:r>
      <w:r>
        <w:rPr>
          <w:rStyle w:val="apple-converted-space"/>
          <w:rFonts w:ascii="Arial" w:hAnsi="Arial" w:cs="Arial"/>
          <w:color w:val="000000"/>
          <w:sz w:val="17"/>
          <w:szCs w:val="17"/>
        </w:rPr>
        <w:t> </w:t>
      </w:r>
      <w:r>
        <w:rPr>
          <w:rFonts w:ascii="Arial" w:hAnsi="Arial" w:cs="Arial"/>
          <w:color w:val="000000"/>
          <w:sz w:val="17"/>
          <w:szCs w:val="17"/>
        </w:rPr>
        <w:t>interface.</w:t>
      </w:r>
      <w:r>
        <w:rPr>
          <w:rStyle w:val="apple-converted-space"/>
          <w:rFonts w:ascii="Arial" w:hAnsi="Arial" w:cs="Arial"/>
          <w:color w:val="000000"/>
          <w:sz w:val="17"/>
          <w:szCs w:val="17"/>
        </w:rPr>
        <w:t> </w:t>
      </w:r>
      <w:r>
        <w:rPr>
          <w:rFonts w:ascii="Arial" w:hAnsi="Arial" w:cs="Arial"/>
          <w:b/>
          <w:bCs/>
          <w:color w:val="000000"/>
          <w:sz w:val="17"/>
          <w:szCs w:val="17"/>
        </w:rPr>
        <w:t>List</w:t>
      </w:r>
      <w:r>
        <w:rPr>
          <w:rStyle w:val="apple-converted-space"/>
          <w:rFonts w:ascii="Arial" w:hAnsi="Arial" w:cs="Arial"/>
          <w:color w:val="000000"/>
          <w:sz w:val="17"/>
          <w:szCs w:val="17"/>
        </w:rPr>
        <w:t> </w:t>
      </w:r>
      <w:r>
        <w:rPr>
          <w:rFonts w:ascii="Arial" w:hAnsi="Arial" w:cs="Arial"/>
          <w:color w:val="000000"/>
          <w:sz w:val="17"/>
          <w:szCs w:val="17"/>
        </w:rPr>
        <w:t>interface is an ordered collection which follows insertion order, typically allow duplicate elements. The List interface provides a special iterator, called ListIterator for insertion, replacement and</w:t>
      </w:r>
      <w:proofErr w:type="gramStart"/>
      <w:r>
        <w:rPr>
          <w:rFonts w:ascii="Arial" w:hAnsi="Arial" w:cs="Arial"/>
          <w:color w:val="000000"/>
          <w:sz w:val="17"/>
          <w:szCs w:val="17"/>
        </w:rPr>
        <w:t>  bi</w:t>
      </w:r>
      <w:proofErr w:type="gramEnd"/>
      <w:r>
        <w:rPr>
          <w:rFonts w:ascii="Arial" w:hAnsi="Arial" w:cs="Arial"/>
          <w:color w:val="000000"/>
          <w:sz w:val="17"/>
          <w:szCs w:val="17"/>
        </w:rPr>
        <w:t>-directional access. </w:t>
      </w:r>
      <w:r>
        <w:rPr>
          <w:rFonts w:ascii="Arial" w:hAnsi="Arial" w:cs="Arial"/>
          <w:color w:val="000000"/>
          <w:sz w:val="17"/>
          <w:szCs w:val="17"/>
        </w:rPr>
        <w:br/>
      </w:r>
      <w:r>
        <w:rPr>
          <w:rFonts w:ascii="Arial" w:hAnsi="Arial" w:cs="Arial"/>
          <w:color w:val="000000"/>
          <w:sz w:val="17"/>
          <w:szCs w:val="17"/>
        </w:rPr>
        <w:lastRenderedPageBreak/>
        <w:t>The</w:t>
      </w:r>
      <w:r>
        <w:rPr>
          <w:rStyle w:val="apple-converted-space"/>
          <w:rFonts w:ascii="Arial" w:hAnsi="Arial" w:cs="Arial"/>
          <w:color w:val="000000"/>
          <w:sz w:val="17"/>
          <w:szCs w:val="17"/>
        </w:rPr>
        <w:t> </w:t>
      </w:r>
      <w:r>
        <w:rPr>
          <w:rFonts w:ascii="Arial" w:hAnsi="Arial" w:cs="Arial"/>
          <w:b/>
          <w:bCs/>
          <w:color w:val="000000"/>
          <w:sz w:val="17"/>
          <w:szCs w:val="17"/>
        </w:rPr>
        <w:t>Arrays</w:t>
      </w:r>
      <w:r>
        <w:rPr>
          <w:rStyle w:val="apple-converted-space"/>
          <w:rFonts w:ascii="Arial" w:hAnsi="Arial" w:cs="Arial"/>
          <w:color w:val="000000"/>
          <w:sz w:val="17"/>
          <w:szCs w:val="17"/>
        </w:rPr>
        <w:t> </w:t>
      </w:r>
      <w:r>
        <w:rPr>
          <w:rFonts w:ascii="Arial" w:hAnsi="Arial" w:cs="Arial"/>
          <w:color w:val="000000"/>
          <w:sz w:val="17"/>
          <w:szCs w:val="17"/>
        </w:rPr>
        <w:t>class contains various methods for manipulating arrays (e.g. sorting and searching etc.) and extends the</w:t>
      </w:r>
      <w:r>
        <w:rPr>
          <w:rStyle w:val="apple-converted-space"/>
          <w:rFonts w:ascii="Arial" w:hAnsi="Arial" w:cs="Arial"/>
          <w:color w:val="000000"/>
          <w:sz w:val="17"/>
          <w:szCs w:val="17"/>
        </w:rPr>
        <w:t> </w:t>
      </w:r>
      <w:r>
        <w:rPr>
          <w:rFonts w:ascii="Arial" w:hAnsi="Arial" w:cs="Arial"/>
          <w:b/>
          <w:bCs/>
          <w:color w:val="000000"/>
          <w:sz w:val="17"/>
          <w:szCs w:val="17"/>
        </w:rPr>
        <w:t>Object</w:t>
      </w:r>
      <w:r>
        <w:rPr>
          <w:rStyle w:val="apple-converted-space"/>
          <w:rFonts w:ascii="Arial" w:hAnsi="Arial" w:cs="Arial"/>
          <w:b/>
          <w:bCs/>
          <w:color w:val="000000"/>
          <w:sz w:val="17"/>
          <w:szCs w:val="17"/>
        </w:rPr>
        <w:t> </w:t>
      </w:r>
      <w:r>
        <w:rPr>
          <w:rFonts w:ascii="Arial" w:hAnsi="Arial" w:cs="Arial"/>
          <w:color w:val="000000"/>
          <w:sz w:val="17"/>
          <w:szCs w:val="17"/>
        </w:rPr>
        <w:t>class. The</w:t>
      </w:r>
      <w:r>
        <w:rPr>
          <w:rStyle w:val="apple-converted-space"/>
          <w:rFonts w:ascii="Arial" w:hAnsi="Arial" w:cs="Arial"/>
          <w:color w:val="000000"/>
          <w:sz w:val="17"/>
          <w:szCs w:val="17"/>
        </w:rPr>
        <w:t> </w:t>
      </w:r>
      <w:r>
        <w:rPr>
          <w:rFonts w:ascii="Arial" w:hAnsi="Arial" w:cs="Arial"/>
          <w:b/>
          <w:bCs/>
          <w:color w:val="000000"/>
          <w:sz w:val="17"/>
          <w:szCs w:val="17"/>
        </w:rPr>
        <w:t>Iterator</w:t>
      </w:r>
      <w:r>
        <w:rPr>
          <w:rStyle w:val="apple-converted-space"/>
          <w:rFonts w:ascii="Arial" w:hAnsi="Arial" w:cs="Arial"/>
          <w:b/>
          <w:bCs/>
          <w:color w:val="000000"/>
          <w:sz w:val="17"/>
          <w:szCs w:val="17"/>
        </w:rPr>
        <w:t> </w:t>
      </w:r>
      <w:r>
        <w:rPr>
          <w:rFonts w:ascii="Arial" w:hAnsi="Arial" w:cs="Arial"/>
          <w:color w:val="000000"/>
          <w:sz w:val="17"/>
          <w:szCs w:val="17"/>
        </w:rPr>
        <w:t>class allows access to the elements of a collection.</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Methods used</w:t>
      </w:r>
      <w:proofErr w:type="gramStart"/>
      <w:r>
        <w:rPr>
          <w:rFonts w:ascii="Arial" w:hAnsi="Arial" w:cs="Arial"/>
          <w:color w:val="000000"/>
          <w:sz w:val="17"/>
          <w:szCs w:val="17"/>
        </w:rPr>
        <w:t>:</w:t>
      </w:r>
      <w:proofErr w:type="gramEnd"/>
      <w:r>
        <w:rPr>
          <w:rFonts w:ascii="Arial" w:hAnsi="Arial" w:cs="Arial"/>
          <w:b/>
          <w:bCs/>
          <w:color w:val="000000"/>
          <w:sz w:val="17"/>
          <w:szCs w:val="17"/>
        </w:rPr>
        <w:br/>
        <w:t>hasNext():</w:t>
      </w:r>
      <w:r>
        <w:rPr>
          <w:rStyle w:val="apple-converted-space"/>
          <w:rFonts w:ascii="Arial" w:hAnsi="Arial" w:cs="Arial"/>
          <w:b/>
          <w:bCs/>
          <w:color w:val="000000"/>
          <w:sz w:val="17"/>
          <w:szCs w:val="17"/>
        </w:rPr>
        <w:t> </w:t>
      </w:r>
      <w:r>
        <w:rPr>
          <w:rFonts w:ascii="Arial" w:hAnsi="Arial" w:cs="Arial"/>
          <w:color w:val="000000"/>
          <w:sz w:val="17"/>
          <w:szCs w:val="17"/>
        </w:rPr>
        <w:t>This method is used to get more elements. If the element at the next position is found then returns true otherwise throws an exception.</w:t>
      </w:r>
    </w:p>
    <w:p w:rsidR="00C41571" w:rsidRDefault="00C41571" w:rsidP="00C41571">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next(</w:t>
      </w:r>
      <w:proofErr w:type="gramEnd"/>
      <w:r>
        <w:rPr>
          <w:rFonts w:ascii="Arial" w:hAnsi="Arial" w:cs="Arial"/>
          <w:b/>
          <w:bCs/>
          <w:color w:val="000000"/>
          <w:sz w:val="17"/>
          <w:szCs w:val="17"/>
        </w:rPr>
        <w:t>):</w:t>
      </w:r>
      <w:r>
        <w:rPr>
          <w:rStyle w:val="apple-converted-space"/>
          <w:rFonts w:ascii="Arial" w:hAnsi="Arial" w:cs="Arial"/>
          <w:color w:val="000000"/>
          <w:sz w:val="17"/>
          <w:szCs w:val="17"/>
        </w:rPr>
        <w:t> </w:t>
      </w:r>
      <w:r>
        <w:rPr>
          <w:rFonts w:ascii="Arial" w:hAnsi="Arial" w:cs="Arial"/>
          <w:color w:val="000000"/>
          <w:sz w:val="17"/>
          <w:szCs w:val="17"/>
        </w:rPr>
        <w:t>This method returns the next element in the iteration.</w:t>
      </w:r>
    </w:p>
    <w:p w:rsidR="00C41571" w:rsidRDefault="00C41571" w:rsidP="00C41571">
      <w:pPr>
        <w:pStyle w:val="NormalWeb"/>
        <w:shd w:val="clear" w:color="auto" w:fill="FFFFFF"/>
        <w:spacing w:line="311" w:lineRule="atLeast"/>
        <w:rPr>
          <w:rFonts w:ascii="Arial" w:hAnsi="Arial" w:cs="Arial"/>
          <w:color w:val="000000"/>
          <w:sz w:val="17"/>
          <w:szCs w:val="17"/>
        </w:rPr>
      </w:pPr>
      <w:proofErr w:type="gramStart"/>
      <w:r>
        <w:rPr>
          <w:rFonts w:ascii="Arial" w:hAnsi="Arial" w:cs="Arial"/>
          <w:b/>
          <w:bCs/>
          <w:color w:val="000000"/>
          <w:sz w:val="17"/>
          <w:szCs w:val="17"/>
        </w:rPr>
        <w:t>asList(</w:t>
      </w:r>
      <w:proofErr w:type="gramEnd"/>
      <w:r>
        <w:rPr>
          <w:rFonts w:ascii="Arial" w:hAnsi="Arial" w:cs="Arial"/>
          <w:b/>
          <w:bCs/>
          <w:color w:val="000000"/>
          <w:sz w:val="17"/>
          <w:szCs w:val="17"/>
        </w:rPr>
        <w:t>Object[] a):</w:t>
      </w:r>
      <w:r>
        <w:rPr>
          <w:rStyle w:val="apple-converted-space"/>
          <w:rFonts w:ascii="Arial" w:hAnsi="Arial" w:cs="Arial"/>
          <w:b/>
          <w:bCs/>
          <w:color w:val="000000"/>
          <w:sz w:val="17"/>
          <w:szCs w:val="17"/>
        </w:rPr>
        <w:t> </w:t>
      </w:r>
      <w:r>
        <w:rPr>
          <w:rFonts w:ascii="Arial" w:hAnsi="Arial" w:cs="Arial"/>
          <w:color w:val="000000"/>
          <w:sz w:val="17"/>
          <w:szCs w:val="17"/>
        </w:rPr>
        <w:t>This method acts as a bridge between array and collection. This method converts array into Arrays by internally using</w:t>
      </w:r>
      <w:proofErr w:type="gramStart"/>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color w:val="000000"/>
          <w:sz w:val="17"/>
          <w:szCs w:val="17"/>
        </w:rPr>
        <w:t>Colletion.toArray</w:t>
      </w:r>
      <w:proofErr w:type="gramEnd"/>
      <w:r>
        <w:rPr>
          <w:rFonts w:ascii="Arial" w:hAnsi="Arial" w:cs="Arial"/>
          <w:b/>
          <w:bCs/>
          <w:color w:val="000000"/>
          <w:sz w:val="17"/>
          <w:szCs w:val="17"/>
        </w:rPr>
        <w:t>()</w:t>
      </w:r>
      <w:r>
        <w:rPr>
          <w:rStyle w:val="apple-converted-space"/>
          <w:rFonts w:ascii="Arial" w:hAnsi="Arial" w:cs="Arial"/>
          <w:b/>
          <w:bCs/>
          <w:color w:val="000000"/>
          <w:sz w:val="17"/>
          <w:szCs w:val="17"/>
        </w:rPr>
        <w:t> </w:t>
      </w:r>
      <w:r>
        <w:rPr>
          <w:rFonts w:ascii="Arial" w:hAnsi="Arial" w:cs="Arial"/>
          <w:color w:val="000000"/>
          <w:sz w:val="17"/>
          <w:szCs w:val="17"/>
        </w:rPr>
        <w:t>method</w:t>
      </w:r>
      <w:r>
        <w:rPr>
          <w:rStyle w:val="apple-converted-space"/>
          <w:rFonts w:ascii="Arial" w:hAnsi="Arial" w:cs="Arial"/>
          <w:b/>
          <w:bCs/>
          <w:color w:val="000000"/>
          <w:sz w:val="17"/>
          <w:szCs w:val="17"/>
        </w:rPr>
        <w:t> </w:t>
      </w:r>
      <w:r>
        <w:rPr>
          <w:rFonts w:ascii="Arial" w:hAnsi="Arial" w:cs="Arial"/>
          <w:color w:val="000000"/>
          <w:sz w:val="17"/>
          <w:szCs w:val="17"/>
        </w:rPr>
        <w:t>.</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code of the program is given below:</w:t>
      </w:r>
    </w:p>
    <w:tbl>
      <w:tblPr>
        <w:tblW w:w="0" w:type="auto"/>
        <w:tblCellSpacing w:w="0" w:type="dxa"/>
        <w:shd w:val="clear" w:color="auto" w:fill="FFFFCC"/>
        <w:tblCellMar>
          <w:top w:w="45" w:type="dxa"/>
          <w:left w:w="45" w:type="dxa"/>
          <w:bottom w:w="45" w:type="dxa"/>
          <w:right w:w="45" w:type="dxa"/>
        </w:tblCellMar>
        <w:tblLook w:val="04A0"/>
      </w:tblPr>
      <w:tblGrid>
        <w:gridCol w:w="6452"/>
      </w:tblGrid>
      <w:tr w:rsidR="00C41571" w:rsidTr="00C41571">
        <w:trPr>
          <w:tblCellSpacing w:w="0" w:type="dxa"/>
        </w:trPr>
        <w:tc>
          <w:tcPr>
            <w:tcW w:w="0" w:type="auto"/>
            <w:shd w:val="clear" w:color="auto" w:fill="FFFFCC"/>
            <w:noWrap/>
            <w:hideMark/>
          </w:tcPr>
          <w:p w:rsidR="00C41571" w:rsidRDefault="00C41571">
            <w:pPr>
              <w:rPr>
                <w:sz w:val="24"/>
                <w:szCs w:val="24"/>
              </w:rPr>
            </w:pPr>
            <w:r>
              <w:rPr>
                <w:rStyle w:val="HTMLCode"/>
                <w:rFonts w:eastAsiaTheme="minorHAnsi"/>
                <w:b/>
                <w:bCs/>
                <w:color w:val="7F0055"/>
              </w:rPr>
              <w:t>import </w:t>
            </w:r>
            <w:r>
              <w:rPr>
                <w:rStyle w:val="HTMLCode"/>
                <w:rFonts w:eastAsiaTheme="minorHAnsi"/>
                <w:color w:val="000000"/>
              </w:rPr>
              <w:t>java.util.Arrays;</w:t>
            </w:r>
            <w:r>
              <w:rPr>
                <w:rFonts w:ascii="Courier New" w:hAnsi="Courier New" w:cs="Courier New"/>
                <w:sz w:val="20"/>
                <w:szCs w:val="20"/>
              </w:rPr>
              <w:br/>
            </w:r>
            <w:r>
              <w:rPr>
                <w:rStyle w:val="HTMLCode"/>
                <w:rFonts w:eastAsiaTheme="minorHAnsi"/>
                <w:b/>
                <w:bCs/>
                <w:color w:val="7F0055"/>
              </w:rPr>
              <w:t>import </w:t>
            </w:r>
            <w:r>
              <w:rPr>
                <w:rStyle w:val="HTMLCode"/>
                <w:rFonts w:eastAsiaTheme="minorHAnsi"/>
                <w:color w:val="000000"/>
              </w:rPr>
              <w:t>java.util.List;</w:t>
            </w:r>
            <w:r>
              <w:rPr>
                <w:rFonts w:ascii="Courier New" w:hAnsi="Courier New" w:cs="Courier New"/>
                <w:sz w:val="20"/>
                <w:szCs w:val="20"/>
              </w:rPr>
              <w:br/>
            </w:r>
            <w:r>
              <w:rPr>
                <w:rStyle w:val="HTMLCode"/>
                <w:rFonts w:eastAsiaTheme="minorHAnsi"/>
                <w:b/>
                <w:bCs/>
                <w:color w:val="7F0055"/>
              </w:rPr>
              <w:t>import </w:t>
            </w:r>
            <w:r>
              <w:rPr>
                <w:rStyle w:val="HTMLCode"/>
                <w:rFonts w:eastAsiaTheme="minorHAnsi"/>
                <w:color w:val="000000"/>
              </w:rPr>
              <w:t>java.util.Iterator;</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b/>
                <w:bCs/>
                <w:color w:val="7F0055"/>
              </w:rPr>
              <w:t>public class </w:t>
            </w:r>
            <w:r>
              <w:rPr>
                <w:rStyle w:val="HTMLCode"/>
                <w:rFonts w:eastAsiaTheme="minorHAnsi"/>
                <w:color w:val="000000"/>
              </w:rPr>
              <w:t>ArraysToCollection{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String[] array = {</w:t>
            </w:r>
            <w:r>
              <w:rPr>
                <w:rStyle w:val="HTMLCode"/>
                <w:rFonts w:eastAsiaTheme="minorHAnsi"/>
                <w:color w:val="2A00FF"/>
              </w:rPr>
              <w:t>"Java"</w:t>
            </w:r>
            <w:r>
              <w:rPr>
                <w:rStyle w:val="HTMLCode"/>
                <w:rFonts w:eastAsiaTheme="minorHAnsi"/>
                <w:color w:val="000000"/>
              </w:rPr>
              <w:t>, </w:t>
            </w:r>
            <w:r>
              <w:rPr>
                <w:rStyle w:val="HTMLCode"/>
                <w:rFonts w:eastAsiaTheme="minorHAnsi"/>
                <w:color w:val="2A00FF"/>
              </w:rPr>
              <w:t>"Struts"</w:t>
            </w:r>
            <w:r>
              <w:rPr>
                <w:rStyle w:val="HTMLCode"/>
                <w:rFonts w:eastAsiaTheme="minorHAnsi"/>
                <w:color w:val="000000"/>
              </w:rPr>
              <w:t>, </w:t>
            </w:r>
            <w:r>
              <w:rPr>
                <w:rStyle w:val="HTMLCode"/>
                <w:rFonts w:eastAsiaTheme="minorHAnsi"/>
                <w:color w:val="2A00FF"/>
              </w:rPr>
              <w:t>"JSP"</w:t>
            </w:r>
            <w:r>
              <w:rPr>
                <w:rStyle w:val="HTMLCode"/>
                <w:rFonts w:eastAsiaTheme="minorHAnsi"/>
                <w:color w:val="000000"/>
              </w:rPr>
              <w:t>, </w:t>
            </w:r>
            <w:r>
              <w:rPr>
                <w:rStyle w:val="HTMLCode"/>
                <w:rFonts w:eastAsiaTheme="minorHAnsi"/>
                <w:color w:val="2A00FF"/>
              </w:rPr>
              <w:t>"J2EE"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List list = Arrays.asList(array);</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Iterator iterator = list.iterator();</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"\nThe values into Array"</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(iterator.hasNext()){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System.out.println((String) iterator.next());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The output of the program is given below:</w:t>
      </w:r>
    </w:p>
    <w:tbl>
      <w:tblPr>
        <w:tblW w:w="2550" w:type="pct"/>
        <w:tblCellSpacing w:w="0" w:type="dxa"/>
        <w:shd w:val="clear" w:color="auto" w:fill="000000"/>
        <w:tblCellMar>
          <w:left w:w="0" w:type="dxa"/>
          <w:right w:w="0" w:type="dxa"/>
        </w:tblCellMar>
        <w:tblLook w:val="04A0"/>
      </w:tblPr>
      <w:tblGrid>
        <w:gridCol w:w="4774"/>
      </w:tblGrid>
      <w:tr w:rsidR="00C41571" w:rsidTr="00C41571">
        <w:trPr>
          <w:tblCellSpacing w:w="0" w:type="dxa"/>
        </w:trPr>
        <w:tc>
          <w:tcPr>
            <w:tcW w:w="5000" w:type="pct"/>
            <w:shd w:val="clear" w:color="auto" w:fill="000000"/>
            <w:vAlign w:val="center"/>
            <w:hideMark/>
          </w:tcPr>
          <w:p w:rsidR="00C41571" w:rsidRDefault="00C41571">
            <w:pPr>
              <w:pStyle w:val="HTMLPreformatted"/>
              <w:spacing w:line="311" w:lineRule="atLeast"/>
              <w:rPr>
                <w:color w:val="000000"/>
              </w:rPr>
            </w:pPr>
            <w:r>
              <w:rPr>
                <w:color w:val="FFFFFF"/>
              </w:rPr>
              <w:t>C:\rajesh\kodejava&gt;javac ArraysToCollection.java</w:t>
            </w:r>
          </w:p>
          <w:p w:rsidR="00C41571" w:rsidRDefault="00C41571">
            <w:pPr>
              <w:pStyle w:val="HTMLPreformatted"/>
              <w:spacing w:line="311" w:lineRule="atLeast"/>
              <w:rPr>
                <w:color w:val="000000"/>
              </w:rPr>
            </w:pPr>
            <w:r>
              <w:rPr>
                <w:color w:val="FFFFFF"/>
              </w:rPr>
              <w:t>C:\rajesh\kodejava&gt;java ArraysToCollection</w:t>
            </w:r>
          </w:p>
          <w:p w:rsidR="00C41571" w:rsidRDefault="00C41571">
            <w:pPr>
              <w:pStyle w:val="HTMLPreformatted"/>
              <w:spacing w:line="311" w:lineRule="atLeast"/>
              <w:rPr>
                <w:color w:val="FFFFFF"/>
              </w:rPr>
            </w:pPr>
            <w:r>
              <w:rPr>
                <w:color w:val="FFFFFF"/>
              </w:rPr>
              <w:t>The values into Array</w:t>
            </w:r>
          </w:p>
          <w:p w:rsidR="00C41571" w:rsidRDefault="00C41571">
            <w:pPr>
              <w:pStyle w:val="HTMLPreformatted"/>
              <w:spacing w:line="311" w:lineRule="atLeast"/>
              <w:rPr>
                <w:color w:val="FFFFFF"/>
              </w:rPr>
            </w:pPr>
            <w:r>
              <w:rPr>
                <w:color w:val="FFFFFF"/>
              </w:rPr>
              <w:t>Java</w:t>
            </w:r>
          </w:p>
          <w:p w:rsidR="00C41571" w:rsidRDefault="00C41571">
            <w:pPr>
              <w:pStyle w:val="HTMLPreformatted"/>
              <w:spacing w:line="311" w:lineRule="atLeast"/>
              <w:rPr>
                <w:color w:val="FFFFFF"/>
              </w:rPr>
            </w:pPr>
            <w:r>
              <w:rPr>
                <w:color w:val="FFFFFF"/>
              </w:rPr>
              <w:t>Struts</w:t>
            </w:r>
          </w:p>
          <w:p w:rsidR="00C41571" w:rsidRDefault="00C41571">
            <w:pPr>
              <w:pStyle w:val="HTMLPreformatted"/>
              <w:spacing w:line="311" w:lineRule="atLeast"/>
              <w:rPr>
                <w:color w:val="FFFFFF"/>
              </w:rPr>
            </w:pPr>
            <w:r>
              <w:rPr>
                <w:color w:val="FFFFFF"/>
              </w:rPr>
              <w:t>JSP</w:t>
            </w:r>
          </w:p>
          <w:p w:rsidR="00C41571" w:rsidRDefault="00C41571">
            <w:pPr>
              <w:pStyle w:val="HTMLPreformatted"/>
              <w:spacing w:line="311" w:lineRule="atLeast"/>
              <w:rPr>
                <w:color w:val="000000"/>
              </w:rPr>
            </w:pPr>
            <w:r>
              <w:rPr>
                <w:color w:val="FFFFFF"/>
              </w:rPr>
              <w:t>J2EE</w:t>
            </w:r>
          </w:p>
        </w:tc>
      </w:tr>
    </w:tbl>
    <w:p w:rsidR="00C41571" w:rsidRDefault="00C41571" w:rsidP="00C41571">
      <w:pPr>
        <w:pStyle w:val="Heading1"/>
        <w:shd w:val="clear" w:color="auto" w:fill="FFFFFF"/>
        <w:spacing w:line="311" w:lineRule="atLeast"/>
        <w:rPr>
          <w:rFonts w:ascii="Arial" w:hAnsi="Arial" w:cs="Arial"/>
          <w:color w:val="000000"/>
        </w:rPr>
      </w:pPr>
      <w:r>
        <w:rPr>
          <w:rFonts w:ascii="Arial" w:hAnsi="Arial" w:cs="Arial"/>
          <w:color w:val="000000"/>
        </w:rPr>
        <w:lastRenderedPageBreak/>
        <w:t>Introduction to Java Arrays</w:t>
      </w:r>
    </w:p>
    <w:p w:rsidR="00C41571" w:rsidRDefault="00C41571" w:rsidP="00C41571">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892" name="Picture 892" descr="http://www.roseindia.net/images/previous.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descr="http://www.roseindia.net/images/previous.gif">
                      <a:hlinkClick r:id="rId31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893" name="Picture 893"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894" name="Picture 894" descr="http://www.roseindia.net/images/next.gif">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descr="http://www.roseindia.net/images/next.gif">
                      <a:hlinkClick r:id="rId31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section you will be introduced to the concept of Arrays in Java Programming language. You will learn how the Array class in java</w:t>
      </w:r>
      <w:proofErr w:type="gramStart"/>
      <w:r>
        <w:rPr>
          <w:rFonts w:ascii="Arial" w:hAnsi="Arial" w:cs="Arial"/>
          <w:color w:val="000000"/>
          <w:sz w:val="17"/>
          <w:szCs w:val="17"/>
        </w:rPr>
        <w:t>  helps</w:t>
      </w:r>
      <w:proofErr w:type="gramEnd"/>
      <w:r>
        <w:rPr>
          <w:rFonts w:ascii="Arial" w:hAnsi="Arial" w:cs="Arial"/>
          <w:color w:val="000000"/>
          <w:sz w:val="17"/>
          <w:szCs w:val="17"/>
        </w:rPr>
        <w:t xml:space="preserve"> the programmer to organize the same type of data into easily manageable format. </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Program data is stored in the variables and takes the</w:t>
      </w:r>
      <w:proofErr w:type="gramStart"/>
      <w:r>
        <w:rPr>
          <w:rFonts w:ascii="Arial" w:hAnsi="Arial" w:cs="Arial"/>
          <w:color w:val="000000"/>
          <w:sz w:val="17"/>
          <w:szCs w:val="17"/>
        </w:rPr>
        <w:t>  memory</w:t>
      </w:r>
      <w:proofErr w:type="gramEnd"/>
      <w:r>
        <w:rPr>
          <w:rFonts w:ascii="Arial" w:hAnsi="Arial" w:cs="Arial"/>
          <w:color w:val="000000"/>
          <w:sz w:val="17"/>
          <w:szCs w:val="17"/>
        </w:rPr>
        <w:t xml:space="preserve"> spaces, randomly. However,</w:t>
      </w:r>
      <w:r>
        <w:rPr>
          <w:rStyle w:val="apple-converted-space"/>
          <w:rFonts w:ascii="Arial" w:hAnsi="Arial" w:cs="Arial"/>
          <w:color w:val="000000"/>
          <w:sz w:val="17"/>
          <w:szCs w:val="17"/>
        </w:rPr>
        <w:t> </w:t>
      </w:r>
      <w:r>
        <w:rPr>
          <w:rFonts w:ascii="Arial" w:hAnsi="Arial" w:cs="Arial"/>
          <w:color w:val="000000"/>
        </w:rPr>
        <w:t>when we need the data of the same type</w:t>
      </w:r>
      <w:proofErr w:type="gramStart"/>
      <w:r>
        <w:rPr>
          <w:rFonts w:ascii="Arial" w:hAnsi="Arial" w:cs="Arial"/>
          <w:color w:val="000000"/>
        </w:rPr>
        <w:t>  to</w:t>
      </w:r>
      <w:proofErr w:type="gramEnd"/>
      <w:r>
        <w:rPr>
          <w:rFonts w:ascii="Arial" w:hAnsi="Arial" w:cs="Arial"/>
          <w:color w:val="000000"/>
        </w:rPr>
        <w:t xml:space="preserve"> store in the contiguous memory allocations we use the data structures like arrays. To meet this feature java has provided an Array class which abstracts the array data-structure.</w:t>
      </w:r>
      <w:r>
        <w:rPr>
          <w:rFonts w:ascii="Arial" w:hAnsi="Arial" w:cs="Arial"/>
          <w:color w:val="000000"/>
          <w:sz w:val="17"/>
          <w:szCs w:val="17"/>
        </w:rPr>
        <w:t> </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java array enables the user to store the values of the same type in</w:t>
      </w:r>
      <w:r>
        <w:rPr>
          <w:rStyle w:val="apple-converted-space"/>
          <w:rFonts w:ascii="Arial" w:hAnsi="Arial" w:cs="Arial"/>
          <w:color w:val="000000"/>
          <w:sz w:val="17"/>
          <w:szCs w:val="17"/>
        </w:rPr>
        <w:t> </w:t>
      </w:r>
      <w:r>
        <w:rPr>
          <w:rFonts w:ascii="Arial" w:hAnsi="Arial" w:cs="Arial"/>
          <w:color w:val="000000"/>
        </w:rPr>
        <w:t>contiguous memory allocations</w:t>
      </w:r>
      <w:r>
        <w:rPr>
          <w:rFonts w:ascii="Arial" w:hAnsi="Arial" w:cs="Arial"/>
          <w:color w:val="000000"/>
          <w:sz w:val="17"/>
          <w:szCs w:val="17"/>
        </w:rPr>
        <w:t>. Arrays are always a fixed length abstracted data structure</w:t>
      </w:r>
      <w:proofErr w:type="gramStart"/>
      <w:r>
        <w:rPr>
          <w:rFonts w:ascii="Arial" w:hAnsi="Arial" w:cs="Arial"/>
          <w:color w:val="000000"/>
          <w:sz w:val="17"/>
          <w:szCs w:val="17"/>
        </w:rPr>
        <w:t>  which</w:t>
      </w:r>
      <w:proofErr w:type="gramEnd"/>
      <w:r>
        <w:rPr>
          <w:rFonts w:ascii="Arial" w:hAnsi="Arial" w:cs="Arial"/>
          <w:color w:val="000000"/>
          <w:sz w:val="17"/>
          <w:szCs w:val="17"/>
        </w:rPr>
        <w:t xml:space="preserve"> can not be altered when required.</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rPr>
        <w:t>The</w:t>
      </w:r>
      <w:r>
        <w:rPr>
          <w:rStyle w:val="apple-converted-space"/>
          <w:rFonts w:ascii="Arial" w:hAnsi="Arial" w:cs="Arial"/>
          <w:color w:val="000000"/>
        </w:rPr>
        <w:t> </w:t>
      </w:r>
      <w:r>
        <w:rPr>
          <w:rFonts w:ascii="Arial" w:hAnsi="Arial" w:cs="Arial"/>
          <w:b/>
          <w:bCs/>
          <w:color w:val="000000"/>
        </w:rPr>
        <w:t>Array</w:t>
      </w:r>
      <w:r>
        <w:rPr>
          <w:rStyle w:val="apple-converted-space"/>
          <w:rFonts w:ascii="Arial" w:hAnsi="Arial" w:cs="Arial"/>
          <w:color w:val="000000"/>
        </w:rPr>
        <w:t> </w:t>
      </w:r>
      <w:r>
        <w:rPr>
          <w:rFonts w:ascii="Arial" w:hAnsi="Arial" w:cs="Arial"/>
          <w:color w:val="000000"/>
        </w:rPr>
        <w:t>class implicitly extends</w:t>
      </w:r>
      <w:r>
        <w:rPr>
          <w:rStyle w:val="apple-converted-space"/>
          <w:rFonts w:ascii="Arial" w:hAnsi="Arial" w:cs="Arial"/>
          <w:color w:val="000000"/>
        </w:rPr>
        <w:t> </w:t>
      </w:r>
      <w:r>
        <w:rPr>
          <w:rFonts w:ascii="Arial" w:hAnsi="Arial" w:cs="Arial"/>
          <w:b/>
          <w:bCs/>
          <w:color w:val="0000FF"/>
        </w:rPr>
        <w:t>java.lang.Object</w:t>
      </w:r>
      <w:r>
        <w:rPr>
          <w:rStyle w:val="apple-converted-space"/>
          <w:rFonts w:ascii="Arial" w:hAnsi="Arial" w:cs="Arial"/>
          <w:b/>
          <w:bCs/>
          <w:color w:val="0000FF"/>
        </w:rPr>
        <w:t> </w:t>
      </w:r>
      <w:r>
        <w:rPr>
          <w:rFonts w:ascii="Arial" w:hAnsi="Arial" w:cs="Arial"/>
          <w:color w:val="000000"/>
        </w:rPr>
        <w:t>so an array is an instance of Object.</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b/>
          <w:bCs/>
          <w:color w:val="000000"/>
        </w:rPr>
        <w:t>Advantages of Java Array:</w:t>
      </w:r>
    </w:p>
    <w:p w:rsidR="00C41571" w:rsidRDefault="00C41571" w:rsidP="00C41571">
      <w:pPr>
        <w:numPr>
          <w:ilvl w:val="0"/>
          <w:numId w:val="12"/>
        </w:num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rPr>
        <w:t>An array can hold primitive types data.</w:t>
      </w:r>
    </w:p>
    <w:p w:rsidR="00C41571" w:rsidRDefault="00C41571" w:rsidP="00C41571">
      <w:pPr>
        <w:numPr>
          <w:ilvl w:val="0"/>
          <w:numId w:val="12"/>
        </w:num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rPr>
        <w:t>An array has its size that is known as array length.</w:t>
      </w:r>
    </w:p>
    <w:p w:rsidR="00C41571" w:rsidRDefault="00C41571" w:rsidP="00C41571">
      <w:pPr>
        <w:numPr>
          <w:ilvl w:val="0"/>
          <w:numId w:val="12"/>
        </w:num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rPr>
        <w:t>An array knows only its type that it contains. Array type is checked at the compile-time.</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b/>
          <w:bCs/>
          <w:color w:val="000000"/>
        </w:rPr>
        <w:t>Disadvantages of Java Array:</w:t>
      </w:r>
    </w:p>
    <w:p w:rsidR="00C41571" w:rsidRDefault="00C41571" w:rsidP="00C41571">
      <w:pPr>
        <w:numPr>
          <w:ilvl w:val="0"/>
          <w:numId w:val="13"/>
        </w:num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rPr>
        <w:t>An array has fixed size.</w:t>
      </w:r>
    </w:p>
    <w:p w:rsidR="00C41571" w:rsidRDefault="00C41571" w:rsidP="00C41571">
      <w:pPr>
        <w:numPr>
          <w:ilvl w:val="0"/>
          <w:numId w:val="13"/>
        </w:numPr>
        <w:shd w:val="clear" w:color="auto" w:fill="FFFFFF"/>
        <w:spacing w:before="100" w:beforeAutospacing="1" w:after="100" w:afterAutospacing="1" w:line="311" w:lineRule="atLeast"/>
        <w:rPr>
          <w:rFonts w:ascii="Arial" w:hAnsi="Arial" w:cs="Arial"/>
          <w:color w:val="000000"/>
          <w:sz w:val="17"/>
          <w:szCs w:val="17"/>
        </w:rPr>
      </w:pPr>
      <w:r>
        <w:rPr>
          <w:rFonts w:ascii="Arial" w:hAnsi="Arial" w:cs="Arial"/>
          <w:color w:val="000000"/>
        </w:rPr>
        <w:t>An array holds only one type of data (including primitive types). </w:t>
      </w:r>
    </w:p>
    <w:p w:rsidR="00C41571" w:rsidRDefault="00C41571" w:rsidP="00C41571">
      <w:pPr>
        <w:pStyle w:val="Heading1"/>
        <w:shd w:val="clear" w:color="auto" w:fill="FFFFFF"/>
        <w:spacing w:line="311" w:lineRule="atLeast"/>
        <w:rPr>
          <w:rFonts w:ascii="Arial" w:hAnsi="Arial" w:cs="Arial"/>
          <w:color w:val="000000"/>
        </w:rPr>
      </w:pPr>
      <w:r>
        <w:rPr>
          <w:rFonts w:ascii="Arial" w:hAnsi="Arial" w:cs="Arial"/>
          <w:color w:val="000000"/>
        </w:rPr>
        <w:t>Structure of Java Arrays</w:t>
      </w:r>
    </w:p>
    <w:p w:rsidR="00C41571" w:rsidRDefault="00C41571" w:rsidP="00C41571">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919" name="Picture 919" descr="http://www.roseindia.net/images/previous.gif">
              <a:hlinkClick xmlns:a="http://schemas.openxmlformats.org/drawingml/2006/main" r:id="rId3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descr="http://www.roseindia.net/images/previous.gif">
                      <a:hlinkClick r:id="rId320"/>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920" name="Picture 920"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921" name="Picture 921" descr="http://www.roseindia.net/images/next.gif">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http://www.roseindia.net/images/next.gif">
                      <a:hlinkClick r:id="rId32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Now </w:t>
      </w:r>
      <w:proofErr w:type="gramStart"/>
      <w:r>
        <w:rPr>
          <w:rFonts w:ascii="Arial" w:hAnsi="Arial" w:cs="Arial"/>
          <w:color w:val="000000"/>
          <w:sz w:val="17"/>
          <w:szCs w:val="17"/>
        </w:rPr>
        <w:t>lets</w:t>
      </w:r>
      <w:proofErr w:type="gramEnd"/>
      <w:r>
        <w:rPr>
          <w:rFonts w:ascii="Arial" w:hAnsi="Arial" w:cs="Arial"/>
          <w:color w:val="000000"/>
          <w:sz w:val="17"/>
          <w:szCs w:val="17"/>
        </w:rPr>
        <w:t xml:space="preserve"> study the structure of Arrays in java. Array is the most widely used data structure in java. It can contain multiple values of the same type. Moreover, arrays are always of fixed length i.e. the length of an array cannot be increased or decreased.</w:t>
      </w:r>
    </w:p>
    <w:p w:rsidR="00C41571" w:rsidRDefault="00C41571" w:rsidP="00C41571">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Lets</w:t>
      </w:r>
      <w:proofErr w:type="gramEnd"/>
      <w:r>
        <w:rPr>
          <w:rFonts w:ascii="Arial" w:hAnsi="Arial" w:cs="Arial"/>
          <w:color w:val="000000"/>
          <w:sz w:val="17"/>
          <w:szCs w:val="17"/>
        </w:rPr>
        <w:t xml:space="preserve"> have a close look over the structure of Array. Array contains the values which are implicitly</w:t>
      </w:r>
      <w:proofErr w:type="gramStart"/>
      <w:r>
        <w:rPr>
          <w:rFonts w:ascii="Arial" w:hAnsi="Arial" w:cs="Arial"/>
          <w:color w:val="000000"/>
          <w:sz w:val="17"/>
          <w:szCs w:val="17"/>
        </w:rPr>
        <w:t>  referenced</w:t>
      </w:r>
      <w:proofErr w:type="gramEnd"/>
      <w:r>
        <w:rPr>
          <w:rFonts w:ascii="Arial" w:hAnsi="Arial" w:cs="Arial"/>
          <w:color w:val="000000"/>
          <w:sz w:val="17"/>
          <w:szCs w:val="17"/>
        </w:rPr>
        <w:t xml:space="preserve"> through the index values. So to access the stored values in an array we use indexes. Suppose an array contains "n"</w:t>
      </w:r>
      <w:proofErr w:type="gramStart"/>
      <w:r>
        <w:rPr>
          <w:rFonts w:ascii="Arial" w:hAnsi="Arial" w:cs="Arial"/>
          <w:color w:val="000000"/>
          <w:sz w:val="17"/>
          <w:szCs w:val="17"/>
        </w:rPr>
        <w:t>  integers</w:t>
      </w:r>
      <w:proofErr w:type="gramEnd"/>
      <w:r>
        <w:rPr>
          <w:rFonts w:ascii="Arial" w:hAnsi="Arial" w:cs="Arial"/>
          <w:color w:val="000000"/>
          <w:sz w:val="17"/>
          <w:szCs w:val="17"/>
        </w:rPr>
        <w:t>. The first element of this array will</w:t>
      </w:r>
      <w:proofErr w:type="gramStart"/>
      <w:r>
        <w:rPr>
          <w:rFonts w:ascii="Arial" w:hAnsi="Arial" w:cs="Arial"/>
          <w:color w:val="000000"/>
          <w:sz w:val="17"/>
          <w:szCs w:val="17"/>
        </w:rPr>
        <w:t>  be</w:t>
      </w:r>
      <w:proofErr w:type="gramEnd"/>
      <w:r>
        <w:rPr>
          <w:rFonts w:ascii="Arial" w:hAnsi="Arial" w:cs="Arial"/>
          <w:color w:val="000000"/>
          <w:sz w:val="17"/>
          <w:szCs w:val="17"/>
        </w:rPr>
        <w:t xml:space="preserve"> indexed with the "0" value and the last integer will be referenced by "n-1" indexed value.</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Presume an array</w:t>
      </w:r>
      <w:proofErr w:type="gramStart"/>
      <w:r>
        <w:rPr>
          <w:rFonts w:ascii="Arial" w:hAnsi="Arial" w:cs="Arial"/>
          <w:color w:val="000000"/>
          <w:sz w:val="17"/>
          <w:szCs w:val="17"/>
        </w:rPr>
        <w:t>  that</w:t>
      </w:r>
      <w:proofErr w:type="gramEnd"/>
      <w:r>
        <w:rPr>
          <w:rFonts w:ascii="Arial" w:hAnsi="Arial" w:cs="Arial"/>
          <w:color w:val="000000"/>
          <w:sz w:val="17"/>
          <w:szCs w:val="17"/>
        </w:rPr>
        <w:t xml:space="preserve"> contains 12 elements as shown  in the figure. Each element is holding a distinct value. Here the first element is refrenced by </w:t>
      </w:r>
      <w:proofErr w:type="gramStart"/>
      <w:r>
        <w:rPr>
          <w:rFonts w:ascii="Arial" w:hAnsi="Arial" w:cs="Arial"/>
          <w:color w:val="000000"/>
          <w:sz w:val="17"/>
          <w:szCs w:val="17"/>
        </w:rPr>
        <w:t>a[</w:t>
      </w:r>
      <w:proofErr w:type="gramEnd"/>
      <w:r>
        <w:rPr>
          <w:rFonts w:ascii="Arial" w:hAnsi="Arial" w:cs="Arial"/>
          <w:color w:val="000000"/>
          <w:sz w:val="17"/>
          <w:szCs w:val="17"/>
        </w:rPr>
        <w:t>0] i.e. the first  index value. We have filled the 12 distinct values in the array each referenced as:</w:t>
      </w:r>
    </w:p>
    <w:p w:rsidR="00C41571" w:rsidRDefault="00C41571" w:rsidP="00C41571">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w:t>
      </w:r>
      <w:proofErr w:type="gramEnd"/>
      <w:r>
        <w:rPr>
          <w:rFonts w:ascii="Arial" w:hAnsi="Arial" w:cs="Arial"/>
          <w:color w:val="000000"/>
          <w:sz w:val="17"/>
          <w:szCs w:val="17"/>
        </w:rPr>
        <w:t>0]=1</w:t>
      </w:r>
    </w:p>
    <w:p w:rsidR="00C41571" w:rsidRDefault="00C41571" w:rsidP="00C41571">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w:t>
      </w:r>
      <w:proofErr w:type="gramEnd"/>
      <w:r>
        <w:rPr>
          <w:rFonts w:ascii="Arial" w:hAnsi="Arial" w:cs="Arial"/>
          <w:color w:val="000000"/>
          <w:sz w:val="17"/>
          <w:szCs w:val="17"/>
        </w:rPr>
        <w:t>1]=2</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t>
      </w:r>
    </w:p>
    <w:p w:rsidR="00C41571" w:rsidRDefault="00C41571" w:rsidP="00C41571">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w:t>
      </w:r>
      <w:proofErr w:type="gramEnd"/>
      <w:r>
        <w:rPr>
          <w:rFonts w:ascii="Arial" w:hAnsi="Arial" w:cs="Arial"/>
          <w:color w:val="000000"/>
          <w:sz w:val="17"/>
          <w:szCs w:val="17"/>
        </w:rPr>
        <w:t>n-1]=n</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w:t>
      </w:r>
    </w:p>
    <w:p w:rsidR="00C41571" w:rsidRDefault="00C41571" w:rsidP="00C41571">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a[</w:t>
      </w:r>
      <w:proofErr w:type="gramEnd"/>
      <w:r>
        <w:rPr>
          <w:rFonts w:ascii="Arial" w:hAnsi="Arial" w:cs="Arial"/>
          <w:color w:val="000000"/>
          <w:sz w:val="17"/>
          <w:szCs w:val="17"/>
        </w:rPr>
        <w:t>11]=12</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figure below shows the structure of an Array more precisely.</w:t>
      </w:r>
    </w:p>
    <w:p w:rsidR="00C41571" w:rsidRDefault="00C41571" w:rsidP="00C41571">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258945" cy="1721485"/>
            <wp:effectExtent l="19050" t="0" r="8255" b="0"/>
            <wp:docPr id="922" name="Picture 922" descr="http://www.roseindia.net/java/beginners/arrayexamples/one_diamentional-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http://www.roseindia.net/java/beginners/arrayexamples/one_diamentional-array.gif"/>
                    <pic:cNvPicPr>
                      <a:picLocks noChangeAspect="1" noChangeArrowheads="1"/>
                    </pic:cNvPicPr>
                  </pic:nvPicPr>
                  <pic:blipFill>
                    <a:blip r:embed="rId322"/>
                    <a:srcRect/>
                    <a:stretch>
                      <a:fillRect/>
                    </a:stretch>
                  </pic:blipFill>
                  <pic:spPr bwMode="auto">
                    <a:xfrm>
                      <a:off x="0" y="0"/>
                      <a:ext cx="4258945" cy="1721485"/>
                    </a:xfrm>
                    <a:prstGeom prst="rect">
                      <a:avLst/>
                    </a:prstGeom>
                    <a:noFill/>
                    <a:ln w="9525">
                      <a:noFill/>
                      <a:miter lim="800000"/>
                      <a:headEnd/>
                      <a:tailEnd/>
                    </a:ln>
                  </pic:spPr>
                </pic:pic>
              </a:graphicData>
            </a:graphic>
          </wp:inline>
        </w:drawing>
      </w:r>
    </w:p>
    <w:p w:rsidR="00AC7388" w:rsidRDefault="00AC7388" w:rsidP="00AC7388">
      <w:pPr>
        <w:pStyle w:val="Heading1"/>
        <w:shd w:val="clear" w:color="auto" w:fill="FFFFFF"/>
        <w:spacing w:line="311" w:lineRule="atLeast"/>
        <w:rPr>
          <w:rFonts w:ascii="Arial" w:hAnsi="Arial" w:cs="Arial"/>
          <w:color w:val="000000"/>
        </w:rPr>
      </w:pPr>
      <w:r>
        <w:rPr>
          <w:rFonts w:ascii="Arial" w:hAnsi="Arial" w:cs="Arial"/>
          <w:color w:val="000000"/>
        </w:rPr>
        <w:t>Java Array Declaration</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963" name="Picture 963" descr="http://www.roseindia.net/images/previous.gif">
              <a:hlinkClick xmlns:a="http://schemas.openxmlformats.org/drawingml/2006/main" r:id="rId3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descr="http://www.roseindia.net/images/previous.gif">
                      <a:hlinkClick r:id="rId319"/>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964" name="Picture 964"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965" name="Picture 965" descr="http://www.roseindia.net/images/next.gif">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http://www.roseindia.net/images/next.gif">
                      <a:hlinkClick r:id="rId323"/>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As we declare a variable in Java, An Array variable is declared the same way. Array variable has a type and a valid Java identifier i.e. the array's type and the array's name. By type we mean the type of elements contained in an</w:t>
      </w:r>
      <w:proofErr w:type="gramStart"/>
      <w:r>
        <w:rPr>
          <w:rFonts w:ascii="Arial" w:hAnsi="Arial" w:cs="Arial"/>
          <w:color w:val="000000"/>
          <w:sz w:val="17"/>
          <w:szCs w:val="17"/>
        </w:rPr>
        <w:t>  array</w:t>
      </w:r>
      <w:proofErr w:type="gramEnd"/>
      <w:r>
        <w:rPr>
          <w:rFonts w:ascii="Arial" w:hAnsi="Arial" w:cs="Arial"/>
          <w:color w:val="000000"/>
          <w:sz w:val="17"/>
          <w:szCs w:val="17"/>
        </w:rPr>
        <w:t>. To represent the variable as an Array, we use [] notation. These two brackets are used to hold the array of a variable.</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By array's name, we mean that we can give any name to the </w:t>
      </w:r>
      <w:proofErr w:type="gramStart"/>
      <w:r>
        <w:rPr>
          <w:rFonts w:ascii="Arial" w:hAnsi="Arial" w:cs="Arial"/>
          <w:color w:val="000000"/>
          <w:sz w:val="17"/>
          <w:szCs w:val="17"/>
        </w:rPr>
        <w:t>array,</w:t>
      </w:r>
      <w:proofErr w:type="gramEnd"/>
      <w:r>
        <w:rPr>
          <w:rFonts w:ascii="Arial" w:hAnsi="Arial" w:cs="Arial"/>
          <w:color w:val="000000"/>
          <w:sz w:val="17"/>
          <w:szCs w:val="17"/>
        </w:rPr>
        <w:t xml:space="preserve"> however it should follow the predefined conventions. Below are the examples which show how to declare an </w:t>
      </w:r>
      <w:proofErr w:type="gramStart"/>
      <w:r>
        <w:rPr>
          <w:rFonts w:ascii="Arial" w:hAnsi="Arial" w:cs="Arial"/>
          <w:color w:val="000000"/>
          <w:sz w:val="17"/>
          <w:szCs w:val="17"/>
        </w:rPr>
        <w:t>array :</w:t>
      </w:r>
      <w:proofErr w:type="gramEnd"/>
      <w:r>
        <w:rPr>
          <w:rFonts w:ascii="Arial" w:hAnsi="Arial" w:cs="Arial"/>
          <w:color w:val="000000"/>
          <w:sz w:val="17"/>
          <w:szCs w:val="17"/>
        </w:rPr>
        <w:t>-</w:t>
      </w:r>
    </w:p>
    <w:tbl>
      <w:tblPr>
        <w:tblW w:w="2300" w:type="pct"/>
        <w:tblCellSpacing w:w="0" w:type="dxa"/>
        <w:tblBorders>
          <w:top w:val="outset" w:sz="6" w:space="0" w:color="FFFFCC"/>
          <w:left w:val="outset" w:sz="6" w:space="0" w:color="FFFFCC"/>
          <w:bottom w:val="outset" w:sz="6" w:space="0" w:color="FFFFCC"/>
          <w:right w:val="outset" w:sz="6" w:space="0" w:color="FFFFCC"/>
        </w:tblBorders>
        <w:shd w:val="clear" w:color="auto" w:fill="FFFFCC"/>
        <w:tblCellMar>
          <w:left w:w="0" w:type="dxa"/>
          <w:right w:w="0" w:type="dxa"/>
        </w:tblCellMar>
        <w:tblLook w:val="04A0"/>
      </w:tblPr>
      <w:tblGrid>
        <w:gridCol w:w="4319"/>
      </w:tblGrid>
      <w:tr w:rsidR="00AC7388" w:rsidTr="00AC7388">
        <w:trPr>
          <w:tblCellSpacing w:w="0" w:type="dxa"/>
        </w:trPr>
        <w:tc>
          <w:tcPr>
            <w:tcW w:w="5000" w:type="pct"/>
            <w:tcBorders>
              <w:top w:val="outset" w:sz="6" w:space="0" w:color="FFFFCC"/>
              <w:left w:val="outset" w:sz="6" w:space="0" w:color="FFFFCC"/>
              <w:bottom w:val="outset" w:sz="6" w:space="0" w:color="FFFFCC"/>
              <w:right w:val="outset" w:sz="6" w:space="0" w:color="FFFFCC"/>
            </w:tcBorders>
            <w:shd w:val="clear" w:color="auto" w:fill="FFFFCC"/>
            <w:vAlign w:val="center"/>
            <w:hideMark/>
          </w:tcPr>
          <w:p w:rsidR="00AC7388" w:rsidRDefault="00AC7388">
            <w:pPr>
              <w:spacing w:line="311" w:lineRule="atLeast"/>
              <w:rPr>
                <w:rFonts w:ascii="Arial" w:hAnsi="Arial" w:cs="Arial"/>
                <w:color w:val="000000"/>
                <w:sz w:val="17"/>
                <w:szCs w:val="17"/>
              </w:rPr>
            </w:pPr>
            <w:r>
              <w:rPr>
                <w:rFonts w:ascii="Arial" w:hAnsi="Arial" w:cs="Arial"/>
                <w:color w:val="000000"/>
                <w:sz w:val="17"/>
                <w:szCs w:val="17"/>
              </w:rPr>
              <w:t>int[] array_name;   //declares an array of integers</w:t>
            </w:r>
            <w:r>
              <w:rPr>
                <w:rFonts w:ascii="Arial" w:hAnsi="Arial" w:cs="Arial"/>
                <w:color w:val="000000"/>
                <w:sz w:val="17"/>
                <w:szCs w:val="17"/>
              </w:rPr>
              <w:br/>
              <w:t>String[] names;</w:t>
            </w:r>
            <w:r>
              <w:rPr>
                <w:rFonts w:ascii="Arial" w:hAnsi="Arial" w:cs="Arial"/>
                <w:color w:val="000000"/>
                <w:sz w:val="17"/>
                <w:szCs w:val="17"/>
              </w:rPr>
              <w:br/>
              <w:t>int[][] matrix;  //this is an array of arrays</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xml:space="preserve">It is essential to assign memory to an array when we declare it. Memory is assigned to set the size of the declared array. </w:t>
      </w:r>
      <w:proofErr w:type="gramStart"/>
      <w:r>
        <w:rPr>
          <w:rFonts w:ascii="Arial" w:hAnsi="Arial" w:cs="Arial"/>
          <w:color w:val="000000"/>
          <w:sz w:val="17"/>
          <w:szCs w:val="17"/>
        </w:rPr>
        <w:t>for</w:t>
      </w:r>
      <w:proofErr w:type="gramEnd"/>
      <w:r>
        <w:rPr>
          <w:rFonts w:ascii="Arial" w:hAnsi="Arial" w:cs="Arial"/>
          <w:color w:val="000000"/>
          <w:sz w:val="17"/>
          <w:szCs w:val="17"/>
        </w:rPr>
        <w:t xml:space="preserve"> example:</w:t>
      </w:r>
    </w:p>
    <w:tbl>
      <w:tblPr>
        <w:tblW w:w="1500" w:type="pct"/>
        <w:tblCellSpacing w:w="0" w:type="dxa"/>
        <w:tblBorders>
          <w:top w:val="outset" w:sz="6" w:space="0" w:color="FFFFCC"/>
          <w:left w:val="outset" w:sz="6" w:space="0" w:color="FFFFCC"/>
          <w:bottom w:val="outset" w:sz="6" w:space="0" w:color="FFFFCC"/>
          <w:right w:val="outset" w:sz="6" w:space="0" w:color="FFFFCC"/>
        </w:tblBorders>
        <w:shd w:val="clear" w:color="auto" w:fill="FFFFCC"/>
        <w:tblCellMar>
          <w:left w:w="0" w:type="dxa"/>
          <w:right w:w="0" w:type="dxa"/>
        </w:tblCellMar>
        <w:tblLook w:val="04A0"/>
      </w:tblPr>
      <w:tblGrid>
        <w:gridCol w:w="2817"/>
      </w:tblGrid>
      <w:tr w:rsidR="00AC7388" w:rsidTr="00AC7388">
        <w:trPr>
          <w:tblCellSpacing w:w="0" w:type="dxa"/>
        </w:trPr>
        <w:tc>
          <w:tcPr>
            <w:tcW w:w="5000" w:type="pct"/>
            <w:tcBorders>
              <w:top w:val="outset" w:sz="6" w:space="0" w:color="FFFFCC"/>
              <w:left w:val="outset" w:sz="6" w:space="0" w:color="FFFFCC"/>
              <w:bottom w:val="outset" w:sz="6" w:space="0" w:color="FFFFCC"/>
              <w:right w:val="outset" w:sz="6" w:space="0" w:color="FFFFCC"/>
            </w:tcBorders>
            <w:shd w:val="clear" w:color="auto" w:fill="FFFFCC"/>
            <w:vAlign w:val="center"/>
            <w:hideMark/>
          </w:tcPr>
          <w:p w:rsidR="00AC7388" w:rsidRDefault="00AC7388">
            <w:pPr>
              <w:spacing w:line="311" w:lineRule="atLeast"/>
              <w:rPr>
                <w:rFonts w:ascii="Arial" w:hAnsi="Arial" w:cs="Arial"/>
                <w:color w:val="000000"/>
                <w:sz w:val="17"/>
                <w:szCs w:val="17"/>
              </w:rPr>
            </w:pPr>
            <w:r>
              <w:rPr>
                <w:rStyle w:val="HTMLCode"/>
                <w:rFonts w:eastAsiaTheme="minorHAnsi"/>
                <w:color w:val="000000"/>
              </w:rPr>
              <w:t>int[]</w:t>
            </w:r>
            <w:r>
              <w:rPr>
                <w:rStyle w:val="apple-converted-space"/>
                <w:rFonts w:ascii="Courier New" w:hAnsi="Courier New" w:cs="Courier New"/>
                <w:color w:val="000000"/>
                <w:sz w:val="20"/>
                <w:szCs w:val="20"/>
              </w:rPr>
              <w:t> </w:t>
            </w:r>
            <w:r>
              <w:rPr>
                <w:rFonts w:ascii="Arial" w:hAnsi="Arial" w:cs="Arial"/>
                <w:color w:val="000000"/>
                <w:sz w:val="17"/>
                <w:szCs w:val="17"/>
              </w:rPr>
              <w:t>array_name</w:t>
            </w:r>
            <w:r>
              <w:rPr>
                <w:rStyle w:val="apple-converted-space"/>
                <w:rFonts w:ascii="Arial" w:hAnsi="Arial" w:cs="Arial"/>
                <w:color w:val="000000"/>
                <w:sz w:val="17"/>
                <w:szCs w:val="17"/>
              </w:rPr>
              <w:t> </w:t>
            </w:r>
            <w:r>
              <w:rPr>
                <w:rStyle w:val="HTMLCode"/>
                <w:rFonts w:eastAsiaTheme="minorHAnsi"/>
                <w:color w:val="000000"/>
              </w:rPr>
              <w:t>= new int[5];</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Here is an example that creates an array that has 5 elements.</w:t>
      </w:r>
    </w:p>
    <w:tbl>
      <w:tblPr>
        <w:tblW w:w="2300" w:type="pct"/>
        <w:tblCellSpacing w:w="0" w:type="dxa"/>
        <w:tblBorders>
          <w:top w:val="outset" w:sz="6" w:space="0" w:color="FFFFCC"/>
          <w:left w:val="outset" w:sz="6" w:space="0" w:color="FFFFCC"/>
          <w:bottom w:val="outset" w:sz="6" w:space="0" w:color="FFFFCC"/>
          <w:right w:val="outset" w:sz="6" w:space="0" w:color="FFFFCC"/>
        </w:tblBorders>
        <w:shd w:val="clear" w:color="auto" w:fill="FFFFCC"/>
        <w:tblCellMar>
          <w:left w:w="0" w:type="dxa"/>
          <w:right w:w="0" w:type="dxa"/>
        </w:tblCellMar>
        <w:tblLook w:val="04A0"/>
      </w:tblPr>
      <w:tblGrid>
        <w:gridCol w:w="4319"/>
      </w:tblGrid>
      <w:tr w:rsidR="00AC7388" w:rsidTr="00AC7388">
        <w:trPr>
          <w:tblCellSpacing w:w="0" w:type="dxa"/>
        </w:trPr>
        <w:tc>
          <w:tcPr>
            <w:tcW w:w="5000" w:type="pct"/>
            <w:tcBorders>
              <w:top w:val="outset" w:sz="6" w:space="0" w:color="FFFFCC"/>
              <w:left w:val="outset" w:sz="6" w:space="0" w:color="FFFFCC"/>
              <w:bottom w:val="outset" w:sz="6" w:space="0" w:color="FFFFCC"/>
              <w:right w:val="outset" w:sz="6" w:space="0" w:color="FFFFCC"/>
            </w:tcBorders>
            <w:shd w:val="clear" w:color="auto" w:fill="FFFFCC"/>
            <w:vAlign w:val="center"/>
            <w:hideMark/>
          </w:tcPr>
          <w:p w:rsidR="00AC7388" w:rsidRDefault="00AC7388">
            <w:pPr>
              <w:spacing w:line="311" w:lineRule="atLeast"/>
              <w:rPr>
                <w:rFonts w:ascii="Arial" w:hAnsi="Arial" w:cs="Arial"/>
                <w:color w:val="000000"/>
                <w:sz w:val="17"/>
                <w:szCs w:val="17"/>
              </w:rPr>
            </w:pPr>
            <w:r>
              <w:rPr>
                <w:rStyle w:val="HTMLCode"/>
                <w:rFonts w:eastAsiaTheme="minorHAnsi"/>
                <w:color w:val="000000"/>
              </w:rPr>
              <w:t>public class Array</w:t>
            </w:r>
            <w:r>
              <w:rPr>
                <w:rFonts w:ascii="Courier New" w:hAnsi="Courier New" w:cs="Courier New"/>
                <w:color w:val="000000"/>
                <w:sz w:val="20"/>
                <w:szCs w:val="20"/>
              </w:rPr>
              <w:br/>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 public static void main(String[] args)</w:t>
            </w:r>
            <w:r>
              <w:rPr>
                <w:rFonts w:ascii="Courier New" w:hAnsi="Courier New" w:cs="Courier New"/>
                <w:color w:val="000000"/>
                <w:sz w:val="20"/>
                <w:szCs w:val="20"/>
              </w:rPr>
              <w:br/>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  int[] a = new int[5];</w:t>
            </w:r>
            <w:r>
              <w:rPr>
                <w:rFonts w:ascii="Courier New" w:hAnsi="Courier New" w:cs="Courier New"/>
                <w:color w:val="000000"/>
                <w:sz w:val="20"/>
                <w:szCs w:val="20"/>
              </w:rPr>
              <w:br/>
            </w:r>
            <w:r>
              <w:rPr>
                <w:rStyle w:val="HTMLCode"/>
                <w:rFonts w:eastAsiaTheme="minorHAnsi"/>
                <w:color w:val="000000"/>
              </w:rPr>
              <w:t> }</w:t>
            </w:r>
            <w:r>
              <w:rPr>
                <w:rFonts w:ascii="Courier New" w:hAnsi="Courier New" w:cs="Courier New"/>
                <w:color w:val="000000"/>
                <w:sz w:val="20"/>
                <w:szCs w:val="20"/>
              </w:rPr>
              <w:br/>
            </w:r>
            <w:r>
              <w:rPr>
                <w:rStyle w:val="HTMLCode"/>
                <w:rFonts w:eastAsiaTheme="minorHAnsi"/>
                <w:color w:val="000000"/>
              </w:rPr>
              <w:t>}</w:t>
            </w:r>
          </w:p>
        </w:tc>
      </w:tr>
    </w:tbl>
    <w:p w:rsidR="00AC7388" w:rsidRDefault="00AC7388" w:rsidP="00AC7388">
      <w:pPr>
        <w:pStyle w:val="Heading1"/>
        <w:shd w:val="clear" w:color="auto" w:fill="FFFFFF"/>
        <w:spacing w:line="311" w:lineRule="atLeast"/>
        <w:rPr>
          <w:rFonts w:ascii="Arial" w:hAnsi="Arial" w:cs="Arial"/>
          <w:color w:val="000000"/>
        </w:rPr>
      </w:pPr>
      <w:proofErr w:type="gramStart"/>
      <w:r>
        <w:rPr>
          <w:rFonts w:ascii="Arial" w:hAnsi="Arial" w:cs="Arial"/>
          <w:color w:val="000000"/>
        </w:rPr>
        <w:t>ava</w:t>
      </w:r>
      <w:proofErr w:type="gramEnd"/>
      <w:r>
        <w:rPr>
          <w:rFonts w:ascii="Arial" w:hAnsi="Arial" w:cs="Arial"/>
          <w:color w:val="000000"/>
        </w:rPr>
        <w:t xml:space="preserve"> Array Initialization</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969" name="Picture 969" descr="http://www.roseindia.net/images/previous.gif">
              <a:hlinkClick xmlns:a="http://schemas.openxmlformats.org/drawingml/2006/main" r:id="rId3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descr="http://www.roseindia.net/images/previous.gif">
                      <a:hlinkClick r:id="rId32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970" name="Picture 970"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971" name="Picture 971" descr="http://www.roseindia.net/images/next.gif">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descr="http://www.roseindia.net/images/next.gif">
                      <a:hlinkClick r:id="rId32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After declaring an array variable, memory is allocated to it.</w:t>
      </w:r>
      <w:r>
        <w:rPr>
          <w:rStyle w:val="apple-converted-space"/>
          <w:rFonts w:ascii="Arial" w:hAnsi="Arial" w:cs="Arial"/>
          <w:color w:val="000000"/>
          <w:sz w:val="17"/>
          <w:szCs w:val="17"/>
        </w:rPr>
        <w:t> </w:t>
      </w:r>
      <w:r>
        <w:rPr>
          <w:rFonts w:ascii="Arial" w:hAnsi="Arial" w:cs="Arial"/>
          <w:color w:val="000000"/>
          <w:sz w:val="17"/>
          <w:szCs w:val="17"/>
        </w:rPr>
        <w:t>The "new" operator is used for the allocation of</w:t>
      </w:r>
      <w:proofErr w:type="gramStart"/>
      <w:r>
        <w:rPr>
          <w:rFonts w:ascii="Arial" w:hAnsi="Arial" w:cs="Arial"/>
          <w:color w:val="000000"/>
          <w:sz w:val="17"/>
          <w:szCs w:val="17"/>
        </w:rPr>
        <w:t>  memory</w:t>
      </w:r>
      <w:proofErr w:type="gramEnd"/>
      <w:r>
        <w:rPr>
          <w:rFonts w:ascii="Arial" w:hAnsi="Arial" w:cs="Arial"/>
          <w:color w:val="000000"/>
          <w:sz w:val="17"/>
          <w:szCs w:val="17"/>
        </w:rPr>
        <w:t xml:space="preserve"> to the array object. The correct way to use the "new" operator is</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 String </w:t>
      </w:r>
      <w:proofErr w:type="gramStart"/>
      <w:r>
        <w:rPr>
          <w:rFonts w:ascii="Arial" w:hAnsi="Arial" w:cs="Arial"/>
          <w:color w:val="000000"/>
          <w:sz w:val="17"/>
          <w:szCs w:val="17"/>
        </w:rPr>
        <w:t>names[</w:t>
      </w:r>
      <w:proofErr w:type="gramEnd"/>
      <w:r>
        <w:rPr>
          <w:rFonts w:ascii="Arial" w:hAnsi="Arial" w:cs="Arial"/>
          <w:color w:val="000000"/>
          <w:sz w:val="17"/>
          <w:szCs w:val="17"/>
        </w:rPr>
        <w:t>]; </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proofErr w:type="gramStart"/>
      <w:r>
        <w:rPr>
          <w:rFonts w:ascii="Arial" w:hAnsi="Arial" w:cs="Arial"/>
          <w:color w:val="000000"/>
          <w:sz w:val="17"/>
          <w:szCs w:val="17"/>
        </w:rPr>
        <w:t>names</w:t>
      </w:r>
      <w:proofErr w:type="gramEnd"/>
      <w:r>
        <w:rPr>
          <w:rFonts w:ascii="Arial" w:hAnsi="Arial" w:cs="Arial"/>
          <w:color w:val="000000"/>
          <w:sz w:val="17"/>
          <w:szCs w:val="17"/>
        </w:rPr>
        <w:t xml:space="preserve"> = new String[10];</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Here, the new operator is followed by the type of variable and the number of elements to be allocated. In this example [] operator has been used to place the number of elements to be allocated.</w:t>
      </w:r>
    </w:p>
    <w:p w:rsidR="00AC7388" w:rsidRDefault="00AC7388" w:rsidP="00AC7388">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Lets</w:t>
      </w:r>
      <w:proofErr w:type="gramEnd"/>
      <w:r>
        <w:rPr>
          <w:rFonts w:ascii="Arial" w:hAnsi="Arial" w:cs="Arial"/>
          <w:color w:val="000000"/>
          <w:sz w:val="17"/>
          <w:szCs w:val="17"/>
        </w:rPr>
        <w:t xml:space="preserve"> see a simple example of an array,</w:t>
      </w:r>
    </w:p>
    <w:tbl>
      <w:tblPr>
        <w:tblW w:w="0" w:type="auto"/>
        <w:tblCellSpacing w:w="0" w:type="dxa"/>
        <w:shd w:val="clear" w:color="auto" w:fill="FFFFCC"/>
        <w:tblCellMar>
          <w:top w:w="45" w:type="dxa"/>
          <w:left w:w="45" w:type="dxa"/>
          <w:bottom w:w="45" w:type="dxa"/>
          <w:right w:w="45" w:type="dxa"/>
        </w:tblCellMar>
        <w:tblLook w:val="04A0"/>
      </w:tblPr>
      <w:tblGrid>
        <w:gridCol w:w="5011"/>
      </w:tblGrid>
      <w:tr w:rsidR="00AC7388" w:rsidTr="00AC7388">
        <w:trPr>
          <w:tblCellSpacing w:w="0" w:type="dxa"/>
        </w:trPr>
        <w:tc>
          <w:tcPr>
            <w:tcW w:w="0" w:type="auto"/>
            <w:shd w:val="clear" w:color="auto" w:fill="FFFFCC"/>
            <w:noWrap/>
            <w:hideMark/>
          </w:tcPr>
          <w:p w:rsidR="00AC7388" w:rsidRDefault="00AC7388">
            <w:pPr>
              <w:rPr>
                <w:sz w:val="24"/>
                <w:szCs w:val="24"/>
              </w:rPr>
            </w:pPr>
            <w:r>
              <w:rPr>
                <w:rStyle w:val="HTMLCode"/>
                <w:rFonts w:eastAsiaTheme="minorHAnsi"/>
                <w:b/>
                <w:bCs/>
                <w:color w:val="7F0055"/>
              </w:rPr>
              <w:t>public class </w:t>
            </w:r>
            <w:r>
              <w:rPr>
                <w:rStyle w:val="HTMLCode"/>
                <w:rFonts w:eastAsiaTheme="minorHAnsi"/>
                <w:color w:val="000000"/>
              </w:rPr>
              <w:t>Sum </w:t>
            </w:r>
            <w:r>
              <w:rPr>
                <w:rFonts w:ascii="Courier New" w:hAnsi="Courier New" w:cs="Courier New"/>
                <w:sz w:val="20"/>
                <w:szCs w:val="20"/>
              </w:rPr>
              <w:br/>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args)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w:t>
            </w:r>
            <w:r>
              <w:rPr>
                <w:rStyle w:val="HTMLCode"/>
                <w:rFonts w:eastAsiaTheme="minorHAnsi"/>
                <w:color w:val="000000"/>
              </w:rPr>
              <w:t>[] x = </w:t>
            </w:r>
            <w:r>
              <w:rPr>
                <w:rStyle w:val="HTMLCode"/>
                <w:rFonts w:eastAsiaTheme="minorHAnsi"/>
                <w:b/>
                <w:bCs/>
                <w:color w:val="7F0055"/>
              </w:rPr>
              <w:t>new int </w:t>
            </w:r>
            <w:r>
              <w:rPr>
                <w:rStyle w:val="HTMLCode"/>
                <w:rFonts w:eastAsiaTheme="minorHAnsi"/>
                <w:color w:val="000000"/>
              </w:rPr>
              <w:t>[</w:t>
            </w:r>
            <w:r>
              <w:rPr>
                <w:rStyle w:val="HTMLCode"/>
                <w:rFonts w:eastAsiaTheme="minorHAnsi"/>
                <w:color w:val="990000"/>
              </w:rPr>
              <w:t>101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i&lt;x.length; i++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x[i] =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sum = </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b/>
                <w:bCs/>
                <w:color w:val="7F0055"/>
              </w:rPr>
              <w:t>for</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i&lt;x.length;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sum += x[i];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System.out.println(sum);</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In this example, a variable</w:t>
      </w:r>
      <w:r>
        <w:rPr>
          <w:rStyle w:val="apple-converted-space"/>
          <w:rFonts w:ascii="Arial" w:hAnsi="Arial" w:cs="Arial"/>
          <w:color w:val="000000"/>
          <w:sz w:val="17"/>
          <w:szCs w:val="17"/>
        </w:rPr>
        <w:t> </w:t>
      </w:r>
      <w:r>
        <w:rPr>
          <w:rStyle w:val="HTMLCode"/>
          <w:color w:val="000000"/>
        </w:rPr>
        <w:t>'x'</w:t>
      </w:r>
      <w:r>
        <w:rPr>
          <w:rStyle w:val="apple-converted-space"/>
          <w:rFonts w:ascii="Arial" w:hAnsi="Arial" w:cs="Arial"/>
          <w:color w:val="000000"/>
          <w:sz w:val="17"/>
          <w:szCs w:val="17"/>
        </w:rPr>
        <w:t> </w:t>
      </w:r>
      <w:r>
        <w:rPr>
          <w:rFonts w:ascii="Arial" w:hAnsi="Arial" w:cs="Arial"/>
          <w:color w:val="000000"/>
          <w:sz w:val="17"/>
          <w:szCs w:val="17"/>
        </w:rPr>
        <w:t>is declared which</w:t>
      </w:r>
      <w:proofErr w:type="gramStart"/>
      <w:r>
        <w:rPr>
          <w:rFonts w:ascii="Arial" w:hAnsi="Arial" w:cs="Arial"/>
          <w:color w:val="000000"/>
          <w:sz w:val="17"/>
          <w:szCs w:val="17"/>
        </w:rPr>
        <w:t>  has</w:t>
      </w:r>
      <w:proofErr w:type="gramEnd"/>
      <w:r>
        <w:rPr>
          <w:rFonts w:ascii="Arial" w:hAnsi="Arial" w:cs="Arial"/>
          <w:color w:val="000000"/>
          <w:sz w:val="17"/>
          <w:szCs w:val="17"/>
        </w:rPr>
        <w:t xml:space="preserve"> a type array of</w:t>
      </w:r>
      <w:r>
        <w:rPr>
          <w:rStyle w:val="apple-converted-space"/>
          <w:rFonts w:ascii="Arial" w:hAnsi="Arial" w:cs="Arial"/>
          <w:color w:val="000000"/>
          <w:sz w:val="17"/>
          <w:szCs w:val="17"/>
        </w:rPr>
        <w:t> </w:t>
      </w:r>
      <w:r>
        <w:rPr>
          <w:rStyle w:val="HTMLCode"/>
          <w:color w:val="000000"/>
        </w:rPr>
        <w:t>int</w:t>
      </w:r>
      <w:r>
        <w:rPr>
          <w:rFonts w:ascii="Arial" w:hAnsi="Arial" w:cs="Arial"/>
          <w:color w:val="000000"/>
          <w:sz w:val="17"/>
          <w:szCs w:val="17"/>
        </w:rPr>
        <w:t>, that is,</w:t>
      </w:r>
      <w:r>
        <w:rPr>
          <w:rStyle w:val="apple-converted-space"/>
          <w:rFonts w:ascii="Arial" w:hAnsi="Arial" w:cs="Arial"/>
          <w:color w:val="000000"/>
          <w:sz w:val="17"/>
          <w:szCs w:val="17"/>
        </w:rPr>
        <w:t> </w:t>
      </w:r>
      <w:r>
        <w:rPr>
          <w:rStyle w:val="HTMLCode"/>
          <w:color w:val="000000"/>
        </w:rPr>
        <w:t>int[]</w:t>
      </w:r>
      <w:r>
        <w:rPr>
          <w:rFonts w:ascii="Arial" w:hAnsi="Arial" w:cs="Arial"/>
          <w:color w:val="000000"/>
          <w:sz w:val="17"/>
          <w:szCs w:val="17"/>
        </w:rPr>
        <w:t>. The variable</w:t>
      </w:r>
      <w:r>
        <w:rPr>
          <w:rStyle w:val="HTMLCode"/>
          <w:color w:val="000000"/>
        </w:rPr>
        <w:t>x</w:t>
      </w:r>
      <w:r>
        <w:rPr>
          <w:rStyle w:val="apple-converted-space"/>
          <w:rFonts w:ascii="Arial" w:hAnsi="Arial" w:cs="Arial"/>
          <w:color w:val="000000"/>
          <w:sz w:val="17"/>
          <w:szCs w:val="17"/>
        </w:rPr>
        <w:t> </w:t>
      </w:r>
      <w:r>
        <w:rPr>
          <w:rFonts w:ascii="Arial" w:hAnsi="Arial" w:cs="Arial"/>
          <w:color w:val="000000"/>
          <w:sz w:val="17"/>
          <w:szCs w:val="17"/>
        </w:rPr>
        <w:t xml:space="preserve">is initialized to reference a newly created array object. The expression </w:t>
      </w:r>
      <w:proofErr w:type="gramStart"/>
      <w:r>
        <w:rPr>
          <w:rFonts w:ascii="Arial" w:hAnsi="Arial" w:cs="Arial"/>
          <w:color w:val="000000"/>
          <w:sz w:val="17"/>
          <w:szCs w:val="17"/>
        </w:rPr>
        <w:t>'int[</w:t>
      </w:r>
      <w:proofErr w:type="gramEnd"/>
      <w:r>
        <w:rPr>
          <w:rFonts w:ascii="Arial" w:hAnsi="Arial" w:cs="Arial"/>
          <w:color w:val="000000"/>
          <w:sz w:val="17"/>
          <w:szCs w:val="17"/>
        </w:rPr>
        <w:t>] = new int[50]' specifies that the array should have</w:t>
      </w:r>
      <w:r>
        <w:rPr>
          <w:rStyle w:val="apple-converted-space"/>
          <w:rFonts w:ascii="Arial" w:hAnsi="Arial" w:cs="Arial"/>
          <w:color w:val="000000"/>
          <w:sz w:val="17"/>
          <w:szCs w:val="17"/>
        </w:rPr>
        <w:t> </w:t>
      </w:r>
      <w:r>
        <w:rPr>
          <w:rStyle w:val="HTMLCode"/>
          <w:color w:val="000000"/>
        </w:rPr>
        <w:t>50</w:t>
      </w:r>
      <w:r>
        <w:rPr>
          <w:rStyle w:val="apple-converted-space"/>
          <w:rFonts w:ascii="Arial" w:hAnsi="Arial" w:cs="Arial"/>
          <w:color w:val="000000"/>
          <w:sz w:val="17"/>
          <w:szCs w:val="17"/>
        </w:rPr>
        <w:t> </w:t>
      </w:r>
      <w:r>
        <w:rPr>
          <w:rFonts w:ascii="Arial" w:hAnsi="Arial" w:cs="Arial"/>
          <w:color w:val="000000"/>
          <w:sz w:val="17"/>
          <w:szCs w:val="17"/>
        </w:rPr>
        <w:t>components. To know the length of the Array, we use field</w:t>
      </w:r>
      <w:r>
        <w:rPr>
          <w:rStyle w:val="apple-converted-space"/>
          <w:rFonts w:ascii="Arial" w:hAnsi="Arial" w:cs="Arial"/>
          <w:color w:val="000000"/>
          <w:sz w:val="17"/>
          <w:szCs w:val="17"/>
        </w:rPr>
        <w:t> </w:t>
      </w:r>
      <w:r>
        <w:rPr>
          <w:rStyle w:val="HTMLCode"/>
          <w:color w:val="000000"/>
        </w:rPr>
        <w:t>length</w:t>
      </w:r>
      <w:r>
        <w:rPr>
          <w:rFonts w:ascii="Arial" w:hAnsi="Arial" w:cs="Arial"/>
          <w:color w:val="000000"/>
          <w:sz w:val="17"/>
          <w:szCs w:val="17"/>
        </w:rPr>
        <w:t>, as shown.</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for the given program:</w:t>
      </w:r>
    </w:p>
    <w:tbl>
      <w:tblPr>
        <w:tblW w:w="1750" w:type="pct"/>
        <w:tblCellSpacing w:w="0" w:type="dxa"/>
        <w:shd w:val="clear" w:color="auto" w:fill="000000"/>
        <w:tblCellMar>
          <w:left w:w="0" w:type="dxa"/>
          <w:right w:w="0" w:type="dxa"/>
        </w:tblCellMar>
        <w:tblLook w:val="04A0"/>
      </w:tblPr>
      <w:tblGrid>
        <w:gridCol w:w="3276"/>
      </w:tblGrid>
      <w:tr w:rsidR="00AC7388" w:rsidTr="00AC7388">
        <w:trPr>
          <w:tblCellSpacing w:w="0" w:type="dxa"/>
        </w:trPr>
        <w:tc>
          <w:tcPr>
            <w:tcW w:w="5000" w:type="pct"/>
            <w:shd w:val="clear" w:color="auto" w:fill="000000"/>
            <w:vAlign w:val="center"/>
            <w:hideMark/>
          </w:tcPr>
          <w:p w:rsidR="00AC7388" w:rsidRDefault="00AC7388">
            <w:pPr>
              <w:spacing w:line="311" w:lineRule="atLeast"/>
              <w:rPr>
                <w:rFonts w:ascii="Arial" w:hAnsi="Arial" w:cs="Arial"/>
                <w:color w:val="000000"/>
                <w:sz w:val="17"/>
                <w:szCs w:val="17"/>
              </w:rPr>
            </w:pPr>
            <w:r>
              <w:rPr>
                <w:rFonts w:ascii="Arial" w:hAnsi="Arial" w:cs="Arial"/>
                <w:b/>
                <w:bCs/>
                <w:color w:val="FFFFFF"/>
                <w:sz w:val="17"/>
                <w:szCs w:val="17"/>
              </w:rPr>
              <w:t>C:\tamana&gt;javac Sum.java</w:t>
            </w:r>
            <w:r>
              <w:rPr>
                <w:rFonts w:ascii="Arial" w:hAnsi="Arial" w:cs="Arial"/>
                <w:b/>
                <w:bCs/>
                <w:color w:val="FFFFFF"/>
                <w:sz w:val="17"/>
                <w:szCs w:val="17"/>
              </w:rPr>
              <w:br/>
            </w:r>
            <w:r>
              <w:rPr>
                <w:rFonts w:ascii="Arial" w:hAnsi="Arial" w:cs="Arial"/>
                <w:b/>
                <w:bCs/>
                <w:color w:val="FFFFFF"/>
                <w:sz w:val="17"/>
                <w:szCs w:val="17"/>
              </w:rPr>
              <w:br/>
              <w:t>C:\tamana&gt;java Sum</w:t>
            </w:r>
            <w:r>
              <w:rPr>
                <w:rFonts w:ascii="Arial" w:hAnsi="Arial" w:cs="Arial"/>
                <w:b/>
                <w:bCs/>
                <w:color w:val="FFFFFF"/>
                <w:sz w:val="17"/>
                <w:szCs w:val="17"/>
              </w:rPr>
              <w:br/>
              <w:t>5050</w:t>
            </w:r>
            <w:r>
              <w:rPr>
                <w:rFonts w:ascii="Arial" w:hAnsi="Arial" w:cs="Arial"/>
                <w:b/>
                <w:bCs/>
                <w:color w:val="FFFFFF"/>
                <w:sz w:val="17"/>
                <w:szCs w:val="17"/>
              </w:rPr>
              <w:br/>
            </w:r>
            <w:r>
              <w:rPr>
                <w:rFonts w:ascii="Arial" w:hAnsi="Arial" w:cs="Arial"/>
                <w:b/>
                <w:bCs/>
                <w:color w:val="FFFFFF"/>
                <w:sz w:val="17"/>
                <w:szCs w:val="17"/>
              </w:rPr>
              <w:br/>
              <w:t>C:\tamana&gt;</w:t>
            </w:r>
          </w:p>
        </w:tc>
      </w:tr>
    </w:tbl>
    <w:p w:rsidR="00AC7388" w:rsidRDefault="00AC7388" w:rsidP="00AC7388">
      <w:pPr>
        <w:pStyle w:val="Heading1"/>
        <w:shd w:val="clear" w:color="auto" w:fill="FFFFFF"/>
        <w:spacing w:line="311" w:lineRule="atLeast"/>
        <w:rPr>
          <w:rFonts w:ascii="Arial" w:hAnsi="Arial" w:cs="Arial"/>
          <w:color w:val="000000"/>
        </w:rPr>
      </w:pPr>
      <w:r>
        <w:rPr>
          <w:rFonts w:ascii="Arial" w:hAnsi="Arial" w:cs="Arial"/>
          <w:color w:val="000000"/>
        </w:rPr>
        <w:t>Java Array Usage</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975" name="Picture 975" descr="http://www.roseindia.net/images/previous.gif">
              <a:hlinkClick xmlns:a="http://schemas.openxmlformats.org/drawingml/2006/main" r:id="rId3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descr="http://www.roseindia.net/images/previous.gif">
                      <a:hlinkClick r:id="rId32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976" name="Picture 976"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977" name="Picture 977" descr="http://www.roseindia.net/images/next.gif">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descr="http://www.roseindia.net/images/next.gif">
                      <a:hlinkClick r:id="rId32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We have already discussed that to refer an element within an array, we use the [] operator. The [] operator takes an "int" operand and returns the element at that index. We also know that the array indices start with zero, so the first element will be held by the 0 index. For </w:t>
      </w:r>
      <w:proofErr w:type="gramStart"/>
      <w:r>
        <w:rPr>
          <w:rFonts w:ascii="Arial" w:hAnsi="Arial" w:cs="Arial"/>
          <w:color w:val="000000"/>
          <w:sz w:val="17"/>
          <w:szCs w:val="17"/>
        </w:rPr>
        <w:t>Example :</w:t>
      </w:r>
      <w:proofErr w:type="gramEnd"/>
      <w:r>
        <w:rPr>
          <w:rFonts w:ascii="Arial" w:hAnsi="Arial" w:cs="Arial"/>
          <w:color w:val="000000"/>
          <w:sz w:val="17"/>
          <w:szCs w:val="17"/>
        </w:rPr>
        <w:t>-</w:t>
      </w:r>
      <w:r>
        <w:rPr>
          <w:rFonts w:ascii="Arial" w:hAnsi="Arial" w:cs="Arial"/>
          <w:color w:val="000000"/>
          <w:sz w:val="17"/>
          <w:szCs w:val="17"/>
        </w:rPr>
        <w:br/>
        <w:t>i</w:t>
      </w:r>
      <w:r>
        <w:rPr>
          <w:rFonts w:ascii="Arial" w:hAnsi="Arial" w:cs="Arial"/>
          <w:color w:val="0000FF"/>
          <w:sz w:val="17"/>
          <w:szCs w:val="17"/>
        </w:rPr>
        <w:t>nt month = months[4];  //get the 5th month (May)</w:t>
      </w:r>
    </w:p>
    <w:p w:rsidR="00AC7388" w:rsidRDefault="00AC7388" w:rsidP="00AC7388">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Most of the times it is not known in the program that which elements are of interest in an array.</w:t>
      </w:r>
      <w:proofErr w:type="gramEnd"/>
      <w:r>
        <w:rPr>
          <w:rFonts w:ascii="Arial" w:hAnsi="Arial" w:cs="Arial"/>
          <w:color w:val="000000"/>
          <w:sz w:val="17"/>
          <w:szCs w:val="17"/>
        </w:rPr>
        <w:t xml:space="preserve"> To find the elements of interest in the program, it is required that the program must run a loop through the array. For this purpose "for" loop is used to examine each element in an array. For </w:t>
      </w:r>
      <w:proofErr w:type="gramStart"/>
      <w:r>
        <w:rPr>
          <w:rFonts w:ascii="Arial" w:hAnsi="Arial" w:cs="Arial"/>
          <w:color w:val="000000"/>
          <w:sz w:val="17"/>
          <w:szCs w:val="17"/>
        </w:rPr>
        <w:t>example :</w:t>
      </w:r>
      <w:proofErr w:type="gramEnd"/>
      <w:r>
        <w:rPr>
          <w:rFonts w:ascii="Arial" w:hAnsi="Arial" w:cs="Arial"/>
          <w:color w:val="000000"/>
          <w:sz w:val="17"/>
          <w:szCs w:val="17"/>
        </w:rPr>
        <w:t>-</w:t>
      </w:r>
    </w:p>
    <w:tbl>
      <w:tblPr>
        <w:tblW w:w="2950" w:type="pct"/>
        <w:tblCellSpacing w:w="0" w:type="dxa"/>
        <w:shd w:val="clear" w:color="auto" w:fill="FFFFCC"/>
        <w:tblCellMar>
          <w:left w:w="0" w:type="dxa"/>
          <w:right w:w="0" w:type="dxa"/>
        </w:tblCellMar>
        <w:tblLook w:val="04A0"/>
      </w:tblPr>
      <w:tblGrid>
        <w:gridCol w:w="5522"/>
      </w:tblGrid>
      <w:tr w:rsidR="00AC7388" w:rsidTr="00AC7388">
        <w:trPr>
          <w:tblCellSpacing w:w="0" w:type="dxa"/>
        </w:trPr>
        <w:tc>
          <w:tcPr>
            <w:tcW w:w="5000" w:type="pct"/>
            <w:shd w:val="clear" w:color="auto" w:fill="FFFFCC"/>
            <w:vAlign w:val="center"/>
            <w:hideMark/>
          </w:tcPr>
          <w:p w:rsidR="00AC7388" w:rsidRDefault="00AC7388">
            <w:pPr>
              <w:pStyle w:val="HTMLPreformatted"/>
            </w:pPr>
            <w:r>
              <w:t xml:space="preserve">String months[] = </w:t>
            </w:r>
          </w:p>
          <w:p w:rsidR="00AC7388" w:rsidRDefault="00AC7388">
            <w:pPr>
              <w:pStyle w:val="HTMLPreformatted"/>
            </w:pPr>
            <w:r>
              <w:t xml:space="preserve">         {"Jan", "Feb", "Mar", "Apr", "May", "Jun", </w:t>
            </w:r>
          </w:p>
          <w:p w:rsidR="00AC7388" w:rsidRDefault="00AC7388">
            <w:pPr>
              <w:pStyle w:val="HTMLPreformatted"/>
            </w:pPr>
            <w:r>
              <w:t xml:space="preserve">          "July", "Aug", "Sep", "Oct", "Nov", "Dec"};</w:t>
            </w:r>
          </w:p>
          <w:p w:rsidR="00AC7388" w:rsidRDefault="00AC7388">
            <w:pPr>
              <w:pStyle w:val="HTMLPreformatted"/>
            </w:pPr>
            <w:r>
              <w:t xml:space="preserve">           //use the length attribute to get the number</w:t>
            </w:r>
          </w:p>
          <w:p w:rsidR="00AC7388" w:rsidRDefault="00AC7388">
            <w:pPr>
              <w:pStyle w:val="HTMLPreformatted"/>
            </w:pPr>
            <w:r>
              <w:t xml:space="preserve">          //of elements in an array</w:t>
            </w:r>
          </w:p>
          <w:p w:rsidR="00AC7388" w:rsidRDefault="00AC7388">
            <w:pPr>
              <w:pStyle w:val="HTMLPreformatted"/>
            </w:pPr>
            <w:r>
              <w:t xml:space="preserve">          for (int i = 0; i &lt; months.length; i++ ) {</w:t>
            </w:r>
          </w:p>
          <w:p w:rsidR="00AC7388" w:rsidRDefault="00AC7388">
            <w:pPr>
              <w:pStyle w:val="HTMLPreformatted"/>
            </w:pPr>
            <w:r>
              <w:t xml:space="preserve">          System.out.println("month: " + month[i]);</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Here, we have taken an array of months which is,</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Fonts w:ascii="Arial" w:hAnsi="Arial" w:cs="Arial"/>
          <w:color w:val="0000FF"/>
          <w:sz w:val="17"/>
          <w:szCs w:val="17"/>
        </w:rPr>
        <w:t>  String months[] =</w:t>
      </w:r>
      <w:r>
        <w:rPr>
          <w:rStyle w:val="apple-converted-space"/>
          <w:rFonts w:ascii="Arial" w:hAnsi="Arial" w:cs="Arial"/>
          <w:color w:val="0000FF"/>
          <w:sz w:val="17"/>
          <w:szCs w:val="17"/>
        </w:rPr>
        <w:t> </w:t>
      </w:r>
      <w:r>
        <w:rPr>
          <w:rFonts w:ascii="Arial" w:hAnsi="Arial" w:cs="Arial"/>
          <w:color w:val="0000FF"/>
          <w:sz w:val="17"/>
          <w:szCs w:val="17"/>
        </w:rPr>
        <w:br/>
        <w:t> {"Jan", "Feb", "Mar", "Apr", "May", "Jun",</w:t>
      </w:r>
      <w:r>
        <w:rPr>
          <w:rStyle w:val="apple-converted-space"/>
          <w:rFonts w:ascii="Arial" w:hAnsi="Arial" w:cs="Arial"/>
          <w:color w:val="0000FF"/>
          <w:sz w:val="17"/>
          <w:szCs w:val="17"/>
        </w:rPr>
        <w:t> </w:t>
      </w:r>
      <w:r>
        <w:rPr>
          <w:rFonts w:ascii="Arial" w:hAnsi="Arial" w:cs="Arial"/>
          <w:color w:val="0000FF"/>
          <w:sz w:val="17"/>
          <w:szCs w:val="17"/>
        </w:rPr>
        <w:br/>
        <w:t>  "July", "Aug", "Sep", "Oct", "Nov", "Dec"};</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Now, we run </w:t>
      </w:r>
      <w:proofErr w:type="gramStart"/>
      <w:r>
        <w:rPr>
          <w:rFonts w:ascii="Arial" w:hAnsi="Arial" w:cs="Arial"/>
          <w:color w:val="000000"/>
          <w:sz w:val="17"/>
          <w:szCs w:val="17"/>
        </w:rPr>
        <w:t>a for</w:t>
      </w:r>
      <w:proofErr w:type="gramEnd"/>
      <w:r>
        <w:rPr>
          <w:rFonts w:ascii="Arial" w:hAnsi="Arial" w:cs="Arial"/>
          <w:color w:val="000000"/>
          <w:sz w:val="17"/>
          <w:szCs w:val="17"/>
        </w:rPr>
        <w:t xml:space="preserve"> loop to print each element individually starting from the month "Jan".</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00"/>
          <w:sz w:val="17"/>
          <w:szCs w:val="17"/>
        </w:rPr>
        <w:t> </w:t>
      </w:r>
      <w:proofErr w:type="gramStart"/>
      <w:r>
        <w:rPr>
          <w:rFonts w:ascii="Arial" w:hAnsi="Arial" w:cs="Arial"/>
          <w:color w:val="0000FF"/>
          <w:sz w:val="17"/>
          <w:szCs w:val="17"/>
        </w:rPr>
        <w:t>for</w:t>
      </w:r>
      <w:proofErr w:type="gramEnd"/>
      <w:r>
        <w:rPr>
          <w:rFonts w:ascii="Arial" w:hAnsi="Arial" w:cs="Arial"/>
          <w:color w:val="0000FF"/>
          <w:sz w:val="17"/>
          <w:szCs w:val="17"/>
        </w:rPr>
        <w:t xml:space="preserve"> (int i = 0; i &lt; months.length; i++ )</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loop</w:t>
      </w:r>
      <w:r>
        <w:rPr>
          <w:rStyle w:val="apple-converted-space"/>
          <w:rFonts w:ascii="Arial" w:hAnsi="Arial" w:cs="Arial"/>
          <w:color w:val="000000"/>
          <w:sz w:val="17"/>
          <w:szCs w:val="17"/>
        </w:rPr>
        <w:t> </w:t>
      </w:r>
      <w:r>
        <w:rPr>
          <w:rFonts w:ascii="Arial" w:hAnsi="Arial" w:cs="Arial"/>
          <w:b/>
          <w:bCs/>
          <w:color w:val="000000"/>
          <w:sz w:val="17"/>
          <w:szCs w:val="17"/>
        </w:rPr>
        <w:t>int i = 0;</w:t>
      </w:r>
      <w:r>
        <w:rPr>
          <w:rStyle w:val="apple-converted-space"/>
          <w:rFonts w:ascii="Arial" w:hAnsi="Arial" w:cs="Arial"/>
          <w:color w:val="000000"/>
          <w:sz w:val="17"/>
          <w:szCs w:val="17"/>
        </w:rPr>
        <w:t> </w:t>
      </w:r>
      <w:r>
        <w:rPr>
          <w:rFonts w:ascii="Arial" w:hAnsi="Arial" w:cs="Arial"/>
          <w:color w:val="000000"/>
          <w:sz w:val="17"/>
          <w:szCs w:val="17"/>
        </w:rPr>
        <w:t>indicates that the loop starts from the 0th position of an array and goes upto the last position which is length-1, </w:t>
      </w:r>
      <w:r>
        <w:rPr>
          <w:rFonts w:ascii="Arial" w:hAnsi="Arial" w:cs="Arial"/>
          <w:b/>
          <w:bCs/>
          <w:color w:val="000000"/>
          <w:sz w:val="17"/>
          <w:szCs w:val="17"/>
        </w:rPr>
        <w:t>i &lt; months.length;</w:t>
      </w:r>
      <w:r>
        <w:rPr>
          <w:rStyle w:val="apple-converted-space"/>
          <w:rFonts w:ascii="Arial" w:hAnsi="Arial" w:cs="Arial"/>
          <w:b/>
          <w:bCs/>
          <w:color w:val="000000"/>
          <w:sz w:val="17"/>
          <w:szCs w:val="17"/>
        </w:rPr>
        <w:t> </w:t>
      </w:r>
      <w:r>
        <w:rPr>
          <w:rFonts w:ascii="Arial" w:hAnsi="Arial" w:cs="Arial"/>
          <w:color w:val="000000"/>
          <w:sz w:val="17"/>
          <w:szCs w:val="17"/>
        </w:rPr>
        <w:t>indicates the length of the array and</w:t>
      </w:r>
      <w:r>
        <w:rPr>
          <w:rStyle w:val="apple-converted-space"/>
          <w:rFonts w:ascii="Arial" w:hAnsi="Arial" w:cs="Arial"/>
          <w:color w:val="000000"/>
          <w:sz w:val="17"/>
          <w:szCs w:val="17"/>
        </w:rPr>
        <w:t> </w:t>
      </w:r>
      <w:r>
        <w:rPr>
          <w:rFonts w:ascii="Arial" w:hAnsi="Arial" w:cs="Arial"/>
          <w:b/>
          <w:bCs/>
          <w:color w:val="000000"/>
          <w:sz w:val="17"/>
          <w:szCs w:val="17"/>
        </w:rPr>
        <w:t>i++</w:t>
      </w:r>
      <w:r>
        <w:rPr>
          <w:rStyle w:val="apple-converted-space"/>
          <w:rFonts w:ascii="Arial" w:hAnsi="Arial" w:cs="Arial"/>
          <w:color w:val="000000"/>
          <w:sz w:val="17"/>
          <w:szCs w:val="17"/>
        </w:rPr>
        <w:t> </w:t>
      </w:r>
      <w:r>
        <w:rPr>
          <w:rFonts w:ascii="Arial" w:hAnsi="Arial" w:cs="Arial"/>
          <w:color w:val="000000"/>
          <w:sz w:val="17"/>
          <w:szCs w:val="17"/>
        </w:rPr>
        <w:t>is used for the increment in the value of i which is i = i+1.</w:t>
      </w:r>
    </w:p>
    <w:p w:rsidR="00AC7388" w:rsidRDefault="00AC7388" w:rsidP="00AC7388">
      <w:pPr>
        <w:pStyle w:val="Heading1"/>
        <w:shd w:val="clear" w:color="auto" w:fill="FFFFFF"/>
        <w:spacing w:line="311" w:lineRule="atLeast"/>
        <w:rPr>
          <w:rFonts w:ascii="Arial" w:hAnsi="Arial" w:cs="Arial"/>
          <w:color w:val="000000"/>
        </w:rPr>
      </w:pPr>
      <w:r>
        <w:rPr>
          <w:rFonts w:ascii="Arial" w:hAnsi="Arial" w:cs="Arial"/>
          <w:color w:val="000000"/>
        </w:rPr>
        <w:t>Copying Arrays</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981" name="Picture 981" descr="http://www.roseindia.net/images/previous.gif">
              <a:hlinkClick xmlns:a="http://schemas.openxmlformats.org/drawingml/2006/main" r:id="rId3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http://www.roseindia.net/images/previous.gif">
                      <a:hlinkClick r:id="rId32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982" name="Picture 982"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983" name="Picture 983" descr="http://www.roseindia.net/images/next.gif">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descr="http://www.roseindia.net/images/next.gif">
                      <a:hlinkClick r:id="rId326"/>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After learning all about arrays, there is still one interesting thing left to learn i.e. copying arrays. It means to copy data from one array to another. The precise way to copy data from one array to another is</w:t>
      </w:r>
    </w:p>
    <w:tbl>
      <w:tblPr>
        <w:tblW w:w="2050" w:type="pct"/>
        <w:tblCellSpacing w:w="0" w:type="dxa"/>
        <w:shd w:val="clear" w:color="auto" w:fill="FFFFCC"/>
        <w:tblCellMar>
          <w:left w:w="0" w:type="dxa"/>
          <w:right w:w="0" w:type="dxa"/>
        </w:tblCellMar>
        <w:tblLook w:val="04A0"/>
      </w:tblPr>
      <w:tblGrid>
        <w:gridCol w:w="3838"/>
      </w:tblGrid>
      <w:tr w:rsidR="00AC7388" w:rsidTr="00AC7388">
        <w:trPr>
          <w:tblCellSpacing w:w="0" w:type="dxa"/>
        </w:trPr>
        <w:tc>
          <w:tcPr>
            <w:tcW w:w="5000" w:type="pct"/>
            <w:shd w:val="clear" w:color="auto" w:fill="FFFFCC"/>
            <w:vAlign w:val="center"/>
            <w:hideMark/>
          </w:tcPr>
          <w:p w:rsidR="00AC7388" w:rsidRDefault="00AC7388">
            <w:pPr>
              <w:pStyle w:val="HTMLPreformatted"/>
              <w:spacing w:line="311" w:lineRule="atLeast"/>
              <w:rPr>
                <w:color w:val="000000"/>
              </w:rPr>
            </w:pPr>
            <w:r>
              <w:rPr>
                <w:color w:val="000000"/>
              </w:rPr>
              <w:t>public static void arraycopy(Object source,</w:t>
            </w:r>
          </w:p>
          <w:p w:rsidR="00AC7388" w:rsidRDefault="00AC7388">
            <w:pPr>
              <w:pStyle w:val="HTMLPreformatted"/>
              <w:spacing w:line="311" w:lineRule="atLeast"/>
              <w:rPr>
                <w:color w:val="000000"/>
              </w:rPr>
            </w:pPr>
            <w:r>
              <w:rPr>
                <w:color w:val="000000"/>
              </w:rPr>
              <w:t xml:space="preserve">                   int srcIndex,</w:t>
            </w:r>
          </w:p>
          <w:p w:rsidR="00AC7388" w:rsidRDefault="00AC7388">
            <w:pPr>
              <w:pStyle w:val="HTMLPreformatted"/>
              <w:spacing w:line="311" w:lineRule="atLeast"/>
              <w:rPr>
                <w:color w:val="000000"/>
              </w:rPr>
            </w:pPr>
            <w:r>
              <w:rPr>
                <w:color w:val="000000"/>
              </w:rPr>
              <w:t xml:space="preserve">                   Object dest,</w:t>
            </w:r>
          </w:p>
          <w:p w:rsidR="00AC7388" w:rsidRDefault="00AC7388">
            <w:pPr>
              <w:pStyle w:val="HTMLPreformatted"/>
              <w:spacing w:line="311" w:lineRule="atLeast"/>
              <w:rPr>
                <w:color w:val="000000"/>
              </w:rPr>
            </w:pPr>
            <w:r>
              <w:rPr>
                <w:color w:val="000000"/>
              </w:rPr>
              <w:t xml:space="preserve">                   int destIndex,</w:t>
            </w:r>
          </w:p>
          <w:p w:rsidR="00AC7388" w:rsidRDefault="00AC7388">
            <w:pPr>
              <w:pStyle w:val="HTMLPreformatted"/>
              <w:spacing w:line="311" w:lineRule="atLeast"/>
              <w:rPr>
                <w:color w:val="000000"/>
              </w:rPr>
            </w:pPr>
            <w:r>
              <w:rPr>
                <w:color w:val="000000"/>
              </w:rPr>
              <w:t xml:space="preserve">                   int length)</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Thus apply system's</w:t>
      </w:r>
      <w:r>
        <w:rPr>
          <w:rStyle w:val="apple-converted-space"/>
          <w:rFonts w:ascii="Arial" w:hAnsi="Arial" w:cs="Arial"/>
          <w:color w:val="000000"/>
          <w:sz w:val="17"/>
          <w:szCs w:val="17"/>
        </w:rPr>
        <w:t> </w:t>
      </w:r>
      <w:r>
        <w:rPr>
          <w:rFonts w:ascii="Arial" w:hAnsi="Arial" w:cs="Arial"/>
          <w:b/>
          <w:bCs/>
          <w:color w:val="000000"/>
          <w:sz w:val="17"/>
          <w:szCs w:val="17"/>
        </w:rPr>
        <w:t>arraycopy</w:t>
      </w:r>
      <w:r>
        <w:rPr>
          <w:rStyle w:val="apple-converted-space"/>
          <w:rFonts w:ascii="Arial" w:hAnsi="Arial" w:cs="Arial"/>
          <w:color w:val="000000"/>
          <w:sz w:val="17"/>
          <w:szCs w:val="17"/>
        </w:rPr>
        <w:t> </w:t>
      </w:r>
      <w:r>
        <w:rPr>
          <w:rFonts w:ascii="Arial" w:hAnsi="Arial" w:cs="Arial"/>
          <w:color w:val="000000"/>
          <w:sz w:val="17"/>
          <w:szCs w:val="17"/>
        </w:rPr>
        <w:t xml:space="preserve">method for copying arrays.The parameters being used </w:t>
      </w:r>
      <w:proofErr w:type="gramStart"/>
      <w:r>
        <w:rPr>
          <w:rFonts w:ascii="Arial" w:hAnsi="Arial" w:cs="Arial"/>
          <w:color w:val="000000"/>
          <w:sz w:val="17"/>
          <w:szCs w:val="17"/>
        </w:rPr>
        <w:t>are :</w:t>
      </w:r>
      <w:proofErr w:type="gramEnd"/>
      <w:r>
        <w:rPr>
          <w:rFonts w:ascii="Arial" w:hAnsi="Arial" w:cs="Arial"/>
          <w:color w:val="000000"/>
          <w:sz w:val="17"/>
          <w:szCs w:val="17"/>
        </w:rPr>
        <w:t>-</w:t>
      </w:r>
    </w:p>
    <w:tbl>
      <w:tblPr>
        <w:tblW w:w="2500" w:type="pct"/>
        <w:tblCellSpacing w:w="0" w:type="dxa"/>
        <w:tblCellMar>
          <w:left w:w="0" w:type="dxa"/>
          <w:right w:w="0" w:type="dxa"/>
        </w:tblCellMar>
        <w:tblLook w:val="04A0"/>
      </w:tblPr>
      <w:tblGrid>
        <w:gridCol w:w="4680"/>
      </w:tblGrid>
      <w:tr w:rsidR="00AC7388" w:rsidTr="00AC7388">
        <w:trPr>
          <w:tblCellSpacing w:w="0" w:type="dxa"/>
        </w:trPr>
        <w:tc>
          <w:tcPr>
            <w:tcW w:w="5000" w:type="pct"/>
            <w:vAlign w:val="center"/>
            <w:hideMark/>
          </w:tcPr>
          <w:p w:rsidR="00AC7388" w:rsidRDefault="00AC7388">
            <w:pPr>
              <w:rPr>
                <w:sz w:val="24"/>
                <w:szCs w:val="24"/>
              </w:rPr>
            </w:pPr>
            <w:r>
              <w:t>src  the source array</w:t>
            </w:r>
            <w:r>
              <w:br/>
              <w:t>srcIndex start position (first cell to copy) in the source array</w:t>
            </w:r>
            <w:r>
              <w:br/>
              <w:t>dest  the destination array</w:t>
            </w:r>
            <w:r>
              <w:br/>
              <w:t>destIndex start position in the destination array</w:t>
            </w:r>
            <w:r>
              <w:br/>
              <w:t>length the number of array elements to be copied</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The following program, </w:t>
      </w:r>
      <w:proofErr w:type="gramStart"/>
      <w:r>
        <w:rPr>
          <w:rFonts w:ascii="Arial" w:hAnsi="Arial" w:cs="Arial"/>
          <w:color w:val="000000"/>
          <w:sz w:val="17"/>
          <w:szCs w:val="17"/>
        </w:rPr>
        <w:t>ArrayCopyDemo(</w:t>
      </w:r>
      <w:proofErr w:type="gramEnd"/>
      <w:r>
        <w:rPr>
          <w:rFonts w:ascii="Arial" w:hAnsi="Arial" w:cs="Arial"/>
          <w:color w:val="000000"/>
          <w:sz w:val="17"/>
          <w:szCs w:val="17"/>
        </w:rPr>
        <w:t>in a .java source file), uses</w:t>
      </w:r>
      <w:r>
        <w:rPr>
          <w:rStyle w:val="apple-converted-space"/>
          <w:rFonts w:ascii="Arial" w:hAnsi="Arial" w:cs="Arial"/>
          <w:color w:val="000000"/>
          <w:sz w:val="17"/>
          <w:szCs w:val="17"/>
        </w:rPr>
        <w:t> </w:t>
      </w:r>
      <w:r>
        <w:rPr>
          <w:rFonts w:ascii="Arial" w:hAnsi="Arial" w:cs="Arial"/>
          <w:b/>
          <w:bCs/>
          <w:color w:val="000000"/>
          <w:sz w:val="17"/>
          <w:szCs w:val="17"/>
        </w:rPr>
        <w:t>arraycopy</w:t>
      </w:r>
      <w:r>
        <w:rPr>
          <w:rStyle w:val="apple-converted-space"/>
          <w:rFonts w:ascii="Arial" w:hAnsi="Arial" w:cs="Arial"/>
          <w:color w:val="000000"/>
          <w:sz w:val="17"/>
          <w:szCs w:val="17"/>
        </w:rPr>
        <w:t> </w:t>
      </w:r>
      <w:r>
        <w:rPr>
          <w:rFonts w:ascii="Arial" w:hAnsi="Arial" w:cs="Arial"/>
          <w:color w:val="000000"/>
          <w:sz w:val="17"/>
          <w:szCs w:val="17"/>
        </w:rPr>
        <w:t>to copy some elements from the copyFrom array to the copyTo array.</w:t>
      </w:r>
    </w:p>
    <w:tbl>
      <w:tblPr>
        <w:tblW w:w="0" w:type="auto"/>
        <w:tblCellSpacing w:w="0" w:type="dxa"/>
        <w:shd w:val="clear" w:color="auto" w:fill="FFFFCC"/>
        <w:tblCellMar>
          <w:top w:w="45" w:type="dxa"/>
          <w:left w:w="45" w:type="dxa"/>
          <w:bottom w:w="45" w:type="dxa"/>
          <w:right w:w="45" w:type="dxa"/>
        </w:tblCellMar>
        <w:tblLook w:val="04A0"/>
      </w:tblPr>
      <w:tblGrid>
        <w:gridCol w:w="7532"/>
      </w:tblGrid>
      <w:tr w:rsidR="00AC7388" w:rsidTr="00AC7388">
        <w:trPr>
          <w:tblCellSpacing w:w="0" w:type="dxa"/>
        </w:trPr>
        <w:tc>
          <w:tcPr>
            <w:tcW w:w="0" w:type="auto"/>
            <w:shd w:val="clear" w:color="auto" w:fill="FFFFCC"/>
            <w:noWrap/>
            <w:hideMark/>
          </w:tcPr>
          <w:p w:rsidR="00AC7388" w:rsidRDefault="00AC7388">
            <w:pPr>
              <w:rPr>
                <w:sz w:val="24"/>
                <w:szCs w:val="24"/>
              </w:rPr>
            </w:pPr>
            <w:r>
              <w:rPr>
                <w:rStyle w:val="HTMLCode"/>
                <w:rFonts w:eastAsiaTheme="majorEastAsia"/>
                <w:b/>
                <w:bCs/>
                <w:color w:val="7F0055"/>
              </w:rPr>
              <w:lastRenderedPageBreak/>
              <w:t>public class </w:t>
            </w:r>
            <w:r>
              <w:rPr>
                <w:rStyle w:val="HTMLCode"/>
                <w:rFonts w:eastAsiaTheme="majorEastAsia"/>
                <w:color w:val="000000"/>
              </w:rPr>
              <w:t>ArrayCopyDemo{</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public static void </w:t>
            </w:r>
            <w:r>
              <w:rPr>
                <w:rStyle w:val="HTMLCode"/>
                <w:rFonts w:eastAsiaTheme="majorEastAsia"/>
                <w:color w:val="000000"/>
              </w:rPr>
              <w:t>main(String[] args){</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char</w:t>
            </w:r>
            <w:r>
              <w:rPr>
                <w:rStyle w:val="HTMLCode"/>
                <w:rFonts w:eastAsiaTheme="majorEastAsia"/>
                <w:color w:val="000000"/>
              </w:rPr>
              <w:t>[] copyFrom = {</w:t>
            </w:r>
            <w:r>
              <w:rPr>
                <w:rStyle w:val="HTMLCode"/>
                <w:rFonts w:eastAsiaTheme="majorEastAsia"/>
                <w:color w:val="990000"/>
              </w:rPr>
              <w:t>'a'</w:t>
            </w:r>
            <w:r>
              <w:rPr>
                <w:rStyle w:val="HTMLCode"/>
                <w:rFonts w:eastAsiaTheme="majorEastAsia"/>
                <w:color w:val="000000"/>
              </w:rPr>
              <w:t>,</w:t>
            </w:r>
            <w:r>
              <w:rPr>
                <w:rStyle w:val="HTMLCode"/>
                <w:rFonts w:eastAsiaTheme="majorEastAsia"/>
                <w:color w:val="990000"/>
              </w:rPr>
              <w:t>'b'</w:t>
            </w:r>
            <w:r>
              <w:rPr>
                <w:rStyle w:val="HTMLCode"/>
                <w:rFonts w:eastAsiaTheme="majorEastAsia"/>
                <w:color w:val="000000"/>
              </w:rPr>
              <w:t>,</w:t>
            </w:r>
            <w:r>
              <w:rPr>
                <w:rStyle w:val="HTMLCode"/>
                <w:rFonts w:eastAsiaTheme="majorEastAsia"/>
                <w:color w:val="990000"/>
              </w:rPr>
              <w:t>'c'</w:t>
            </w:r>
            <w:r>
              <w:rPr>
                <w:rStyle w:val="HTMLCode"/>
                <w:rFonts w:eastAsiaTheme="majorEastAsia"/>
                <w:color w:val="000000"/>
              </w:rPr>
              <w:t>,</w:t>
            </w:r>
            <w:r>
              <w:rPr>
                <w:rStyle w:val="HTMLCode"/>
                <w:rFonts w:eastAsiaTheme="majorEastAsia"/>
                <w:color w:val="990000"/>
              </w:rPr>
              <w:t>'d'</w:t>
            </w:r>
            <w:r>
              <w:rPr>
                <w:rStyle w:val="HTMLCode"/>
                <w:rFonts w:eastAsiaTheme="majorEastAsia"/>
                <w:color w:val="000000"/>
              </w:rPr>
              <w:t>,</w:t>
            </w:r>
            <w:r>
              <w:rPr>
                <w:rStyle w:val="HTMLCode"/>
                <w:rFonts w:eastAsiaTheme="majorEastAsia"/>
                <w:color w:val="990000"/>
              </w:rPr>
              <w:t>'e'</w:t>
            </w:r>
            <w:r>
              <w:rPr>
                <w:rStyle w:val="HTMLCode"/>
                <w:rFonts w:eastAsiaTheme="majorEastAsia"/>
                <w:color w:val="000000"/>
              </w:rPr>
              <w:t>,</w:t>
            </w:r>
            <w:r>
              <w:rPr>
                <w:rStyle w:val="HTMLCode"/>
                <w:rFonts w:eastAsiaTheme="majorEastAsia"/>
                <w:color w:val="990000"/>
              </w:rPr>
              <w:t>'f'</w:t>
            </w:r>
            <w:r>
              <w:rPr>
                <w:rStyle w:val="HTMLCode"/>
                <w:rFonts w:eastAsiaTheme="majorEastAsia"/>
                <w:color w:val="000000"/>
              </w:rPr>
              <w:t>,</w:t>
            </w:r>
            <w:r>
              <w:rPr>
                <w:rStyle w:val="HTMLCode"/>
                <w:rFonts w:eastAsiaTheme="majorEastAsia"/>
                <w:color w:val="990000"/>
              </w:rPr>
              <w:t>'g'</w:t>
            </w:r>
            <w:r>
              <w:rPr>
                <w:rStyle w:val="HTMLCode"/>
                <w:rFonts w:eastAsiaTheme="majorEastAsia"/>
                <w:color w:val="000000"/>
              </w:rPr>
              <w:t>,</w:t>
            </w:r>
            <w:r>
              <w:rPr>
                <w:rStyle w:val="HTMLCode"/>
                <w:rFonts w:eastAsiaTheme="majorEastAsia"/>
                <w:color w:val="990000"/>
              </w:rPr>
              <w:t>'h'</w:t>
            </w:r>
            <w:r>
              <w:rPr>
                <w:rStyle w:val="HTMLCode"/>
                <w:rFonts w:eastAsiaTheme="majorEastAsia"/>
                <w:color w:val="000000"/>
              </w:rPr>
              <w:t>,</w:t>
            </w:r>
            <w:r>
              <w:rPr>
                <w:rStyle w:val="HTMLCode"/>
                <w:rFonts w:eastAsiaTheme="majorEastAsia"/>
                <w:color w:val="990000"/>
              </w:rPr>
              <w:t>'i'</w:t>
            </w:r>
            <w:r>
              <w:rPr>
                <w:rStyle w:val="HTMLCode"/>
                <w:rFonts w:eastAsiaTheme="majorEastAsia"/>
                <w:color w:val="000000"/>
              </w:rPr>
              <w:t>,</w:t>
            </w:r>
            <w:r>
              <w:rPr>
                <w:rStyle w:val="HTMLCode"/>
                <w:rFonts w:eastAsiaTheme="majorEastAsia"/>
                <w:color w:val="990000"/>
              </w:rPr>
              <w:t>'j'</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char</w:t>
            </w:r>
            <w:r>
              <w:rPr>
                <w:rStyle w:val="HTMLCode"/>
                <w:rFonts w:eastAsiaTheme="majorEastAsia"/>
                <w:color w:val="000000"/>
              </w:rPr>
              <w:t>[] copyTo = </w:t>
            </w:r>
            <w:r>
              <w:rPr>
                <w:rStyle w:val="HTMLCode"/>
                <w:rFonts w:eastAsiaTheme="majorEastAsia"/>
                <w:b/>
                <w:bCs/>
                <w:color w:val="7F0055"/>
              </w:rPr>
              <w:t>new char</w:t>
            </w:r>
            <w:r>
              <w:rPr>
                <w:rStyle w:val="HTMLCode"/>
                <w:rFonts w:eastAsiaTheme="majorEastAsia"/>
                <w:color w:val="000000"/>
              </w:rPr>
              <w:t>[</w:t>
            </w:r>
            <w:r>
              <w:rPr>
                <w:rStyle w:val="HTMLCode"/>
                <w:rFonts w:eastAsiaTheme="majorEastAsia"/>
                <w:color w:val="990000"/>
              </w:rPr>
              <w:t>5</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System.arraycopy(copyFrom, </w:t>
            </w:r>
            <w:r>
              <w:rPr>
                <w:rStyle w:val="HTMLCode"/>
                <w:rFonts w:eastAsiaTheme="majorEastAsia"/>
                <w:color w:val="990000"/>
              </w:rPr>
              <w:t>2</w:t>
            </w:r>
            <w:r>
              <w:rPr>
                <w:rStyle w:val="HTMLCode"/>
                <w:rFonts w:eastAsiaTheme="majorEastAsia"/>
                <w:color w:val="000000"/>
              </w:rPr>
              <w:t>, copyTo, </w:t>
            </w:r>
            <w:r>
              <w:rPr>
                <w:rStyle w:val="HTMLCode"/>
                <w:rFonts w:eastAsiaTheme="majorEastAsia"/>
                <w:color w:val="990000"/>
              </w:rPr>
              <w:t>0</w:t>
            </w:r>
            <w:r>
              <w:rPr>
                <w:rStyle w:val="HTMLCode"/>
                <w:rFonts w:eastAsiaTheme="majorEastAsia"/>
                <w:color w:val="000000"/>
              </w:rPr>
              <w:t>, </w:t>
            </w:r>
            <w:r>
              <w:rPr>
                <w:rStyle w:val="HTMLCode"/>
                <w:rFonts w:eastAsiaTheme="majorEastAsia"/>
                <w:color w:val="990000"/>
              </w:rPr>
              <w:t>5</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System.out.println(</w:t>
            </w:r>
            <w:r>
              <w:rPr>
                <w:rStyle w:val="HTMLCode"/>
                <w:rFonts w:eastAsiaTheme="majorEastAsia"/>
                <w:b/>
                <w:bCs/>
                <w:color w:val="7F0055"/>
              </w:rPr>
              <w:t>new </w:t>
            </w:r>
            <w:r>
              <w:rPr>
                <w:rStyle w:val="HTMLCode"/>
                <w:rFonts w:eastAsiaTheme="majorEastAsia"/>
                <w:color w:val="000000"/>
              </w:rPr>
              <w:t>String (copyTo));</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000000"/>
              </w:rPr>
              <w:t>}</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the program:</w:t>
      </w:r>
    </w:p>
    <w:tbl>
      <w:tblPr>
        <w:tblW w:w="2100" w:type="pct"/>
        <w:tblCellSpacing w:w="0" w:type="dxa"/>
        <w:shd w:val="clear" w:color="auto" w:fill="000000"/>
        <w:tblCellMar>
          <w:left w:w="0" w:type="dxa"/>
          <w:right w:w="0" w:type="dxa"/>
        </w:tblCellMar>
        <w:tblLook w:val="04A0"/>
      </w:tblPr>
      <w:tblGrid>
        <w:gridCol w:w="3931"/>
      </w:tblGrid>
      <w:tr w:rsidR="00AC7388" w:rsidTr="00AC7388">
        <w:trPr>
          <w:tblCellSpacing w:w="0" w:type="dxa"/>
        </w:trPr>
        <w:tc>
          <w:tcPr>
            <w:tcW w:w="5000" w:type="pct"/>
            <w:shd w:val="clear" w:color="auto" w:fill="000000"/>
            <w:vAlign w:val="center"/>
            <w:hideMark/>
          </w:tcPr>
          <w:p w:rsidR="00AC7388" w:rsidRDefault="00AC7388">
            <w:pPr>
              <w:pStyle w:val="HTMLPreformatted"/>
              <w:spacing w:line="311" w:lineRule="atLeast"/>
              <w:rPr>
                <w:color w:val="000000"/>
              </w:rPr>
            </w:pPr>
            <w:r>
              <w:rPr>
                <w:b/>
                <w:bCs/>
                <w:color w:val="FFFFFF"/>
              </w:rPr>
              <w:t>C:\tamana&gt;javac ArrayCopyDemo.java</w:t>
            </w:r>
          </w:p>
          <w:p w:rsidR="00AC7388" w:rsidRDefault="00AC7388">
            <w:pPr>
              <w:pStyle w:val="HTMLPreformatted"/>
              <w:spacing w:line="311" w:lineRule="atLeast"/>
              <w:rPr>
                <w:b/>
                <w:bCs/>
                <w:color w:val="FFFFFF"/>
              </w:rPr>
            </w:pPr>
            <w:r>
              <w:rPr>
                <w:b/>
                <w:bCs/>
                <w:color w:val="FFFFFF"/>
              </w:rPr>
              <w:t>C:\tamana&gt;java ArrayCopyDemo</w:t>
            </w:r>
          </w:p>
          <w:p w:rsidR="00AC7388" w:rsidRDefault="00AC7388">
            <w:pPr>
              <w:pStyle w:val="HTMLPreformatted"/>
              <w:spacing w:line="311" w:lineRule="atLeast"/>
              <w:rPr>
                <w:color w:val="000000"/>
              </w:rPr>
            </w:pPr>
            <w:r>
              <w:rPr>
                <w:b/>
                <w:bCs/>
                <w:color w:val="FFFFFF"/>
              </w:rPr>
              <w:t>cdefg</w:t>
            </w:r>
          </w:p>
          <w:p w:rsidR="00AC7388" w:rsidRDefault="00AC7388">
            <w:pPr>
              <w:pStyle w:val="HTMLPreformatted"/>
              <w:spacing w:line="311" w:lineRule="atLeast"/>
              <w:rPr>
                <w:color w:val="000000"/>
              </w:rPr>
            </w:pPr>
            <w:r>
              <w:rPr>
                <w:b/>
                <w:bCs/>
                <w:color w:val="FFFFFF"/>
              </w:rPr>
              <w:t>C:\tamana&gt;</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the array method call begins the copy of elements from element number 2. Thus the copy begins at the array element 'c'. Now, the</w:t>
      </w:r>
      <w:r>
        <w:rPr>
          <w:rStyle w:val="apple-converted-space"/>
          <w:rFonts w:ascii="Arial" w:hAnsi="Arial" w:cs="Arial"/>
          <w:color w:val="000000"/>
          <w:sz w:val="17"/>
          <w:szCs w:val="17"/>
        </w:rPr>
        <w:t> </w:t>
      </w:r>
      <w:r>
        <w:rPr>
          <w:rFonts w:ascii="Arial" w:hAnsi="Arial" w:cs="Arial"/>
          <w:b/>
          <w:bCs/>
          <w:color w:val="000000"/>
          <w:sz w:val="17"/>
          <w:szCs w:val="17"/>
        </w:rPr>
        <w:t>arraycopy</w:t>
      </w:r>
      <w:r>
        <w:rPr>
          <w:rStyle w:val="apple-converted-space"/>
          <w:rFonts w:ascii="Arial" w:hAnsi="Arial" w:cs="Arial"/>
          <w:color w:val="000000"/>
          <w:sz w:val="17"/>
          <w:szCs w:val="17"/>
        </w:rPr>
        <w:t> </w:t>
      </w:r>
      <w:r>
        <w:rPr>
          <w:rFonts w:ascii="Arial" w:hAnsi="Arial" w:cs="Arial"/>
          <w:color w:val="000000"/>
          <w:sz w:val="17"/>
          <w:szCs w:val="17"/>
        </w:rPr>
        <w:t>method takes the copied element and puts it into the destination array. The destination array begins at the first element (element 0) which is the destination array</w:t>
      </w:r>
      <w:r>
        <w:rPr>
          <w:rStyle w:val="apple-converted-space"/>
          <w:rFonts w:ascii="Arial" w:hAnsi="Arial" w:cs="Arial"/>
          <w:color w:val="000000"/>
          <w:sz w:val="17"/>
          <w:szCs w:val="17"/>
        </w:rPr>
        <w:t> </w:t>
      </w:r>
      <w:r>
        <w:rPr>
          <w:rFonts w:ascii="Arial" w:hAnsi="Arial" w:cs="Arial"/>
          <w:b/>
          <w:bCs/>
          <w:color w:val="000000"/>
          <w:sz w:val="17"/>
          <w:szCs w:val="17"/>
        </w:rPr>
        <w:t>copyTo</w:t>
      </w:r>
      <w:r>
        <w:rPr>
          <w:rFonts w:ascii="Arial" w:hAnsi="Arial" w:cs="Arial"/>
          <w:color w:val="000000"/>
          <w:sz w:val="17"/>
          <w:szCs w:val="17"/>
        </w:rPr>
        <w:t xml:space="preserve">. The copyTo copies 5 </w:t>
      </w:r>
      <w:proofErr w:type="gramStart"/>
      <w:r>
        <w:rPr>
          <w:rFonts w:ascii="Arial" w:hAnsi="Arial" w:cs="Arial"/>
          <w:color w:val="000000"/>
          <w:sz w:val="17"/>
          <w:szCs w:val="17"/>
        </w:rPr>
        <w:t>elements :</w:t>
      </w:r>
      <w:proofErr w:type="gramEnd"/>
      <w:r>
        <w:rPr>
          <w:rFonts w:ascii="Arial" w:hAnsi="Arial" w:cs="Arial"/>
          <w:color w:val="000000"/>
          <w:sz w:val="17"/>
          <w:szCs w:val="17"/>
        </w:rPr>
        <w:t xml:space="preserve"> 'c', 'd', 'e', 'f', 'g'. This method will take "cdefg" out of "abcdefghij", like </w:t>
      </w:r>
      <w:proofErr w:type="gramStart"/>
      <w:r>
        <w:rPr>
          <w:rFonts w:ascii="Arial" w:hAnsi="Arial" w:cs="Arial"/>
          <w:color w:val="000000"/>
          <w:sz w:val="17"/>
          <w:szCs w:val="17"/>
        </w:rPr>
        <w:t>this :</w:t>
      </w:r>
      <w:proofErr w:type="gramEnd"/>
      <w:r>
        <w:rPr>
          <w:rFonts w:ascii="Arial" w:hAnsi="Arial" w:cs="Arial"/>
          <w:color w:val="000000"/>
          <w:sz w:val="17"/>
          <w:szCs w:val="17"/>
        </w:rPr>
        <w:t> </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Following image illustrates the procedure of copying array from one to another.</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noProof/>
          <w:color w:val="000000"/>
          <w:sz w:val="17"/>
          <w:szCs w:val="17"/>
        </w:rPr>
        <w:drawing>
          <wp:inline distT="0" distB="0" distL="0" distR="0">
            <wp:extent cx="4258945" cy="1721485"/>
            <wp:effectExtent l="19050" t="0" r="8255" b="0"/>
            <wp:docPr id="984" name="Picture 984" descr="http://www.roseindia.net/java/beginners/arrayexamples/array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descr="http://www.roseindia.net/java/beginners/arrayexamples/arraycopy.gif"/>
                    <pic:cNvPicPr>
                      <a:picLocks noChangeAspect="1" noChangeArrowheads="1"/>
                    </pic:cNvPicPr>
                  </pic:nvPicPr>
                  <pic:blipFill>
                    <a:blip r:embed="rId327"/>
                    <a:srcRect/>
                    <a:stretch>
                      <a:fillRect/>
                    </a:stretch>
                  </pic:blipFill>
                  <pic:spPr bwMode="auto">
                    <a:xfrm>
                      <a:off x="0" y="0"/>
                      <a:ext cx="4258945" cy="1721485"/>
                    </a:xfrm>
                    <a:prstGeom prst="rect">
                      <a:avLst/>
                    </a:prstGeom>
                    <a:noFill/>
                    <a:ln w="9525">
                      <a:noFill/>
                      <a:miter lim="800000"/>
                      <a:headEnd/>
                      <a:tailEnd/>
                    </a:ln>
                  </pic:spPr>
                </pic:pic>
              </a:graphicData>
            </a:graphic>
          </wp:inline>
        </w:drawing>
      </w:r>
    </w:p>
    <w:p w:rsidR="00AC7388" w:rsidRDefault="00AC7388" w:rsidP="00AC7388">
      <w:pPr>
        <w:pStyle w:val="Heading1"/>
        <w:shd w:val="clear" w:color="auto" w:fill="FFFFFF"/>
        <w:spacing w:line="311" w:lineRule="atLeast"/>
        <w:rPr>
          <w:rFonts w:ascii="Arial" w:hAnsi="Arial" w:cs="Arial"/>
          <w:color w:val="000000"/>
        </w:rPr>
      </w:pPr>
      <w:r>
        <w:rPr>
          <w:rFonts w:ascii="Arial" w:hAnsi="Arial" w:cs="Arial"/>
          <w:color w:val="000000"/>
        </w:rPr>
        <w:t>Two-Dimensional Arrays</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989" name="Picture 989" descr="http://www.roseindia.net/images/previous.gif">
              <a:hlinkClick xmlns:a="http://schemas.openxmlformats.org/drawingml/2006/main" r:id="rId3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descr="http://www.roseindia.net/images/previous.gif">
                      <a:hlinkClick r:id="rId325"/>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990" name="Picture 990"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991" name="Picture 991" descr="http://www.roseindia.net/images/next.gif">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descr="http://www.roseindia.net/images/next.gif">
                      <a:hlinkClick r:id="rId328"/>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Two-dimensional arrays are defined as "an array of arrays". Since an array type is a first-class Java type, we can have an array of ints, an array of Strings, or an array of Objects. For example, an array of ints will have the type </w:t>
      </w:r>
      <w:proofErr w:type="gramStart"/>
      <w:r>
        <w:rPr>
          <w:rFonts w:ascii="Arial" w:hAnsi="Arial" w:cs="Arial"/>
          <w:color w:val="000000"/>
          <w:sz w:val="17"/>
          <w:szCs w:val="17"/>
        </w:rPr>
        <w:t>int[</w:t>
      </w:r>
      <w:proofErr w:type="gramEnd"/>
      <w:r>
        <w:rPr>
          <w:rFonts w:ascii="Arial" w:hAnsi="Arial" w:cs="Arial"/>
          <w:color w:val="000000"/>
          <w:sz w:val="17"/>
          <w:szCs w:val="17"/>
        </w:rPr>
        <w:t xml:space="preserve">]. Similarly we can have </w:t>
      </w:r>
      <w:proofErr w:type="gramStart"/>
      <w:r>
        <w:rPr>
          <w:rFonts w:ascii="Arial" w:hAnsi="Arial" w:cs="Arial"/>
          <w:color w:val="000000"/>
          <w:sz w:val="17"/>
          <w:szCs w:val="17"/>
        </w:rPr>
        <w:t>int[</w:t>
      </w:r>
      <w:proofErr w:type="gramEnd"/>
      <w:r>
        <w:rPr>
          <w:rFonts w:ascii="Arial" w:hAnsi="Arial" w:cs="Arial"/>
          <w:color w:val="000000"/>
          <w:sz w:val="17"/>
          <w:szCs w:val="17"/>
        </w:rPr>
        <w:t>][], which represents an "array of arrays of  ints". Such an array is said to be a two-dimensional array. </w:t>
      </w:r>
      <w:r>
        <w:rPr>
          <w:rFonts w:ascii="Arial" w:hAnsi="Arial" w:cs="Arial"/>
          <w:color w:val="000000"/>
          <w:sz w:val="17"/>
          <w:szCs w:val="17"/>
        </w:rPr>
        <w:br/>
        <w:t>The command</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lastRenderedPageBreak/>
        <w:t> </w:t>
      </w:r>
      <w:r>
        <w:rPr>
          <w:rFonts w:ascii="Arial" w:hAnsi="Arial" w:cs="Arial"/>
          <w:color w:val="0000FF"/>
          <w:sz w:val="17"/>
          <w:szCs w:val="17"/>
        </w:rPr>
        <w:t> </w:t>
      </w:r>
      <w:proofErr w:type="gramStart"/>
      <w:r>
        <w:rPr>
          <w:rFonts w:ascii="Arial" w:hAnsi="Arial" w:cs="Arial"/>
          <w:color w:val="0000FF"/>
          <w:sz w:val="17"/>
          <w:szCs w:val="17"/>
        </w:rPr>
        <w:t>int[</w:t>
      </w:r>
      <w:proofErr w:type="gramEnd"/>
      <w:r>
        <w:rPr>
          <w:rFonts w:ascii="Arial" w:hAnsi="Arial" w:cs="Arial"/>
          <w:color w:val="0000FF"/>
          <w:sz w:val="17"/>
          <w:szCs w:val="17"/>
        </w:rPr>
        <w:t>][] A = new int[3][4];</w:t>
      </w:r>
    </w:p>
    <w:p w:rsidR="00AC7388" w:rsidRDefault="00AC7388" w:rsidP="00AC7388">
      <w:pPr>
        <w:pStyle w:val="NormalWeb"/>
        <w:shd w:val="clear" w:color="auto" w:fill="FFFFFF"/>
        <w:spacing w:line="311" w:lineRule="atLeast"/>
        <w:rPr>
          <w:rFonts w:ascii="Arial" w:hAnsi="Arial" w:cs="Arial"/>
          <w:color w:val="000000"/>
          <w:sz w:val="17"/>
          <w:szCs w:val="17"/>
        </w:rPr>
      </w:pPr>
      <w:proofErr w:type="gramStart"/>
      <w:r>
        <w:rPr>
          <w:rFonts w:ascii="Arial" w:hAnsi="Arial" w:cs="Arial"/>
          <w:color w:val="000000"/>
          <w:sz w:val="17"/>
          <w:szCs w:val="17"/>
        </w:rPr>
        <w:t>declares</w:t>
      </w:r>
      <w:proofErr w:type="gramEnd"/>
      <w:r>
        <w:rPr>
          <w:rFonts w:ascii="Arial" w:hAnsi="Arial" w:cs="Arial"/>
          <w:color w:val="000000"/>
          <w:sz w:val="17"/>
          <w:szCs w:val="17"/>
        </w:rPr>
        <w:t xml:space="preserve"> a variable, A, of type int[][], and it initializes that variable to refer to a newly created object. That object is an array of arrays of ints. Here, the notation </w:t>
      </w:r>
      <w:proofErr w:type="gramStart"/>
      <w:r>
        <w:rPr>
          <w:rFonts w:ascii="Arial" w:hAnsi="Arial" w:cs="Arial"/>
          <w:color w:val="000000"/>
          <w:sz w:val="17"/>
          <w:szCs w:val="17"/>
        </w:rPr>
        <w:t>int[</w:t>
      </w:r>
      <w:proofErr w:type="gramEnd"/>
      <w:r>
        <w:rPr>
          <w:rFonts w:ascii="Arial" w:hAnsi="Arial" w:cs="Arial"/>
          <w:color w:val="000000"/>
          <w:sz w:val="17"/>
          <w:szCs w:val="17"/>
        </w:rPr>
        <w:t>3][4] indicates that there are 3 arrays of ints in the array A, and that there are 4 ints in each of those arrays.</w:t>
      </w:r>
      <w:r>
        <w:rPr>
          <w:rFonts w:ascii="Arial" w:hAnsi="Arial" w:cs="Arial"/>
          <w:color w:val="000000"/>
          <w:sz w:val="17"/>
          <w:szCs w:val="17"/>
        </w:rPr>
        <w:br/>
        <w:t>To process a two-dimensional array, we use</w:t>
      </w:r>
      <w:r>
        <w:rPr>
          <w:rStyle w:val="apple-converted-space"/>
          <w:rFonts w:ascii="Arial" w:hAnsi="Arial" w:cs="Arial"/>
          <w:color w:val="000000"/>
          <w:sz w:val="17"/>
          <w:szCs w:val="17"/>
        </w:rPr>
        <w:t> </w:t>
      </w:r>
      <w:r>
        <w:rPr>
          <w:rFonts w:ascii="Arial" w:hAnsi="Arial" w:cs="Arial"/>
          <w:b/>
          <w:bCs/>
          <w:color w:val="000000"/>
          <w:sz w:val="17"/>
          <w:szCs w:val="17"/>
        </w:rPr>
        <w:t>nested for loops</w:t>
      </w:r>
      <w:r>
        <w:rPr>
          <w:rFonts w:ascii="Arial" w:hAnsi="Arial" w:cs="Arial"/>
          <w:color w:val="000000"/>
          <w:sz w:val="17"/>
          <w:szCs w:val="17"/>
        </w:rPr>
        <w:t>. We already know about for loop. A loop in a loop is called a</w:t>
      </w:r>
      <w:r>
        <w:rPr>
          <w:rStyle w:val="apple-converted-space"/>
          <w:rFonts w:ascii="Arial" w:hAnsi="Arial" w:cs="Arial"/>
          <w:color w:val="000000"/>
          <w:sz w:val="17"/>
          <w:szCs w:val="17"/>
        </w:rPr>
        <w:t> </w:t>
      </w:r>
      <w:r>
        <w:rPr>
          <w:rFonts w:ascii="Arial" w:hAnsi="Arial" w:cs="Arial"/>
          <w:b/>
          <w:bCs/>
          <w:color w:val="000000"/>
          <w:sz w:val="17"/>
          <w:szCs w:val="17"/>
        </w:rPr>
        <w:t>Nested loop</w:t>
      </w:r>
      <w:r>
        <w:rPr>
          <w:rFonts w:ascii="Arial" w:hAnsi="Arial" w:cs="Arial"/>
          <w:color w:val="000000"/>
          <w:sz w:val="17"/>
          <w:szCs w:val="17"/>
        </w:rPr>
        <w:t>. That means we can run another loop in a loop. </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Notice in the following example how the rows are handled as separate objects. </w:t>
      </w:r>
    </w:p>
    <w:tbl>
      <w:tblPr>
        <w:tblW w:w="2500" w:type="pct"/>
        <w:tblCellSpacing w:w="0" w:type="dxa"/>
        <w:shd w:val="clear" w:color="auto" w:fill="FFFFCC"/>
        <w:tblCellMar>
          <w:left w:w="0" w:type="dxa"/>
          <w:right w:w="0" w:type="dxa"/>
        </w:tblCellMar>
        <w:tblLook w:val="04A0"/>
      </w:tblPr>
      <w:tblGrid>
        <w:gridCol w:w="4680"/>
      </w:tblGrid>
      <w:tr w:rsidR="00AC7388" w:rsidTr="00AC7388">
        <w:trPr>
          <w:tblCellSpacing w:w="0" w:type="dxa"/>
        </w:trPr>
        <w:tc>
          <w:tcPr>
            <w:tcW w:w="5000" w:type="pct"/>
            <w:shd w:val="clear" w:color="auto" w:fill="FFFFCC"/>
            <w:vAlign w:val="center"/>
            <w:hideMark/>
          </w:tcPr>
          <w:p w:rsidR="00AC7388" w:rsidRDefault="00AC7388">
            <w:pPr>
              <w:pStyle w:val="HTMLPreformatted"/>
              <w:spacing w:line="311" w:lineRule="atLeast"/>
              <w:rPr>
                <w:color w:val="000000"/>
              </w:rPr>
            </w:pPr>
            <w:r>
              <w:rPr>
                <w:color w:val="000000"/>
              </w:rPr>
              <w:t>Code: Java</w:t>
            </w:r>
          </w:p>
          <w:p w:rsidR="00AC7388" w:rsidRDefault="00AC7388">
            <w:pPr>
              <w:pStyle w:val="HTMLPreformatted"/>
              <w:spacing w:line="311" w:lineRule="atLeast"/>
              <w:rPr>
                <w:color w:val="000000"/>
              </w:rPr>
            </w:pPr>
            <w:r>
              <w:rPr>
                <w:color w:val="000000"/>
              </w:rPr>
              <w:t>int[][] a2 = new int[10][5];</w:t>
            </w:r>
          </w:p>
          <w:p w:rsidR="00AC7388" w:rsidRDefault="00AC7388">
            <w:pPr>
              <w:pStyle w:val="HTMLPreformatted"/>
              <w:spacing w:line="311" w:lineRule="atLeast"/>
              <w:rPr>
                <w:color w:val="000000"/>
              </w:rPr>
            </w:pPr>
            <w:r>
              <w:rPr>
                <w:color w:val="000000"/>
              </w:rPr>
              <w:t xml:space="preserve"> // print array in rectangular form</w:t>
            </w:r>
          </w:p>
          <w:p w:rsidR="00AC7388" w:rsidRDefault="00AC7388">
            <w:pPr>
              <w:pStyle w:val="HTMLPreformatted"/>
              <w:spacing w:line="311" w:lineRule="atLeast"/>
              <w:rPr>
                <w:color w:val="000000"/>
              </w:rPr>
            </w:pPr>
            <w:r>
              <w:rPr>
                <w:color w:val="000000"/>
              </w:rPr>
              <w:t xml:space="preserve"> for (int i=0; i&lt;a2.length; i++) {</w:t>
            </w:r>
          </w:p>
          <w:p w:rsidR="00AC7388" w:rsidRDefault="00AC7388">
            <w:pPr>
              <w:pStyle w:val="HTMLPreformatted"/>
              <w:spacing w:line="311" w:lineRule="atLeast"/>
              <w:rPr>
                <w:color w:val="000000"/>
              </w:rPr>
            </w:pPr>
            <w:r>
              <w:rPr>
                <w:color w:val="000000"/>
              </w:rPr>
              <w:t xml:space="preserve">     for (int j=0; j&lt;a2[i].length; j++) {</w:t>
            </w:r>
          </w:p>
          <w:p w:rsidR="00AC7388" w:rsidRDefault="00AC7388">
            <w:pPr>
              <w:pStyle w:val="HTMLPreformatted"/>
              <w:spacing w:line="311" w:lineRule="atLeast"/>
              <w:rPr>
                <w:color w:val="000000"/>
              </w:rPr>
            </w:pPr>
            <w:r>
              <w:rPr>
                <w:color w:val="000000"/>
              </w:rPr>
              <w:t xml:space="preserve">         System.out.print(" " + a2[i][j]);</w:t>
            </w:r>
          </w:p>
          <w:p w:rsidR="00AC7388" w:rsidRDefault="00AC7388">
            <w:pPr>
              <w:pStyle w:val="HTMLPreformatted"/>
              <w:spacing w:line="311" w:lineRule="atLeast"/>
              <w:rPr>
                <w:color w:val="000000"/>
              </w:rPr>
            </w:pPr>
            <w:r>
              <w:rPr>
                <w:color w:val="000000"/>
              </w:rPr>
              <w:t xml:space="preserve">     }</w:t>
            </w:r>
          </w:p>
          <w:p w:rsidR="00AC7388" w:rsidRDefault="00AC7388">
            <w:pPr>
              <w:pStyle w:val="HTMLPreformatted"/>
              <w:spacing w:line="311" w:lineRule="atLeast"/>
              <w:rPr>
                <w:color w:val="000000"/>
              </w:rPr>
            </w:pPr>
            <w:r>
              <w:rPr>
                <w:color w:val="000000"/>
              </w:rPr>
              <w:t xml:space="preserve">     System.out.println("");</w:t>
            </w:r>
          </w:p>
          <w:p w:rsidR="00AC7388" w:rsidRDefault="00AC7388">
            <w:pPr>
              <w:pStyle w:val="HTMLPreformatted"/>
              <w:spacing w:line="311" w:lineRule="atLeast"/>
              <w:rPr>
                <w:color w:val="000000"/>
              </w:rPr>
            </w:pPr>
            <w:r>
              <w:rPr>
                <w:color w:val="000000"/>
              </w:rPr>
              <w:t xml:space="preserve"> }</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t>
      </w:r>
      <w:proofErr w:type="gramStart"/>
      <w:r>
        <w:rPr>
          <w:rFonts w:ascii="Arial" w:hAnsi="Arial" w:cs="Arial"/>
          <w:color w:val="000000"/>
          <w:sz w:val="17"/>
          <w:szCs w:val="17"/>
        </w:rPr>
        <w:t>int[</w:t>
      </w:r>
      <w:proofErr w:type="gramEnd"/>
      <w:r>
        <w:rPr>
          <w:rFonts w:ascii="Arial" w:hAnsi="Arial" w:cs="Arial"/>
          <w:color w:val="000000"/>
          <w:sz w:val="17"/>
          <w:szCs w:val="17"/>
        </w:rPr>
        <w:t xml:space="preserve">][] a2 = new int[10][5];" notation shows a two-dimensional array. It declares a variable a2 of type </w:t>
      </w:r>
      <w:proofErr w:type="gramStart"/>
      <w:r>
        <w:rPr>
          <w:rFonts w:ascii="Arial" w:hAnsi="Arial" w:cs="Arial"/>
          <w:color w:val="000000"/>
          <w:sz w:val="17"/>
          <w:szCs w:val="17"/>
        </w:rPr>
        <w:t>int[</w:t>
      </w:r>
      <w:proofErr w:type="gramEnd"/>
      <w:r>
        <w:rPr>
          <w:rFonts w:ascii="Arial" w:hAnsi="Arial" w:cs="Arial"/>
          <w:color w:val="000000"/>
          <w:sz w:val="17"/>
          <w:szCs w:val="17"/>
        </w:rPr>
        <w:t xml:space="preserve">][],and it initializes that variable to refer to a newly created object. The notation </w:t>
      </w:r>
      <w:proofErr w:type="gramStart"/>
      <w:r>
        <w:rPr>
          <w:rFonts w:ascii="Arial" w:hAnsi="Arial" w:cs="Arial"/>
          <w:color w:val="000000"/>
          <w:sz w:val="17"/>
          <w:szCs w:val="17"/>
        </w:rPr>
        <w:t>int[</w:t>
      </w:r>
      <w:proofErr w:type="gramEnd"/>
      <w:r>
        <w:rPr>
          <w:rFonts w:ascii="Arial" w:hAnsi="Arial" w:cs="Arial"/>
          <w:color w:val="000000"/>
          <w:sz w:val="17"/>
          <w:szCs w:val="17"/>
        </w:rPr>
        <w:t>10][5] indicates that there are 10 arrays of ints in the array a2, and that there are 5 ints in each of those arrays. </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complete code of the example:</w:t>
      </w:r>
    </w:p>
    <w:tbl>
      <w:tblPr>
        <w:tblW w:w="0" w:type="auto"/>
        <w:tblCellSpacing w:w="0" w:type="dxa"/>
        <w:shd w:val="clear" w:color="auto" w:fill="FFFFCC"/>
        <w:tblCellMar>
          <w:top w:w="45" w:type="dxa"/>
          <w:left w:w="45" w:type="dxa"/>
          <w:bottom w:w="45" w:type="dxa"/>
          <w:right w:w="45" w:type="dxa"/>
        </w:tblCellMar>
        <w:tblLook w:val="04A0"/>
      </w:tblPr>
      <w:tblGrid>
        <w:gridCol w:w="5131"/>
      </w:tblGrid>
      <w:tr w:rsidR="00AC7388" w:rsidTr="00AC7388">
        <w:trPr>
          <w:tblCellSpacing w:w="0" w:type="dxa"/>
        </w:trPr>
        <w:tc>
          <w:tcPr>
            <w:tcW w:w="0" w:type="auto"/>
            <w:shd w:val="clear" w:color="auto" w:fill="FFFFCC"/>
            <w:noWrap/>
            <w:hideMark/>
          </w:tcPr>
          <w:p w:rsidR="00AC7388" w:rsidRDefault="00AC7388">
            <w:pPr>
              <w:rPr>
                <w:sz w:val="24"/>
                <w:szCs w:val="24"/>
              </w:rPr>
            </w:pPr>
            <w:r>
              <w:rPr>
                <w:rStyle w:val="HTMLCode"/>
                <w:rFonts w:eastAsiaTheme="majorEastAsia"/>
                <w:b/>
                <w:bCs/>
                <w:color w:val="7F0055"/>
              </w:rPr>
              <w:t>public class </w:t>
            </w:r>
            <w:r>
              <w:rPr>
                <w:rStyle w:val="HTMLCode"/>
                <w:rFonts w:eastAsiaTheme="majorEastAsia"/>
                <w:color w:val="000000"/>
              </w:rPr>
              <w:t>twoDimension{</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public static void </w:t>
            </w:r>
            <w:r>
              <w:rPr>
                <w:rStyle w:val="HTMLCode"/>
                <w:rFonts w:eastAsiaTheme="majorEastAsia"/>
                <w:color w:val="000000"/>
              </w:rPr>
              <w:t>main(String[] args) {</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int</w:t>
            </w:r>
            <w:r>
              <w:rPr>
                <w:rStyle w:val="HTMLCode"/>
                <w:rFonts w:eastAsiaTheme="majorEastAsia"/>
                <w:color w:val="000000"/>
              </w:rPr>
              <w:t>[][] a2 = </w:t>
            </w:r>
            <w:r>
              <w:rPr>
                <w:rStyle w:val="HTMLCode"/>
                <w:rFonts w:eastAsiaTheme="majorEastAsia"/>
                <w:b/>
                <w:bCs/>
                <w:color w:val="7F0055"/>
              </w:rPr>
              <w:t>new int</w:t>
            </w:r>
            <w:r>
              <w:rPr>
                <w:rStyle w:val="HTMLCode"/>
                <w:rFonts w:eastAsiaTheme="majorEastAsia"/>
                <w:color w:val="000000"/>
              </w:rPr>
              <w:t>[</w:t>
            </w:r>
            <w:r>
              <w:rPr>
                <w:rStyle w:val="HTMLCode"/>
                <w:rFonts w:eastAsiaTheme="majorEastAsia"/>
                <w:color w:val="990000"/>
              </w:rPr>
              <w:t>10</w:t>
            </w:r>
            <w:r>
              <w:rPr>
                <w:rStyle w:val="HTMLCode"/>
                <w:rFonts w:eastAsiaTheme="majorEastAsia"/>
                <w:color w:val="000000"/>
              </w:rPr>
              <w:t>][</w:t>
            </w:r>
            <w:r>
              <w:rPr>
                <w:rStyle w:val="HTMLCode"/>
                <w:rFonts w:eastAsiaTheme="majorEastAsia"/>
                <w:color w:val="990000"/>
              </w:rPr>
              <w:t>5</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for </w:t>
            </w:r>
            <w:r>
              <w:rPr>
                <w:rStyle w:val="HTMLCode"/>
                <w:rFonts w:eastAsiaTheme="majorEastAsia"/>
                <w:color w:val="000000"/>
              </w:rPr>
              <w:t>(</w:t>
            </w:r>
            <w:r>
              <w:rPr>
                <w:rStyle w:val="HTMLCode"/>
                <w:rFonts w:eastAsiaTheme="majorEastAsia"/>
                <w:b/>
                <w:bCs/>
                <w:color w:val="7F0055"/>
              </w:rPr>
              <w:t>int </w:t>
            </w:r>
            <w:r>
              <w:rPr>
                <w:rStyle w:val="HTMLCode"/>
                <w:rFonts w:eastAsiaTheme="majorEastAsia"/>
                <w:color w:val="000000"/>
              </w:rPr>
              <w:t>i=</w:t>
            </w:r>
            <w:r>
              <w:rPr>
                <w:rStyle w:val="HTMLCode"/>
                <w:rFonts w:eastAsiaTheme="majorEastAsia"/>
                <w:color w:val="990000"/>
              </w:rPr>
              <w:t>0</w:t>
            </w:r>
            <w:r>
              <w:rPr>
                <w:rStyle w:val="HTMLCode"/>
                <w:rFonts w:eastAsiaTheme="majorEastAsia"/>
                <w:color w:val="000000"/>
              </w:rPr>
              <w:t>; i&lt;a2.length; i++) {</w:t>
            </w:r>
            <w:r>
              <w:rPr>
                <w:rFonts w:ascii="Courier New" w:hAnsi="Courier New" w:cs="Courier New"/>
                <w:sz w:val="20"/>
                <w:szCs w:val="20"/>
              </w:rPr>
              <w:br/>
            </w:r>
            <w:r>
              <w:rPr>
                <w:rStyle w:val="HTMLCode"/>
                <w:rFonts w:eastAsiaTheme="majorEastAsia"/>
                <w:color w:val="FFFFFF"/>
              </w:rPr>
              <w:t>  </w:t>
            </w:r>
            <w:r>
              <w:rPr>
                <w:rStyle w:val="HTMLCode"/>
                <w:rFonts w:eastAsiaTheme="majorEastAsia"/>
                <w:b/>
                <w:bCs/>
                <w:color w:val="7F0055"/>
              </w:rPr>
              <w:t>for </w:t>
            </w:r>
            <w:r>
              <w:rPr>
                <w:rStyle w:val="HTMLCode"/>
                <w:rFonts w:eastAsiaTheme="majorEastAsia"/>
                <w:color w:val="000000"/>
              </w:rPr>
              <w:t>(</w:t>
            </w:r>
            <w:r>
              <w:rPr>
                <w:rStyle w:val="HTMLCode"/>
                <w:rFonts w:eastAsiaTheme="majorEastAsia"/>
                <w:b/>
                <w:bCs/>
                <w:color w:val="7F0055"/>
              </w:rPr>
              <w:t>int </w:t>
            </w:r>
            <w:r>
              <w:rPr>
                <w:rStyle w:val="HTMLCode"/>
                <w:rFonts w:eastAsiaTheme="majorEastAsia"/>
                <w:color w:val="000000"/>
              </w:rPr>
              <w:t>j=</w:t>
            </w:r>
            <w:r>
              <w:rPr>
                <w:rStyle w:val="HTMLCode"/>
                <w:rFonts w:eastAsiaTheme="majorEastAsia"/>
                <w:color w:val="990000"/>
              </w:rPr>
              <w:t>0</w:t>
            </w:r>
            <w:r>
              <w:rPr>
                <w:rStyle w:val="HTMLCode"/>
                <w:rFonts w:eastAsiaTheme="majorEastAsia"/>
                <w:color w:val="000000"/>
              </w:rPr>
              <w:t>; j&lt;a2[i].length; j++) {</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a2[i][j] = i;</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System.out.print(</w:t>
            </w:r>
            <w:r>
              <w:rPr>
                <w:rStyle w:val="HTMLCode"/>
                <w:rFonts w:eastAsiaTheme="majorEastAsia"/>
                <w:color w:val="2A00FF"/>
              </w:rPr>
              <w:t>" " </w:t>
            </w:r>
            <w:r>
              <w:rPr>
                <w:rStyle w:val="HTMLCode"/>
                <w:rFonts w:eastAsiaTheme="majorEastAsia"/>
                <w:color w:val="000000"/>
              </w:rPr>
              <w:t>+ a2[i][j]);</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System.out.println(</w:t>
            </w:r>
            <w:r>
              <w:rPr>
                <w:rStyle w:val="HTMLCode"/>
                <w:rFonts w:eastAsiaTheme="majorEastAsia"/>
                <w:color w:val="2A00FF"/>
              </w:rPr>
              <w:t>""</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FFFFFF"/>
              </w:rPr>
              <w:t>  </w:t>
            </w:r>
            <w:r>
              <w:rPr>
                <w:rStyle w:val="HTMLCode"/>
                <w:rFonts w:eastAsiaTheme="majorEastAsia"/>
                <w:color w:val="000000"/>
              </w:rPr>
              <w:t>}</w:t>
            </w:r>
            <w:r>
              <w:rPr>
                <w:rFonts w:ascii="Courier New" w:hAnsi="Courier New" w:cs="Courier New"/>
                <w:sz w:val="20"/>
                <w:szCs w:val="20"/>
              </w:rPr>
              <w:br/>
            </w:r>
            <w:r>
              <w:rPr>
                <w:rStyle w:val="HTMLCode"/>
                <w:rFonts w:eastAsiaTheme="majorEastAsia"/>
                <w:color w:val="000000"/>
              </w:rPr>
              <w:t>}</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Here is the output for the program:</w:t>
      </w:r>
    </w:p>
    <w:tbl>
      <w:tblPr>
        <w:tblW w:w="1850" w:type="pct"/>
        <w:tblCellSpacing w:w="0" w:type="dxa"/>
        <w:shd w:val="clear" w:color="auto" w:fill="FFFFFF"/>
        <w:tblCellMar>
          <w:left w:w="0" w:type="dxa"/>
          <w:right w:w="0" w:type="dxa"/>
        </w:tblCellMar>
        <w:tblLook w:val="04A0"/>
      </w:tblPr>
      <w:tblGrid>
        <w:gridCol w:w="3463"/>
      </w:tblGrid>
      <w:tr w:rsidR="00AC7388" w:rsidTr="00AC7388">
        <w:trPr>
          <w:tblCellSpacing w:w="0" w:type="dxa"/>
        </w:trPr>
        <w:tc>
          <w:tcPr>
            <w:tcW w:w="5000" w:type="pct"/>
            <w:shd w:val="clear" w:color="auto" w:fill="000000"/>
            <w:vAlign w:val="center"/>
            <w:hideMark/>
          </w:tcPr>
          <w:p w:rsidR="00AC7388" w:rsidRDefault="00AC7388">
            <w:pPr>
              <w:pStyle w:val="HTMLPreformatted"/>
              <w:spacing w:line="311" w:lineRule="atLeast"/>
              <w:rPr>
                <w:color w:val="000000"/>
              </w:rPr>
            </w:pPr>
            <w:r>
              <w:rPr>
                <w:b/>
                <w:bCs/>
                <w:color w:val="FFFFFF"/>
              </w:rPr>
              <w:lastRenderedPageBreak/>
              <w:t>C:\tamana&gt;javac twoDimension.java</w:t>
            </w:r>
          </w:p>
          <w:p w:rsidR="00AC7388" w:rsidRDefault="00AC7388">
            <w:pPr>
              <w:pStyle w:val="HTMLPreformatted"/>
              <w:spacing w:line="311" w:lineRule="atLeast"/>
              <w:rPr>
                <w:b/>
                <w:bCs/>
                <w:color w:val="FFFFFF"/>
              </w:rPr>
            </w:pPr>
            <w:r>
              <w:rPr>
                <w:b/>
                <w:bCs/>
                <w:color w:val="FFFFFF"/>
              </w:rPr>
              <w:t>C:\tamana&gt;java twoDimension</w:t>
            </w:r>
          </w:p>
          <w:p w:rsidR="00AC7388" w:rsidRDefault="00AC7388">
            <w:pPr>
              <w:pStyle w:val="HTMLPreformatted"/>
              <w:spacing w:line="311" w:lineRule="atLeast"/>
              <w:rPr>
                <w:b/>
                <w:bCs/>
                <w:color w:val="FFFFFF"/>
              </w:rPr>
            </w:pPr>
            <w:r>
              <w:rPr>
                <w:b/>
                <w:bCs/>
                <w:color w:val="FFFFFF"/>
              </w:rPr>
              <w:t xml:space="preserve"> 0 0 0 0 0</w:t>
            </w:r>
          </w:p>
          <w:p w:rsidR="00AC7388" w:rsidRDefault="00AC7388">
            <w:pPr>
              <w:pStyle w:val="HTMLPreformatted"/>
              <w:spacing w:line="311" w:lineRule="atLeast"/>
              <w:rPr>
                <w:b/>
                <w:bCs/>
                <w:color w:val="FFFFFF"/>
              </w:rPr>
            </w:pPr>
            <w:r>
              <w:rPr>
                <w:b/>
                <w:bCs/>
                <w:color w:val="FFFFFF"/>
              </w:rPr>
              <w:t xml:space="preserve"> 1 1 1 1 1</w:t>
            </w:r>
          </w:p>
          <w:p w:rsidR="00AC7388" w:rsidRDefault="00AC7388">
            <w:pPr>
              <w:pStyle w:val="HTMLPreformatted"/>
              <w:spacing w:line="311" w:lineRule="atLeast"/>
              <w:rPr>
                <w:b/>
                <w:bCs/>
                <w:color w:val="FFFFFF"/>
              </w:rPr>
            </w:pPr>
            <w:r>
              <w:rPr>
                <w:b/>
                <w:bCs/>
                <w:color w:val="FFFFFF"/>
              </w:rPr>
              <w:t xml:space="preserve"> 2 2 2 2 2</w:t>
            </w:r>
          </w:p>
          <w:p w:rsidR="00AC7388" w:rsidRDefault="00AC7388">
            <w:pPr>
              <w:pStyle w:val="HTMLPreformatted"/>
              <w:spacing w:line="311" w:lineRule="atLeast"/>
              <w:rPr>
                <w:b/>
                <w:bCs/>
                <w:color w:val="FFFFFF"/>
              </w:rPr>
            </w:pPr>
            <w:r>
              <w:rPr>
                <w:b/>
                <w:bCs/>
                <w:color w:val="FFFFFF"/>
              </w:rPr>
              <w:t xml:space="preserve"> 3 3 3 3 3</w:t>
            </w:r>
          </w:p>
          <w:p w:rsidR="00AC7388" w:rsidRDefault="00AC7388">
            <w:pPr>
              <w:pStyle w:val="HTMLPreformatted"/>
              <w:spacing w:line="311" w:lineRule="atLeast"/>
              <w:rPr>
                <w:b/>
                <w:bCs/>
                <w:color w:val="FFFFFF"/>
              </w:rPr>
            </w:pPr>
            <w:r>
              <w:rPr>
                <w:b/>
                <w:bCs/>
                <w:color w:val="FFFFFF"/>
              </w:rPr>
              <w:t xml:space="preserve"> 4 4 4 4 4</w:t>
            </w:r>
          </w:p>
          <w:p w:rsidR="00AC7388" w:rsidRDefault="00AC7388">
            <w:pPr>
              <w:pStyle w:val="HTMLPreformatted"/>
              <w:spacing w:line="311" w:lineRule="atLeast"/>
              <w:rPr>
                <w:b/>
                <w:bCs/>
                <w:color w:val="FFFFFF"/>
              </w:rPr>
            </w:pPr>
            <w:r>
              <w:rPr>
                <w:b/>
                <w:bCs/>
                <w:color w:val="FFFFFF"/>
              </w:rPr>
              <w:t xml:space="preserve"> 5 5 5 5 5</w:t>
            </w:r>
          </w:p>
          <w:p w:rsidR="00AC7388" w:rsidRDefault="00AC7388">
            <w:pPr>
              <w:pStyle w:val="HTMLPreformatted"/>
              <w:spacing w:line="311" w:lineRule="atLeast"/>
              <w:rPr>
                <w:b/>
                <w:bCs/>
                <w:color w:val="FFFFFF"/>
              </w:rPr>
            </w:pPr>
            <w:r>
              <w:rPr>
                <w:b/>
                <w:bCs/>
                <w:color w:val="FFFFFF"/>
              </w:rPr>
              <w:t xml:space="preserve"> 6 6 6 6 6</w:t>
            </w:r>
          </w:p>
          <w:p w:rsidR="00AC7388" w:rsidRDefault="00AC7388">
            <w:pPr>
              <w:pStyle w:val="HTMLPreformatted"/>
              <w:spacing w:line="311" w:lineRule="atLeast"/>
              <w:rPr>
                <w:b/>
                <w:bCs/>
                <w:color w:val="FFFFFF"/>
              </w:rPr>
            </w:pPr>
            <w:r>
              <w:rPr>
                <w:b/>
                <w:bCs/>
                <w:color w:val="FFFFFF"/>
              </w:rPr>
              <w:t xml:space="preserve"> 7 7 7 7 7</w:t>
            </w:r>
          </w:p>
          <w:p w:rsidR="00AC7388" w:rsidRDefault="00AC7388">
            <w:pPr>
              <w:pStyle w:val="HTMLPreformatted"/>
              <w:spacing w:line="311" w:lineRule="atLeast"/>
              <w:rPr>
                <w:b/>
                <w:bCs/>
                <w:color w:val="FFFFFF"/>
              </w:rPr>
            </w:pPr>
            <w:r>
              <w:rPr>
                <w:b/>
                <w:bCs/>
                <w:color w:val="FFFFFF"/>
              </w:rPr>
              <w:t xml:space="preserve"> 8 8 8 8 8</w:t>
            </w:r>
          </w:p>
          <w:p w:rsidR="00AC7388" w:rsidRDefault="00AC7388">
            <w:pPr>
              <w:pStyle w:val="HTMLPreformatted"/>
              <w:spacing w:line="311" w:lineRule="atLeast"/>
              <w:rPr>
                <w:color w:val="000000"/>
              </w:rPr>
            </w:pPr>
            <w:r>
              <w:rPr>
                <w:b/>
                <w:bCs/>
                <w:color w:val="FFFFFF"/>
              </w:rPr>
              <w:t xml:space="preserve"> 9 9 9 9 9</w:t>
            </w:r>
          </w:p>
          <w:p w:rsidR="00AC7388" w:rsidRDefault="00AC7388">
            <w:pPr>
              <w:pStyle w:val="HTMLPreformatted"/>
              <w:spacing w:line="311" w:lineRule="atLeast"/>
              <w:rPr>
                <w:color w:val="000000"/>
              </w:rPr>
            </w:pPr>
            <w:r>
              <w:rPr>
                <w:b/>
                <w:bCs/>
                <w:color w:val="FFFFFF"/>
              </w:rPr>
              <w:t>C:\tamana&gt;_</w:t>
            </w:r>
          </w:p>
        </w:tc>
      </w:tr>
    </w:tbl>
    <w:p w:rsidR="00AC7388" w:rsidRDefault="00AC7388" w:rsidP="00AC7388">
      <w:pPr>
        <w:pStyle w:val="Heading1"/>
        <w:shd w:val="clear" w:color="auto" w:fill="FFFFFF"/>
        <w:spacing w:line="311" w:lineRule="atLeast"/>
        <w:rPr>
          <w:rFonts w:ascii="Arial" w:hAnsi="Arial" w:cs="Arial"/>
          <w:color w:val="000000"/>
        </w:rPr>
      </w:pPr>
      <w:r>
        <w:rPr>
          <w:rFonts w:ascii="Arial" w:hAnsi="Arial" w:cs="Arial"/>
          <w:color w:val="000000"/>
        </w:rPr>
        <w:t>Multi-dimensional arrays</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995" name="Picture 995" descr="http://www.roseindia.net/images/previous.gif">
              <a:hlinkClick xmlns:a="http://schemas.openxmlformats.org/drawingml/2006/main" r:id="rId3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http://www.roseindia.net/images/previous.gif">
                      <a:hlinkClick r:id="rId326"/>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996" name="Picture 996"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997" name="Picture 997" descr="http://www.roseindia.net/images/next.gif">
              <a:hlinkClick xmlns:a="http://schemas.openxmlformats.org/drawingml/2006/main" r:id="rId3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descr="http://www.roseindia.net/images/next.gif">
                      <a:hlinkClick r:id="rId329"/>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So far we have studied about the one-dimensional and two-dimensional arrays. To store data in more dimensions a multi-dimensional array is used. A multi-dimensional array of dimension n is a collection of items. These items are accessed via</w:t>
      </w:r>
      <w:r>
        <w:rPr>
          <w:rStyle w:val="apple-converted-space"/>
          <w:rFonts w:ascii="Arial" w:hAnsi="Arial" w:cs="Arial"/>
          <w:color w:val="000000"/>
          <w:sz w:val="17"/>
          <w:szCs w:val="17"/>
        </w:rPr>
        <w:t> </w:t>
      </w:r>
      <w:r>
        <w:rPr>
          <w:rFonts w:ascii="Arial" w:hAnsi="Arial" w:cs="Arial"/>
          <w:b/>
          <w:bCs/>
          <w:color w:val="000000"/>
          <w:sz w:val="17"/>
          <w:szCs w:val="17"/>
        </w:rPr>
        <w:t>n</w:t>
      </w:r>
      <w:r>
        <w:rPr>
          <w:rStyle w:val="apple-converted-space"/>
          <w:rFonts w:ascii="Arial" w:hAnsi="Arial" w:cs="Arial"/>
          <w:color w:val="000000"/>
          <w:sz w:val="17"/>
          <w:szCs w:val="17"/>
        </w:rPr>
        <w:t> </w:t>
      </w:r>
      <w:r>
        <w:rPr>
          <w:rFonts w:ascii="Arial" w:hAnsi="Arial" w:cs="Arial"/>
          <w:color w:val="000000"/>
          <w:sz w:val="17"/>
          <w:szCs w:val="17"/>
        </w:rPr>
        <w:t xml:space="preserve">subscript expressions. For example, in a language that supports it, the element of the two-dimensional array x is denoted by </w:t>
      </w:r>
      <w:proofErr w:type="gramStart"/>
      <w:r>
        <w:rPr>
          <w:rFonts w:ascii="Arial" w:hAnsi="Arial" w:cs="Arial"/>
          <w:color w:val="000000"/>
          <w:sz w:val="17"/>
          <w:szCs w:val="17"/>
        </w:rPr>
        <w:t>x[</w:t>
      </w:r>
      <w:proofErr w:type="gramEnd"/>
      <w:r>
        <w:rPr>
          <w:rFonts w:ascii="Arial" w:hAnsi="Arial" w:cs="Arial"/>
          <w:color w:val="000000"/>
          <w:sz w:val="17"/>
          <w:szCs w:val="17"/>
        </w:rPr>
        <w:t>i,j]. </w:t>
      </w:r>
      <w:r>
        <w:rPr>
          <w:rFonts w:ascii="Arial" w:hAnsi="Arial" w:cs="Arial"/>
          <w:color w:val="000000"/>
          <w:sz w:val="17"/>
          <w:szCs w:val="17"/>
        </w:rPr>
        <w:br/>
        <w:t xml:space="preserve">The Java programming language does not really support multi-dimensional arrays. It does, however, </w:t>
      </w:r>
      <w:proofErr w:type="gramStart"/>
      <w:r>
        <w:rPr>
          <w:rFonts w:ascii="Arial" w:hAnsi="Arial" w:cs="Arial"/>
          <w:color w:val="000000"/>
          <w:sz w:val="17"/>
          <w:szCs w:val="17"/>
        </w:rPr>
        <w:t>supports</w:t>
      </w:r>
      <w:proofErr w:type="gramEnd"/>
      <w:r>
        <w:rPr>
          <w:rFonts w:ascii="Arial" w:hAnsi="Arial" w:cs="Arial"/>
          <w:color w:val="000000"/>
          <w:sz w:val="17"/>
          <w:szCs w:val="17"/>
        </w:rPr>
        <w:t xml:space="preserve"> an array of arrays. In Java, a two-dimensional array 'x' is an array of one-dimensional array. For </w:t>
      </w:r>
      <w:proofErr w:type="gramStart"/>
      <w:r>
        <w:rPr>
          <w:rFonts w:ascii="Arial" w:hAnsi="Arial" w:cs="Arial"/>
          <w:color w:val="000000"/>
          <w:sz w:val="17"/>
          <w:szCs w:val="17"/>
        </w:rPr>
        <w:t>instance :</w:t>
      </w:r>
      <w:proofErr w:type="gramEnd"/>
      <w:r>
        <w:rPr>
          <w:rFonts w:ascii="Arial" w:hAnsi="Arial" w:cs="Arial"/>
          <w:color w:val="000000"/>
          <w:sz w:val="17"/>
          <w:szCs w:val="17"/>
        </w:rPr>
        <w:t>-</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w:t>
      </w:r>
      <w:r>
        <w:rPr>
          <w:rStyle w:val="apple-converted-space"/>
          <w:rFonts w:ascii="Arial" w:hAnsi="Arial" w:cs="Arial"/>
          <w:color w:val="0000FF"/>
          <w:sz w:val="17"/>
          <w:szCs w:val="17"/>
        </w:rPr>
        <w:t> </w:t>
      </w:r>
      <w:proofErr w:type="gramStart"/>
      <w:r>
        <w:rPr>
          <w:rFonts w:ascii="Arial" w:hAnsi="Arial" w:cs="Arial"/>
          <w:color w:val="0000FF"/>
          <w:sz w:val="17"/>
          <w:szCs w:val="17"/>
        </w:rPr>
        <w:t>int[</w:t>
      </w:r>
      <w:proofErr w:type="gramEnd"/>
      <w:r>
        <w:rPr>
          <w:rFonts w:ascii="Arial" w:hAnsi="Arial" w:cs="Arial"/>
          <w:color w:val="0000FF"/>
          <w:sz w:val="17"/>
          <w:szCs w:val="17"/>
        </w:rPr>
        <w:t>][] x = new int[3][5];</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The expression x[i] is used to select the one-dimensional array; the expression x[i</w:t>
      </w:r>
      <w:proofErr w:type="gramStart"/>
      <w:r>
        <w:rPr>
          <w:rFonts w:ascii="Arial" w:hAnsi="Arial" w:cs="Arial"/>
          <w:color w:val="000000"/>
          <w:sz w:val="17"/>
          <w:szCs w:val="17"/>
        </w:rPr>
        <w:t>][</w:t>
      </w:r>
      <w:proofErr w:type="gramEnd"/>
      <w:r>
        <w:rPr>
          <w:rFonts w:ascii="Arial" w:hAnsi="Arial" w:cs="Arial"/>
          <w:color w:val="000000"/>
          <w:sz w:val="17"/>
          <w:szCs w:val="17"/>
        </w:rPr>
        <w:t>j] is ued to select the element from that array. The first element of this array will</w:t>
      </w:r>
      <w:proofErr w:type="gramStart"/>
      <w:r>
        <w:rPr>
          <w:rFonts w:ascii="Arial" w:hAnsi="Arial" w:cs="Arial"/>
          <w:color w:val="000000"/>
          <w:sz w:val="17"/>
          <w:szCs w:val="17"/>
        </w:rPr>
        <w:t>  be</w:t>
      </w:r>
      <w:proofErr w:type="gramEnd"/>
      <w:r>
        <w:rPr>
          <w:rFonts w:ascii="Arial" w:hAnsi="Arial" w:cs="Arial"/>
          <w:color w:val="000000"/>
          <w:sz w:val="17"/>
          <w:szCs w:val="17"/>
        </w:rPr>
        <w:t xml:space="preserve"> indexed with the "0" value and the last integer will be referenced by "length-1" indexed value. There is no array assignment operator.</w:t>
      </w:r>
    </w:p>
    <w:p w:rsidR="00AC7388" w:rsidRDefault="00AC7388" w:rsidP="00AC7388">
      <w:pPr>
        <w:pStyle w:val="Heading1"/>
        <w:shd w:val="clear" w:color="auto" w:fill="FFFFFF"/>
        <w:spacing w:line="311" w:lineRule="atLeast"/>
        <w:rPr>
          <w:rFonts w:ascii="Arial" w:hAnsi="Arial" w:cs="Arial"/>
          <w:color w:val="000000"/>
        </w:rPr>
      </w:pPr>
      <w:r>
        <w:rPr>
          <w:rFonts w:ascii="Arial" w:hAnsi="Arial" w:cs="Arial"/>
          <w:color w:val="000000"/>
        </w:rPr>
        <w:t>Bubble Sorting in Java</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22" name="Picture 1022" descr="http://www.roseindia.net/images/previous.gif">
              <a:hlinkClick xmlns:a="http://schemas.openxmlformats.org/drawingml/2006/main" r:id="rId3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descr="http://www.roseindia.net/images/previous.gif">
                      <a:hlinkClick r:id="rId328"/>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023" name="Picture 1023"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024" name="Picture 1024" descr="http://www.roseindia.net/images/next.gif">
              <a:hlinkClick xmlns:a="http://schemas.openxmlformats.org/drawingml/2006/main" r:id="rId3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descr="http://www.roseindia.net/images/next.gif">
                      <a:hlinkClick r:id="rId33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Introduction</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sort integer values of an array using bubble sort.</w:t>
      </w:r>
      <w:r>
        <w:rPr>
          <w:rFonts w:ascii="Arial" w:hAnsi="Arial" w:cs="Arial"/>
          <w:color w:val="000000"/>
          <w:sz w:val="17"/>
          <w:szCs w:val="17"/>
        </w:rPr>
        <w:br/>
      </w:r>
      <w:r>
        <w:rPr>
          <w:rFonts w:ascii="Arial" w:hAnsi="Arial" w:cs="Arial"/>
          <w:color w:val="000000"/>
          <w:sz w:val="17"/>
          <w:szCs w:val="17"/>
        </w:rPr>
        <w:br/>
        <w:t xml:space="preserve">Bubble sort is also known as exchange sort. Bubble sort is a simplest sorting algorithm. In bubble sort algorithm array is </w:t>
      </w:r>
      <w:r>
        <w:rPr>
          <w:rFonts w:ascii="Arial" w:hAnsi="Arial" w:cs="Arial"/>
          <w:color w:val="000000"/>
          <w:sz w:val="17"/>
          <w:szCs w:val="17"/>
        </w:rPr>
        <w:lastRenderedPageBreak/>
        <w:t xml:space="preserve">traversed from 0 to the length-1 index of the array and compared one element to the next element and swap values in between if the next element is less than the previous element. In other words, bubble sorting algorithm compare two values and put the largest value at largest index. The algorithm follow the same steps repeatedly until the values of array is sorted. In worst-case the complexity of bubble sort is </w:t>
      </w:r>
      <w:proofErr w:type="gramStart"/>
      <w:r>
        <w:rPr>
          <w:rFonts w:ascii="Arial" w:hAnsi="Arial" w:cs="Arial"/>
          <w:color w:val="000000"/>
          <w:sz w:val="17"/>
          <w:szCs w:val="17"/>
        </w:rPr>
        <w:t>O(</w:t>
      </w:r>
      <w:proofErr w:type="gramEnd"/>
      <w:r>
        <w:rPr>
          <w:rFonts w:ascii="Arial" w:hAnsi="Arial" w:cs="Arial"/>
          <w:color w:val="000000"/>
          <w:sz w:val="17"/>
          <w:szCs w:val="17"/>
        </w:rPr>
        <w:t>n2) and in  best-case the complexity of bubble sort is Ω(n).</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b/>
          <w:bCs/>
          <w:color w:val="000000"/>
          <w:sz w:val="17"/>
          <w:szCs w:val="17"/>
        </w:rPr>
        <w:t>Code description:</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Bubble Sorting is an algorithm in which we are comparing first two values and put the larger one at higher index. Then we take next two values compare these values and place larger value at higher index. </w:t>
      </w:r>
      <w:proofErr w:type="gramStart"/>
      <w:r>
        <w:rPr>
          <w:rFonts w:ascii="Arial" w:hAnsi="Arial" w:cs="Arial"/>
          <w:color w:val="000000"/>
          <w:sz w:val="17"/>
          <w:szCs w:val="17"/>
        </w:rPr>
        <w:t>This process do</w:t>
      </w:r>
      <w:proofErr w:type="gramEnd"/>
      <w:r>
        <w:rPr>
          <w:rFonts w:ascii="Arial" w:hAnsi="Arial" w:cs="Arial"/>
          <w:color w:val="000000"/>
          <w:sz w:val="17"/>
          <w:szCs w:val="17"/>
        </w:rPr>
        <w:t xml:space="preserve"> iteratively until the largest value is not reached at last index. Then start again</w:t>
      </w:r>
      <w:proofErr w:type="gramStart"/>
      <w:r>
        <w:rPr>
          <w:rFonts w:ascii="Arial" w:hAnsi="Arial" w:cs="Arial"/>
          <w:color w:val="000000"/>
          <w:sz w:val="17"/>
          <w:szCs w:val="17"/>
        </w:rPr>
        <w:t>  from</w:t>
      </w:r>
      <w:proofErr w:type="gramEnd"/>
      <w:r>
        <w:rPr>
          <w:rFonts w:ascii="Arial" w:hAnsi="Arial" w:cs="Arial"/>
          <w:color w:val="000000"/>
          <w:sz w:val="17"/>
          <w:szCs w:val="17"/>
        </w:rPr>
        <w:t xml:space="preserve"> zero index up to n-1 index. The algorithm follows the same steps iteratively unlit elements are not sorted.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Working of bubble sort</w:t>
      </w:r>
      <w:r>
        <w:rPr>
          <w:rStyle w:val="apple-converted-space"/>
          <w:rFonts w:ascii="Arial" w:hAnsi="Arial" w:cs="Arial"/>
          <w:color w:val="000000"/>
          <w:sz w:val="17"/>
          <w:szCs w:val="17"/>
        </w:rPr>
        <w:t> </w:t>
      </w:r>
      <w:r>
        <w:rPr>
          <w:rFonts w:ascii="Arial" w:hAnsi="Arial" w:cs="Arial"/>
          <w:b/>
          <w:bCs/>
          <w:color w:val="000000"/>
          <w:sz w:val="17"/>
          <w:szCs w:val="17"/>
        </w:rPr>
        <w:t>algorithm:</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Say we have an array unsorted</w:t>
      </w:r>
      <w:proofErr w:type="gramStart"/>
      <w:r>
        <w:rPr>
          <w:rFonts w:ascii="Arial" w:hAnsi="Arial" w:cs="Arial"/>
          <w:color w:val="000000"/>
          <w:sz w:val="17"/>
          <w:szCs w:val="17"/>
        </w:rPr>
        <w:t>  A</w:t>
      </w:r>
      <w:proofErr w:type="gramEnd"/>
      <w:r>
        <w:rPr>
          <w:rFonts w:ascii="Arial" w:hAnsi="Arial" w:cs="Arial"/>
          <w:color w:val="000000"/>
          <w:sz w:val="17"/>
          <w:szCs w:val="17"/>
        </w:rPr>
        <w:t xml:space="preserve">[0],A[1],A[2]................ </w:t>
      </w:r>
      <w:proofErr w:type="gramStart"/>
      <w:r>
        <w:rPr>
          <w:rFonts w:ascii="Arial" w:hAnsi="Arial" w:cs="Arial"/>
          <w:color w:val="000000"/>
          <w:sz w:val="17"/>
          <w:szCs w:val="17"/>
        </w:rPr>
        <w:t>A[</w:t>
      </w:r>
      <w:proofErr w:type="gramEnd"/>
      <w:r>
        <w:rPr>
          <w:rFonts w:ascii="Arial" w:hAnsi="Arial" w:cs="Arial"/>
          <w:color w:val="000000"/>
          <w:sz w:val="17"/>
          <w:szCs w:val="17"/>
        </w:rPr>
        <w:t>n-1] and A[n] as input. Then the following steps are followed by bubble sort algorithm to sort the values of an array.</w:t>
      </w:r>
      <w:r>
        <w:rPr>
          <w:rFonts w:ascii="Arial" w:hAnsi="Arial" w:cs="Arial"/>
          <w:color w:val="000000"/>
          <w:sz w:val="17"/>
          <w:szCs w:val="17"/>
        </w:rPr>
        <w:br/>
        <w:t> </w:t>
      </w:r>
      <w:proofErr w:type="gramStart"/>
      <w:r>
        <w:rPr>
          <w:rFonts w:ascii="Arial" w:hAnsi="Arial" w:cs="Arial"/>
          <w:color w:val="000000"/>
          <w:sz w:val="17"/>
          <w:szCs w:val="17"/>
        </w:rPr>
        <w:t>1.Compare</w:t>
      </w:r>
      <w:proofErr w:type="gramEnd"/>
      <w:r>
        <w:rPr>
          <w:rFonts w:ascii="Arial" w:hAnsi="Arial" w:cs="Arial"/>
          <w:color w:val="000000"/>
          <w:sz w:val="17"/>
          <w:szCs w:val="17"/>
        </w:rPr>
        <w:t xml:space="preserve"> A[0] and A[1] . </w:t>
      </w:r>
      <w:r>
        <w:rPr>
          <w:rFonts w:ascii="Arial" w:hAnsi="Arial" w:cs="Arial"/>
          <w:color w:val="000000"/>
          <w:sz w:val="17"/>
          <w:szCs w:val="17"/>
        </w:rPr>
        <w:br/>
        <w:t> </w:t>
      </w:r>
      <w:proofErr w:type="gramStart"/>
      <w:r>
        <w:rPr>
          <w:rFonts w:ascii="Arial" w:hAnsi="Arial" w:cs="Arial"/>
          <w:color w:val="000000"/>
          <w:sz w:val="17"/>
          <w:szCs w:val="17"/>
        </w:rPr>
        <w:t>2.If</w:t>
      </w:r>
      <w:proofErr w:type="gramEnd"/>
      <w:r>
        <w:rPr>
          <w:rFonts w:ascii="Arial" w:hAnsi="Arial" w:cs="Arial"/>
          <w:color w:val="000000"/>
          <w:sz w:val="17"/>
          <w:szCs w:val="17"/>
        </w:rPr>
        <w:t xml:space="preserve"> A[0]&gt;A[1] then Swap A[0] and A[1].</w:t>
      </w:r>
      <w:r>
        <w:rPr>
          <w:rFonts w:ascii="Arial" w:hAnsi="Arial" w:cs="Arial"/>
          <w:color w:val="000000"/>
          <w:sz w:val="17"/>
          <w:szCs w:val="17"/>
        </w:rPr>
        <w:br/>
        <w:t> </w:t>
      </w:r>
      <w:proofErr w:type="gramStart"/>
      <w:r>
        <w:rPr>
          <w:rFonts w:ascii="Arial" w:hAnsi="Arial" w:cs="Arial"/>
          <w:color w:val="000000"/>
          <w:sz w:val="17"/>
          <w:szCs w:val="17"/>
        </w:rPr>
        <w:t>3.Take</w:t>
      </w:r>
      <w:proofErr w:type="gramEnd"/>
      <w:r>
        <w:rPr>
          <w:rFonts w:ascii="Arial" w:hAnsi="Arial" w:cs="Arial"/>
          <w:color w:val="000000"/>
          <w:sz w:val="17"/>
          <w:szCs w:val="17"/>
        </w:rPr>
        <w:t xml:space="preserve"> next A[1] and A[2].</w:t>
      </w:r>
      <w:r>
        <w:rPr>
          <w:rFonts w:ascii="Arial" w:hAnsi="Arial" w:cs="Arial"/>
          <w:color w:val="000000"/>
          <w:sz w:val="17"/>
          <w:szCs w:val="17"/>
        </w:rPr>
        <w:br/>
        <w:t> </w:t>
      </w:r>
      <w:proofErr w:type="gramStart"/>
      <w:r>
        <w:rPr>
          <w:rFonts w:ascii="Arial" w:hAnsi="Arial" w:cs="Arial"/>
          <w:color w:val="000000"/>
          <w:sz w:val="17"/>
          <w:szCs w:val="17"/>
        </w:rPr>
        <w:t>4.Comapre</w:t>
      </w:r>
      <w:proofErr w:type="gramEnd"/>
      <w:r>
        <w:rPr>
          <w:rFonts w:ascii="Arial" w:hAnsi="Arial" w:cs="Arial"/>
          <w:color w:val="000000"/>
          <w:sz w:val="17"/>
          <w:szCs w:val="17"/>
        </w:rPr>
        <w:t xml:space="preserve"> these values.</w:t>
      </w:r>
      <w:r>
        <w:rPr>
          <w:rFonts w:ascii="Arial" w:hAnsi="Arial" w:cs="Arial"/>
          <w:color w:val="000000"/>
          <w:sz w:val="17"/>
          <w:szCs w:val="17"/>
        </w:rPr>
        <w:br/>
        <w:t> 5.If A[1]&gt;A[2]  then swap A[1] and A[2]</w:t>
      </w:r>
      <w:r>
        <w:rPr>
          <w:rFonts w:ascii="Arial" w:hAnsi="Arial" w:cs="Arial"/>
          <w:color w:val="2A00FF"/>
          <w:sz w:val="17"/>
          <w:szCs w:val="17"/>
        </w:rPr>
        <w:br/>
        <w:t> ...............................................................</w:t>
      </w:r>
      <w:r>
        <w:rPr>
          <w:rFonts w:ascii="Arial" w:hAnsi="Arial" w:cs="Arial"/>
          <w:color w:val="2A00FF"/>
          <w:sz w:val="17"/>
          <w:szCs w:val="17"/>
        </w:rPr>
        <w:br/>
        <w:t>................................................................</w:t>
      </w:r>
      <w:r>
        <w:rPr>
          <w:rFonts w:ascii="Arial" w:hAnsi="Arial" w:cs="Arial"/>
          <w:color w:val="2A00FF"/>
          <w:sz w:val="17"/>
          <w:szCs w:val="17"/>
        </w:rPr>
        <w:br/>
      </w:r>
      <w:r>
        <w:rPr>
          <w:rFonts w:ascii="Arial" w:hAnsi="Arial" w:cs="Arial"/>
          <w:color w:val="000000"/>
          <w:sz w:val="17"/>
          <w:szCs w:val="17"/>
        </w:rPr>
        <w:t xml:space="preserve">at last compare A[n-1] and A[n]. If </w:t>
      </w:r>
      <w:proofErr w:type="gramStart"/>
      <w:r>
        <w:rPr>
          <w:rFonts w:ascii="Arial" w:hAnsi="Arial" w:cs="Arial"/>
          <w:color w:val="000000"/>
          <w:sz w:val="17"/>
          <w:szCs w:val="17"/>
        </w:rPr>
        <w:t>A[</w:t>
      </w:r>
      <w:proofErr w:type="gramEnd"/>
      <w:r>
        <w:rPr>
          <w:rFonts w:ascii="Arial" w:hAnsi="Arial" w:cs="Arial"/>
          <w:color w:val="000000"/>
          <w:sz w:val="17"/>
          <w:szCs w:val="17"/>
        </w:rPr>
        <w:t>n-1]&gt;A[n] then swap A[n-1] and A[n]. As we see the highest value is reached at n</w:t>
      </w:r>
      <w:r>
        <w:rPr>
          <w:rFonts w:ascii="Arial" w:hAnsi="Arial" w:cs="Arial"/>
          <w:color w:val="000000"/>
          <w:sz w:val="17"/>
          <w:szCs w:val="17"/>
          <w:vertAlign w:val="superscript"/>
        </w:rPr>
        <w:t>th</w:t>
      </w:r>
      <w:r>
        <w:rPr>
          <w:rStyle w:val="apple-converted-space"/>
          <w:rFonts w:ascii="Arial" w:hAnsi="Arial" w:cs="Arial"/>
          <w:color w:val="000000"/>
          <w:sz w:val="17"/>
          <w:szCs w:val="17"/>
        </w:rPr>
        <w:t> </w:t>
      </w:r>
      <w:r>
        <w:rPr>
          <w:rFonts w:ascii="Arial" w:hAnsi="Arial" w:cs="Arial"/>
          <w:color w:val="000000"/>
          <w:sz w:val="17"/>
          <w:szCs w:val="17"/>
        </w:rPr>
        <w:t>position. At next iteration leave n</w:t>
      </w:r>
      <w:r>
        <w:rPr>
          <w:rFonts w:ascii="Arial" w:hAnsi="Arial" w:cs="Arial"/>
          <w:color w:val="000000"/>
          <w:sz w:val="17"/>
          <w:szCs w:val="17"/>
          <w:vertAlign w:val="superscript"/>
        </w:rPr>
        <w:t>th</w:t>
      </w:r>
      <w:r>
        <w:rPr>
          <w:rStyle w:val="apple-converted-space"/>
          <w:rFonts w:ascii="Arial" w:hAnsi="Arial" w:cs="Arial"/>
          <w:color w:val="000000"/>
          <w:sz w:val="17"/>
          <w:szCs w:val="17"/>
        </w:rPr>
        <w:t> </w:t>
      </w:r>
      <w:r>
        <w:rPr>
          <w:rFonts w:ascii="Arial" w:hAnsi="Arial" w:cs="Arial"/>
          <w:color w:val="000000"/>
          <w:sz w:val="17"/>
          <w:szCs w:val="17"/>
        </w:rPr>
        <w:t xml:space="preserve">value. Then apply the same steps repeatedly on A[0],A[1],A[2]................ </w:t>
      </w:r>
      <w:proofErr w:type="gramStart"/>
      <w:r>
        <w:rPr>
          <w:rFonts w:ascii="Arial" w:hAnsi="Arial" w:cs="Arial"/>
          <w:color w:val="000000"/>
          <w:sz w:val="17"/>
          <w:szCs w:val="17"/>
        </w:rPr>
        <w:t>A[</w:t>
      </w:r>
      <w:proofErr w:type="gramEnd"/>
      <w:r>
        <w:rPr>
          <w:rFonts w:ascii="Arial" w:hAnsi="Arial" w:cs="Arial"/>
          <w:color w:val="000000"/>
          <w:sz w:val="17"/>
          <w:szCs w:val="17"/>
        </w:rPr>
        <w:t>n-1] elements repeatedly until the values of array is sorted.</w:t>
      </w:r>
      <w:r>
        <w:rPr>
          <w:rFonts w:ascii="Arial" w:hAnsi="Arial" w:cs="Arial"/>
          <w:color w:val="000000"/>
          <w:sz w:val="17"/>
          <w:szCs w:val="17"/>
        </w:rPr>
        <w:br/>
      </w:r>
      <w:r>
        <w:rPr>
          <w:rFonts w:ascii="Arial" w:hAnsi="Arial" w:cs="Arial"/>
          <w:color w:val="000000"/>
          <w:sz w:val="17"/>
          <w:szCs w:val="17"/>
        </w:rPr>
        <w:br/>
        <w:t>In our example we are taking the following array values</w:t>
      </w:r>
      <w:r>
        <w:rPr>
          <w:rFonts w:ascii="Arial" w:hAnsi="Arial" w:cs="Arial"/>
          <w:color w:val="000000"/>
          <w:sz w:val="17"/>
          <w:szCs w:val="17"/>
        </w:rPr>
        <w:br/>
        <w:t>12 9 4 99 120 1 3 10</w:t>
      </w:r>
      <w:r>
        <w:rPr>
          <w:rFonts w:ascii="Arial" w:hAnsi="Arial" w:cs="Arial"/>
          <w:color w:val="000000"/>
          <w:sz w:val="17"/>
          <w:szCs w:val="17"/>
        </w:rPr>
        <w:br/>
      </w:r>
      <w:r>
        <w:rPr>
          <w:rFonts w:ascii="Arial" w:hAnsi="Arial" w:cs="Arial"/>
          <w:color w:val="000000"/>
          <w:sz w:val="17"/>
          <w:szCs w:val="17"/>
        </w:rPr>
        <w:br/>
        <w:t>The basic steps followed by algorithm</w:t>
      </w:r>
      <w:proofErr w:type="gramStart"/>
      <w:r>
        <w:rPr>
          <w:rFonts w:ascii="Arial" w:hAnsi="Arial" w:cs="Arial"/>
          <w:color w:val="000000"/>
          <w:sz w:val="17"/>
          <w:szCs w:val="17"/>
        </w:rPr>
        <w:t>:-</w:t>
      </w:r>
      <w:proofErr w:type="gramEnd"/>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0000"/>
          <w:sz w:val="17"/>
          <w:szCs w:val="17"/>
        </w:rPr>
        <w:br/>
        <w:t>In the first step compare first two values 12 and 9.</w:t>
      </w:r>
      <w:r>
        <w:rPr>
          <w:rFonts w:ascii="Arial" w:hAnsi="Arial" w:cs="Arial"/>
          <w:color w:val="000000"/>
          <w:sz w:val="17"/>
          <w:szCs w:val="17"/>
        </w:rPr>
        <w:br/>
      </w:r>
      <w:r>
        <w:rPr>
          <w:rFonts w:ascii="Arial" w:hAnsi="Arial" w:cs="Arial"/>
          <w:b/>
          <w:bCs/>
          <w:color w:val="000000"/>
          <w:sz w:val="17"/>
          <w:szCs w:val="17"/>
        </w:rPr>
        <w:t>12</w:t>
      </w:r>
      <w:r>
        <w:rPr>
          <w:rStyle w:val="apple-converted-space"/>
          <w:rFonts w:ascii="Arial" w:hAnsi="Arial" w:cs="Arial"/>
          <w:color w:val="000000"/>
          <w:sz w:val="17"/>
          <w:szCs w:val="17"/>
        </w:rPr>
        <w:t> </w:t>
      </w:r>
      <w:r>
        <w:rPr>
          <w:rFonts w:ascii="Arial" w:hAnsi="Arial" w:cs="Arial"/>
          <w:b/>
          <w:bCs/>
          <w:color w:val="000000"/>
          <w:sz w:val="17"/>
          <w:szCs w:val="17"/>
        </w:rPr>
        <w:t>9</w:t>
      </w:r>
      <w:r>
        <w:rPr>
          <w:rStyle w:val="apple-converted-space"/>
          <w:rFonts w:ascii="Arial" w:hAnsi="Arial" w:cs="Arial"/>
          <w:color w:val="000000"/>
          <w:sz w:val="17"/>
          <w:szCs w:val="17"/>
        </w:rPr>
        <w:t> </w:t>
      </w:r>
      <w:r>
        <w:rPr>
          <w:rFonts w:ascii="Arial" w:hAnsi="Arial" w:cs="Arial"/>
          <w:color w:val="000000"/>
          <w:sz w:val="17"/>
          <w:szCs w:val="17"/>
        </w:rPr>
        <w:t>4 99 120 1 3 10</w:t>
      </w:r>
      <w:r>
        <w:rPr>
          <w:rFonts w:ascii="Arial" w:hAnsi="Arial" w:cs="Arial"/>
          <w:color w:val="000000"/>
          <w:sz w:val="17"/>
          <w:szCs w:val="17"/>
        </w:rPr>
        <w:br/>
      </w:r>
      <w:r>
        <w:rPr>
          <w:rFonts w:ascii="Arial" w:hAnsi="Arial" w:cs="Arial"/>
          <w:color w:val="000000"/>
          <w:sz w:val="17"/>
          <w:szCs w:val="17"/>
        </w:rPr>
        <w:br/>
        <w:t>As 12&gt;9 then we have to swap these values </w:t>
      </w:r>
      <w:r>
        <w:rPr>
          <w:rFonts w:ascii="Arial" w:hAnsi="Arial" w:cs="Arial"/>
          <w:color w:val="000000"/>
          <w:sz w:val="17"/>
          <w:szCs w:val="17"/>
        </w:rPr>
        <w:br/>
        <w:t>Then the new sequence will be </w:t>
      </w:r>
      <w:r>
        <w:rPr>
          <w:rFonts w:ascii="Arial" w:hAnsi="Arial" w:cs="Arial"/>
          <w:color w:val="000000"/>
          <w:sz w:val="17"/>
          <w:szCs w:val="17"/>
        </w:rPr>
        <w:br/>
      </w:r>
      <w:r>
        <w:rPr>
          <w:rFonts w:ascii="Arial" w:hAnsi="Arial" w:cs="Arial"/>
          <w:b/>
          <w:bCs/>
          <w:i/>
          <w:iCs/>
          <w:color w:val="000000"/>
          <w:sz w:val="17"/>
          <w:szCs w:val="17"/>
        </w:rPr>
        <w:t>9</w:t>
      </w:r>
      <w:r>
        <w:rPr>
          <w:rStyle w:val="apple-converted-space"/>
          <w:rFonts w:ascii="Arial" w:hAnsi="Arial" w:cs="Arial"/>
          <w:color w:val="000000"/>
          <w:sz w:val="17"/>
          <w:szCs w:val="17"/>
        </w:rPr>
        <w:t> </w:t>
      </w:r>
      <w:r>
        <w:rPr>
          <w:rFonts w:ascii="Arial" w:hAnsi="Arial" w:cs="Arial"/>
          <w:b/>
          <w:bCs/>
          <w:i/>
          <w:iCs/>
          <w:color w:val="000000"/>
          <w:sz w:val="17"/>
          <w:szCs w:val="17"/>
        </w:rPr>
        <w:t>12</w:t>
      </w:r>
      <w:r>
        <w:rPr>
          <w:rStyle w:val="apple-converted-space"/>
          <w:rFonts w:ascii="Arial" w:hAnsi="Arial" w:cs="Arial"/>
          <w:color w:val="000000"/>
          <w:sz w:val="17"/>
          <w:szCs w:val="17"/>
        </w:rPr>
        <w:t> </w:t>
      </w:r>
      <w:r>
        <w:rPr>
          <w:rFonts w:ascii="Arial" w:hAnsi="Arial" w:cs="Arial"/>
          <w:color w:val="000000"/>
          <w:sz w:val="17"/>
          <w:szCs w:val="17"/>
        </w:rPr>
        <w:t>4 99 120 1 3 10</w:t>
      </w:r>
      <w:r>
        <w:rPr>
          <w:rFonts w:ascii="Arial" w:hAnsi="Arial" w:cs="Arial"/>
          <w:color w:val="000000"/>
          <w:sz w:val="17"/>
          <w:szCs w:val="17"/>
        </w:rPr>
        <w:br/>
      </w:r>
      <w:r>
        <w:rPr>
          <w:rFonts w:ascii="Arial" w:hAnsi="Arial" w:cs="Arial"/>
          <w:color w:val="000000"/>
          <w:sz w:val="17"/>
          <w:szCs w:val="17"/>
        </w:rPr>
        <w:br/>
        <w:t>In next step take next</w:t>
      </w:r>
      <w:proofErr w:type="gramStart"/>
      <w:r>
        <w:rPr>
          <w:rFonts w:ascii="Arial" w:hAnsi="Arial" w:cs="Arial"/>
          <w:color w:val="000000"/>
          <w:sz w:val="17"/>
          <w:szCs w:val="17"/>
        </w:rPr>
        <w:t>  two</w:t>
      </w:r>
      <w:proofErr w:type="gramEnd"/>
      <w:r>
        <w:rPr>
          <w:rFonts w:ascii="Arial" w:hAnsi="Arial" w:cs="Arial"/>
          <w:color w:val="000000"/>
          <w:sz w:val="17"/>
          <w:szCs w:val="17"/>
        </w:rPr>
        <w:t xml:space="preserve"> values 12 and 4 </w:t>
      </w:r>
      <w:r>
        <w:rPr>
          <w:rFonts w:ascii="Arial" w:hAnsi="Arial" w:cs="Arial"/>
          <w:color w:val="000000"/>
          <w:sz w:val="17"/>
          <w:szCs w:val="17"/>
        </w:rPr>
        <w:br/>
        <w:t>9</w:t>
      </w:r>
      <w:r>
        <w:rPr>
          <w:rStyle w:val="apple-converted-space"/>
          <w:rFonts w:ascii="Arial" w:hAnsi="Arial" w:cs="Arial"/>
          <w:color w:val="000000"/>
          <w:sz w:val="17"/>
          <w:szCs w:val="17"/>
        </w:rPr>
        <w:t> </w:t>
      </w:r>
      <w:r>
        <w:rPr>
          <w:rFonts w:ascii="Arial" w:hAnsi="Arial" w:cs="Arial"/>
          <w:b/>
          <w:bCs/>
          <w:color w:val="000000"/>
          <w:sz w:val="17"/>
          <w:szCs w:val="17"/>
        </w:rPr>
        <w:t>12</w:t>
      </w:r>
      <w:r>
        <w:rPr>
          <w:rStyle w:val="apple-converted-space"/>
          <w:rFonts w:ascii="Arial" w:hAnsi="Arial" w:cs="Arial"/>
          <w:color w:val="000000"/>
          <w:sz w:val="17"/>
          <w:szCs w:val="17"/>
        </w:rPr>
        <w:t> </w:t>
      </w:r>
      <w:r>
        <w:rPr>
          <w:rFonts w:ascii="Arial" w:hAnsi="Arial" w:cs="Arial"/>
          <w:b/>
          <w:bCs/>
          <w:color w:val="000000"/>
          <w:sz w:val="17"/>
          <w:szCs w:val="17"/>
        </w:rPr>
        <w:t>4</w:t>
      </w:r>
      <w:r>
        <w:rPr>
          <w:rStyle w:val="apple-converted-space"/>
          <w:rFonts w:ascii="Arial" w:hAnsi="Arial" w:cs="Arial"/>
          <w:color w:val="000000"/>
          <w:sz w:val="17"/>
          <w:szCs w:val="17"/>
        </w:rPr>
        <w:t> </w:t>
      </w:r>
      <w:r>
        <w:rPr>
          <w:rFonts w:ascii="Arial" w:hAnsi="Arial" w:cs="Arial"/>
          <w:color w:val="000000"/>
          <w:sz w:val="17"/>
          <w:szCs w:val="17"/>
        </w:rPr>
        <w:t>99 120 1 3 10</w:t>
      </w:r>
      <w:r>
        <w:rPr>
          <w:rFonts w:ascii="Arial" w:hAnsi="Arial" w:cs="Arial"/>
          <w:color w:val="000000"/>
          <w:sz w:val="17"/>
          <w:szCs w:val="17"/>
        </w:rPr>
        <w:br/>
      </w:r>
      <w:r>
        <w:rPr>
          <w:rFonts w:ascii="Arial" w:hAnsi="Arial" w:cs="Arial"/>
          <w:color w:val="000000"/>
          <w:sz w:val="17"/>
          <w:szCs w:val="17"/>
        </w:rPr>
        <w:lastRenderedPageBreak/>
        <w:br/>
        <w:t>Compare these two values .As 12&gt;4 then we have to swap these values. </w:t>
      </w:r>
      <w:r>
        <w:rPr>
          <w:rFonts w:ascii="Arial" w:hAnsi="Arial" w:cs="Arial"/>
          <w:color w:val="000000"/>
          <w:sz w:val="17"/>
          <w:szCs w:val="17"/>
        </w:rPr>
        <w:br/>
        <w:t>Then the new sequence will be</w:t>
      </w:r>
      <w:r>
        <w:rPr>
          <w:rFonts w:ascii="Arial" w:hAnsi="Arial" w:cs="Arial"/>
          <w:color w:val="000000"/>
          <w:sz w:val="17"/>
          <w:szCs w:val="17"/>
        </w:rPr>
        <w:br/>
        <w:t>9</w:t>
      </w:r>
      <w:r>
        <w:rPr>
          <w:rStyle w:val="apple-converted-space"/>
          <w:rFonts w:ascii="Arial" w:hAnsi="Arial" w:cs="Arial"/>
          <w:color w:val="000000"/>
          <w:sz w:val="17"/>
          <w:szCs w:val="17"/>
        </w:rPr>
        <w:t> </w:t>
      </w:r>
      <w:r>
        <w:rPr>
          <w:rFonts w:ascii="Arial" w:hAnsi="Arial" w:cs="Arial"/>
          <w:b/>
          <w:bCs/>
          <w:i/>
          <w:iCs/>
          <w:color w:val="000000"/>
          <w:sz w:val="17"/>
          <w:szCs w:val="17"/>
        </w:rPr>
        <w:t>4 12</w:t>
      </w:r>
      <w:r>
        <w:rPr>
          <w:rStyle w:val="apple-converted-space"/>
          <w:rFonts w:ascii="Arial" w:hAnsi="Arial" w:cs="Arial"/>
          <w:color w:val="000000"/>
          <w:sz w:val="17"/>
          <w:szCs w:val="17"/>
        </w:rPr>
        <w:t> </w:t>
      </w:r>
      <w:r>
        <w:rPr>
          <w:rFonts w:ascii="Arial" w:hAnsi="Arial" w:cs="Arial"/>
          <w:color w:val="000000"/>
          <w:sz w:val="17"/>
          <w:szCs w:val="17"/>
        </w:rPr>
        <w:t>99 120 1 3 10</w:t>
      </w:r>
      <w:r>
        <w:rPr>
          <w:rFonts w:ascii="Arial" w:hAnsi="Arial" w:cs="Arial"/>
          <w:color w:val="000000"/>
          <w:sz w:val="17"/>
          <w:szCs w:val="17"/>
        </w:rPr>
        <w:br/>
      </w:r>
      <w:r>
        <w:rPr>
          <w:rFonts w:ascii="Arial" w:hAnsi="Arial" w:cs="Arial"/>
          <w:color w:val="000000"/>
          <w:sz w:val="17"/>
          <w:szCs w:val="17"/>
        </w:rPr>
        <w:br/>
      </w:r>
      <w:proofErr w:type="gramStart"/>
      <w:r>
        <w:rPr>
          <w:rFonts w:ascii="Arial" w:hAnsi="Arial" w:cs="Arial"/>
          <w:color w:val="000000"/>
          <w:sz w:val="17"/>
          <w:szCs w:val="17"/>
        </w:rPr>
        <w:t>We</w:t>
      </w:r>
      <w:proofErr w:type="gramEnd"/>
      <w:r>
        <w:rPr>
          <w:rFonts w:ascii="Arial" w:hAnsi="Arial" w:cs="Arial"/>
          <w:color w:val="000000"/>
          <w:sz w:val="17"/>
          <w:szCs w:val="17"/>
        </w:rPr>
        <w:t xml:space="preserve"> have to follow similar steps up to end of array. e.g</w:t>
      </w:r>
      <w:proofErr w:type="gramStart"/>
      <w:r>
        <w:rPr>
          <w:rFonts w:ascii="Arial" w:hAnsi="Arial" w:cs="Arial"/>
          <w:color w:val="000000"/>
          <w:sz w:val="17"/>
          <w:szCs w:val="17"/>
        </w:rPr>
        <w:t>.</w:t>
      </w:r>
      <w:proofErr w:type="gramEnd"/>
      <w:r>
        <w:rPr>
          <w:rFonts w:ascii="Arial" w:hAnsi="Arial" w:cs="Arial"/>
          <w:color w:val="000000"/>
          <w:sz w:val="17"/>
          <w:szCs w:val="17"/>
        </w:rPr>
        <w:br/>
        <w:t>9 4</w:t>
      </w:r>
      <w:r>
        <w:rPr>
          <w:rStyle w:val="apple-converted-space"/>
          <w:rFonts w:ascii="Arial" w:hAnsi="Arial" w:cs="Arial"/>
          <w:color w:val="000000"/>
          <w:sz w:val="17"/>
          <w:szCs w:val="17"/>
        </w:rPr>
        <w:t> </w:t>
      </w:r>
      <w:r>
        <w:rPr>
          <w:rFonts w:ascii="Arial" w:hAnsi="Arial" w:cs="Arial"/>
          <w:b/>
          <w:bCs/>
          <w:color w:val="000000"/>
          <w:sz w:val="17"/>
          <w:szCs w:val="17"/>
        </w:rPr>
        <w:t>12</w:t>
      </w:r>
      <w:r>
        <w:rPr>
          <w:rStyle w:val="apple-converted-space"/>
          <w:rFonts w:ascii="Arial" w:hAnsi="Arial" w:cs="Arial"/>
          <w:color w:val="000000"/>
          <w:sz w:val="17"/>
          <w:szCs w:val="17"/>
        </w:rPr>
        <w:t> </w:t>
      </w:r>
      <w:r>
        <w:rPr>
          <w:rFonts w:ascii="Arial" w:hAnsi="Arial" w:cs="Arial"/>
          <w:b/>
          <w:bCs/>
          <w:color w:val="000000"/>
          <w:sz w:val="17"/>
          <w:szCs w:val="17"/>
        </w:rPr>
        <w:t>99</w:t>
      </w:r>
      <w:r>
        <w:rPr>
          <w:rStyle w:val="apple-converted-space"/>
          <w:rFonts w:ascii="Arial" w:hAnsi="Arial" w:cs="Arial"/>
          <w:color w:val="000000"/>
          <w:sz w:val="17"/>
          <w:szCs w:val="17"/>
        </w:rPr>
        <w:t> </w:t>
      </w:r>
      <w:r>
        <w:rPr>
          <w:rFonts w:ascii="Arial" w:hAnsi="Arial" w:cs="Arial"/>
          <w:color w:val="000000"/>
          <w:sz w:val="17"/>
          <w:szCs w:val="17"/>
        </w:rPr>
        <w:t>120 1 3 10</w:t>
      </w:r>
      <w:r>
        <w:rPr>
          <w:rFonts w:ascii="Arial" w:hAnsi="Arial" w:cs="Arial"/>
          <w:color w:val="000000"/>
          <w:sz w:val="17"/>
          <w:szCs w:val="17"/>
        </w:rPr>
        <w:br/>
        <w:t>9 4 12</w:t>
      </w:r>
      <w:r>
        <w:rPr>
          <w:rStyle w:val="apple-converted-space"/>
          <w:rFonts w:ascii="Arial" w:hAnsi="Arial" w:cs="Arial"/>
          <w:color w:val="000000"/>
          <w:sz w:val="17"/>
          <w:szCs w:val="17"/>
        </w:rPr>
        <w:t> </w:t>
      </w:r>
      <w:r>
        <w:rPr>
          <w:rFonts w:ascii="Arial" w:hAnsi="Arial" w:cs="Arial"/>
          <w:b/>
          <w:bCs/>
          <w:color w:val="000000"/>
          <w:sz w:val="17"/>
          <w:szCs w:val="17"/>
        </w:rPr>
        <w:t>99</w:t>
      </w:r>
      <w:r>
        <w:rPr>
          <w:rStyle w:val="apple-converted-space"/>
          <w:rFonts w:ascii="Arial" w:hAnsi="Arial" w:cs="Arial"/>
          <w:color w:val="000000"/>
          <w:sz w:val="17"/>
          <w:szCs w:val="17"/>
        </w:rPr>
        <w:t> </w:t>
      </w:r>
      <w:r>
        <w:rPr>
          <w:rFonts w:ascii="Arial" w:hAnsi="Arial" w:cs="Arial"/>
          <w:b/>
          <w:bCs/>
          <w:color w:val="000000"/>
          <w:sz w:val="17"/>
          <w:szCs w:val="17"/>
        </w:rPr>
        <w:t>120</w:t>
      </w:r>
      <w:r>
        <w:rPr>
          <w:rStyle w:val="apple-converted-space"/>
          <w:rFonts w:ascii="Arial" w:hAnsi="Arial" w:cs="Arial"/>
          <w:color w:val="000000"/>
          <w:sz w:val="17"/>
          <w:szCs w:val="17"/>
        </w:rPr>
        <w:t> </w:t>
      </w:r>
      <w:r>
        <w:rPr>
          <w:rFonts w:ascii="Arial" w:hAnsi="Arial" w:cs="Arial"/>
          <w:color w:val="000000"/>
          <w:sz w:val="17"/>
          <w:szCs w:val="17"/>
        </w:rPr>
        <w:t>1 3 10</w:t>
      </w:r>
      <w:r>
        <w:rPr>
          <w:rFonts w:ascii="Arial" w:hAnsi="Arial" w:cs="Arial"/>
          <w:color w:val="000000"/>
          <w:sz w:val="17"/>
          <w:szCs w:val="17"/>
        </w:rPr>
        <w:br/>
        <w:t>9 4 12 99</w:t>
      </w:r>
      <w:r>
        <w:rPr>
          <w:rStyle w:val="apple-converted-space"/>
          <w:rFonts w:ascii="Arial" w:hAnsi="Arial" w:cs="Arial"/>
          <w:color w:val="000000"/>
          <w:sz w:val="17"/>
          <w:szCs w:val="17"/>
        </w:rPr>
        <w:t> </w:t>
      </w:r>
      <w:r>
        <w:rPr>
          <w:rFonts w:ascii="Arial" w:hAnsi="Arial" w:cs="Arial"/>
          <w:b/>
          <w:bCs/>
          <w:color w:val="000000"/>
          <w:sz w:val="17"/>
          <w:szCs w:val="17"/>
        </w:rPr>
        <w:t>1</w:t>
      </w:r>
      <w:r>
        <w:rPr>
          <w:rStyle w:val="apple-converted-space"/>
          <w:rFonts w:ascii="Arial" w:hAnsi="Arial" w:cs="Arial"/>
          <w:color w:val="000000"/>
          <w:sz w:val="17"/>
          <w:szCs w:val="17"/>
        </w:rPr>
        <w:t> </w:t>
      </w:r>
      <w:r>
        <w:rPr>
          <w:rFonts w:ascii="Arial" w:hAnsi="Arial" w:cs="Arial"/>
          <w:b/>
          <w:bCs/>
          <w:color w:val="000000"/>
          <w:sz w:val="17"/>
          <w:szCs w:val="17"/>
        </w:rPr>
        <w:t>120</w:t>
      </w:r>
      <w:r>
        <w:rPr>
          <w:rStyle w:val="apple-converted-space"/>
          <w:rFonts w:ascii="Arial" w:hAnsi="Arial" w:cs="Arial"/>
          <w:color w:val="000000"/>
          <w:sz w:val="17"/>
          <w:szCs w:val="17"/>
        </w:rPr>
        <w:t> </w:t>
      </w:r>
      <w:r>
        <w:rPr>
          <w:rFonts w:ascii="Arial" w:hAnsi="Arial" w:cs="Arial"/>
          <w:color w:val="000000"/>
          <w:sz w:val="17"/>
          <w:szCs w:val="17"/>
        </w:rPr>
        <w:t>3 10 </w:t>
      </w:r>
      <w:r>
        <w:rPr>
          <w:rFonts w:ascii="Arial" w:hAnsi="Arial" w:cs="Arial"/>
          <w:color w:val="000000"/>
          <w:sz w:val="17"/>
          <w:szCs w:val="17"/>
        </w:rPr>
        <w:br/>
        <w:t>9 4 12 99 1</w:t>
      </w:r>
      <w:r>
        <w:rPr>
          <w:rStyle w:val="apple-converted-space"/>
          <w:rFonts w:ascii="Arial" w:hAnsi="Arial" w:cs="Arial"/>
          <w:color w:val="000000"/>
          <w:sz w:val="17"/>
          <w:szCs w:val="17"/>
        </w:rPr>
        <w:t> </w:t>
      </w:r>
      <w:r>
        <w:rPr>
          <w:rFonts w:ascii="Arial" w:hAnsi="Arial" w:cs="Arial"/>
          <w:b/>
          <w:bCs/>
          <w:color w:val="000000"/>
          <w:sz w:val="17"/>
          <w:szCs w:val="17"/>
        </w:rPr>
        <w:t>120</w:t>
      </w:r>
      <w:r>
        <w:rPr>
          <w:rStyle w:val="apple-converted-space"/>
          <w:rFonts w:ascii="Arial" w:hAnsi="Arial" w:cs="Arial"/>
          <w:color w:val="000000"/>
          <w:sz w:val="17"/>
          <w:szCs w:val="17"/>
        </w:rPr>
        <w:t> </w:t>
      </w:r>
      <w:r>
        <w:rPr>
          <w:rFonts w:ascii="Arial" w:hAnsi="Arial" w:cs="Arial"/>
          <w:b/>
          <w:bCs/>
          <w:color w:val="000000"/>
          <w:sz w:val="17"/>
          <w:szCs w:val="17"/>
        </w:rPr>
        <w:t>3</w:t>
      </w:r>
      <w:r>
        <w:rPr>
          <w:rStyle w:val="apple-converted-space"/>
          <w:rFonts w:ascii="Arial" w:hAnsi="Arial" w:cs="Arial"/>
          <w:color w:val="000000"/>
          <w:sz w:val="17"/>
          <w:szCs w:val="17"/>
        </w:rPr>
        <w:t> </w:t>
      </w:r>
      <w:r>
        <w:rPr>
          <w:rFonts w:ascii="Arial" w:hAnsi="Arial" w:cs="Arial"/>
          <w:color w:val="000000"/>
          <w:sz w:val="17"/>
          <w:szCs w:val="17"/>
        </w:rPr>
        <w:t>10</w:t>
      </w:r>
      <w:r>
        <w:rPr>
          <w:rFonts w:ascii="Arial" w:hAnsi="Arial" w:cs="Arial"/>
          <w:color w:val="000000"/>
          <w:sz w:val="17"/>
          <w:szCs w:val="17"/>
        </w:rPr>
        <w:br/>
        <w:t>9 4 12 99 1 3 120 10</w:t>
      </w:r>
      <w:r>
        <w:rPr>
          <w:rFonts w:ascii="Arial" w:hAnsi="Arial" w:cs="Arial"/>
          <w:color w:val="000000"/>
          <w:sz w:val="17"/>
          <w:szCs w:val="17"/>
        </w:rPr>
        <w:br/>
        <w:t>9 4 12 99 1 3 10 120</w:t>
      </w:r>
      <w:r>
        <w:rPr>
          <w:rFonts w:ascii="Arial" w:hAnsi="Arial" w:cs="Arial"/>
          <w:color w:val="000000"/>
          <w:sz w:val="17"/>
          <w:szCs w:val="17"/>
        </w:rPr>
        <w:br/>
      </w:r>
      <w:r>
        <w:rPr>
          <w:rFonts w:ascii="Arial" w:hAnsi="Arial" w:cs="Arial"/>
          <w:color w:val="000000"/>
          <w:sz w:val="17"/>
          <w:szCs w:val="17"/>
        </w:rPr>
        <w:br/>
        <w:t>When we  reached at last index .Then restart same steps unlit the data is not sorted.</w:t>
      </w:r>
      <w:r>
        <w:rPr>
          <w:rFonts w:ascii="Arial" w:hAnsi="Arial" w:cs="Arial"/>
          <w:color w:val="000000"/>
          <w:sz w:val="17"/>
          <w:szCs w:val="17"/>
        </w:rPr>
        <w:br/>
      </w:r>
      <w:r>
        <w:rPr>
          <w:rFonts w:ascii="Arial" w:hAnsi="Arial" w:cs="Arial"/>
          <w:color w:val="000000"/>
          <w:sz w:val="17"/>
          <w:szCs w:val="17"/>
        </w:rPr>
        <w:br/>
        <w:t xml:space="preserve">The output of this example </w:t>
      </w:r>
      <w:proofErr w:type="gramStart"/>
      <w:r>
        <w:rPr>
          <w:rFonts w:ascii="Arial" w:hAnsi="Arial" w:cs="Arial"/>
          <w:color w:val="000000"/>
          <w:sz w:val="17"/>
          <w:szCs w:val="17"/>
        </w:rPr>
        <w:t>will be :</w:t>
      </w:r>
      <w:proofErr w:type="gramEnd"/>
      <w:r>
        <w:rPr>
          <w:rFonts w:ascii="Arial" w:hAnsi="Arial" w:cs="Arial"/>
          <w:color w:val="000000"/>
          <w:sz w:val="17"/>
          <w:szCs w:val="17"/>
        </w:rPr>
        <w:br/>
        <w:t>1 3 4 9 10 12 99 120 </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The code of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6091"/>
      </w:tblGrid>
      <w:tr w:rsidR="00AC7388" w:rsidTr="00AC7388">
        <w:trPr>
          <w:tblCellSpacing w:w="0" w:type="dxa"/>
        </w:trPr>
        <w:tc>
          <w:tcPr>
            <w:tcW w:w="0" w:type="auto"/>
            <w:shd w:val="clear" w:color="auto" w:fill="FFFFCC"/>
            <w:noWrap/>
            <w:hideMark/>
          </w:tcPr>
          <w:p w:rsidR="00AC7388" w:rsidRDefault="00AC7388">
            <w:pPr>
              <w:rPr>
                <w:sz w:val="24"/>
                <w:szCs w:val="24"/>
              </w:rPr>
            </w:pPr>
            <w:r>
              <w:rPr>
                <w:rStyle w:val="HTMLCode"/>
                <w:rFonts w:eastAsiaTheme="minorHAnsi"/>
                <w:b/>
                <w:bCs/>
                <w:color w:val="7F0055"/>
              </w:rPr>
              <w:t>public class </w:t>
            </w:r>
            <w:r>
              <w:rPr>
                <w:rStyle w:val="HTMLCode"/>
                <w:rFonts w:eastAsiaTheme="minorHAnsi"/>
                <w:color w:val="000000"/>
              </w:rPr>
              <w:t>bubbleSort{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 {</w:t>
            </w:r>
            <w:r>
              <w:rPr>
                <w:rStyle w:val="HTMLCode"/>
                <w:rFonts w:eastAsiaTheme="minorHAnsi"/>
                <w:color w:val="990000"/>
              </w:rPr>
              <w:t>12</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99</w:t>
            </w:r>
            <w:r>
              <w:rPr>
                <w:rStyle w:val="HTMLCode"/>
                <w:rFonts w:eastAsiaTheme="minorHAnsi"/>
                <w:color w:val="000000"/>
              </w:rPr>
              <w:t>,</w:t>
            </w:r>
            <w:r>
              <w:rPr>
                <w:rStyle w:val="HTMLCode"/>
                <w:rFonts w:eastAsiaTheme="minorHAnsi"/>
                <w:color w:val="990000"/>
              </w:rPr>
              <w:t>120</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"Values Before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 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bubble_srt(array, array.length);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"Values after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"PAUSE"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bubble_srt( </w:t>
            </w:r>
            <w:r>
              <w:rPr>
                <w:rStyle w:val="HTMLCode"/>
                <w:rFonts w:eastAsiaTheme="minorHAnsi"/>
                <w:b/>
                <w:bCs/>
                <w:color w:val="7F0055"/>
              </w:rPr>
              <w:t>int </w:t>
            </w:r>
            <w:r>
              <w:rPr>
                <w:rStyle w:val="HTMLCode"/>
                <w:rFonts w:eastAsiaTheme="minorHAnsi"/>
                <w:color w:val="000000"/>
              </w:rPr>
              <w:t>a[], </w:t>
            </w:r>
            <w:r>
              <w:rPr>
                <w:rStyle w:val="HTMLCode"/>
                <w:rFonts w:eastAsiaTheme="minorHAnsi"/>
                <w:b/>
                <w:bCs/>
                <w:color w:val="7F0055"/>
              </w:rPr>
              <w:t>int </w:t>
            </w:r>
            <w:r>
              <w:rPr>
                <w:rStyle w:val="HTMLCode"/>
                <w:rFonts w:eastAsiaTheme="minorHAnsi"/>
                <w:color w:val="000000"/>
              </w:rPr>
              <w:t>n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 j,t=</w:t>
            </w:r>
            <w:r>
              <w:rPr>
                <w:rStyle w:val="HTMLCode"/>
                <w:rFonts w:eastAsiaTheme="minorHAnsi"/>
                <w:color w:val="990000"/>
              </w:rPr>
              <w:t>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n;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(j = </w:t>
            </w:r>
            <w:r>
              <w:rPr>
                <w:rStyle w:val="HTMLCode"/>
                <w:rFonts w:eastAsiaTheme="minorHAnsi"/>
                <w:color w:val="990000"/>
              </w:rPr>
              <w:t>1</w:t>
            </w:r>
            <w:r>
              <w:rPr>
                <w:rStyle w:val="HTMLCode"/>
                <w:rFonts w:eastAsiaTheme="minorHAnsi"/>
                <w:color w:val="000000"/>
              </w:rPr>
              <w:t>; j &lt; (n-i); j++){</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(a[j-</w:t>
            </w:r>
            <w:r>
              <w:rPr>
                <w:rStyle w:val="HTMLCode"/>
                <w:rFonts w:eastAsiaTheme="minorHAnsi"/>
                <w:color w:val="990000"/>
              </w:rPr>
              <w:t>1</w:t>
            </w:r>
            <w:r>
              <w:rPr>
                <w:rStyle w:val="HTMLCode"/>
                <w:rFonts w:eastAsiaTheme="minorHAnsi"/>
                <w:color w:val="000000"/>
              </w:rPr>
              <w:t>] &gt; a[j]){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t = a[j-</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a[j-</w:t>
            </w:r>
            <w:r>
              <w:rPr>
                <w:rStyle w:val="HTMLCode"/>
                <w:rFonts w:eastAsiaTheme="minorHAnsi"/>
                <w:color w:val="990000"/>
              </w:rPr>
              <w:t>1</w:t>
            </w:r>
            <w:r>
              <w:rPr>
                <w:rStyle w:val="HTMLCode"/>
                <w:rFonts w:eastAsiaTheme="minorHAnsi"/>
                <w:color w:val="000000"/>
              </w:rPr>
              <w:t>]=a[j];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a[j]=t;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AC7388" w:rsidRDefault="00AC7388" w:rsidP="00AC7388">
      <w:pPr>
        <w:pStyle w:val="Heading1"/>
        <w:shd w:val="clear" w:color="auto" w:fill="FFFFFF"/>
        <w:spacing w:line="311" w:lineRule="atLeast"/>
        <w:rPr>
          <w:rFonts w:ascii="Arial" w:hAnsi="Arial" w:cs="Arial"/>
          <w:color w:val="000000"/>
        </w:rPr>
      </w:pPr>
      <w:r>
        <w:rPr>
          <w:rFonts w:ascii="Arial" w:hAnsi="Arial" w:cs="Arial"/>
          <w:color w:val="000000"/>
        </w:rPr>
        <w:lastRenderedPageBreak/>
        <w:t>Heap Sort in Java</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28" name="Picture 1028" descr="http://www.roseindia.net/images/previous.gif">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descr="http://www.roseindia.net/images/previous.gif">
                      <a:hlinkClick r:id="rId33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029" name="Picture 1029"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030" name="Picture 1030" descr="http://www.roseindia.net/images/next.gif">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descr="http://www.roseindia.net/images/next.gif">
                      <a:hlinkClick r:id="rId332"/>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Introduction</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sort integer values of an array using heap sort.</w:t>
      </w:r>
      <w:r>
        <w:rPr>
          <w:rFonts w:ascii="Arial" w:hAnsi="Arial" w:cs="Arial"/>
          <w:color w:val="000000"/>
          <w:sz w:val="17"/>
          <w:szCs w:val="17"/>
        </w:rPr>
        <w:br/>
      </w:r>
      <w:r>
        <w:rPr>
          <w:rFonts w:ascii="Arial" w:hAnsi="Arial" w:cs="Arial"/>
          <w:color w:val="000000"/>
          <w:sz w:val="17"/>
          <w:szCs w:val="17"/>
        </w:rPr>
        <w:br/>
        <w:t>There are two types of heap. First one is</w:t>
      </w:r>
      <w:proofErr w:type="gramStart"/>
      <w:r>
        <w:rPr>
          <w:rFonts w:ascii="Arial" w:hAnsi="Arial" w:cs="Arial"/>
          <w:color w:val="000000"/>
          <w:sz w:val="17"/>
          <w:szCs w:val="17"/>
        </w:rPr>
        <w:t>  Max</w:t>
      </w:r>
      <w:proofErr w:type="gramEnd"/>
      <w:r>
        <w:rPr>
          <w:rFonts w:ascii="Arial" w:hAnsi="Arial" w:cs="Arial"/>
          <w:color w:val="000000"/>
          <w:sz w:val="17"/>
          <w:szCs w:val="17"/>
        </w:rPr>
        <w:t xml:space="preserve"> heap and second one is min heap. Max heap is a special type of binary tree .The roots of</w:t>
      </w:r>
      <w:proofErr w:type="gramStart"/>
      <w:r>
        <w:rPr>
          <w:rFonts w:ascii="Arial" w:hAnsi="Arial" w:cs="Arial"/>
          <w:color w:val="000000"/>
          <w:sz w:val="17"/>
          <w:szCs w:val="17"/>
        </w:rPr>
        <w:t>  the</w:t>
      </w:r>
      <w:proofErr w:type="gramEnd"/>
      <w:r>
        <w:rPr>
          <w:rFonts w:ascii="Arial" w:hAnsi="Arial" w:cs="Arial"/>
          <w:color w:val="000000"/>
          <w:sz w:val="17"/>
          <w:szCs w:val="17"/>
        </w:rPr>
        <w:t xml:space="preserve"> max heap is greater than its child roots. Other heap is min heap it is also a special type of heap which has minimum root than his child. We can sort the array values using heap sorting algorithm. In this algorithm the heap build is used to rebuild the heap. </w:t>
      </w:r>
      <w:r>
        <w:rPr>
          <w:rFonts w:ascii="Arial" w:hAnsi="Arial" w:cs="Arial"/>
          <w:color w:val="000000"/>
          <w:sz w:val="17"/>
          <w:szCs w:val="17"/>
        </w:rPr>
        <w:br/>
        <w:t xml:space="preserve">In this example </w:t>
      </w:r>
      <w:proofErr w:type="gramStart"/>
      <w:r>
        <w:rPr>
          <w:rFonts w:ascii="Arial" w:hAnsi="Arial" w:cs="Arial"/>
          <w:color w:val="000000"/>
          <w:sz w:val="17"/>
          <w:szCs w:val="17"/>
        </w:rPr>
        <w:t>we sorting</w:t>
      </w:r>
      <w:proofErr w:type="gramEnd"/>
      <w:r>
        <w:rPr>
          <w:rFonts w:ascii="Arial" w:hAnsi="Arial" w:cs="Arial"/>
          <w:color w:val="000000"/>
          <w:sz w:val="17"/>
          <w:szCs w:val="17"/>
        </w:rPr>
        <w:t xml:space="preserve"> all elements of an array. The complexity   of the heap sort is </w:t>
      </w:r>
      <w:proofErr w:type="gramStart"/>
      <w:r>
        <w:rPr>
          <w:rFonts w:ascii="Arial" w:hAnsi="Arial" w:cs="Arial"/>
          <w:color w:val="000000"/>
          <w:sz w:val="17"/>
          <w:szCs w:val="17"/>
        </w:rPr>
        <w:t>O(</w:t>
      </w:r>
      <w:proofErr w:type="gramEnd"/>
      <w:r>
        <w:rPr>
          <w:rFonts w:ascii="Arial" w:hAnsi="Arial" w:cs="Arial"/>
          <w:color w:val="000000"/>
          <w:sz w:val="17"/>
          <w:szCs w:val="17"/>
        </w:rPr>
        <w:t>n.log(n)). Heap sort is slowest</w:t>
      </w:r>
      <w:proofErr w:type="gramStart"/>
      <w:r>
        <w:rPr>
          <w:rFonts w:ascii="Arial" w:hAnsi="Arial" w:cs="Arial"/>
          <w:color w:val="000000"/>
          <w:sz w:val="17"/>
          <w:szCs w:val="17"/>
        </w:rPr>
        <w:t>  but</w:t>
      </w:r>
      <w:proofErr w:type="gramEnd"/>
      <w:r>
        <w:rPr>
          <w:rFonts w:ascii="Arial" w:hAnsi="Arial" w:cs="Arial"/>
          <w:color w:val="000000"/>
          <w:sz w:val="17"/>
          <w:szCs w:val="17"/>
        </w:rPr>
        <w:t xml:space="preserve"> it is better option for large data sets.</w:t>
      </w:r>
      <w:r>
        <w:rPr>
          <w:rFonts w:ascii="Arial" w:hAnsi="Arial" w:cs="Arial"/>
          <w:color w:val="000000"/>
          <w:sz w:val="17"/>
          <w:szCs w:val="17"/>
        </w:rPr>
        <w:br/>
      </w:r>
      <w:r>
        <w:rPr>
          <w:rFonts w:ascii="Arial" w:hAnsi="Arial" w:cs="Arial"/>
          <w:color w:val="000000"/>
          <w:sz w:val="17"/>
          <w:szCs w:val="17"/>
        </w:rPr>
        <w:br/>
        <w:t>The example of Max heap:</w:t>
      </w:r>
    </w:p>
    <w:p w:rsidR="00AC7388" w:rsidRDefault="00AC7388" w:rsidP="00AC7388">
      <w:pPr>
        <w:pStyle w:val="NormalWeb"/>
        <w:shd w:val="clear" w:color="auto" w:fill="FFFFFF"/>
        <w:spacing w:line="311" w:lineRule="atLeast"/>
        <w:jc w:val="center"/>
        <w:rPr>
          <w:rFonts w:ascii="Arial" w:hAnsi="Arial" w:cs="Arial"/>
          <w:color w:val="000000"/>
          <w:sz w:val="17"/>
          <w:szCs w:val="17"/>
        </w:rPr>
      </w:pPr>
      <w:r>
        <w:rPr>
          <w:rFonts w:ascii="Arial" w:hAnsi="Arial" w:cs="Arial"/>
          <w:color w:val="000000"/>
          <w:sz w:val="17"/>
          <w:szCs w:val="17"/>
        </w:rPr>
        <w:br/>
      </w:r>
      <w:r>
        <w:rPr>
          <w:rFonts w:ascii="Arial" w:hAnsi="Arial" w:cs="Arial"/>
          <w:noProof/>
          <w:color w:val="000000"/>
          <w:sz w:val="17"/>
          <w:szCs w:val="17"/>
        </w:rPr>
        <w:drawing>
          <wp:inline distT="0" distB="0" distL="0" distR="0">
            <wp:extent cx="3773170" cy="3089275"/>
            <wp:effectExtent l="19050" t="0" r="0" b="0"/>
            <wp:docPr id="1031" name="Picture 1031" descr="http://www.roseindia.net/java/beginners/arrayexamples/heap-so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descr="http://www.roseindia.net/java/beginners/arrayexamples/heap-sort.gif"/>
                    <pic:cNvPicPr>
                      <a:picLocks noChangeAspect="1" noChangeArrowheads="1"/>
                    </pic:cNvPicPr>
                  </pic:nvPicPr>
                  <pic:blipFill>
                    <a:blip r:embed="rId333"/>
                    <a:srcRect/>
                    <a:stretch>
                      <a:fillRect/>
                    </a:stretch>
                  </pic:blipFill>
                  <pic:spPr bwMode="auto">
                    <a:xfrm>
                      <a:off x="0" y="0"/>
                      <a:ext cx="3773170" cy="3089275"/>
                    </a:xfrm>
                    <a:prstGeom prst="rect">
                      <a:avLst/>
                    </a:prstGeom>
                    <a:noFill/>
                    <a:ln w="9525">
                      <a:noFill/>
                      <a:miter lim="800000"/>
                      <a:headEnd/>
                      <a:tailEnd/>
                    </a:ln>
                  </pic:spPr>
                </pic:pic>
              </a:graphicData>
            </a:graphic>
          </wp:inline>
        </w:drawing>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Code description:</w:t>
      </w:r>
      <w:r>
        <w:rPr>
          <w:rFonts w:ascii="Arial" w:hAnsi="Arial" w:cs="Arial"/>
          <w:color w:val="000000"/>
          <w:sz w:val="17"/>
          <w:szCs w:val="17"/>
        </w:rPr>
        <w:t> </w:t>
      </w:r>
      <w:r>
        <w:rPr>
          <w:rFonts w:ascii="Arial" w:hAnsi="Arial" w:cs="Arial"/>
          <w:color w:val="000000"/>
          <w:sz w:val="17"/>
          <w:szCs w:val="17"/>
        </w:rPr>
        <w:br/>
        <w:t>To sort a heap</w:t>
      </w:r>
      <w:proofErr w:type="gramStart"/>
      <w:r>
        <w:rPr>
          <w:rFonts w:ascii="Arial" w:hAnsi="Arial" w:cs="Arial"/>
          <w:color w:val="000000"/>
          <w:sz w:val="17"/>
          <w:szCs w:val="17"/>
        </w:rPr>
        <w:t>  Build</w:t>
      </w:r>
      <w:proofErr w:type="gramEnd"/>
      <w:r>
        <w:rPr>
          <w:rFonts w:ascii="Arial" w:hAnsi="Arial" w:cs="Arial"/>
          <w:color w:val="000000"/>
          <w:sz w:val="17"/>
          <w:szCs w:val="17"/>
        </w:rPr>
        <w:t xml:space="preserve"> Heap algorithm is used to build a heap out of the data set .Then remove the root element and replace the last element at the position of root node. Then rearrange the heap. Place the root node in an array. Follow these steps until all elements in heap is not </w:t>
      </w:r>
      <w:proofErr w:type="gramStart"/>
      <w:r>
        <w:rPr>
          <w:rFonts w:ascii="Arial" w:hAnsi="Arial" w:cs="Arial"/>
          <w:color w:val="000000"/>
          <w:sz w:val="17"/>
          <w:szCs w:val="17"/>
        </w:rPr>
        <w:t>replace</w:t>
      </w:r>
      <w:proofErr w:type="gramEnd"/>
      <w:r>
        <w:rPr>
          <w:rFonts w:ascii="Arial" w:hAnsi="Arial" w:cs="Arial"/>
          <w:color w:val="000000"/>
          <w:sz w:val="17"/>
          <w:szCs w:val="17"/>
        </w:rPr>
        <w:t xml:space="preserve"> into array. The values in array will be in sorted order.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Steps</w:t>
      </w:r>
      <w:r>
        <w:rPr>
          <w:rStyle w:val="apple-converted-space"/>
          <w:rFonts w:ascii="Arial" w:hAnsi="Arial" w:cs="Arial"/>
          <w:b/>
          <w:bCs/>
          <w:color w:val="000000"/>
          <w:sz w:val="17"/>
          <w:szCs w:val="17"/>
        </w:rPr>
        <w:t> </w:t>
      </w:r>
      <w:r>
        <w:rPr>
          <w:rFonts w:ascii="Arial" w:hAnsi="Arial" w:cs="Arial"/>
          <w:b/>
          <w:bCs/>
          <w:color w:val="000000"/>
          <w:sz w:val="17"/>
          <w:szCs w:val="17"/>
        </w:rPr>
        <w:t>of heap sort algorithm:</w:t>
      </w:r>
      <w:r>
        <w:rPr>
          <w:rStyle w:val="apple-converted-space"/>
          <w:rFonts w:ascii="Arial" w:hAnsi="Arial" w:cs="Arial"/>
          <w:b/>
          <w:bCs/>
          <w:color w:val="000000"/>
          <w:sz w:val="17"/>
          <w:szCs w:val="17"/>
        </w:rPr>
        <w:t> </w:t>
      </w:r>
      <w:r>
        <w:rPr>
          <w:rFonts w:ascii="Arial" w:hAnsi="Arial" w:cs="Arial"/>
          <w:b/>
          <w:bCs/>
          <w:color w:val="000000"/>
          <w:sz w:val="17"/>
          <w:szCs w:val="17"/>
        </w:rPr>
        <w:br/>
      </w:r>
      <w:r>
        <w:rPr>
          <w:rFonts w:ascii="Arial" w:hAnsi="Arial" w:cs="Arial"/>
          <w:color w:val="000000"/>
          <w:sz w:val="17"/>
          <w:szCs w:val="17"/>
        </w:rPr>
        <w:t>1. Remove the parent root and replace it with the rightmost leaf. </w:t>
      </w:r>
      <w:r>
        <w:rPr>
          <w:rFonts w:ascii="Arial" w:hAnsi="Arial" w:cs="Arial"/>
          <w:color w:val="000000"/>
          <w:sz w:val="17"/>
          <w:szCs w:val="17"/>
        </w:rPr>
        <w:br/>
      </w:r>
      <w:proofErr w:type="gramStart"/>
      <w:r>
        <w:rPr>
          <w:rFonts w:ascii="Arial" w:hAnsi="Arial" w:cs="Arial"/>
          <w:color w:val="000000"/>
          <w:sz w:val="17"/>
          <w:szCs w:val="17"/>
        </w:rPr>
        <w:t>2.Strore</w:t>
      </w:r>
      <w:proofErr w:type="gramEnd"/>
      <w:r>
        <w:rPr>
          <w:rFonts w:ascii="Arial" w:hAnsi="Arial" w:cs="Arial"/>
          <w:color w:val="000000"/>
          <w:sz w:val="17"/>
          <w:szCs w:val="17"/>
        </w:rPr>
        <w:t xml:space="preserve"> parent root in an array. </w:t>
      </w:r>
      <w:r>
        <w:rPr>
          <w:rFonts w:ascii="Arial" w:hAnsi="Arial" w:cs="Arial"/>
          <w:color w:val="000000"/>
          <w:sz w:val="17"/>
          <w:szCs w:val="17"/>
        </w:rPr>
        <w:br/>
        <w:t>3. Re-establish the heap. </w:t>
      </w:r>
      <w:r>
        <w:rPr>
          <w:rFonts w:ascii="Arial" w:hAnsi="Arial" w:cs="Arial"/>
          <w:color w:val="000000"/>
          <w:sz w:val="17"/>
          <w:szCs w:val="17"/>
        </w:rPr>
        <w:br/>
        <w:t>4. Repeat steps 1 and 3</w:t>
      </w:r>
      <w:proofErr w:type="gramStart"/>
      <w:r>
        <w:rPr>
          <w:rFonts w:ascii="Arial" w:hAnsi="Arial" w:cs="Arial"/>
          <w:color w:val="000000"/>
          <w:sz w:val="17"/>
          <w:szCs w:val="17"/>
        </w:rPr>
        <w:t>  until</w:t>
      </w:r>
      <w:proofErr w:type="gramEnd"/>
      <w:r>
        <w:rPr>
          <w:rFonts w:ascii="Arial" w:hAnsi="Arial" w:cs="Arial"/>
          <w:color w:val="000000"/>
          <w:sz w:val="17"/>
          <w:szCs w:val="17"/>
        </w:rPr>
        <w:t xml:space="preserve"> values in heap is not zero. </w:t>
      </w:r>
      <w:r>
        <w:rPr>
          <w:rFonts w:ascii="Arial" w:hAnsi="Arial" w:cs="Arial"/>
          <w:color w:val="000000"/>
          <w:sz w:val="17"/>
          <w:szCs w:val="17"/>
        </w:rPr>
        <w:br/>
      </w:r>
      <w:r>
        <w:rPr>
          <w:rFonts w:ascii="Arial" w:hAnsi="Arial" w:cs="Arial"/>
          <w:b/>
          <w:bCs/>
          <w:color w:val="000000"/>
          <w:sz w:val="17"/>
          <w:szCs w:val="17"/>
        </w:rPr>
        <w:br/>
        <w:t>Working of heap sort</w:t>
      </w:r>
      <w:r>
        <w:rPr>
          <w:rStyle w:val="apple-converted-space"/>
          <w:rFonts w:ascii="Arial" w:hAnsi="Arial" w:cs="Arial"/>
          <w:b/>
          <w:bCs/>
          <w:color w:val="000000"/>
          <w:sz w:val="17"/>
          <w:szCs w:val="17"/>
        </w:rPr>
        <w:t> </w:t>
      </w:r>
      <w:r>
        <w:rPr>
          <w:rFonts w:ascii="Arial" w:hAnsi="Arial" w:cs="Arial"/>
          <w:b/>
          <w:bCs/>
          <w:color w:val="000000"/>
          <w:sz w:val="17"/>
          <w:szCs w:val="17"/>
        </w:rPr>
        <w:t>algorithm</w:t>
      </w:r>
      <w:proofErr w:type="gramStart"/>
      <w:r>
        <w:rPr>
          <w:rFonts w:ascii="Arial" w:hAnsi="Arial" w:cs="Arial"/>
          <w:b/>
          <w:bCs/>
          <w:color w:val="000000"/>
          <w:sz w:val="17"/>
          <w:szCs w:val="17"/>
        </w:rPr>
        <w:t>:</w:t>
      </w:r>
      <w:proofErr w:type="gramEnd"/>
      <w:r>
        <w:rPr>
          <w:rFonts w:ascii="Arial" w:hAnsi="Arial" w:cs="Arial"/>
          <w:b/>
          <w:bCs/>
          <w:color w:val="000000"/>
          <w:sz w:val="17"/>
          <w:szCs w:val="17"/>
        </w:rPr>
        <w:br/>
        <w:t>Input:1,3,5,4,2</w:t>
      </w:r>
      <w:r>
        <w:rPr>
          <w:rFonts w:ascii="Arial" w:hAnsi="Arial" w:cs="Arial"/>
          <w:b/>
          <w:bCs/>
          <w:color w:val="000000"/>
          <w:sz w:val="17"/>
          <w:szCs w:val="17"/>
        </w:rPr>
        <w:br/>
        <w:t>Step1:</w:t>
      </w:r>
      <w:r>
        <w:rPr>
          <w:rFonts w:ascii="Arial" w:hAnsi="Arial" w:cs="Arial"/>
          <w:color w:val="000000"/>
          <w:sz w:val="17"/>
          <w:szCs w:val="17"/>
        </w:rPr>
        <w:t>Buid Heap tree and an array of same size.</w:t>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2858770" cy="1779270"/>
            <wp:effectExtent l="19050" t="0" r="0" b="0"/>
            <wp:docPr id="1032" name="Picture 1032" descr="http://www.roseindia.net/java/beginners/arrayexamples/hea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descr="http://www.roseindia.net/java/beginners/arrayexamples/heap1.gif"/>
                    <pic:cNvPicPr>
                      <a:picLocks noChangeAspect="1" noChangeArrowheads="1"/>
                    </pic:cNvPicPr>
                  </pic:nvPicPr>
                  <pic:blipFill>
                    <a:blip r:embed="rId334"/>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color w:val="000000"/>
          <w:sz w:val="17"/>
          <w:szCs w:val="17"/>
        </w:rPr>
        <w:br/>
        <w:t>Step2:</w:t>
      </w:r>
      <w:r>
        <w:rPr>
          <w:rStyle w:val="apple-converted-space"/>
          <w:rFonts w:ascii="Arial" w:hAnsi="Arial" w:cs="Arial"/>
          <w:b/>
          <w:bCs/>
          <w:color w:val="000000"/>
          <w:sz w:val="17"/>
          <w:szCs w:val="17"/>
        </w:rPr>
        <w:t> </w:t>
      </w:r>
      <w:r>
        <w:rPr>
          <w:rFonts w:ascii="Arial" w:hAnsi="Arial" w:cs="Arial"/>
          <w:color w:val="000000"/>
          <w:sz w:val="17"/>
          <w:szCs w:val="17"/>
        </w:rPr>
        <w:t>Remove largest root and</w:t>
      </w:r>
      <w:proofErr w:type="gramStart"/>
      <w:r>
        <w:rPr>
          <w:rFonts w:ascii="Arial" w:hAnsi="Arial" w:cs="Arial"/>
          <w:color w:val="000000"/>
          <w:sz w:val="17"/>
          <w:szCs w:val="17"/>
        </w:rPr>
        <w:t>  add</w:t>
      </w:r>
      <w:proofErr w:type="gramEnd"/>
      <w:r>
        <w:rPr>
          <w:rFonts w:ascii="Arial" w:hAnsi="Arial" w:cs="Arial"/>
          <w:color w:val="000000"/>
          <w:sz w:val="17"/>
          <w:szCs w:val="17"/>
        </w:rPr>
        <w:t xml:space="preserve"> largest root in array.</w:t>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2858770" cy="1779270"/>
            <wp:effectExtent l="19050" t="0" r="0" b="0"/>
            <wp:docPr id="1033" name="Picture 1033" descr="http://www.roseindia.net/java/beginners/arrayexamples/hea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descr="http://www.roseindia.net/java/beginners/arrayexamples/heap2.gif"/>
                    <pic:cNvPicPr>
                      <a:picLocks noChangeAspect="1" noChangeArrowheads="1"/>
                    </pic:cNvPicPr>
                  </pic:nvPicPr>
                  <pic:blipFill>
                    <a:blip r:embed="rId335"/>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t>Step3</w:t>
      </w:r>
      <w:proofErr w:type="gramStart"/>
      <w:r>
        <w:rPr>
          <w:rFonts w:ascii="Arial" w:hAnsi="Arial" w:cs="Arial"/>
          <w:b/>
          <w:bCs/>
          <w:color w:val="000000"/>
          <w:sz w:val="17"/>
          <w:szCs w:val="17"/>
        </w:rPr>
        <w:t>:</w:t>
      </w:r>
      <w:r>
        <w:rPr>
          <w:rFonts w:ascii="Arial" w:hAnsi="Arial" w:cs="Arial"/>
          <w:color w:val="000000"/>
          <w:sz w:val="17"/>
          <w:szCs w:val="17"/>
        </w:rPr>
        <w:t>Replace</w:t>
      </w:r>
      <w:proofErr w:type="gramEnd"/>
      <w:r>
        <w:rPr>
          <w:rFonts w:ascii="Arial" w:hAnsi="Arial" w:cs="Arial"/>
          <w:color w:val="000000"/>
          <w:sz w:val="17"/>
          <w:szCs w:val="17"/>
        </w:rPr>
        <w:t xml:space="preserve"> last value (eg 2) at at root node position.</w:t>
      </w:r>
      <w:r>
        <w:rPr>
          <w:rStyle w:val="apple-converted-space"/>
          <w:rFonts w:ascii="Arial" w:hAnsi="Arial" w:cs="Arial"/>
          <w:b/>
          <w:bCs/>
          <w:color w:val="000000"/>
          <w:sz w:val="17"/>
          <w:szCs w:val="17"/>
        </w:rPr>
        <w:t> </w:t>
      </w:r>
      <w:r>
        <w:rPr>
          <w:rFonts w:ascii="Arial" w:hAnsi="Arial" w:cs="Arial"/>
          <w:b/>
          <w:bCs/>
          <w:color w:val="000000"/>
          <w:sz w:val="17"/>
          <w:szCs w:val="17"/>
        </w:rPr>
        <w:br/>
      </w:r>
      <w:r>
        <w:rPr>
          <w:rFonts w:ascii="Arial" w:hAnsi="Arial" w:cs="Arial"/>
          <w:b/>
          <w:bCs/>
          <w:noProof/>
          <w:color w:val="000000"/>
          <w:sz w:val="17"/>
          <w:szCs w:val="17"/>
        </w:rPr>
        <w:lastRenderedPageBreak/>
        <w:drawing>
          <wp:inline distT="0" distB="0" distL="0" distR="0">
            <wp:extent cx="2858770" cy="1779270"/>
            <wp:effectExtent l="19050" t="0" r="0" b="0"/>
            <wp:docPr id="1034" name="Picture 1034" descr="http://www.roseindia.net/java/beginners/arrayexamples/hea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descr="http://www.roseindia.net/java/beginners/arrayexamples/heap3.gif"/>
                    <pic:cNvPicPr>
                      <a:picLocks noChangeAspect="1" noChangeArrowheads="1"/>
                    </pic:cNvPicPr>
                  </pic:nvPicPr>
                  <pic:blipFill>
                    <a:blip r:embed="rId336"/>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t>Step4</w:t>
      </w:r>
      <w:proofErr w:type="gramStart"/>
      <w:r>
        <w:rPr>
          <w:rFonts w:ascii="Arial" w:hAnsi="Arial" w:cs="Arial"/>
          <w:b/>
          <w:bCs/>
          <w:color w:val="000000"/>
          <w:sz w:val="17"/>
          <w:szCs w:val="17"/>
        </w:rPr>
        <w:t>:</w:t>
      </w:r>
      <w:r>
        <w:rPr>
          <w:rFonts w:ascii="Arial" w:hAnsi="Arial" w:cs="Arial"/>
          <w:color w:val="000000"/>
          <w:sz w:val="17"/>
          <w:szCs w:val="17"/>
        </w:rPr>
        <w:t>Swap</w:t>
      </w:r>
      <w:proofErr w:type="gramEnd"/>
      <w:r>
        <w:rPr>
          <w:rFonts w:ascii="Arial" w:hAnsi="Arial" w:cs="Arial"/>
          <w:color w:val="000000"/>
          <w:sz w:val="17"/>
          <w:szCs w:val="17"/>
        </w:rPr>
        <w:t xml:space="preserve"> 2 and 4</w:t>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2858770" cy="1779270"/>
            <wp:effectExtent l="19050" t="0" r="0" b="0"/>
            <wp:docPr id="1035" name="Picture 1035" descr="http://www.roseindia.net/java/beginners/arrayexamples/heap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http://www.roseindia.net/java/beginners/arrayexamples/heap4.gif"/>
                    <pic:cNvPicPr>
                      <a:picLocks noChangeAspect="1" noChangeArrowheads="1"/>
                    </pic:cNvPicPr>
                  </pic:nvPicPr>
                  <pic:blipFill>
                    <a:blip r:embed="rId337"/>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t>Step5:</w:t>
      </w:r>
      <w:r>
        <w:rPr>
          <w:rFonts w:ascii="Arial" w:hAnsi="Arial" w:cs="Arial"/>
          <w:color w:val="000000"/>
          <w:sz w:val="17"/>
          <w:szCs w:val="17"/>
        </w:rPr>
        <w:t>Swap 2 and 3.</w:t>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2858770" cy="1779270"/>
            <wp:effectExtent l="19050" t="0" r="0" b="0"/>
            <wp:docPr id="1036" name="Picture 1036" descr="http://www.roseindia.net/java/beginners/arrayexamples/heap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descr="http://www.roseindia.net/java/beginners/arrayexamples/heap5.gif"/>
                    <pic:cNvPicPr>
                      <a:picLocks noChangeAspect="1" noChangeArrowheads="1"/>
                    </pic:cNvPicPr>
                  </pic:nvPicPr>
                  <pic:blipFill>
                    <a:blip r:embed="rId338"/>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t>Step6</w:t>
      </w:r>
      <w:proofErr w:type="gramStart"/>
      <w:r>
        <w:rPr>
          <w:rFonts w:ascii="Arial" w:hAnsi="Arial" w:cs="Arial"/>
          <w:b/>
          <w:bCs/>
          <w:color w:val="000000"/>
          <w:sz w:val="17"/>
          <w:szCs w:val="17"/>
        </w:rPr>
        <w:t>:</w:t>
      </w:r>
      <w:r>
        <w:rPr>
          <w:rFonts w:ascii="Arial" w:hAnsi="Arial" w:cs="Arial"/>
          <w:color w:val="000000"/>
          <w:sz w:val="17"/>
          <w:szCs w:val="17"/>
        </w:rPr>
        <w:t>Remove</w:t>
      </w:r>
      <w:proofErr w:type="gramEnd"/>
      <w:r>
        <w:rPr>
          <w:rFonts w:ascii="Arial" w:hAnsi="Arial" w:cs="Arial"/>
          <w:color w:val="000000"/>
          <w:sz w:val="17"/>
          <w:szCs w:val="17"/>
        </w:rPr>
        <w:t xml:space="preserve"> 4 and replace 2 at position of 4 and add 4 in array</w:t>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2825750" cy="1779270"/>
            <wp:effectExtent l="19050" t="0" r="0" b="0"/>
            <wp:docPr id="1037" name="Picture 1037" descr="http://www.roseindia.net/java/beginners/arrayexamples/heap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descr="http://www.roseindia.net/java/beginners/arrayexamples/heap6.gif"/>
                    <pic:cNvPicPr>
                      <a:picLocks noChangeAspect="1" noChangeArrowheads="1"/>
                    </pic:cNvPicPr>
                  </pic:nvPicPr>
                  <pic:blipFill>
                    <a:blip r:embed="rId339"/>
                    <a:srcRect/>
                    <a:stretch>
                      <a:fillRect/>
                    </a:stretch>
                  </pic:blipFill>
                  <pic:spPr bwMode="auto">
                    <a:xfrm>
                      <a:off x="0" y="0"/>
                      <a:ext cx="2825750" cy="1779270"/>
                    </a:xfrm>
                    <a:prstGeom prst="rect">
                      <a:avLst/>
                    </a:prstGeom>
                    <a:noFill/>
                    <a:ln w="9525">
                      <a:noFill/>
                      <a:miter lim="800000"/>
                      <a:headEnd/>
                      <a:tailEnd/>
                    </a:ln>
                  </pic:spPr>
                </pic:pic>
              </a:graphicData>
            </a:graphic>
          </wp:inline>
        </w:drawing>
      </w:r>
      <w:r>
        <w:rPr>
          <w:rStyle w:val="apple-converted-space"/>
          <w:rFonts w:ascii="Arial" w:hAnsi="Arial" w:cs="Arial"/>
          <w:b/>
          <w:bCs/>
          <w:color w:val="000000"/>
          <w:sz w:val="17"/>
          <w:szCs w:val="17"/>
        </w:rPr>
        <w:t> </w:t>
      </w:r>
      <w:r>
        <w:rPr>
          <w:rFonts w:ascii="Arial" w:hAnsi="Arial" w:cs="Arial"/>
          <w:b/>
          <w:bCs/>
          <w:color w:val="000000"/>
          <w:sz w:val="17"/>
          <w:szCs w:val="17"/>
        </w:rPr>
        <w:br/>
      </w:r>
      <w:r>
        <w:rPr>
          <w:rFonts w:ascii="Arial" w:hAnsi="Arial" w:cs="Arial"/>
          <w:b/>
          <w:bCs/>
          <w:color w:val="000000"/>
          <w:sz w:val="17"/>
          <w:szCs w:val="17"/>
        </w:rPr>
        <w:lastRenderedPageBreak/>
        <w:t>Step7:</w:t>
      </w:r>
      <w:r>
        <w:rPr>
          <w:rFonts w:ascii="Arial" w:hAnsi="Arial" w:cs="Arial"/>
          <w:color w:val="000000"/>
          <w:sz w:val="17"/>
          <w:szCs w:val="17"/>
        </w:rPr>
        <w:t>Swap 2 and 3</w:t>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2858770" cy="1779270"/>
            <wp:effectExtent l="19050" t="0" r="0" b="0"/>
            <wp:docPr id="1038" name="Picture 1038" descr="http://www.roseindia.net/java/beginners/arrayexamples/heap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descr="http://www.roseindia.net/java/beginners/arrayexamples/heap7.gif"/>
                    <pic:cNvPicPr>
                      <a:picLocks noChangeAspect="1" noChangeArrowheads="1"/>
                    </pic:cNvPicPr>
                  </pic:nvPicPr>
                  <pic:blipFill>
                    <a:blip r:embed="rId340"/>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t>Step8:</w:t>
      </w:r>
      <w:r>
        <w:rPr>
          <w:rFonts w:ascii="Arial" w:hAnsi="Arial" w:cs="Arial"/>
          <w:color w:val="000000"/>
          <w:sz w:val="17"/>
          <w:szCs w:val="17"/>
        </w:rPr>
        <w:t>Remove 3 ,add in array and replace 1 at position of 3.</w:t>
      </w:r>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noProof/>
          <w:color w:val="000000"/>
          <w:sz w:val="17"/>
          <w:szCs w:val="17"/>
        </w:rPr>
        <w:drawing>
          <wp:inline distT="0" distB="0" distL="0" distR="0">
            <wp:extent cx="2858770" cy="1779270"/>
            <wp:effectExtent l="19050" t="0" r="0" b="0"/>
            <wp:docPr id="1039" name="Picture 1039" descr="http://www.roseindia.net/java/beginners/arrayexamples/heap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descr="http://www.roseindia.net/java/beginners/arrayexamples/heap8.gif"/>
                    <pic:cNvPicPr>
                      <a:picLocks noChangeAspect="1" noChangeArrowheads="1"/>
                    </pic:cNvPicPr>
                  </pic:nvPicPr>
                  <pic:blipFill>
                    <a:blip r:embed="rId341"/>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t>Step9</w:t>
      </w:r>
      <w:proofErr w:type="gramStart"/>
      <w:r>
        <w:rPr>
          <w:rFonts w:ascii="Arial" w:hAnsi="Arial" w:cs="Arial"/>
          <w:b/>
          <w:bCs/>
          <w:color w:val="000000"/>
          <w:sz w:val="17"/>
          <w:szCs w:val="17"/>
        </w:rPr>
        <w:t>:</w:t>
      </w:r>
      <w:r>
        <w:rPr>
          <w:rFonts w:ascii="Arial" w:hAnsi="Arial" w:cs="Arial"/>
          <w:color w:val="000000"/>
          <w:sz w:val="17"/>
          <w:szCs w:val="17"/>
        </w:rPr>
        <w:t>Swap</w:t>
      </w:r>
      <w:proofErr w:type="gramEnd"/>
      <w:r>
        <w:rPr>
          <w:rFonts w:ascii="Arial" w:hAnsi="Arial" w:cs="Arial"/>
          <w:color w:val="000000"/>
          <w:sz w:val="17"/>
          <w:szCs w:val="17"/>
        </w:rPr>
        <w:t xml:space="preserve"> 2 and 1.</w:t>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2858770" cy="1779270"/>
            <wp:effectExtent l="19050" t="0" r="0" b="0"/>
            <wp:docPr id="1040" name="Picture 1040" descr="http://www.roseindia.net/java/beginners/arrayexamples/hea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descr="http://www.roseindia.net/java/beginners/arrayexamples/heap10.gif"/>
                    <pic:cNvPicPr>
                      <a:picLocks noChangeAspect="1" noChangeArrowheads="1"/>
                    </pic:cNvPicPr>
                  </pic:nvPicPr>
                  <pic:blipFill>
                    <a:blip r:embed="rId342"/>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Fonts w:ascii="Arial" w:hAnsi="Arial" w:cs="Arial"/>
          <w:b/>
          <w:bCs/>
          <w:color w:val="000000"/>
          <w:sz w:val="17"/>
          <w:szCs w:val="17"/>
        </w:rPr>
        <w:br/>
        <w:t>Step10</w:t>
      </w:r>
      <w:proofErr w:type="gramStart"/>
      <w:r>
        <w:rPr>
          <w:rFonts w:ascii="Arial" w:hAnsi="Arial" w:cs="Arial"/>
          <w:b/>
          <w:bCs/>
          <w:color w:val="000000"/>
          <w:sz w:val="17"/>
          <w:szCs w:val="17"/>
        </w:rPr>
        <w:t>:</w:t>
      </w:r>
      <w:r>
        <w:rPr>
          <w:rFonts w:ascii="Arial" w:hAnsi="Arial" w:cs="Arial"/>
          <w:color w:val="000000"/>
          <w:sz w:val="17"/>
          <w:szCs w:val="17"/>
        </w:rPr>
        <w:t>Remove</w:t>
      </w:r>
      <w:proofErr w:type="gramEnd"/>
      <w:r>
        <w:rPr>
          <w:rFonts w:ascii="Arial" w:hAnsi="Arial" w:cs="Arial"/>
          <w:color w:val="000000"/>
          <w:sz w:val="17"/>
          <w:szCs w:val="17"/>
        </w:rPr>
        <w:t xml:space="preserve"> 2 and it at root position</w:t>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noProof/>
          <w:color w:val="000000"/>
          <w:sz w:val="17"/>
          <w:szCs w:val="17"/>
        </w:rPr>
        <w:lastRenderedPageBreak/>
        <w:drawing>
          <wp:inline distT="0" distB="0" distL="0" distR="0">
            <wp:extent cx="2858770" cy="1779270"/>
            <wp:effectExtent l="19050" t="0" r="0" b="0"/>
            <wp:docPr id="1041" name="Picture 1041" descr="http://www.roseindia.net/java/beginners/arrayexamples/heap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descr="http://www.roseindia.net/java/beginners/arrayexamples/heap9.gif"/>
                    <pic:cNvPicPr>
                      <a:picLocks noChangeAspect="1" noChangeArrowheads="1"/>
                    </pic:cNvPicPr>
                  </pic:nvPicPr>
                  <pic:blipFill>
                    <a:blip r:embed="rId343"/>
                    <a:srcRect/>
                    <a:stretch>
                      <a:fillRect/>
                    </a:stretch>
                  </pic:blipFill>
                  <pic:spPr bwMode="auto">
                    <a:xfrm>
                      <a:off x="0" y="0"/>
                      <a:ext cx="2858770" cy="1779270"/>
                    </a:xfrm>
                    <a:prstGeom prst="rect">
                      <a:avLst/>
                    </a:prstGeom>
                    <a:noFill/>
                    <a:ln w="9525">
                      <a:noFill/>
                      <a:miter lim="800000"/>
                      <a:headEnd/>
                      <a:tailEnd/>
                    </a:ln>
                  </pic:spPr>
                </pic:pic>
              </a:graphicData>
            </a:graphic>
          </wp:inline>
        </w:drawing>
      </w:r>
      <w:r>
        <w:rPr>
          <w:rStyle w:val="apple-converted-space"/>
          <w:rFonts w:ascii="Arial" w:hAnsi="Arial" w:cs="Arial"/>
          <w:b/>
          <w:bCs/>
          <w:color w:val="000000"/>
          <w:sz w:val="17"/>
          <w:szCs w:val="17"/>
        </w:rPr>
        <w:t> </w:t>
      </w:r>
      <w:r>
        <w:rPr>
          <w:rFonts w:ascii="Arial" w:hAnsi="Arial" w:cs="Arial"/>
          <w:b/>
          <w:bCs/>
          <w:color w:val="000000"/>
          <w:sz w:val="17"/>
          <w:szCs w:val="17"/>
        </w:rPr>
        <w:br/>
        <w:t>Step11:</w:t>
      </w:r>
      <w:r>
        <w:rPr>
          <w:rFonts w:ascii="Arial" w:hAnsi="Arial" w:cs="Arial"/>
          <w:color w:val="000000"/>
          <w:sz w:val="17"/>
          <w:szCs w:val="17"/>
        </w:rPr>
        <w:t>Remove 1 and add in array.</w:t>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color w:val="000000"/>
          <w:sz w:val="17"/>
          <w:szCs w:val="17"/>
        </w:rPr>
        <w:br/>
        <w:t>Output:</w:t>
      </w:r>
      <w:r>
        <w:rPr>
          <w:rStyle w:val="apple-converted-space"/>
          <w:rFonts w:ascii="Arial" w:hAnsi="Arial" w:cs="Arial"/>
          <w:b/>
          <w:bCs/>
          <w:color w:val="000000"/>
          <w:sz w:val="17"/>
          <w:szCs w:val="17"/>
        </w:rPr>
        <w:t> </w:t>
      </w:r>
      <w:r>
        <w:rPr>
          <w:rFonts w:ascii="Arial" w:hAnsi="Arial" w:cs="Arial"/>
          <w:color w:val="000000"/>
          <w:sz w:val="17"/>
          <w:szCs w:val="17"/>
        </w:rPr>
        <w:t>Sorted array 1</w:t>
      </w:r>
      <w:proofErr w:type="gramStart"/>
      <w:r>
        <w:rPr>
          <w:rFonts w:ascii="Arial" w:hAnsi="Arial" w:cs="Arial"/>
          <w:color w:val="000000"/>
          <w:sz w:val="17"/>
          <w:szCs w:val="17"/>
        </w:rPr>
        <w:t>,2,3,4,5</w:t>
      </w:r>
      <w:proofErr w:type="gramEnd"/>
    </w:p>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The code of the </w:t>
      </w:r>
      <w:proofErr w:type="gramStart"/>
      <w:r>
        <w:rPr>
          <w:rFonts w:ascii="Arial" w:hAnsi="Arial" w:cs="Arial"/>
          <w:b/>
          <w:bCs/>
          <w:color w:val="000000"/>
          <w:sz w:val="17"/>
          <w:szCs w:val="17"/>
        </w:rPr>
        <w:t>program :</w:t>
      </w:r>
      <w:proofErr w:type="gramEnd"/>
    </w:p>
    <w:tbl>
      <w:tblPr>
        <w:tblW w:w="8100" w:type="dxa"/>
        <w:tblCellSpacing w:w="0" w:type="dxa"/>
        <w:shd w:val="clear" w:color="auto" w:fill="FFFFCC"/>
        <w:tblCellMar>
          <w:top w:w="45" w:type="dxa"/>
          <w:left w:w="45" w:type="dxa"/>
          <w:bottom w:w="45" w:type="dxa"/>
          <w:right w:w="45" w:type="dxa"/>
        </w:tblCellMar>
        <w:tblLook w:val="04A0"/>
      </w:tblPr>
      <w:tblGrid>
        <w:gridCol w:w="8100"/>
      </w:tblGrid>
      <w:tr w:rsidR="00AC7388" w:rsidTr="00AC7388">
        <w:trPr>
          <w:tblCellSpacing w:w="0" w:type="dxa"/>
        </w:trPr>
        <w:tc>
          <w:tcPr>
            <w:tcW w:w="7980" w:type="dxa"/>
            <w:shd w:val="clear" w:color="auto" w:fill="FFFFCC"/>
            <w:noWrap/>
            <w:hideMark/>
          </w:tcPr>
          <w:p w:rsidR="00AC7388" w:rsidRDefault="00AC7388">
            <w:pPr>
              <w:spacing w:line="311" w:lineRule="atLeast"/>
              <w:rPr>
                <w:rFonts w:ascii="Arial" w:hAnsi="Arial" w:cs="Arial"/>
                <w:color w:val="000000"/>
                <w:sz w:val="17"/>
                <w:szCs w:val="17"/>
              </w:rPr>
            </w:pPr>
            <w:r>
              <w:rPr>
                <w:rStyle w:val="HTMLCode"/>
                <w:rFonts w:eastAsiaTheme="minorHAnsi"/>
                <w:b/>
                <w:bCs/>
                <w:color w:val="7F0055"/>
              </w:rPr>
              <w:t>public class </w:t>
            </w:r>
            <w:r>
              <w:rPr>
                <w:rStyle w:val="HTMLCode"/>
                <w:rFonts w:eastAsiaTheme="minorHAnsi"/>
                <w:color w:val="000000"/>
              </w:rPr>
              <w:t>heap_Sort{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 = {</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5</w:t>
            </w:r>
            <w:r>
              <w:rPr>
                <w:rStyle w:val="HTMLCode"/>
                <w:rFonts w:eastAsiaTheme="minorHAnsi"/>
                <w:color w:val="000000"/>
              </w:rPr>
              <w:t>,</w:t>
            </w:r>
            <w:r>
              <w:rPr>
                <w:rStyle w:val="HTMLCode"/>
                <w:rFonts w:eastAsiaTheme="minorHAnsi"/>
                <w:color w:val="990000"/>
              </w:rPr>
              <w:t>2</w:t>
            </w:r>
            <w:r>
              <w:rPr>
                <w:rStyle w:val="HTMLCode"/>
                <w:rFonts w:eastAsiaTheme="minorHAnsi"/>
                <w:color w:val="000000"/>
              </w:rPr>
              <w:t>};</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  Heap Sort\n---------------\n"</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  Unsorted Array\n\n"</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arr.length; 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+arr[i]);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(i=arr.length; i&gt;</w:t>
            </w:r>
            <w:r>
              <w:rPr>
                <w:rStyle w:val="HTMLCode"/>
                <w:rFonts w:eastAsiaTheme="minorHAnsi"/>
                <w:color w:val="990000"/>
              </w:rPr>
              <w:t>1</w:t>
            </w:r>
            <w:r>
              <w:rPr>
                <w:rStyle w:val="HTMLCode"/>
                <w:rFonts w:eastAsiaTheme="minorHAnsi"/>
                <w:color w:val="000000"/>
              </w:rPr>
              <w:t>; 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fnSortHeap(arr, i - </w:t>
            </w:r>
            <w:r>
              <w:rPr>
                <w:rStyle w:val="HTMLCode"/>
                <w:rFonts w:eastAsiaTheme="minorHAnsi"/>
                <w:color w:val="990000"/>
              </w:rPr>
              <w:t>1</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  Sorted array\n---------------\n"</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arr.length; 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 "</w:t>
            </w:r>
            <w:r>
              <w:rPr>
                <w:rStyle w:val="HTMLCode"/>
                <w:rFonts w:eastAsiaTheme="minorHAnsi"/>
                <w:color w:val="000000"/>
              </w:rPr>
              <w:t>+arr[i]);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fnSortHeap(</w:t>
            </w:r>
            <w:r>
              <w:rPr>
                <w:rStyle w:val="HTMLCode"/>
                <w:rFonts w:eastAsiaTheme="minorHAnsi"/>
                <w:b/>
                <w:bCs/>
                <w:color w:val="7F0055"/>
              </w:rPr>
              <w:t>int </w:t>
            </w:r>
            <w:r>
              <w:rPr>
                <w:rStyle w:val="HTMLCode"/>
                <w:rFonts w:eastAsiaTheme="minorHAnsi"/>
                <w:color w:val="000000"/>
              </w:rPr>
              <w:t>array[], </w:t>
            </w:r>
            <w:r>
              <w:rPr>
                <w:rStyle w:val="HTMLCode"/>
                <w:rFonts w:eastAsiaTheme="minorHAnsi"/>
                <w:b/>
                <w:bCs/>
                <w:color w:val="7F0055"/>
              </w:rPr>
              <w:t>int </w:t>
            </w:r>
            <w:r>
              <w:rPr>
                <w:rStyle w:val="HTMLCode"/>
                <w:rFonts w:eastAsiaTheme="minorHAnsi"/>
                <w:color w:val="000000"/>
              </w:rPr>
              <w:t>arr_ubound){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 o;</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lChild, rChild, mChild, root, temp;</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root = (arr_ubound-</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2</w:t>
            </w:r>
            <w:r>
              <w:rPr>
                <w:rStyle w:val="HTMLCode"/>
                <w:rFonts w:eastAsiaTheme="minorHAnsi"/>
                <w:color w:val="000000"/>
              </w:rPr>
              <w:t>;</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(o = root; o &gt;= </w:t>
            </w:r>
            <w:r>
              <w:rPr>
                <w:rStyle w:val="HTMLCode"/>
                <w:rFonts w:eastAsiaTheme="minorHAnsi"/>
                <w:color w:val="990000"/>
              </w:rPr>
              <w:t>0</w:t>
            </w:r>
            <w:r>
              <w:rPr>
                <w:rStyle w:val="HTMLCode"/>
                <w:rFonts w:eastAsiaTheme="minorHAnsi"/>
                <w:color w:val="000000"/>
              </w:rPr>
              <w:t>; o--){</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(i=root;i&gt;=</w:t>
            </w:r>
            <w:r>
              <w:rPr>
                <w:rStyle w:val="HTMLCode"/>
                <w:rFonts w:eastAsiaTheme="minorHAnsi"/>
                <w:color w:val="990000"/>
              </w:rPr>
              <w:t>0</w:t>
            </w:r>
            <w:r>
              <w:rPr>
                <w:rStyle w:val="HTMLCode"/>
                <w:rFonts w:eastAsiaTheme="minorHAnsi"/>
                <w:color w:val="000000"/>
              </w:rPr>
              <w:t>;i--){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lChild = (</w:t>
            </w:r>
            <w:r>
              <w:rPr>
                <w:rStyle w:val="HTMLCode"/>
                <w:rFonts w:eastAsiaTheme="minorHAnsi"/>
                <w:color w:val="990000"/>
              </w:rPr>
              <w:t>2</w:t>
            </w:r>
            <w:r>
              <w:rPr>
                <w:rStyle w:val="HTMLCode"/>
                <w:rFonts w:eastAsiaTheme="minorHAnsi"/>
                <w:color w:val="000000"/>
              </w:rPr>
              <w:t>*i)+</w:t>
            </w:r>
            <w:r>
              <w:rPr>
                <w:rStyle w:val="HTMLCode"/>
                <w:rFonts w:eastAsiaTheme="minorHAnsi"/>
                <w:color w:val="990000"/>
              </w:rPr>
              <w:t>1</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lastRenderedPageBreak/>
              <w:t>  </w:t>
            </w:r>
            <w:r>
              <w:rPr>
                <w:rStyle w:val="HTMLCode"/>
                <w:rFonts w:eastAsiaTheme="minorHAnsi"/>
                <w:color w:val="000000"/>
              </w:rPr>
              <w:t>rChild = (</w:t>
            </w:r>
            <w:r>
              <w:rPr>
                <w:rStyle w:val="HTMLCode"/>
                <w:rFonts w:eastAsiaTheme="minorHAnsi"/>
                <w:color w:val="990000"/>
              </w:rPr>
              <w:t>2</w:t>
            </w:r>
            <w:r>
              <w:rPr>
                <w:rStyle w:val="HTMLCode"/>
                <w:rFonts w:eastAsiaTheme="minorHAnsi"/>
                <w:color w:val="000000"/>
              </w:rPr>
              <w:t>*i)+</w:t>
            </w:r>
            <w:r>
              <w:rPr>
                <w:rStyle w:val="HTMLCode"/>
                <w:rFonts w:eastAsiaTheme="minorHAnsi"/>
                <w:color w:val="990000"/>
              </w:rPr>
              <w:t>2</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((lChild &lt;= arr_ubound) &amp;&amp; (rChild &lt;= arr_ubound)){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(array[rChild] &gt;= array[lChild])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mChild = rChild;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else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mChild = lChild;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else</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(rChild &gt; arr_ubound)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mChild = lChild;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else</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mChild = rChild;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if</w:t>
            </w:r>
            <w:r>
              <w:rPr>
                <w:rStyle w:val="HTMLCode"/>
                <w:rFonts w:eastAsiaTheme="minorHAnsi"/>
                <w:color w:val="000000"/>
              </w:rPr>
              <w:t>(array[i] &lt; array[mChild]){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temp = array[i];</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array[i] = array[mChild];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array[mChild] = temp;</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temp = array[</w:t>
            </w:r>
            <w:r>
              <w:rPr>
                <w:rStyle w:val="HTMLCode"/>
                <w:rFonts w:eastAsiaTheme="minorHAnsi"/>
                <w:color w:val="990000"/>
              </w:rPr>
              <w:t>0</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array[</w:t>
            </w:r>
            <w:r>
              <w:rPr>
                <w:rStyle w:val="HTMLCode"/>
                <w:rFonts w:eastAsiaTheme="minorHAnsi"/>
                <w:color w:val="990000"/>
              </w:rPr>
              <w:t>0</w:t>
            </w:r>
            <w:r>
              <w:rPr>
                <w:rStyle w:val="HTMLCode"/>
                <w:rFonts w:eastAsiaTheme="minorHAnsi"/>
                <w:color w:val="000000"/>
              </w:rPr>
              <w:t>] = array[arr_ubound];</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array[arr_ubound] = temp;</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color w:val="000000"/>
                <w:sz w:val="20"/>
                <w:szCs w:val="20"/>
              </w:rPr>
              <w:br/>
            </w:r>
            <w:r>
              <w:rPr>
                <w:rStyle w:val="HTMLCode"/>
                <w:rFonts w:eastAsiaTheme="minorHAnsi"/>
                <w:color w:val="000000"/>
              </w:rPr>
              <w:t>}</w:t>
            </w:r>
          </w:p>
        </w:tc>
      </w:tr>
    </w:tbl>
    <w:p w:rsidR="00AC7388" w:rsidRDefault="00AC7388" w:rsidP="00AC7388">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of the example:</w:t>
      </w:r>
    </w:p>
    <w:tbl>
      <w:tblPr>
        <w:tblW w:w="6255" w:type="dxa"/>
        <w:tblCellSpacing w:w="0" w:type="dxa"/>
        <w:tblBorders>
          <w:top w:val="single" w:sz="24" w:space="0" w:color="FFFFFF"/>
          <w:left w:val="single" w:sz="24" w:space="0" w:color="FFFFFF"/>
          <w:bottom w:val="single" w:sz="24" w:space="0" w:color="FFFFFF"/>
          <w:right w:val="single" w:sz="24" w:space="0" w:color="FFFFFF"/>
        </w:tblBorders>
        <w:shd w:val="clear" w:color="auto" w:fill="000000"/>
        <w:tblCellMar>
          <w:left w:w="0" w:type="dxa"/>
          <w:right w:w="0" w:type="dxa"/>
        </w:tblCellMar>
        <w:tblLook w:val="04A0"/>
      </w:tblPr>
      <w:tblGrid>
        <w:gridCol w:w="6255"/>
      </w:tblGrid>
      <w:tr w:rsidR="00AC7388" w:rsidTr="00155942">
        <w:trPr>
          <w:tblCellSpacing w:w="0" w:type="dxa"/>
        </w:trPr>
        <w:tc>
          <w:tcPr>
            <w:tcW w:w="6255" w:type="dxa"/>
            <w:shd w:val="clear" w:color="auto" w:fill="000000"/>
            <w:vAlign w:val="center"/>
            <w:hideMark/>
          </w:tcPr>
          <w:p w:rsidR="00AC7388" w:rsidRDefault="00AC7388">
            <w:pPr>
              <w:pStyle w:val="HTMLPreformatted"/>
              <w:spacing w:line="311" w:lineRule="atLeast"/>
              <w:rPr>
                <w:color w:val="FFFFFF"/>
              </w:rPr>
            </w:pPr>
            <w:r>
              <w:rPr>
                <w:b/>
                <w:bCs/>
                <w:color w:val="FFFFFF"/>
              </w:rPr>
              <w:t>C:\array\sorting&gt;Javac heap_Sort.java</w:t>
            </w:r>
          </w:p>
          <w:p w:rsidR="00AC7388" w:rsidRDefault="00AC7388">
            <w:pPr>
              <w:pStyle w:val="HTMLPreformatted"/>
              <w:spacing w:line="311" w:lineRule="atLeast"/>
              <w:rPr>
                <w:color w:val="FFFFFF"/>
              </w:rPr>
            </w:pPr>
            <w:r>
              <w:rPr>
                <w:b/>
                <w:bCs/>
                <w:color w:val="FFFFFF"/>
              </w:rPr>
              <w:t>C:\array\sorting&gt;java heap_Sort</w:t>
            </w:r>
          </w:p>
          <w:p w:rsidR="00AC7388" w:rsidRDefault="00AC7388">
            <w:pPr>
              <w:pStyle w:val="HTMLPreformatted"/>
              <w:spacing w:line="311" w:lineRule="atLeast"/>
              <w:rPr>
                <w:b/>
                <w:bCs/>
                <w:color w:val="FFFFFF"/>
              </w:rPr>
            </w:pPr>
            <w:r>
              <w:rPr>
                <w:b/>
                <w:bCs/>
                <w:color w:val="FFFFFF"/>
              </w:rPr>
              <w:t xml:space="preserve">  Heap Sort</w:t>
            </w:r>
          </w:p>
          <w:p w:rsidR="00AC7388" w:rsidRDefault="00AC7388">
            <w:pPr>
              <w:pStyle w:val="HTMLPreformatted"/>
              <w:spacing w:line="311" w:lineRule="atLeast"/>
              <w:rPr>
                <w:b/>
                <w:bCs/>
                <w:color w:val="FFFFFF"/>
              </w:rPr>
            </w:pPr>
            <w:r>
              <w:rPr>
                <w:b/>
                <w:bCs/>
                <w:color w:val="FFFFFF"/>
              </w:rPr>
              <w:t>---------------</w:t>
            </w:r>
          </w:p>
          <w:p w:rsidR="00AC7388" w:rsidRDefault="00AC7388">
            <w:pPr>
              <w:pStyle w:val="HTMLPreformatted"/>
              <w:spacing w:line="311" w:lineRule="atLeast"/>
              <w:rPr>
                <w:b/>
                <w:bCs/>
                <w:color w:val="FFFFFF"/>
              </w:rPr>
            </w:pPr>
            <w:r>
              <w:rPr>
                <w:b/>
                <w:bCs/>
                <w:color w:val="FFFFFF"/>
              </w:rPr>
              <w:t xml:space="preserve">  Unsorted Array</w:t>
            </w:r>
          </w:p>
          <w:p w:rsidR="00AC7388" w:rsidRDefault="00AC7388">
            <w:pPr>
              <w:pStyle w:val="HTMLPreformatted"/>
              <w:spacing w:line="311" w:lineRule="atLeast"/>
              <w:rPr>
                <w:b/>
                <w:bCs/>
                <w:color w:val="FFFFFF"/>
              </w:rPr>
            </w:pPr>
            <w:r>
              <w:rPr>
                <w:b/>
                <w:bCs/>
                <w:color w:val="FFFFFF"/>
              </w:rPr>
              <w:t xml:space="preserve"> 1 3 4 5 2</w:t>
            </w:r>
          </w:p>
          <w:p w:rsidR="00AC7388" w:rsidRDefault="00AC7388">
            <w:pPr>
              <w:pStyle w:val="HTMLPreformatted"/>
              <w:spacing w:line="311" w:lineRule="atLeast"/>
              <w:rPr>
                <w:b/>
                <w:bCs/>
                <w:color w:val="FFFFFF"/>
              </w:rPr>
            </w:pPr>
            <w:r>
              <w:rPr>
                <w:b/>
                <w:bCs/>
                <w:color w:val="FFFFFF"/>
              </w:rPr>
              <w:t xml:space="preserve">  Sorted array</w:t>
            </w:r>
          </w:p>
          <w:p w:rsidR="00AC7388" w:rsidRDefault="00AC7388">
            <w:pPr>
              <w:pStyle w:val="HTMLPreformatted"/>
              <w:spacing w:line="311" w:lineRule="atLeast"/>
              <w:rPr>
                <w:color w:val="FFFFFF"/>
              </w:rPr>
            </w:pPr>
            <w:r>
              <w:rPr>
                <w:b/>
                <w:bCs/>
                <w:color w:val="FFFFFF"/>
              </w:rPr>
              <w:t>---------------</w:t>
            </w:r>
          </w:p>
          <w:p w:rsidR="00AC7388" w:rsidRDefault="00AC7388">
            <w:pPr>
              <w:pStyle w:val="HTMLPreformatted"/>
              <w:spacing w:line="311" w:lineRule="atLeast"/>
              <w:rPr>
                <w:b/>
                <w:bCs/>
                <w:color w:val="FFFFFF"/>
              </w:rPr>
            </w:pPr>
            <w:r>
              <w:rPr>
                <w:b/>
                <w:bCs/>
                <w:color w:val="FFFFFF"/>
              </w:rPr>
              <w:t xml:space="preserve"> 1 2 3 4 5</w:t>
            </w:r>
          </w:p>
          <w:p w:rsidR="00AC7388" w:rsidRDefault="00AC7388">
            <w:pPr>
              <w:pStyle w:val="HTMLPreformatted"/>
              <w:spacing w:line="311" w:lineRule="atLeast"/>
              <w:rPr>
                <w:color w:val="FFFFFF"/>
              </w:rPr>
            </w:pPr>
            <w:r>
              <w:rPr>
                <w:b/>
                <w:bCs/>
                <w:color w:val="FFFFFF"/>
              </w:rPr>
              <w:t>C:\array\sorting&gt;_</w:t>
            </w:r>
          </w:p>
        </w:tc>
      </w:tr>
    </w:tbl>
    <w:p w:rsidR="00155942" w:rsidRDefault="00155942" w:rsidP="00155942">
      <w:pPr>
        <w:pStyle w:val="Heading1"/>
        <w:shd w:val="clear" w:color="auto" w:fill="FFFFFF"/>
        <w:spacing w:line="311" w:lineRule="atLeast"/>
        <w:rPr>
          <w:rFonts w:ascii="Arial" w:hAnsi="Arial" w:cs="Arial"/>
          <w:color w:val="000000"/>
        </w:rPr>
      </w:pPr>
      <w:r>
        <w:rPr>
          <w:rFonts w:ascii="Arial" w:hAnsi="Arial" w:cs="Arial"/>
          <w:color w:val="000000"/>
        </w:rPr>
        <w:lastRenderedPageBreak/>
        <w:t xml:space="preserve">Insertion Sort </w:t>
      </w:r>
      <w:proofErr w:type="gramStart"/>
      <w:r>
        <w:rPr>
          <w:rFonts w:ascii="Arial" w:hAnsi="Arial" w:cs="Arial"/>
          <w:color w:val="000000"/>
        </w:rPr>
        <w:t>In</w:t>
      </w:r>
      <w:proofErr w:type="gramEnd"/>
      <w:r>
        <w:rPr>
          <w:rFonts w:ascii="Arial" w:hAnsi="Arial" w:cs="Arial"/>
          <w:color w:val="000000"/>
        </w:rPr>
        <w:t xml:space="preserve"> Java</w:t>
      </w:r>
    </w:p>
    <w:p w:rsidR="00155942" w:rsidRDefault="00155942" w:rsidP="00155942">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56" name="Picture 1056" descr="http://www.roseindia.net/images/previous.gif">
              <a:hlinkClick xmlns:a="http://schemas.openxmlformats.org/drawingml/2006/main" r:id="rId3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descr="http://www.roseindia.net/images/previous.gif">
                      <a:hlinkClick r:id="rId344"/>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057" name="Picture 1057"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058" name="Picture 1058" descr="http://www.roseindia.net/images/next.gif">
              <a:hlinkClick xmlns:a="http://schemas.openxmlformats.org/drawingml/2006/main" r:id="rId3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descr="http://www.roseindia.net/images/next.gif">
                      <a:hlinkClick r:id="rId345"/>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Introduction</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sort integer values of an array using insertion sort.</w:t>
      </w:r>
      <w:r>
        <w:rPr>
          <w:rFonts w:ascii="Arial" w:hAnsi="Arial" w:cs="Arial"/>
          <w:color w:val="000000"/>
          <w:sz w:val="17"/>
          <w:szCs w:val="17"/>
        </w:rPr>
        <w:br/>
      </w:r>
      <w:r>
        <w:rPr>
          <w:rFonts w:ascii="Arial" w:hAnsi="Arial" w:cs="Arial"/>
          <w:color w:val="000000"/>
          <w:sz w:val="17"/>
          <w:szCs w:val="17"/>
        </w:rPr>
        <w:br/>
        <w:t>Insertion sorting algorithm is similar to bubble sort. But insertion sort is more</w:t>
      </w:r>
      <w:proofErr w:type="gramStart"/>
      <w:r>
        <w:rPr>
          <w:rFonts w:ascii="Arial" w:hAnsi="Arial" w:cs="Arial"/>
          <w:color w:val="000000"/>
          <w:sz w:val="17"/>
          <w:szCs w:val="17"/>
        </w:rPr>
        <w:t>  efficient</w:t>
      </w:r>
      <w:proofErr w:type="gramEnd"/>
      <w:r>
        <w:rPr>
          <w:rFonts w:ascii="Arial" w:hAnsi="Arial" w:cs="Arial"/>
          <w:color w:val="000000"/>
          <w:sz w:val="17"/>
          <w:szCs w:val="17"/>
        </w:rPr>
        <w:t xml:space="preserve"> than bubble sort because in insertion sort the elements comparisons are less as compare to bubble sort. In insertion sorting algorithm compare the value until</w:t>
      </w:r>
      <w:proofErr w:type="gramStart"/>
      <w:r>
        <w:rPr>
          <w:rFonts w:ascii="Arial" w:hAnsi="Arial" w:cs="Arial"/>
          <w:color w:val="000000"/>
          <w:sz w:val="17"/>
          <w:szCs w:val="17"/>
        </w:rPr>
        <w:t>  all</w:t>
      </w:r>
      <w:proofErr w:type="gramEnd"/>
      <w:r>
        <w:rPr>
          <w:rFonts w:ascii="Arial" w:hAnsi="Arial" w:cs="Arial"/>
          <w:color w:val="000000"/>
          <w:sz w:val="17"/>
          <w:szCs w:val="17"/>
        </w:rPr>
        <w:t xml:space="preserve"> the prior elements are lesser than compared value is not found. </w:t>
      </w:r>
      <w:proofErr w:type="gramStart"/>
      <w:r>
        <w:rPr>
          <w:rFonts w:ascii="Arial" w:hAnsi="Arial" w:cs="Arial"/>
          <w:color w:val="000000"/>
          <w:sz w:val="17"/>
          <w:szCs w:val="17"/>
        </w:rPr>
        <w:t>This mean</w:t>
      </w:r>
      <w:proofErr w:type="gramEnd"/>
      <w:r>
        <w:rPr>
          <w:rFonts w:ascii="Arial" w:hAnsi="Arial" w:cs="Arial"/>
          <w:color w:val="000000"/>
          <w:sz w:val="17"/>
          <w:szCs w:val="17"/>
        </w:rPr>
        <w:t xml:space="preserve"> that the all previous values are lesser than compared value. This algorithm is more efficient than the bubble sort .Insertion sort is a good choice for small values and for nearly-sorted values. There are more efficient algorithms such as quick sort, heap sort, or merge sort for large </w:t>
      </w:r>
      <w:proofErr w:type="gramStart"/>
      <w:r>
        <w:rPr>
          <w:rFonts w:ascii="Arial" w:hAnsi="Arial" w:cs="Arial"/>
          <w:color w:val="000000"/>
          <w:sz w:val="17"/>
          <w:szCs w:val="17"/>
        </w:rPr>
        <w:t>values .</w:t>
      </w:r>
      <w:proofErr w:type="gramEnd"/>
      <w:r>
        <w:rPr>
          <w:rFonts w:ascii="Arial" w:hAnsi="Arial" w:cs="Arial"/>
          <w:color w:val="000000"/>
          <w:sz w:val="17"/>
          <w:szCs w:val="17"/>
        </w:rPr>
        <w:br/>
      </w:r>
      <w:r>
        <w:rPr>
          <w:rFonts w:ascii="Arial" w:hAnsi="Arial" w:cs="Arial"/>
          <w:b/>
          <w:bCs/>
          <w:color w:val="000000"/>
          <w:sz w:val="17"/>
          <w:szCs w:val="17"/>
        </w:rPr>
        <w:t>Positive feature of insertion sorting: </w:t>
      </w:r>
      <w:r>
        <w:rPr>
          <w:rFonts w:ascii="Arial" w:hAnsi="Arial" w:cs="Arial"/>
          <w:color w:val="000000"/>
          <w:sz w:val="17"/>
          <w:szCs w:val="17"/>
        </w:rPr>
        <w:br/>
        <w:t>1.It is simple to implement </w:t>
      </w:r>
      <w:r>
        <w:rPr>
          <w:rFonts w:ascii="Arial" w:hAnsi="Arial" w:cs="Arial"/>
          <w:color w:val="000000"/>
          <w:sz w:val="17"/>
          <w:szCs w:val="17"/>
        </w:rPr>
        <w:br/>
        <w:t>2.It is efficient on (quite) small data values </w:t>
      </w:r>
      <w:r>
        <w:rPr>
          <w:rFonts w:ascii="Arial" w:hAnsi="Arial" w:cs="Arial"/>
          <w:color w:val="000000"/>
          <w:sz w:val="17"/>
          <w:szCs w:val="17"/>
        </w:rPr>
        <w:br/>
        <w:t>3.It is efficient on data sets which are already nearly sorted.</w:t>
      </w:r>
      <w:r>
        <w:rPr>
          <w:rFonts w:ascii="Arial" w:hAnsi="Arial" w:cs="Arial"/>
          <w:color w:val="000000"/>
          <w:sz w:val="17"/>
          <w:szCs w:val="17"/>
        </w:rPr>
        <w:br/>
      </w:r>
      <w:r>
        <w:rPr>
          <w:rFonts w:ascii="Arial" w:hAnsi="Arial" w:cs="Arial"/>
          <w:color w:val="000000"/>
          <w:sz w:val="17"/>
          <w:szCs w:val="17"/>
        </w:rPr>
        <w:br/>
        <w:t xml:space="preserve">The complexity of insertion sorting is </w:t>
      </w:r>
      <w:proofErr w:type="gramStart"/>
      <w:r>
        <w:rPr>
          <w:rFonts w:ascii="Arial" w:hAnsi="Arial" w:cs="Arial"/>
          <w:color w:val="000000"/>
          <w:sz w:val="17"/>
          <w:szCs w:val="17"/>
        </w:rPr>
        <w:t>O(</w:t>
      </w:r>
      <w:proofErr w:type="gramEnd"/>
      <w:r>
        <w:rPr>
          <w:rFonts w:ascii="Arial" w:hAnsi="Arial" w:cs="Arial"/>
          <w:color w:val="000000"/>
          <w:sz w:val="17"/>
          <w:szCs w:val="17"/>
        </w:rPr>
        <w:t>n) at best case of an already sorted array and  O(n</w:t>
      </w:r>
      <w:r>
        <w:rPr>
          <w:rFonts w:ascii="Arial" w:hAnsi="Arial" w:cs="Arial"/>
          <w:color w:val="000000"/>
          <w:sz w:val="17"/>
          <w:szCs w:val="17"/>
          <w:vertAlign w:val="superscript"/>
        </w:rPr>
        <w:t>2</w:t>
      </w:r>
      <w:r>
        <w:rPr>
          <w:rFonts w:ascii="Arial" w:hAnsi="Arial" w:cs="Arial"/>
          <w:color w:val="000000"/>
          <w:sz w:val="17"/>
          <w:szCs w:val="17"/>
        </w:rPr>
        <w:t>) at worst case .</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b/>
          <w:bCs/>
          <w:color w:val="000000"/>
          <w:sz w:val="17"/>
          <w:szCs w:val="17"/>
        </w:rPr>
        <w:t>Code description</w:t>
      </w:r>
      <w:proofErr w:type="gramStart"/>
      <w:r>
        <w:rPr>
          <w:rFonts w:ascii="Arial" w:hAnsi="Arial" w:cs="Arial"/>
          <w:b/>
          <w:bCs/>
          <w:color w:val="000000"/>
          <w:sz w:val="17"/>
          <w:szCs w:val="17"/>
        </w:rPr>
        <w:t>:</w:t>
      </w:r>
      <w:proofErr w:type="gramEnd"/>
      <w:r>
        <w:rPr>
          <w:rFonts w:ascii="Arial" w:hAnsi="Arial" w:cs="Arial"/>
          <w:b/>
          <w:bCs/>
          <w:color w:val="000000"/>
          <w:sz w:val="17"/>
          <w:szCs w:val="17"/>
        </w:rPr>
        <w:br/>
      </w:r>
      <w:r>
        <w:rPr>
          <w:rFonts w:ascii="Arial" w:hAnsi="Arial" w:cs="Arial"/>
          <w:color w:val="000000"/>
          <w:sz w:val="17"/>
          <w:szCs w:val="17"/>
        </w:rPr>
        <w:t>In insertion sorting take the element form left assign value into a variable. Then compare the</w:t>
      </w:r>
      <w:proofErr w:type="gramStart"/>
      <w:r>
        <w:rPr>
          <w:rFonts w:ascii="Arial" w:hAnsi="Arial" w:cs="Arial"/>
          <w:color w:val="000000"/>
          <w:sz w:val="17"/>
          <w:szCs w:val="17"/>
        </w:rPr>
        <w:t>  value</w:t>
      </w:r>
      <w:proofErr w:type="gramEnd"/>
      <w:r>
        <w:rPr>
          <w:rFonts w:ascii="Arial" w:hAnsi="Arial" w:cs="Arial"/>
          <w:color w:val="000000"/>
          <w:sz w:val="17"/>
          <w:szCs w:val="17"/>
        </w:rPr>
        <w:t xml:space="preserve"> with  previous values. Put</w:t>
      </w:r>
      <w:proofErr w:type="gramStart"/>
      <w:r>
        <w:rPr>
          <w:rFonts w:ascii="Arial" w:hAnsi="Arial" w:cs="Arial"/>
          <w:color w:val="000000"/>
          <w:sz w:val="17"/>
          <w:szCs w:val="17"/>
        </w:rPr>
        <w:t>  value</w:t>
      </w:r>
      <w:proofErr w:type="gramEnd"/>
      <w:r>
        <w:rPr>
          <w:rFonts w:ascii="Arial" w:hAnsi="Arial" w:cs="Arial"/>
          <w:color w:val="000000"/>
          <w:sz w:val="17"/>
          <w:szCs w:val="17"/>
        </w:rPr>
        <w:t xml:space="preserve"> so that values must be lesser than the previous values. Then assign</w:t>
      </w:r>
      <w:proofErr w:type="gramStart"/>
      <w:r>
        <w:rPr>
          <w:rFonts w:ascii="Arial" w:hAnsi="Arial" w:cs="Arial"/>
          <w:color w:val="000000"/>
          <w:sz w:val="17"/>
          <w:szCs w:val="17"/>
        </w:rPr>
        <w:t>  next</w:t>
      </w:r>
      <w:proofErr w:type="gramEnd"/>
      <w:r>
        <w:rPr>
          <w:rFonts w:ascii="Arial" w:hAnsi="Arial" w:cs="Arial"/>
          <w:color w:val="000000"/>
          <w:sz w:val="17"/>
          <w:szCs w:val="17"/>
        </w:rPr>
        <w:t>  value to a variable and follow the same steps relatively until the comparison not reached to end of array.  </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b/>
          <w:bCs/>
          <w:color w:val="000000"/>
          <w:sz w:val="17"/>
          <w:szCs w:val="17"/>
        </w:rPr>
        <w:t>Working of insertion sorting:</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noProof/>
          <w:color w:val="000000"/>
          <w:sz w:val="17"/>
          <w:szCs w:val="17"/>
        </w:rPr>
        <w:lastRenderedPageBreak/>
        <w:drawing>
          <wp:inline distT="0" distB="0" distL="0" distR="0">
            <wp:extent cx="4712335" cy="5502910"/>
            <wp:effectExtent l="19050" t="0" r="0" b="0"/>
            <wp:docPr id="1059" name="Picture 1059" descr="http://www.roseindia.net/java/beginners/arrayexamples/inser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http://www.roseindia.net/java/beginners/arrayexamples/insertion.gif"/>
                    <pic:cNvPicPr>
                      <a:picLocks noChangeAspect="1" noChangeArrowheads="1"/>
                    </pic:cNvPicPr>
                  </pic:nvPicPr>
                  <pic:blipFill>
                    <a:blip r:embed="rId346"/>
                    <a:srcRect/>
                    <a:stretch>
                      <a:fillRect/>
                    </a:stretch>
                  </pic:blipFill>
                  <pic:spPr bwMode="auto">
                    <a:xfrm>
                      <a:off x="0" y="0"/>
                      <a:ext cx="4712335" cy="5502910"/>
                    </a:xfrm>
                    <a:prstGeom prst="rect">
                      <a:avLst/>
                    </a:prstGeom>
                    <a:noFill/>
                    <a:ln w="9525">
                      <a:noFill/>
                      <a:miter lim="800000"/>
                      <a:headEnd/>
                      <a:tailEnd/>
                    </a:ln>
                  </pic:spPr>
                </pic:pic>
              </a:graphicData>
            </a:graphic>
          </wp:inline>
        </w:drawing>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The code of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6692"/>
      </w:tblGrid>
      <w:tr w:rsidR="00155942" w:rsidTr="00155942">
        <w:trPr>
          <w:tblCellSpacing w:w="0" w:type="dxa"/>
        </w:trPr>
        <w:tc>
          <w:tcPr>
            <w:tcW w:w="0" w:type="auto"/>
            <w:shd w:val="clear" w:color="auto" w:fill="FFFFCC"/>
            <w:noWrap/>
            <w:hideMark/>
          </w:tcPr>
          <w:p w:rsidR="00155942" w:rsidRDefault="00155942">
            <w:pPr>
              <w:rPr>
                <w:sz w:val="24"/>
                <w:szCs w:val="24"/>
              </w:rPr>
            </w:pPr>
            <w:r>
              <w:rPr>
                <w:rStyle w:val="HTMLCode"/>
                <w:rFonts w:eastAsiaTheme="minorHAnsi"/>
                <w:b/>
                <w:bCs/>
                <w:color w:val="7F0055"/>
              </w:rPr>
              <w:t>public class </w:t>
            </w:r>
            <w:r>
              <w:rPr>
                <w:rStyle w:val="HTMLCode"/>
                <w:rFonts w:eastAsiaTheme="minorHAnsi"/>
                <w:color w:val="000000"/>
              </w:rPr>
              <w:t>InsertionSort{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 {</w:t>
            </w:r>
            <w:r>
              <w:rPr>
                <w:rStyle w:val="HTMLCode"/>
                <w:rFonts w:eastAsiaTheme="minorHAnsi"/>
                <w:color w:val="990000"/>
              </w:rPr>
              <w:t>12</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99</w:t>
            </w:r>
            <w:r>
              <w:rPr>
                <w:rStyle w:val="HTMLCode"/>
                <w:rFonts w:eastAsiaTheme="minorHAnsi"/>
                <w:color w:val="000000"/>
              </w:rPr>
              <w:t>,</w:t>
            </w:r>
            <w:r>
              <w:rPr>
                <w:rStyle w:val="HTMLCode"/>
                <w:rFonts w:eastAsiaTheme="minorHAnsi"/>
                <w:color w:val="990000"/>
              </w:rPr>
              <w:t>120</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"\n\n RoseIndia\n\n"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Selection Sort\n\n"</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"Values Before the sort:\n"</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 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insertion_srt(array, array.length);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"Values after the sort:\n"</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"PAUSE"</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insertion_srt(</w:t>
            </w:r>
            <w:r>
              <w:rPr>
                <w:rStyle w:val="HTMLCode"/>
                <w:rFonts w:eastAsiaTheme="minorHAnsi"/>
                <w:b/>
                <w:bCs/>
                <w:color w:val="7F0055"/>
              </w:rPr>
              <w:t>int </w:t>
            </w:r>
            <w:r>
              <w:rPr>
                <w:rStyle w:val="HTMLCode"/>
                <w:rFonts w:eastAsiaTheme="minorHAnsi"/>
                <w:color w:val="000000"/>
              </w:rPr>
              <w:t>array[], </w:t>
            </w:r>
            <w:r>
              <w:rPr>
                <w:rStyle w:val="HTMLCode"/>
                <w:rFonts w:eastAsiaTheme="minorHAnsi"/>
                <w:b/>
                <w:bCs/>
                <w:color w:val="7F0055"/>
              </w:rPr>
              <w:t>int </w:t>
            </w:r>
            <w:r>
              <w:rPr>
                <w:rStyle w:val="HTMLCode"/>
                <w:rFonts w:eastAsiaTheme="minorHAnsi"/>
                <w:color w:val="000000"/>
              </w:rPr>
              <w:t>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1</w:t>
            </w:r>
            <w:r>
              <w:rPr>
                <w:rStyle w:val="HTMLCode"/>
                <w:rFonts w:eastAsiaTheme="minorHAnsi"/>
                <w:color w:val="000000"/>
              </w:rPr>
              <w:t>; i &lt; n;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j = 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B = array[i];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((j &gt; </w:t>
            </w:r>
            <w:r>
              <w:rPr>
                <w:rStyle w:val="HTMLCode"/>
                <w:rFonts w:eastAsiaTheme="minorHAnsi"/>
                <w:color w:val="990000"/>
              </w:rPr>
              <w:t>0</w:t>
            </w:r>
            <w:r>
              <w:rPr>
                <w:rStyle w:val="HTMLCode"/>
                <w:rFonts w:eastAsiaTheme="minorHAnsi"/>
                <w:color w:val="000000"/>
              </w:rPr>
              <w:t>) &amp;&amp; (array[j-</w:t>
            </w:r>
            <w:r>
              <w:rPr>
                <w:rStyle w:val="HTMLCode"/>
                <w:rFonts w:eastAsiaTheme="minorHAnsi"/>
                <w:color w:val="990000"/>
              </w:rPr>
              <w:t>1</w:t>
            </w:r>
            <w:r>
              <w:rPr>
                <w:rStyle w:val="HTMLCode"/>
                <w:rFonts w:eastAsiaTheme="minorHAnsi"/>
                <w:color w:val="000000"/>
              </w:rPr>
              <w:t>] &gt; 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array[j] = array[j-</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array[j] = B;</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of the example:</w:t>
      </w:r>
    </w:p>
    <w:tbl>
      <w:tblPr>
        <w:tblW w:w="6255" w:type="dxa"/>
        <w:tblCellSpacing w:w="0" w:type="dxa"/>
        <w:tblBorders>
          <w:top w:val="single" w:sz="24" w:space="0" w:color="FFFFFF"/>
          <w:left w:val="single" w:sz="24" w:space="0" w:color="FFFFFF"/>
          <w:bottom w:val="single" w:sz="24" w:space="0" w:color="FFFFFF"/>
          <w:right w:val="single" w:sz="24" w:space="0" w:color="FFFFFF"/>
        </w:tblBorders>
        <w:shd w:val="clear" w:color="auto" w:fill="000000"/>
        <w:tblCellMar>
          <w:left w:w="0" w:type="dxa"/>
          <w:right w:w="0" w:type="dxa"/>
        </w:tblCellMar>
        <w:tblLook w:val="04A0"/>
      </w:tblPr>
      <w:tblGrid>
        <w:gridCol w:w="6255"/>
      </w:tblGrid>
      <w:tr w:rsidR="00155942" w:rsidTr="00155942">
        <w:trPr>
          <w:tblCellSpacing w:w="0" w:type="dxa"/>
        </w:trPr>
        <w:tc>
          <w:tcPr>
            <w:tcW w:w="6225" w:type="dxa"/>
            <w:shd w:val="clear" w:color="auto" w:fill="000000"/>
            <w:vAlign w:val="center"/>
            <w:hideMark/>
          </w:tcPr>
          <w:p w:rsidR="00155942" w:rsidRDefault="00155942">
            <w:pPr>
              <w:pStyle w:val="HTMLPreformatted"/>
              <w:rPr>
                <w:color w:val="FFFFFF"/>
              </w:rPr>
            </w:pPr>
            <w:r>
              <w:rPr>
                <w:b/>
                <w:bCs/>
                <w:color w:val="FFFFFF"/>
              </w:rPr>
              <w:t>C:\array\sorting&gt;javac InsertionSort.java</w:t>
            </w:r>
          </w:p>
          <w:p w:rsidR="00155942" w:rsidRDefault="00155942">
            <w:pPr>
              <w:pStyle w:val="HTMLPreformatted"/>
              <w:rPr>
                <w:b/>
                <w:bCs/>
                <w:color w:val="FFFFFF"/>
              </w:rPr>
            </w:pPr>
            <w:r>
              <w:rPr>
                <w:b/>
                <w:bCs/>
                <w:color w:val="FFFFFF"/>
              </w:rPr>
              <w:t>C:\array\sorting&gt;java InsertionSort</w:t>
            </w:r>
          </w:p>
          <w:p w:rsidR="00155942" w:rsidRDefault="00155942">
            <w:pPr>
              <w:pStyle w:val="HTMLPreformatted"/>
              <w:rPr>
                <w:b/>
                <w:bCs/>
                <w:color w:val="FFFFFF"/>
              </w:rPr>
            </w:pPr>
            <w:r>
              <w:rPr>
                <w:b/>
                <w:bCs/>
                <w:color w:val="FFFFFF"/>
              </w:rPr>
              <w:t xml:space="preserve">       RoseIndia</w:t>
            </w:r>
          </w:p>
          <w:p w:rsidR="00155942" w:rsidRDefault="00155942">
            <w:pPr>
              <w:pStyle w:val="HTMLPreformatted"/>
              <w:rPr>
                <w:b/>
                <w:bCs/>
                <w:color w:val="FFFFFF"/>
              </w:rPr>
            </w:pPr>
            <w:r>
              <w:rPr>
                <w:b/>
                <w:bCs/>
                <w:color w:val="FFFFFF"/>
              </w:rPr>
              <w:t xml:space="preserve">       Selection Sort</w:t>
            </w:r>
          </w:p>
          <w:p w:rsidR="00155942" w:rsidRDefault="00155942">
            <w:pPr>
              <w:pStyle w:val="HTMLPreformatted"/>
              <w:rPr>
                <w:color w:val="FFFFFF"/>
              </w:rPr>
            </w:pPr>
            <w:r>
              <w:rPr>
                <w:b/>
                <w:bCs/>
                <w:color w:val="FFFFFF"/>
              </w:rPr>
              <w:t>Values Before the sort:</w:t>
            </w:r>
          </w:p>
          <w:p w:rsidR="00155942" w:rsidRDefault="00155942">
            <w:pPr>
              <w:pStyle w:val="HTMLPreformatted"/>
              <w:rPr>
                <w:b/>
                <w:bCs/>
                <w:color w:val="FFFFFF"/>
              </w:rPr>
            </w:pPr>
            <w:r>
              <w:rPr>
                <w:b/>
                <w:bCs/>
                <w:color w:val="FFFFFF"/>
              </w:rPr>
              <w:t>12  9  4  99  120  1  3  10</w:t>
            </w:r>
          </w:p>
          <w:p w:rsidR="00155942" w:rsidRDefault="00155942">
            <w:pPr>
              <w:pStyle w:val="HTMLPreformatted"/>
              <w:rPr>
                <w:b/>
                <w:bCs/>
                <w:color w:val="FFFFFF"/>
              </w:rPr>
            </w:pPr>
            <w:r>
              <w:rPr>
                <w:b/>
                <w:bCs/>
                <w:color w:val="FFFFFF"/>
              </w:rPr>
              <w:t>Values after the sort:</w:t>
            </w:r>
          </w:p>
          <w:p w:rsidR="00155942" w:rsidRDefault="00155942">
            <w:pPr>
              <w:pStyle w:val="HTMLPreformatted"/>
              <w:rPr>
                <w:b/>
                <w:bCs/>
                <w:color w:val="FFFFFF"/>
              </w:rPr>
            </w:pPr>
            <w:r>
              <w:rPr>
                <w:b/>
                <w:bCs/>
                <w:color w:val="FFFFFF"/>
              </w:rPr>
              <w:t>1  3  4  9  10  12  99  120</w:t>
            </w:r>
          </w:p>
          <w:p w:rsidR="00155942" w:rsidRDefault="00155942">
            <w:pPr>
              <w:pStyle w:val="HTMLPreformatted"/>
              <w:rPr>
                <w:color w:val="FFFFFF"/>
              </w:rPr>
            </w:pPr>
            <w:r>
              <w:rPr>
                <w:b/>
                <w:bCs/>
                <w:color w:val="FFFFFF"/>
              </w:rPr>
              <w:t>PAUSE</w:t>
            </w:r>
          </w:p>
          <w:p w:rsidR="00155942" w:rsidRDefault="00155942">
            <w:pPr>
              <w:pStyle w:val="HTMLPreformatted"/>
              <w:rPr>
                <w:color w:val="FFFFFF"/>
              </w:rPr>
            </w:pPr>
            <w:r>
              <w:rPr>
                <w:b/>
                <w:bCs/>
                <w:color w:val="FFFFFF"/>
              </w:rPr>
              <w:t>C:\array\sorting&gt;_</w:t>
            </w:r>
          </w:p>
        </w:tc>
      </w:tr>
    </w:tbl>
    <w:p w:rsidR="00155942" w:rsidRDefault="00155942" w:rsidP="00155942">
      <w:pPr>
        <w:pStyle w:val="NormalWeb"/>
        <w:shd w:val="clear" w:color="auto" w:fill="FFFFFF"/>
        <w:spacing w:line="311" w:lineRule="atLeast"/>
        <w:rPr>
          <w:rFonts w:ascii="Arial" w:hAnsi="Arial" w:cs="Arial"/>
          <w:color w:val="000000"/>
          <w:sz w:val="17"/>
          <w:szCs w:val="17"/>
        </w:rPr>
      </w:pPr>
      <w:hyperlink r:id="rId347" w:history="1">
        <w:r>
          <w:rPr>
            <w:rStyle w:val="Hyperlink"/>
            <w:rFonts w:ascii="Arial" w:hAnsi="Arial" w:cs="Arial"/>
            <w:b/>
            <w:bCs/>
            <w:color w:val="D10026"/>
            <w:sz w:val="20"/>
            <w:szCs w:val="20"/>
          </w:rPr>
          <w:t>Download this example.</w:t>
        </w:r>
      </w:hyperlink>
    </w:p>
    <w:p w:rsidR="00155942" w:rsidRDefault="00155942" w:rsidP="00155942">
      <w:pPr>
        <w:pStyle w:val="Heading1"/>
        <w:shd w:val="clear" w:color="auto" w:fill="FFFFFF"/>
        <w:spacing w:line="311" w:lineRule="atLeast"/>
        <w:rPr>
          <w:rFonts w:ascii="Arial" w:hAnsi="Arial" w:cs="Arial"/>
          <w:color w:val="000000"/>
        </w:rPr>
      </w:pPr>
      <w:r>
        <w:rPr>
          <w:rFonts w:ascii="Arial" w:hAnsi="Arial" w:cs="Arial"/>
          <w:color w:val="000000"/>
        </w:rPr>
        <w:t>Merge Sort in Java</w:t>
      </w:r>
    </w:p>
    <w:p w:rsidR="00155942" w:rsidRDefault="00155942" w:rsidP="00155942">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64" name="Picture 1064" descr="http://www.roseindia.net/images/previous.gif">
              <a:hlinkClick xmlns:a="http://schemas.openxmlformats.org/drawingml/2006/main" r:id="rId3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descr="http://www.roseindia.net/images/previous.gif">
                      <a:hlinkClick r:id="rId332"/>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065" name="Picture 1065"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066" name="Picture 1066" descr="http://www.roseindia.net/images/next.gif">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descr="http://www.roseindia.net/images/next.gif">
                      <a:hlinkClick r:id="rId331"/>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Introduction</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sort integer values of an array using merge sort.</w:t>
      </w:r>
      <w:r>
        <w:rPr>
          <w:rFonts w:ascii="Arial" w:hAnsi="Arial" w:cs="Arial"/>
          <w:color w:val="000000"/>
          <w:sz w:val="17"/>
          <w:szCs w:val="17"/>
        </w:rPr>
        <w:br/>
      </w:r>
      <w:r>
        <w:rPr>
          <w:rFonts w:ascii="Arial" w:hAnsi="Arial" w:cs="Arial"/>
          <w:color w:val="000000"/>
          <w:sz w:val="17"/>
          <w:szCs w:val="17"/>
        </w:rPr>
        <w:br/>
        <w:t>In merge sorting algorithm unsorted values are divided into two equal parts iteratively. Then merge both parts and sort it. Then again merge the next part and sort it. Do it iteratively</w:t>
      </w:r>
      <w:r>
        <w:rPr>
          <w:rStyle w:val="apple-converted-space"/>
          <w:rFonts w:ascii="Arial" w:hAnsi="Arial" w:cs="Arial"/>
          <w:color w:val="000000"/>
          <w:sz w:val="17"/>
          <w:szCs w:val="17"/>
        </w:rPr>
        <w:t> </w:t>
      </w:r>
      <w:r>
        <w:rPr>
          <w:rFonts w:ascii="Arial" w:hAnsi="Arial" w:cs="Arial"/>
          <w:color w:val="000000"/>
          <w:sz w:val="17"/>
          <w:szCs w:val="17"/>
        </w:rPr>
        <w:t>until</w:t>
      </w:r>
      <w:proofErr w:type="gramStart"/>
      <w:r>
        <w:rPr>
          <w:rFonts w:ascii="Arial" w:hAnsi="Arial" w:cs="Arial"/>
          <w:color w:val="000000"/>
          <w:sz w:val="17"/>
          <w:szCs w:val="17"/>
        </w:rPr>
        <w:t>  the</w:t>
      </w:r>
      <w:proofErr w:type="gramEnd"/>
      <w:r>
        <w:rPr>
          <w:rFonts w:ascii="Arial" w:hAnsi="Arial" w:cs="Arial"/>
          <w:color w:val="000000"/>
          <w:sz w:val="17"/>
          <w:szCs w:val="17"/>
        </w:rPr>
        <w:t xml:space="preserve"> values are not in sorted order. In merge sorting the number of elements must be even. The merge sorting is invented by John von Neumann in </w:t>
      </w:r>
      <w:proofErr w:type="gramStart"/>
      <w:r>
        <w:rPr>
          <w:rFonts w:ascii="Arial" w:hAnsi="Arial" w:cs="Arial"/>
          <w:color w:val="000000"/>
          <w:sz w:val="17"/>
          <w:szCs w:val="17"/>
        </w:rPr>
        <w:t>1945 .</w:t>
      </w:r>
      <w:proofErr w:type="gramEnd"/>
      <w:r>
        <w:rPr>
          <w:rFonts w:ascii="Arial" w:hAnsi="Arial" w:cs="Arial"/>
          <w:color w:val="000000"/>
          <w:sz w:val="17"/>
          <w:szCs w:val="17"/>
        </w:rPr>
        <w:br/>
      </w:r>
      <w:r>
        <w:rPr>
          <w:rFonts w:ascii="Arial" w:hAnsi="Arial" w:cs="Arial"/>
          <w:color w:val="000000"/>
          <w:sz w:val="17"/>
          <w:szCs w:val="17"/>
        </w:rPr>
        <w:lastRenderedPageBreak/>
        <w:t xml:space="preserve">The complexity of the merge sorting is in worst-case </w:t>
      </w:r>
      <w:proofErr w:type="gramStart"/>
      <w:r>
        <w:rPr>
          <w:rFonts w:ascii="Arial" w:hAnsi="Arial" w:cs="Arial"/>
          <w:color w:val="000000"/>
          <w:sz w:val="17"/>
          <w:szCs w:val="17"/>
        </w:rPr>
        <w:t>O(</w:t>
      </w:r>
      <w:proofErr w:type="gramEnd"/>
      <w:r>
        <w:rPr>
          <w:rFonts w:ascii="Arial" w:hAnsi="Arial" w:cs="Arial"/>
          <w:color w:val="000000"/>
          <w:sz w:val="17"/>
          <w:szCs w:val="17"/>
        </w:rPr>
        <w:t>n log n) and in average case O(n log n).</w:t>
      </w:r>
      <w:r>
        <w:rPr>
          <w:rFonts w:ascii="Arial" w:hAnsi="Arial" w:cs="Arial"/>
          <w:color w:val="000000"/>
          <w:sz w:val="17"/>
          <w:szCs w:val="17"/>
        </w:rPr>
        <w:br/>
        <w:t>  </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b/>
          <w:bCs/>
          <w:color w:val="000000"/>
          <w:sz w:val="17"/>
          <w:szCs w:val="17"/>
        </w:rPr>
        <w:t>Code description</w:t>
      </w:r>
      <w:proofErr w:type="gramStart"/>
      <w:r>
        <w:rPr>
          <w:rFonts w:ascii="Arial" w:hAnsi="Arial" w:cs="Arial"/>
          <w:b/>
          <w:bCs/>
          <w:color w:val="000000"/>
          <w:sz w:val="17"/>
          <w:szCs w:val="17"/>
        </w:rPr>
        <w:t>:</w:t>
      </w:r>
      <w:proofErr w:type="gramEnd"/>
      <w:r>
        <w:rPr>
          <w:rFonts w:ascii="Arial" w:hAnsi="Arial" w:cs="Arial"/>
          <w:b/>
          <w:bCs/>
          <w:color w:val="000000"/>
          <w:sz w:val="17"/>
          <w:szCs w:val="17"/>
        </w:rPr>
        <w:br/>
      </w:r>
      <w:r>
        <w:rPr>
          <w:rFonts w:ascii="Arial" w:hAnsi="Arial" w:cs="Arial"/>
          <w:color w:val="000000"/>
          <w:sz w:val="17"/>
          <w:szCs w:val="17"/>
        </w:rPr>
        <w:t>In merge sort</w:t>
      </w:r>
      <w:r>
        <w:rPr>
          <w:rStyle w:val="apple-converted-space"/>
          <w:rFonts w:ascii="Arial" w:hAnsi="Arial" w:cs="Arial"/>
          <w:color w:val="000000"/>
          <w:sz w:val="17"/>
          <w:szCs w:val="17"/>
        </w:rPr>
        <w:t> </w:t>
      </w:r>
      <w:r>
        <w:rPr>
          <w:rFonts w:ascii="Arial" w:hAnsi="Arial" w:cs="Arial"/>
          <w:color w:val="000000"/>
          <w:sz w:val="17"/>
          <w:szCs w:val="17"/>
        </w:rPr>
        <w:t>split the array values in halves recursively until each half has only single  element. Merge the two 1/2 values together and sort the values. Do same steps iteratively until the values are not sorted.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Working of merge sort</w:t>
      </w:r>
      <w:r>
        <w:rPr>
          <w:rStyle w:val="apple-converted-space"/>
          <w:rFonts w:ascii="Arial" w:hAnsi="Arial" w:cs="Arial"/>
          <w:color w:val="000000"/>
          <w:sz w:val="17"/>
          <w:szCs w:val="17"/>
        </w:rPr>
        <w:t> </w:t>
      </w:r>
      <w:r>
        <w:rPr>
          <w:rFonts w:ascii="Arial" w:hAnsi="Arial" w:cs="Arial"/>
          <w:b/>
          <w:bCs/>
          <w:color w:val="000000"/>
          <w:sz w:val="17"/>
          <w:szCs w:val="17"/>
        </w:rPr>
        <w:t>algorithm:</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Say we have an array unsorted</w:t>
      </w:r>
      <w:proofErr w:type="gramStart"/>
      <w:r>
        <w:rPr>
          <w:rFonts w:ascii="Arial" w:hAnsi="Arial" w:cs="Arial"/>
          <w:color w:val="000000"/>
          <w:sz w:val="17"/>
          <w:szCs w:val="17"/>
        </w:rPr>
        <w:t>  A</w:t>
      </w:r>
      <w:proofErr w:type="gramEnd"/>
      <w:r>
        <w:rPr>
          <w:rFonts w:ascii="Arial" w:hAnsi="Arial" w:cs="Arial"/>
          <w:color w:val="000000"/>
          <w:sz w:val="17"/>
          <w:szCs w:val="17"/>
        </w:rPr>
        <w:t xml:space="preserve">[0],A[1],A[2]................ </w:t>
      </w:r>
      <w:proofErr w:type="gramStart"/>
      <w:r>
        <w:rPr>
          <w:rFonts w:ascii="Arial" w:hAnsi="Arial" w:cs="Arial"/>
          <w:color w:val="000000"/>
          <w:sz w:val="17"/>
          <w:szCs w:val="17"/>
        </w:rPr>
        <w:t>A[</w:t>
      </w:r>
      <w:proofErr w:type="gramEnd"/>
      <w:r>
        <w:rPr>
          <w:rFonts w:ascii="Arial" w:hAnsi="Arial" w:cs="Arial"/>
          <w:color w:val="000000"/>
          <w:sz w:val="17"/>
          <w:szCs w:val="17"/>
        </w:rPr>
        <w:t>n-1] and A[n] as input. Then the following steps are followed by merge sort algorithm to sort the values of an array.</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Step1:</w:t>
      </w:r>
      <w:r>
        <w:rPr>
          <w:rFonts w:ascii="Arial" w:hAnsi="Arial" w:cs="Arial"/>
          <w:color w:val="000000"/>
          <w:sz w:val="17"/>
          <w:szCs w:val="17"/>
        </w:rPr>
        <w:t>Spliting the values of array</w:t>
      </w:r>
      <w:r>
        <w:rPr>
          <w:rFonts w:ascii="Arial" w:hAnsi="Arial" w:cs="Arial"/>
          <w:color w:val="000000"/>
          <w:sz w:val="17"/>
          <w:szCs w:val="17"/>
        </w:rPr>
        <w:br/>
        <w:t>Divide the values into two equal 1/2</w:t>
      </w:r>
      <w:r>
        <w:rPr>
          <w:rFonts w:ascii="Arial" w:hAnsi="Arial" w:cs="Arial"/>
          <w:color w:val="000000"/>
          <w:sz w:val="17"/>
          <w:szCs w:val="17"/>
        </w:rPr>
        <w:br/>
        <w:t>   A[0],A[1],A[2].........A[n/2-1]   &amp;  A[n/2]....... .................A[n-1], A[n] </w:t>
      </w:r>
      <w:r>
        <w:rPr>
          <w:rFonts w:ascii="Arial" w:hAnsi="Arial" w:cs="Arial"/>
          <w:color w:val="000000"/>
          <w:sz w:val="17"/>
          <w:szCs w:val="17"/>
        </w:rPr>
        <w:br/>
      </w:r>
      <w:r>
        <w:rPr>
          <w:rFonts w:ascii="Arial" w:hAnsi="Arial" w:cs="Arial"/>
          <w:color w:val="000000"/>
          <w:sz w:val="17"/>
          <w:szCs w:val="17"/>
        </w:rPr>
        <w:br/>
        <w:t>Again divide two equal 1/2</w:t>
      </w:r>
      <w:r>
        <w:rPr>
          <w:rFonts w:ascii="Arial" w:hAnsi="Arial" w:cs="Arial"/>
          <w:color w:val="000000"/>
          <w:sz w:val="17"/>
          <w:szCs w:val="17"/>
        </w:rPr>
        <w:br/>
        <w:t>A[0] a[1]A[2]..............A[(n/2-1)/2-1] &amp;  A[(n/2-1)/2]............A[n/2-1], </w:t>
      </w:r>
      <w:r>
        <w:rPr>
          <w:rFonts w:ascii="Arial" w:hAnsi="Arial" w:cs="Arial"/>
          <w:color w:val="000000"/>
          <w:sz w:val="17"/>
          <w:szCs w:val="17"/>
        </w:rPr>
        <w:br/>
        <w:t>A[n/2].............A[(2n-1)/2-1]  &amp; a[(2n-1)/2].............A[n-1],A[n] </w:t>
      </w:r>
      <w:r>
        <w:rPr>
          <w:rFonts w:ascii="Arial" w:hAnsi="Arial" w:cs="Arial"/>
          <w:color w:val="000000"/>
          <w:sz w:val="17"/>
          <w:szCs w:val="17"/>
        </w:rPr>
        <w:br/>
        <w:t>..........................................................................................................................</w:t>
      </w:r>
      <w:r>
        <w:rPr>
          <w:rFonts w:ascii="Arial" w:hAnsi="Arial" w:cs="Arial"/>
          <w:color w:val="000000"/>
          <w:sz w:val="17"/>
          <w:szCs w:val="17"/>
        </w:rPr>
        <w:br/>
        <w:t>..........................................................................................................................</w:t>
      </w:r>
      <w:r>
        <w:rPr>
          <w:rFonts w:ascii="Arial" w:hAnsi="Arial" w:cs="Arial"/>
          <w:color w:val="000000"/>
          <w:sz w:val="17"/>
          <w:szCs w:val="17"/>
        </w:rPr>
        <w:br/>
        <w:t>........................................................................................................................</w:t>
      </w:r>
      <w:r>
        <w:rPr>
          <w:rFonts w:ascii="Arial" w:hAnsi="Arial" w:cs="Arial"/>
          <w:color w:val="000000"/>
          <w:sz w:val="17"/>
          <w:szCs w:val="17"/>
        </w:rPr>
        <w:br/>
        <w:t>A[0] &amp; A[1] &amp; A[2]&amp; A[3],..............................................................A[n-1]&amp; A[n]</w:t>
      </w:r>
      <w:r>
        <w:rPr>
          <w:rFonts w:ascii="Arial" w:hAnsi="Arial" w:cs="Arial"/>
          <w:color w:val="000000"/>
          <w:sz w:val="17"/>
          <w:szCs w:val="17"/>
        </w:rPr>
        <w:br/>
        <w:t> </w:t>
      </w:r>
      <w:r>
        <w:rPr>
          <w:rFonts w:ascii="Arial" w:hAnsi="Arial" w:cs="Arial"/>
          <w:color w:val="000000"/>
          <w:sz w:val="17"/>
          <w:szCs w:val="17"/>
        </w:rPr>
        <w:br/>
      </w:r>
      <w:r>
        <w:rPr>
          <w:rFonts w:ascii="Arial" w:hAnsi="Arial" w:cs="Arial"/>
          <w:b/>
          <w:bCs/>
          <w:color w:val="000000"/>
          <w:sz w:val="17"/>
          <w:szCs w:val="17"/>
        </w:rPr>
        <w:t>Step2:</w:t>
      </w:r>
      <w:r>
        <w:rPr>
          <w:rFonts w:ascii="Arial" w:hAnsi="Arial" w:cs="Arial"/>
          <w:color w:val="000000"/>
          <w:sz w:val="17"/>
          <w:szCs w:val="17"/>
        </w:rPr>
        <w:t>Merge two values  and sort the values</w:t>
      </w:r>
      <w:r>
        <w:rPr>
          <w:rFonts w:ascii="Arial" w:hAnsi="Arial" w:cs="Arial"/>
          <w:color w:val="000000"/>
          <w:sz w:val="17"/>
          <w:szCs w:val="17"/>
        </w:rPr>
        <w:br/>
      </w:r>
      <w:r>
        <w:rPr>
          <w:rFonts w:ascii="Arial" w:hAnsi="Arial" w:cs="Arial"/>
          <w:color w:val="000000"/>
          <w:sz w:val="17"/>
          <w:szCs w:val="17"/>
        </w:rPr>
        <w:br/>
        <w:t>A[0],A[1] &amp; A[2],A[3]&amp;..................................................................&amp;A[n-1],A[n]</w:t>
      </w:r>
      <w:r>
        <w:rPr>
          <w:rFonts w:ascii="Arial" w:hAnsi="Arial" w:cs="Arial"/>
          <w:color w:val="000000"/>
          <w:sz w:val="17"/>
          <w:szCs w:val="17"/>
        </w:rPr>
        <w:br/>
        <w:t>If A[1]&lt;A[0],A[]&lt;A[3]........................................................................A[n-1]&gt;A[n]</w:t>
      </w:r>
      <w:r>
        <w:rPr>
          <w:rFonts w:ascii="Arial" w:hAnsi="Arial" w:cs="Arial"/>
          <w:color w:val="000000"/>
          <w:sz w:val="17"/>
          <w:szCs w:val="17"/>
        </w:rPr>
        <w:br/>
        <w:t>then</w:t>
      </w:r>
      <w:r>
        <w:rPr>
          <w:rFonts w:ascii="Arial" w:hAnsi="Arial" w:cs="Arial"/>
          <w:color w:val="000000"/>
          <w:sz w:val="17"/>
          <w:szCs w:val="17"/>
        </w:rPr>
        <w:br/>
        <w:t>A[1]A[0],A[2]A[3],...............................................................................A[n]A[n-1]</w:t>
      </w:r>
      <w:r>
        <w:rPr>
          <w:rFonts w:ascii="Arial" w:hAnsi="Arial" w:cs="Arial"/>
          <w:color w:val="000000"/>
          <w:sz w:val="17"/>
          <w:szCs w:val="17"/>
        </w:rPr>
        <w:br/>
      </w:r>
      <w:r>
        <w:rPr>
          <w:rFonts w:ascii="Arial" w:hAnsi="Arial" w:cs="Arial"/>
          <w:b/>
          <w:bCs/>
          <w:color w:val="000000"/>
          <w:sz w:val="17"/>
          <w:szCs w:val="17"/>
        </w:rPr>
        <w:t>Step3:</w:t>
      </w:r>
      <w:r>
        <w:rPr>
          <w:rFonts w:ascii="Arial" w:hAnsi="Arial" w:cs="Arial"/>
          <w:color w:val="000000"/>
          <w:sz w:val="17"/>
          <w:szCs w:val="17"/>
        </w:rPr>
        <w:t>Merge four values and sort the values</w:t>
      </w:r>
      <w:r>
        <w:rPr>
          <w:rFonts w:ascii="Arial" w:hAnsi="Arial" w:cs="Arial"/>
          <w:color w:val="000000"/>
          <w:sz w:val="17"/>
          <w:szCs w:val="17"/>
        </w:rPr>
        <w:br/>
        <w:t>A[2] A[1] A[0] A[3],...................................................................................A[n-1]</w:t>
      </w:r>
      <w:r>
        <w:rPr>
          <w:rFonts w:ascii="Arial" w:hAnsi="Arial" w:cs="Arial"/>
          <w:color w:val="000000"/>
          <w:sz w:val="17"/>
          <w:szCs w:val="17"/>
        </w:rPr>
        <w:br/>
        <w:t>..................................................................................................................</w:t>
      </w:r>
      <w:r>
        <w:rPr>
          <w:rFonts w:ascii="Arial" w:hAnsi="Arial" w:cs="Arial"/>
          <w:color w:val="000000"/>
          <w:sz w:val="17"/>
          <w:szCs w:val="17"/>
        </w:rPr>
        <w:br/>
        <w:t>..................................................................................................................</w:t>
      </w:r>
      <w:r>
        <w:rPr>
          <w:rFonts w:ascii="Arial" w:hAnsi="Arial" w:cs="Arial"/>
          <w:color w:val="000000"/>
          <w:sz w:val="17"/>
          <w:szCs w:val="17"/>
        </w:rPr>
        <w:br/>
        <w:t>.................................................................................................................</w:t>
      </w:r>
      <w:r>
        <w:rPr>
          <w:rFonts w:ascii="Arial" w:hAnsi="Arial" w:cs="Arial"/>
          <w:color w:val="000000"/>
          <w:sz w:val="17"/>
          <w:szCs w:val="17"/>
        </w:rPr>
        <w:br/>
      </w:r>
      <w:r>
        <w:rPr>
          <w:rFonts w:ascii="Arial" w:hAnsi="Arial" w:cs="Arial"/>
          <w:b/>
          <w:bCs/>
          <w:color w:val="000000"/>
          <w:sz w:val="17"/>
          <w:szCs w:val="17"/>
        </w:rPr>
        <w:t>Step3</w:t>
      </w:r>
      <w:proofErr w:type="gramStart"/>
      <w:r>
        <w:rPr>
          <w:rFonts w:ascii="Arial" w:hAnsi="Arial" w:cs="Arial"/>
          <w:b/>
          <w:bCs/>
          <w:color w:val="000000"/>
          <w:sz w:val="17"/>
          <w:szCs w:val="17"/>
        </w:rPr>
        <w:t>:</w:t>
      </w:r>
      <w:r>
        <w:rPr>
          <w:rFonts w:ascii="Arial" w:hAnsi="Arial" w:cs="Arial"/>
          <w:color w:val="000000"/>
          <w:sz w:val="17"/>
          <w:szCs w:val="17"/>
        </w:rPr>
        <w:t>Merge</w:t>
      </w:r>
      <w:proofErr w:type="gramEnd"/>
      <w:r>
        <w:rPr>
          <w:rFonts w:ascii="Arial" w:hAnsi="Arial" w:cs="Arial"/>
          <w:color w:val="000000"/>
          <w:sz w:val="17"/>
          <w:szCs w:val="17"/>
        </w:rPr>
        <w:t xml:space="preserve"> n values and sort the values</w:t>
      </w:r>
      <w:r>
        <w:rPr>
          <w:rFonts w:ascii="Arial" w:hAnsi="Arial" w:cs="Arial"/>
          <w:color w:val="000000"/>
          <w:sz w:val="17"/>
          <w:szCs w:val="17"/>
        </w:rPr>
        <w:br/>
        <w:t>A[2]A[6]......................................................................................................A[n-5]</w:t>
      </w:r>
      <w:r>
        <w:rPr>
          <w:rFonts w:ascii="Arial" w:hAnsi="Arial" w:cs="Arial"/>
          <w:color w:val="000000"/>
          <w:sz w:val="17"/>
          <w:szCs w:val="17"/>
        </w:rPr>
        <w:br/>
      </w:r>
      <w:r>
        <w:rPr>
          <w:rFonts w:ascii="Arial" w:hAnsi="Arial" w:cs="Arial"/>
          <w:color w:val="000000"/>
          <w:sz w:val="17"/>
          <w:szCs w:val="17"/>
        </w:rPr>
        <w:br/>
        <w:t>Where n must be even number.</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Steps of Merge Sort:</w:t>
      </w:r>
      <w:r>
        <w:rPr>
          <w:rFonts w:ascii="Arial" w:hAnsi="Arial" w:cs="Arial"/>
          <w:b/>
          <w:bCs/>
          <w:color w:val="000000"/>
          <w:sz w:val="17"/>
          <w:szCs w:val="17"/>
        </w:rPr>
        <w:br/>
      </w:r>
      <w:r>
        <w:rPr>
          <w:rFonts w:ascii="Arial" w:hAnsi="Arial" w:cs="Arial"/>
          <w:color w:val="000000"/>
          <w:sz w:val="17"/>
          <w:szCs w:val="17"/>
        </w:rPr>
        <w:br/>
      </w:r>
      <w:r>
        <w:rPr>
          <w:rFonts w:ascii="Arial" w:hAnsi="Arial" w:cs="Arial"/>
          <w:color w:val="000000"/>
          <w:sz w:val="17"/>
          <w:szCs w:val="17"/>
        </w:rPr>
        <w:lastRenderedPageBreak/>
        <w:t>Say unsorted  an array values are:</w:t>
      </w:r>
      <w:r>
        <w:rPr>
          <w:rFonts w:ascii="Arial" w:hAnsi="Arial" w:cs="Arial"/>
          <w:color w:val="000000"/>
          <w:sz w:val="17"/>
          <w:szCs w:val="17"/>
        </w:rPr>
        <w:br/>
        <w:t>12,9,4,99,120,1,3,10</w:t>
      </w:r>
      <w:r>
        <w:rPr>
          <w:rFonts w:ascii="Arial" w:hAnsi="Arial" w:cs="Arial"/>
          <w:color w:val="000000"/>
          <w:sz w:val="17"/>
          <w:szCs w:val="17"/>
        </w:rPr>
        <w:br/>
      </w:r>
      <w:r>
        <w:rPr>
          <w:rFonts w:ascii="Arial" w:hAnsi="Arial" w:cs="Arial"/>
          <w:noProof/>
          <w:color w:val="000000"/>
          <w:sz w:val="17"/>
          <w:szCs w:val="17"/>
        </w:rPr>
        <w:drawing>
          <wp:inline distT="0" distB="0" distL="0" distR="0">
            <wp:extent cx="4761230" cy="1944370"/>
            <wp:effectExtent l="19050" t="0" r="1270" b="0"/>
            <wp:docPr id="1067" name="Picture 1067" descr="http://www.roseindia.net/java/beginners/arrayexamples/merge-so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http://www.roseindia.net/java/beginners/arrayexamples/merge-sort1.gif"/>
                    <pic:cNvPicPr>
                      <a:picLocks noChangeAspect="1" noChangeArrowheads="1"/>
                    </pic:cNvPicPr>
                  </pic:nvPicPr>
                  <pic:blipFill>
                    <a:blip r:embed="rId348"/>
                    <a:srcRect/>
                    <a:stretch>
                      <a:fillRect/>
                    </a:stretch>
                  </pic:blipFill>
                  <pic:spPr bwMode="auto">
                    <a:xfrm>
                      <a:off x="0" y="0"/>
                      <a:ext cx="4761230" cy="1944370"/>
                    </a:xfrm>
                    <a:prstGeom prst="rect">
                      <a:avLst/>
                    </a:prstGeom>
                    <a:noFill/>
                    <a:ln w="9525">
                      <a:noFill/>
                      <a:miter lim="800000"/>
                      <a:headEnd/>
                      <a:tailEnd/>
                    </a:ln>
                  </pic:spPr>
                </pic:pic>
              </a:graphicData>
            </a:graphic>
          </wp:inline>
        </w:drawing>
      </w:r>
      <w:r>
        <w:rPr>
          <w:rFonts w:ascii="Arial" w:hAnsi="Arial" w:cs="Arial"/>
          <w:color w:val="000000"/>
          <w:sz w:val="17"/>
          <w:szCs w:val="17"/>
        </w:rPr>
        <w:br/>
      </w:r>
      <w:r>
        <w:rPr>
          <w:rFonts w:ascii="Arial" w:hAnsi="Arial" w:cs="Arial"/>
          <w:noProof/>
          <w:color w:val="000000"/>
          <w:sz w:val="17"/>
          <w:szCs w:val="17"/>
        </w:rPr>
        <w:drawing>
          <wp:inline distT="0" distB="0" distL="0" distR="0">
            <wp:extent cx="4761230" cy="4192905"/>
            <wp:effectExtent l="19050" t="0" r="1270" b="0"/>
            <wp:docPr id="1068" name="Picture 1068" descr="http://www.roseindia.net/java/beginners/arrayexamples/merge-so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descr="http://www.roseindia.net/java/beginners/arrayexamples/merge-sort2.gif"/>
                    <pic:cNvPicPr>
                      <a:picLocks noChangeAspect="1" noChangeArrowheads="1"/>
                    </pic:cNvPicPr>
                  </pic:nvPicPr>
                  <pic:blipFill>
                    <a:blip r:embed="rId349"/>
                    <a:srcRect/>
                    <a:stretch>
                      <a:fillRect/>
                    </a:stretch>
                  </pic:blipFill>
                  <pic:spPr bwMode="auto">
                    <a:xfrm>
                      <a:off x="0" y="0"/>
                      <a:ext cx="4761230" cy="4192905"/>
                    </a:xfrm>
                    <a:prstGeom prst="rect">
                      <a:avLst/>
                    </a:prstGeom>
                    <a:noFill/>
                    <a:ln w="9525">
                      <a:noFill/>
                      <a:miter lim="800000"/>
                      <a:headEnd/>
                      <a:tailEnd/>
                    </a:ln>
                  </pic:spPr>
                </pic:pic>
              </a:graphicData>
            </a:graphic>
          </wp:inline>
        </w:drawing>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The code of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7532"/>
      </w:tblGrid>
      <w:tr w:rsidR="00155942" w:rsidTr="00155942">
        <w:trPr>
          <w:tblCellSpacing w:w="0" w:type="dxa"/>
        </w:trPr>
        <w:tc>
          <w:tcPr>
            <w:tcW w:w="0" w:type="auto"/>
            <w:shd w:val="clear" w:color="auto" w:fill="FFFFCC"/>
            <w:noWrap/>
            <w:hideMark/>
          </w:tcPr>
          <w:p w:rsidR="00155942" w:rsidRDefault="00155942">
            <w:pPr>
              <w:rPr>
                <w:sz w:val="24"/>
                <w:szCs w:val="24"/>
              </w:rPr>
            </w:pPr>
            <w:r>
              <w:rPr>
                <w:rStyle w:val="HTMLCode"/>
                <w:rFonts w:eastAsiaTheme="minorHAnsi"/>
                <w:b/>
                <w:bCs/>
                <w:color w:val="7F0055"/>
              </w:rPr>
              <w:t>public class </w:t>
            </w:r>
            <w:r>
              <w:rPr>
                <w:rStyle w:val="HTMLCode"/>
                <w:rFonts w:eastAsiaTheme="minorHAnsi"/>
                <w:color w:val="000000"/>
              </w:rPr>
              <w:t>mergeSort{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 {</w:t>
            </w:r>
            <w:r>
              <w:rPr>
                <w:rStyle w:val="HTMLCode"/>
                <w:rFonts w:eastAsiaTheme="minorHAnsi"/>
                <w:color w:val="990000"/>
              </w:rPr>
              <w:t>12</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99</w:t>
            </w:r>
            <w:r>
              <w:rPr>
                <w:rStyle w:val="HTMLCode"/>
                <w:rFonts w:eastAsiaTheme="minorHAnsi"/>
                <w:color w:val="000000"/>
              </w:rPr>
              <w:t>,</w:t>
            </w:r>
            <w:r>
              <w:rPr>
                <w:rStyle w:val="HTMLCode"/>
                <w:rFonts w:eastAsiaTheme="minorHAnsi"/>
                <w:color w:val="990000"/>
              </w:rPr>
              <w:t>120</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10</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"\n\n RoseIndia\n\n"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Selection Sort\n\n"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color w:val="000000"/>
              </w:rPr>
              <w:t>System.out.println(</w:t>
            </w:r>
            <w:r>
              <w:rPr>
                <w:rStyle w:val="HTMLCode"/>
                <w:rFonts w:eastAsiaTheme="minorHAnsi"/>
                <w:color w:val="2A00FF"/>
              </w:rPr>
              <w:t>"Values Before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 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mergeSort_srt(array,</w:t>
            </w:r>
            <w:r>
              <w:rPr>
                <w:rStyle w:val="HTMLCode"/>
                <w:rFonts w:eastAsiaTheme="minorHAnsi"/>
                <w:color w:val="990000"/>
              </w:rPr>
              <w:t>0</w:t>
            </w:r>
            <w:r>
              <w:rPr>
                <w:rStyle w:val="HTMLCode"/>
                <w:rFonts w:eastAsiaTheme="minorHAnsi"/>
                <w:color w:val="000000"/>
              </w:rPr>
              <w:t>, array.length-</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"Values after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"PAUSE"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mergeSort_srt(</w:t>
            </w:r>
            <w:r>
              <w:rPr>
                <w:rStyle w:val="HTMLCode"/>
                <w:rFonts w:eastAsiaTheme="minorHAnsi"/>
                <w:b/>
                <w:bCs/>
                <w:color w:val="7F0055"/>
              </w:rPr>
              <w:t>int </w:t>
            </w:r>
            <w:r>
              <w:rPr>
                <w:rStyle w:val="HTMLCode"/>
                <w:rFonts w:eastAsiaTheme="minorHAnsi"/>
                <w:color w:val="000000"/>
              </w:rPr>
              <w:t>array[],int lo, </w:t>
            </w:r>
            <w:r>
              <w:rPr>
                <w:rStyle w:val="HTMLCode"/>
                <w:rFonts w:eastAsiaTheme="minorHAnsi"/>
                <w:b/>
                <w:bCs/>
                <w:color w:val="7F0055"/>
              </w:rPr>
              <w:t>int </w:t>
            </w:r>
            <w:r>
              <w:rPr>
                <w:rStyle w:val="HTMLCode"/>
                <w:rFonts w:eastAsiaTheme="minorHAnsi"/>
                <w:color w:val="000000"/>
              </w:rPr>
              <w:t>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low = lo;</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high = 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(low &gt;= high)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middle = (low + high) / </w:t>
            </w:r>
            <w:r>
              <w:rPr>
                <w:rStyle w:val="HTMLCode"/>
                <w:rFonts w:eastAsiaTheme="minorHAnsi"/>
                <w:color w:val="990000"/>
              </w:rPr>
              <w:t>2</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mergeSort_srt(array, low, middle);</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mergeSort_srt(array, middle + </w:t>
            </w:r>
            <w:r>
              <w:rPr>
                <w:rStyle w:val="HTMLCode"/>
                <w:rFonts w:eastAsiaTheme="minorHAnsi"/>
                <w:color w:val="990000"/>
              </w:rPr>
              <w:t>1</w:t>
            </w:r>
            <w:r>
              <w:rPr>
                <w:rStyle w:val="HTMLCode"/>
                <w:rFonts w:eastAsiaTheme="minorHAnsi"/>
                <w:color w:val="000000"/>
              </w:rPr>
              <w:t>, high);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end_low = middle;</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start_high = middle + </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((lo &lt;= end_low) &amp;&amp; (start_high &lt;= high))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(array[low] &lt; array[start_high])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low++;</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Style w:val="HTMLCode"/>
                <w:rFonts w:eastAsiaTheme="minorHAnsi"/>
                <w:b/>
                <w:bCs/>
                <w:color w:val="7F0055"/>
              </w:rPr>
              <w:t>else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Temp = array[start_high];</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k = start_high- </w:t>
            </w:r>
            <w:r>
              <w:rPr>
                <w:rStyle w:val="HTMLCode"/>
                <w:rFonts w:eastAsiaTheme="minorHAnsi"/>
                <w:color w:val="990000"/>
              </w:rPr>
              <w:t>1</w:t>
            </w:r>
            <w:r>
              <w:rPr>
                <w:rStyle w:val="HTMLCode"/>
                <w:rFonts w:eastAsiaTheme="minorHAnsi"/>
                <w:color w:val="000000"/>
              </w:rPr>
              <w:t>; k &gt;= low; k--)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array[k+</w:t>
            </w:r>
            <w:r>
              <w:rPr>
                <w:rStyle w:val="HTMLCode"/>
                <w:rFonts w:eastAsiaTheme="minorHAnsi"/>
                <w:color w:val="990000"/>
              </w:rPr>
              <w:t>1</w:t>
            </w:r>
            <w:r>
              <w:rPr>
                <w:rStyle w:val="HTMLCode"/>
                <w:rFonts w:eastAsiaTheme="minorHAnsi"/>
                <w:color w:val="000000"/>
              </w:rPr>
              <w:t>] = array[k];</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array[low] = Temp;</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low++;</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end_low++;</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start_high++;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  </w:t>
            </w:r>
            <w:r>
              <w:rPr>
                <w:rFonts w:ascii="Courier New" w:hAnsi="Courier New" w:cs="Courier New"/>
                <w:sz w:val="20"/>
                <w:szCs w:val="20"/>
              </w:rPr>
              <w:br/>
            </w:r>
            <w:r>
              <w:rPr>
                <w:rStyle w:val="HTMLCode"/>
                <w:rFonts w:eastAsiaTheme="minorHAnsi"/>
                <w:color w:val="000000"/>
              </w:rPr>
              <w:t>}</w:t>
            </w:r>
          </w:p>
        </w:tc>
      </w:tr>
    </w:tbl>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of the example:</w:t>
      </w:r>
    </w:p>
    <w:tbl>
      <w:tblPr>
        <w:tblW w:w="6255" w:type="dxa"/>
        <w:tblCellSpacing w:w="0" w:type="dxa"/>
        <w:tblBorders>
          <w:top w:val="single" w:sz="24" w:space="0" w:color="FFFFFF"/>
          <w:left w:val="single" w:sz="24" w:space="0" w:color="FFFFFF"/>
          <w:bottom w:val="single" w:sz="24" w:space="0" w:color="FFFFFF"/>
          <w:right w:val="single" w:sz="24" w:space="0" w:color="FFFFFF"/>
        </w:tblBorders>
        <w:shd w:val="clear" w:color="auto" w:fill="000000"/>
        <w:tblCellMar>
          <w:left w:w="0" w:type="dxa"/>
          <w:right w:w="0" w:type="dxa"/>
        </w:tblCellMar>
        <w:tblLook w:val="04A0"/>
      </w:tblPr>
      <w:tblGrid>
        <w:gridCol w:w="6255"/>
      </w:tblGrid>
      <w:tr w:rsidR="00155942" w:rsidTr="00155942">
        <w:trPr>
          <w:tblCellSpacing w:w="0" w:type="dxa"/>
        </w:trPr>
        <w:tc>
          <w:tcPr>
            <w:tcW w:w="6255" w:type="dxa"/>
            <w:shd w:val="clear" w:color="auto" w:fill="000000"/>
            <w:vAlign w:val="center"/>
            <w:hideMark/>
          </w:tcPr>
          <w:p w:rsidR="00155942" w:rsidRDefault="00155942">
            <w:pPr>
              <w:pStyle w:val="HTMLPreformatted"/>
              <w:rPr>
                <w:color w:val="FFFFFF"/>
              </w:rPr>
            </w:pPr>
            <w:r>
              <w:rPr>
                <w:b/>
                <w:bCs/>
                <w:color w:val="FFFFFF"/>
              </w:rPr>
              <w:t>C:\array\sorting&gt;javac mergeSort.java</w:t>
            </w:r>
          </w:p>
          <w:p w:rsidR="00155942" w:rsidRDefault="00155942">
            <w:pPr>
              <w:pStyle w:val="HTMLPreformatted"/>
              <w:rPr>
                <w:b/>
                <w:bCs/>
                <w:color w:val="FFFFFF"/>
              </w:rPr>
            </w:pPr>
            <w:r>
              <w:rPr>
                <w:b/>
                <w:bCs/>
                <w:color w:val="FFFFFF"/>
              </w:rPr>
              <w:t>C:\array\sorting&gt;java mergeSort</w:t>
            </w:r>
          </w:p>
          <w:p w:rsidR="00155942" w:rsidRDefault="00155942">
            <w:pPr>
              <w:pStyle w:val="HTMLPreformatted"/>
              <w:rPr>
                <w:b/>
                <w:bCs/>
                <w:color w:val="FFFFFF"/>
              </w:rPr>
            </w:pPr>
            <w:r>
              <w:rPr>
                <w:b/>
                <w:bCs/>
                <w:color w:val="FFFFFF"/>
              </w:rPr>
              <w:t xml:space="preserve">       RoseIndia</w:t>
            </w:r>
          </w:p>
          <w:p w:rsidR="00155942" w:rsidRDefault="00155942">
            <w:pPr>
              <w:pStyle w:val="HTMLPreformatted"/>
              <w:rPr>
                <w:b/>
                <w:bCs/>
                <w:color w:val="FFFFFF"/>
              </w:rPr>
            </w:pPr>
            <w:r>
              <w:rPr>
                <w:b/>
                <w:bCs/>
                <w:color w:val="FFFFFF"/>
              </w:rPr>
              <w:t xml:space="preserve">       Selection Sort</w:t>
            </w:r>
          </w:p>
          <w:p w:rsidR="00155942" w:rsidRDefault="00155942">
            <w:pPr>
              <w:pStyle w:val="HTMLPreformatted"/>
              <w:rPr>
                <w:color w:val="FFFFFF"/>
              </w:rPr>
            </w:pPr>
            <w:r>
              <w:rPr>
                <w:b/>
                <w:bCs/>
                <w:color w:val="FFFFFF"/>
              </w:rPr>
              <w:t>Values Before the sort:</w:t>
            </w:r>
          </w:p>
          <w:p w:rsidR="00155942" w:rsidRDefault="00155942">
            <w:pPr>
              <w:pStyle w:val="HTMLPreformatted"/>
              <w:rPr>
                <w:b/>
                <w:bCs/>
                <w:color w:val="FFFFFF"/>
              </w:rPr>
            </w:pPr>
            <w:r>
              <w:rPr>
                <w:b/>
                <w:bCs/>
                <w:color w:val="FFFFFF"/>
              </w:rPr>
              <w:lastRenderedPageBreak/>
              <w:t>12  9  4  99  120  1  3  10</w:t>
            </w:r>
          </w:p>
          <w:p w:rsidR="00155942" w:rsidRDefault="00155942">
            <w:pPr>
              <w:pStyle w:val="HTMLPreformatted"/>
              <w:rPr>
                <w:b/>
                <w:bCs/>
                <w:color w:val="FFFFFF"/>
              </w:rPr>
            </w:pPr>
            <w:r>
              <w:rPr>
                <w:b/>
                <w:bCs/>
                <w:color w:val="FFFFFF"/>
              </w:rPr>
              <w:t>Values after the sort:</w:t>
            </w:r>
          </w:p>
          <w:p w:rsidR="00155942" w:rsidRDefault="00155942">
            <w:pPr>
              <w:pStyle w:val="HTMLPreformatted"/>
              <w:rPr>
                <w:b/>
                <w:bCs/>
                <w:color w:val="FFFFFF"/>
              </w:rPr>
            </w:pPr>
            <w:r>
              <w:rPr>
                <w:b/>
                <w:bCs/>
                <w:color w:val="FFFFFF"/>
              </w:rPr>
              <w:t>1  3  4  9  10  12  99  120</w:t>
            </w:r>
          </w:p>
          <w:p w:rsidR="00155942" w:rsidRDefault="00155942">
            <w:pPr>
              <w:pStyle w:val="HTMLPreformatted"/>
              <w:rPr>
                <w:color w:val="FFFFFF"/>
              </w:rPr>
            </w:pPr>
            <w:r>
              <w:rPr>
                <w:b/>
                <w:bCs/>
                <w:color w:val="FFFFFF"/>
              </w:rPr>
              <w:t>PAUSE</w:t>
            </w:r>
          </w:p>
          <w:p w:rsidR="00155942" w:rsidRDefault="00155942">
            <w:pPr>
              <w:pStyle w:val="HTMLPreformatted"/>
              <w:rPr>
                <w:color w:val="FFFFFF"/>
              </w:rPr>
            </w:pPr>
            <w:r>
              <w:rPr>
                <w:b/>
                <w:bCs/>
                <w:color w:val="FFFFFF"/>
              </w:rPr>
              <w:t>C:\array\sorting&gt;_</w:t>
            </w:r>
          </w:p>
        </w:tc>
      </w:tr>
    </w:tbl>
    <w:p w:rsidR="00155942" w:rsidRDefault="00155942" w:rsidP="00155942">
      <w:pPr>
        <w:pStyle w:val="Heading1"/>
        <w:shd w:val="clear" w:color="auto" w:fill="FFFFFF"/>
        <w:spacing w:line="311" w:lineRule="atLeast"/>
        <w:rPr>
          <w:rFonts w:ascii="Arial" w:hAnsi="Arial" w:cs="Arial"/>
          <w:color w:val="000000"/>
        </w:rPr>
      </w:pPr>
      <w:r>
        <w:rPr>
          <w:rFonts w:ascii="Arial" w:hAnsi="Arial" w:cs="Arial"/>
          <w:color w:val="000000"/>
        </w:rPr>
        <w:lastRenderedPageBreak/>
        <w:t xml:space="preserve">Odd Even Transposition Sort </w:t>
      </w:r>
      <w:proofErr w:type="gramStart"/>
      <w:r>
        <w:rPr>
          <w:rFonts w:ascii="Arial" w:hAnsi="Arial" w:cs="Arial"/>
          <w:color w:val="000000"/>
        </w:rPr>
        <w:t>In</w:t>
      </w:r>
      <w:proofErr w:type="gramEnd"/>
      <w:r>
        <w:rPr>
          <w:rFonts w:ascii="Arial" w:hAnsi="Arial" w:cs="Arial"/>
          <w:color w:val="000000"/>
        </w:rPr>
        <w:t xml:space="preserve"> Java</w:t>
      </w:r>
    </w:p>
    <w:p w:rsidR="00155942" w:rsidRDefault="00155942" w:rsidP="00155942">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74" name="Picture 1074" descr="http://www.roseindia.net/images/previous.gif">
              <a:hlinkClick xmlns:a="http://schemas.openxmlformats.org/drawingml/2006/main" r:id="rId3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descr="http://www.roseindia.net/images/previous.gif">
                      <a:hlinkClick r:id="rId331"/>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075" name="Picture 1075"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076" name="Picture 1076" descr="http://www.roseindia.net/images/next.gif">
              <a:hlinkClick xmlns:a="http://schemas.openxmlformats.org/drawingml/2006/main" r:id="rId3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descr="http://www.roseindia.net/images/next.gif">
                      <a:hlinkClick r:id="rId350"/>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Introduction</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sort integer values of an array using odd even transposition sort.</w:t>
      </w:r>
      <w:r>
        <w:rPr>
          <w:rFonts w:ascii="Arial" w:hAnsi="Arial" w:cs="Arial"/>
          <w:color w:val="000000"/>
          <w:sz w:val="17"/>
          <w:szCs w:val="17"/>
        </w:rPr>
        <w:br/>
      </w:r>
      <w:r>
        <w:rPr>
          <w:rFonts w:ascii="Arial" w:hAnsi="Arial" w:cs="Arial"/>
          <w:color w:val="000000"/>
          <w:sz w:val="17"/>
          <w:szCs w:val="17"/>
        </w:rPr>
        <w:br/>
        <w:t xml:space="preserve">Odd even transposition sort is a parallel sorting algorithm. Odd Even is based on the Bubble Sort technique of comparing two numbers and swapping them and put higher value at larger index .In each parallel computational steps can pair off either the odd or even neighboring pairs. Each number (In Processing Element-PE) would look to </w:t>
      </w:r>
      <w:proofErr w:type="gramStart"/>
      <w:r>
        <w:rPr>
          <w:rFonts w:ascii="Arial" w:hAnsi="Arial" w:cs="Arial"/>
          <w:color w:val="000000"/>
          <w:sz w:val="17"/>
          <w:szCs w:val="17"/>
        </w:rPr>
        <w:t>it's</w:t>
      </w:r>
      <w:proofErr w:type="gramEnd"/>
      <w:r>
        <w:rPr>
          <w:rFonts w:ascii="Arial" w:hAnsi="Arial" w:cs="Arial"/>
          <w:color w:val="000000"/>
          <w:sz w:val="17"/>
          <w:szCs w:val="17"/>
        </w:rPr>
        <w:t xml:space="preserve"> right neighbor and if it were greater, it would swap them.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Code description</w:t>
      </w:r>
      <w:proofErr w:type="gramStart"/>
      <w:r>
        <w:rPr>
          <w:rFonts w:ascii="Arial" w:hAnsi="Arial" w:cs="Arial"/>
          <w:b/>
          <w:bCs/>
          <w:color w:val="000000"/>
          <w:sz w:val="17"/>
          <w:szCs w:val="17"/>
        </w:rPr>
        <w:t>:</w:t>
      </w:r>
      <w:proofErr w:type="gramEnd"/>
      <w:r>
        <w:rPr>
          <w:rFonts w:ascii="Arial" w:hAnsi="Arial" w:cs="Arial"/>
          <w:b/>
          <w:bCs/>
          <w:color w:val="000000"/>
          <w:sz w:val="17"/>
          <w:szCs w:val="17"/>
        </w:rPr>
        <w:br/>
      </w:r>
      <w:r>
        <w:rPr>
          <w:rFonts w:ascii="Arial" w:hAnsi="Arial" w:cs="Arial"/>
          <w:color w:val="000000"/>
          <w:sz w:val="17"/>
          <w:szCs w:val="17"/>
        </w:rPr>
        <w:t>The odd even transposition sort</w:t>
      </w:r>
      <w:r>
        <w:rPr>
          <w:rStyle w:val="apple-converted-space"/>
          <w:rFonts w:ascii="Arial" w:hAnsi="Arial" w:cs="Arial"/>
          <w:b/>
          <w:bCs/>
          <w:color w:val="000000"/>
          <w:sz w:val="17"/>
          <w:szCs w:val="17"/>
        </w:rPr>
        <w:t> </w:t>
      </w:r>
      <w:r>
        <w:rPr>
          <w:rFonts w:ascii="Arial" w:hAnsi="Arial" w:cs="Arial"/>
          <w:color w:val="000000"/>
          <w:sz w:val="17"/>
          <w:szCs w:val="17"/>
        </w:rPr>
        <w:t xml:space="preserve">is a parallel sorting algorithm. That mean more than one compression can made </w:t>
      </w:r>
      <w:proofErr w:type="gramStart"/>
      <w:r>
        <w:rPr>
          <w:rFonts w:ascii="Arial" w:hAnsi="Arial" w:cs="Arial"/>
          <w:color w:val="000000"/>
          <w:sz w:val="17"/>
          <w:szCs w:val="17"/>
        </w:rPr>
        <w:t>at one iteration</w:t>
      </w:r>
      <w:proofErr w:type="gramEnd"/>
      <w:r>
        <w:rPr>
          <w:rFonts w:ascii="Arial" w:hAnsi="Arial" w:cs="Arial"/>
          <w:color w:val="000000"/>
          <w:sz w:val="17"/>
          <w:szCs w:val="17"/>
        </w:rPr>
        <w:t>. The comparison is same as bubble sort.</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Working of odd even transposition sort:</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noProof/>
          <w:color w:val="000000"/>
          <w:sz w:val="17"/>
          <w:szCs w:val="17"/>
        </w:rPr>
        <w:drawing>
          <wp:inline distT="0" distB="0" distL="0" distR="0">
            <wp:extent cx="4053205" cy="2915920"/>
            <wp:effectExtent l="19050" t="0" r="4445" b="0"/>
            <wp:docPr id="1077" name="Picture 1077" descr="http://www.roseindia.net/java/beginners/arrayexamples/odd-ev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http://www.roseindia.net/java/beginners/arrayexamples/odd-even.gif"/>
                    <pic:cNvPicPr>
                      <a:picLocks noChangeAspect="1" noChangeArrowheads="1"/>
                    </pic:cNvPicPr>
                  </pic:nvPicPr>
                  <pic:blipFill>
                    <a:blip r:embed="rId351"/>
                    <a:srcRect/>
                    <a:stretch>
                      <a:fillRect/>
                    </a:stretch>
                  </pic:blipFill>
                  <pic:spPr bwMode="auto">
                    <a:xfrm>
                      <a:off x="0" y="0"/>
                      <a:ext cx="4053205" cy="2915920"/>
                    </a:xfrm>
                    <a:prstGeom prst="rect">
                      <a:avLst/>
                    </a:prstGeom>
                    <a:noFill/>
                    <a:ln w="9525">
                      <a:noFill/>
                      <a:miter lim="800000"/>
                      <a:headEnd/>
                      <a:tailEnd/>
                    </a:ln>
                  </pic:spPr>
                </pic:pic>
              </a:graphicData>
            </a:graphic>
          </wp:inline>
        </w:drawing>
      </w:r>
      <w:r>
        <w:rPr>
          <w:rFonts w:ascii="Arial" w:hAnsi="Arial" w:cs="Arial"/>
          <w:b/>
          <w:bCs/>
          <w:color w:val="000000"/>
          <w:sz w:val="17"/>
          <w:szCs w:val="17"/>
        </w:rPr>
        <w:br/>
        <w:t xml:space="preserve">The code of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6932"/>
      </w:tblGrid>
      <w:tr w:rsidR="00155942" w:rsidTr="00155942">
        <w:trPr>
          <w:tblCellSpacing w:w="0" w:type="dxa"/>
        </w:trPr>
        <w:tc>
          <w:tcPr>
            <w:tcW w:w="0" w:type="auto"/>
            <w:shd w:val="clear" w:color="auto" w:fill="FFFFCC"/>
            <w:noWrap/>
            <w:hideMark/>
          </w:tcPr>
          <w:p w:rsidR="00155942" w:rsidRDefault="00155942">
            <w:pPr>
              <w:rPr>
                <w:sz w:val="24"/>
                <w:szCs w:val="24"/>
              </w:rPr>
            </w:pPr>
            <w:r>
              <w:rPr>
                <w:rStyle w:val="HTMLCode"/>
                <w:rFonts w:eastAsiaTheme="minorHAnsi"/>
                <w:b/>
                <w:bCs/>
                <w:color w:val="7F0055"/>
              </w:rPr>
              <w:lastRenderedPageBreak/>
              <w:t>public class </w:t>
            </w:r>
            <w:r>
              <w:rPr>
                <w:rStyle w:val="HTMLCode"/>
                <w:rFonts w:eastAsiaTheme="minorHAnsi"/>
                <w:color w:val="000000"/>
              </w:rPr>
              <w:t>OddEvenTranspositionSort{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 {</w:t>
            </w:r>
            <w:r>
              <w:rPr>
                <w:rStyle w:val="HTMLCode"/>
                <w:rFonts w:eastAsiaTheme="minorHAnsi"/>
                <w:color w:val="990000"/>
              </w:rPr>
              <w:t>12</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99</w:t>
            </w:r>
            <w:r>
              <w:rPr>
                <w:rStyle w:val="HTMLCode"/>
                <w:rFonts w:eastAsiaTheme="minorHAnsi"/>
                <w:color w:val="000000"/>
              </w:rPr>
              <w:t>,</w:t>
            </w:r>
            <w:r>
              <w:rPr>
                <w:rStyle w:val="HTMLCode"/>
                <w:rFonts w:eastAsiaTheme="minorHAnsi"/>
                <w:color w:val="990000"/>
              </w:rPr>
              <w:t>120</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10</w:t>
            </w:r>
            <w:r>
              <w:rPr>
                <w:rStyle w:val="HTMLCode"/>
                <w:rFonts w:eastAsiaTheme="minorHAnsi"/>
                <w:color w:val="000000"/>
              </w:rPr>
              <w:t>,</w:t>
            </w:r>
            <w:r>
              <w:rPr>
                <w:rStyle w:val="HTMLCode"/>
                <w:rFonts w:eastAsiaTheme="minorHAnsi"/>
                <w:color w:val="990000"/>
              </w:rPr>
              <w:t>13</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"\n\n RoseIndia\n\n"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Odd Even Transposition Sort\n\n"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"Values Before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 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odd_even_srt(array,array.length);</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"Values after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"PAUSE"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odd_even_srt(</w:t>
            </w:r>
            <w:r>
              <w:rPr>
                <w:rStyle w:val="HTMLCode"/>
                <w:rFonts w:eastAsiaTheme="minorHAnsi"/>
                <w:b/>
                <w:bCs/>
                <w:color w:val="7F0055"/>
              </w:rPr>
              <w:t>int </w:t>
            </w:r>
            <w:r>
              <w:rPr>
                <w:rStyle w:val="HTMLCode"/>
                <w:rFonts w:eastAsiaTheme="minorHAnsi"/>
                <w:color w:val="000000"/>
              </w:rPr>
              <w:t>array[],int 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n/</w:t>
            </w:r>
            <w:r>
              <w:rPr>
                <w:rStyle w:val="HTMLCode"/>
                <w:rFonts w:eastAsiaTheme="minorHAnsi"/>
                <w:color w:val="990000"/>
              </w:rPr>
              <w:t>2</w:t>
            </w:r>
            <w:r>
              <w:rPr>
                <w:rStyle w:val="HTMLCode"/>
                <w:rFonts w:eastAsiaTheme="minorHAnsi"/>
                <w:color w:val="000000"/>
              </w:rPr>
              <w:t>; i++ )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0</w:t>
            </w:r>
            <w:r>
              <w:rPr>
                <w:rStyle w:val="HTMLCode"/>
                <w:rFonts w:eastAsiaTheme="minorHAnsi"/>
                <w:color w:val="000000"/>
              </w:rPr>
              <w:t>; j+</w:t>
            </w:r>
            <w:r>
              <w:rPr>
                <w:rStyle w:val="HTMLCode"/>
                <w:rFonts w:eastAsiaTheme="minorHAnsi"/>
                <w:color w:val="990000"/>
              </w:rPr>
              <w:t>1 </w:t>
            </w:r>
            <w:r>
              <w:rPr>
                <w:rStyle w:val="HTMLCode"/>
                <w:rFonts w:eastAsiaTheme="minorHAnsi"/>
                <w:color w:val="000000"/>
              </w:rPr>
              <w:t>&lt; n; j += </w:t>
            </w:r>
            <w:r>
              <w:rPr>
                <w:rStyle w:val="HTMLCode"/>
                <w:rFonts w:eastAsiaTheme="minorHAnsi"/>
                <w:color w:val="990000"/>
              </w:rPr>
              <w:t>2</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(array[j] &gt; array[j+</w:t>
            </w:r>
            <w:r>
              <w:rPr>
                <w:rStyle w:val="HTMLCode"/>
                <w:rFonts w:eastAsiaTheme="minorHAnsi"/>
                <w:color w:val="990000"/>
              </w:rPr>
              <w:t>1</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T = array[j];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array[j] = array[j+</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array[j+</w:t>
            </w:r>
            <w:r>
              <w:rPr>
                <w:rStyle w:val="HTMLCode"/>
                <w:rFonts w:eastAsiaTheme="minorHAnsi"/>
                <w:color w:val="990000"/>
              </w:rPr>
              <w:t>1</w:t>
            </w:r>
            <w:r>
              <w:rPr>
                <w:rStyle w:val="HTMLCode"/>
                <w:rFonts w:eastAsiaTheme="minorHAnsi"/>
                <w:color w:val="000000"/>
              </w:rPr>
              <w:t>] = 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 </w:t>
            </w:r>
            <w:r>
              <w:rPr>
                <w:rStyle w:val="HTMLCode"/>
                <w:rFonts w:eastAsiaTheme="minorHAnsi"/>
                <w:color w:val="000000"/>
              </w:rPr>
              <w:t>(</w:t>
            </w:r>
            <w:r>
              <w:rPr>
                <w:rStyle w:val="HTMLCode"/>
                <w:rFonts w:eastAsiaTheme="minorHAnsi"/>
                <w:b/>
                <w:bCs/>
                <w:color w:val="7F0055"/>
              </w:rPr>
              <w:t>int </w:t>
            </w:r>
            <w:r>
              <w:rPr>
                <w:rStyle w:val="HTMLCode"/>
                <w:rFonts w:eastAsiaTheme="minorHAnsi"/>
                <w:color w:val="000000"/>
              </w:rPr>
              <w:t>j = </w:t>
            </w:r>
            <w:r>
              <w:rPr>
                <w:rStyle w:val="HTMLCode"/>
                <w:rFonts w:eastAsiaTheme="minorHAnsi"/>
                <w:color w:val="990000"/>
              </w:rPr>
              <w:t>1</w:t>
            </w:r>
            <w:r>
              <w:rPr>
                <w:rStyle w:val="HTMLCode"/>
                <w:rFonts w:eastAsiaTheme="minorHAnsi"/>
                <w:color w:val="000000"/>
              </w:rPr>
              <w:t>; j+</w:t>
            </w:r>
            <w:r>
              <w:rPr>
                <w:rStyle w:val="HTMLCode"/>
                <w:rFonts w:eastAsiaTheme="minorHAnsi"/>
                <w:color w:val="990000"/>
              </w:rPr>
              <w:t>1 </w:t>
            </w:r>
            <w:r>
              <w:rPr>
                <w:rStyle w:val="HTMLCode"/>
                <w:rFonts w:eastAsiaTheme="minorHAnsi"/>
                <w:color w:val="000000"/>
              </w:rPr>
              <w:t>&lt; array.length; j += </w:t>
            </w:r>
            <w:r>
              <w:rPr>
                <w:rStyle w:val="HTMLCode"/>
                <w:rFonts w:eastAsiaTheme="minorHAnsi"/>
                <w:color w:val="990000"/>
              </w:rPr>
              <w:t>2</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(array[j] &gt; array[j+</w:t>
            </w:r>
            <w:r>
              <w:rPr>
                <w:rStyle w:val="HTMLCode"/>
                <w:rFonts w:eastAsiaTheme="minorHAnsi"/>
                <w:color w:val="990000"/>
              </w:rPr>
              <w:t>1</w:t>
            </w:r>
            <w:r>
              <w:rPr>
                <w:rStyle w:val="HTMLCode"/>
                <w:rFonts w:eastAsiaTheme="minorHAnsi"/>
                <w:color w:val="000000"/>
              </w:rPr>
              <w:t>])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T = array[j];</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array[j] = array[j+</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array[j+</w:t>
            </w:r>
            <w:r>
              <w:rPr>
                <w:rStyle w:val="HTMLCode"/>
                <w:rFonts w:eastAsiaTheme="minorHAnsi"/>
                <w:color w:val="990000"/>
              </w:rPr>
              <w:t>1</w:t>
            </w:r>
            <w:r>
              <w:rPr>
                <w:rStyle w:val="HTMLCode"/>
                <w:rFonts w:eastAsiaTheme="minorHAnsi"/>
                <w:color w:val="000000"/>
              </w:rPr>
              <w:t>] = 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Output of the example:</w:t>
      </w:r>
    </w:p>
    <w:tbl>
      <w:tblPr>
        <w:tblW w:w="6255" w:type="dxa"/>
        <w:tblCellSpacing w:w="0" w:type="dxa"/>
        <w:tblBorders>
          <w:top w:val="single" w:sz="24" w:space="0" w:color="FFFFFF"/>
          <w:left w:val="single" w:sz="24" w:space="0" w:color="FFFFFF"/>
          <w:bottom w:val="single" w:sz="24" w:space="0" w:color="FFFFFF"/>
          <w:right w:val="single" w:sz="24" w:space="0" w:color="FFFFFF"/>
        </w:tblBorders>
        <w:shd w:val="clear" w:color="auto" w:fill="000000"/>
        <w:tblCellMar>
          <w:left w:w="0" w:type="dxa"/>
          <w:right w:w="0" w:type="dxa"/>
        </w:tblCellMar>
        <w:tblLook w:val="04A0"/>
      </w:tblPr>
      <w:tblGrid>
        <w:gridCol w:w="6255"/>
      </w:tblGrid>
      <w:tr w:rsidR="00155942" w:rsidTr="00155942">
        <w:trPr>
          <w:tblCellSpacing w:w="0" w:type="dxa"/>
        </w:trPr>
        <w:tc>
          <w:tcPr>
            <w:tcW w:w="6225" w:type="dxa"/>
            <w:shd w:val="clear" w:color="auto" w:fill="000000"/>
            <w:vAlign w:val="center"/>
            <w:hideMark/>
          </w:tcPr>
          <w:p w:rsidR="00155942" w:rsidRDefault="00155942">
            <w:pPr>
              <w:pStyle w:val="HTMLPreformatted"/>
              <w:rPr>
                <w:color w:val="FFFFFF"/>
              </w:rPr>
            </w:pPr>
            <w:r>
              <w:rPr>
                <w:b/>
                <w:bCs/>
                <w:color w:val="FFFFFF"/>
              </w:rPr>
              <w:t>C:\array\sorting&gt;javac OddEvenTranspositionSort.java</w:t>
            </w:r>
          </w:p>
          <w:p w:rsidR="00155942" w:rsidRDefault="00155942">
            <w:pPr>
              <w:pStyle w:val="HTMLPreformatted"/>
              <w:rPr>
                <w:b/>
                <w:bCs/>
                <w:color w:val="FFFFFF"/>
              </w:rPr>
            </w:pPr>
            <w:r>
              <w:rPr>
                <w:b/>
                <w:bCs/>
                <w:color w:val="FFFFFF"/>
              </w:rPr>
              <w:t>C:\array\sorting&gt;java OddEvenTranspositionSort</w:t>
            </w:r>
          </w:p>
          <w:p w:rsidR="00155942" w:rsidRDefault="00155942">
            <w:pPr>
              <w:pStyle w:val="HTMLPreformatted"/>
              <w:rPr>
                <w:b/>
                <w:bCs/>
                <w:color w:val="FFFFFF"/>
              </w:rPr>
            </w:pPr>
            <w:r>
              <w:rPr>
                <w:b/>
                <w:bCs/>
                <w:color w:val="FFFFFF"/>
              </w:rPr>
              <w:t xml:space="preserve">       RoseIndia</w:t>
            </w:r>
          </w:p>
          <w:p w:rsidR="00155942" w:rsidRDefault="00155942">
            <w:pPr>
              <w:pStyle w:val="HTMLPreformatted"/>
              <w:rPr>
                <w:b/>
                <w:bCs/>
                <w:color w:val="FFFFFF"/>
              </w:rPr>
            </w:pPr>
            <w:r>
              <w:rPr>
                <w:b/>
                <w:bCs/>
                <w:color w:val="FFFFFF"/>
              </w:rPr>
              <w:t xml:space="preserve">       Odd Even Transposition Sort</w:t>
            </w:r>
          </w:p>
          <w:p w:rsidR="00155942" w:rsidRDefault="00155942">
            <w:pPr>
              <w:pStyle w:val="HTMLPreformatted"/>
              <w:rPr>
                <w:color w:val="FFFFFF"/>
              </w:rPr>
            </w:pPr>
            <w:r>
              <w:rPr>
                <w:b/>
                <w:bCs/>
                <w:color w:val="FFFFFF"/>
              </w:rPr>
              <w:t>Values Before the sort:</w:t>
            </w:r>
          </w:p>
          <w:p w:rsidR="00155942" w:rsidRDefault="00155942">
            <w:pPr>
              <w:pStyle w:val="HTMLPreformatted"/>
              <w:rPr>
                <w:b/>
                <w:bCs/>
                <w:color w:val="FFFFFF"/>
              </w:rPr>
            </w:pPr>
            <w:r>
              <w:rPr>
                <w:b/>
                <w:bCs/>
                <w:color w:val="FFFFFF"/>
              </w:rPr>
              <w:t>12  9  4  99  120  1  3  10  13</w:t>
            </w:r>
          </w:p>
          <w:p w:rsidR="00155942" w:rsidRDefault="00155942">
            <w:pPr>
              <w:pStyle w:val="HTMLPreformatted"/>
              <w:rPr>
                <w:b/>
                <w:bCs/>
                <w:color w:val="FFFFFF"/>
              </w:rPr>
            </w:pPr>
            <w:r>
              <w:rPr>
                <w:b/>
                <w:bCs/>
                <w:color w:val="FFFFFF"/>
              </w:rPr>
              <w:t>Values after the sort:</w:t>
            </w:r>
          </w:p>
          <w:p w:rsidR="00155942" w:rsidRDefault="00155942">
            <w:pPr>
              <w:pStyle w:val="HTMLPreformatted"/>
              <w:rPr>
                <w:b/>
                <w:bCs/>
                <w:color w:val="FFFFFF"/>
              </w:rPr>
            </w:pPr>
            <w:r>
              <w:rPr>
                <w:b/>
                <w:bCs/>
                <w:color w:val="FFFFFF"/>
              </w:rPr>
              <w:t>1  3  4  9  10  12  13  99  120</w:t>
            </w:r>
          </w:p>
          <w:p w:rsidR="00155942" w:rsidRDefault="00155942">
            <w:pPr>
              <w:pStyle w:val="HTMLPreformatted"/>
              <w:rPr>
                <w:color w:val="FFFFFF"/>
              </w:rPr>
            </w:pPr>
            <w:r>
              <w:rPr>
                <w:b/>
                <w:bCs/>
                <w:color w:val="FFFFFF"/>
              </w:rPr>
              <w:lastRenderedPageBreak/>
              <w:t>PAUSE</w:t>
            </w:r>
          </w:p>
          <w:p w:rsidR="00155942" w:rsidRDefault="00155942">
            <w:pPr>
              <w:pStyle w:val="HTMLPreformatted"/>
              <w:rPr>
                <w:color w:val="FFFFFF"/>
              </w:rPr>
            </w:pPr>
            <w:r>
              <w:rPr>
                <w:b/>
                <w:bCs/>
                <w:color w:val="FFFFFF"/>
              </w:rPr>
              <w:t>C:\array\sorting&gt;_</w:t>
            </w:r>
          </w:p>
        </w:tc>
      </w:tr>
    </w:tbl>
    <w:p w:rsidR="00155942" w:rsidRDefault="00155942" w:rsidP="00155942">
      <w:pPr>
        <w:pStyle w:val="NormalWeb"/>
        <w:shd w:val="clear" w:color="auto" w:fill="FFFFFF"/>
        <w:spacing w:line="311" w:lineRule="atLeast"/>
        <w:rPr>
          <w:rFonts w:ascii="Arial" w:hAnsi="Arial" w:cs="Arial"/>
          <w:color w:val="000000"/>
          <w:sz w:val="17"/>
          <w:szCs w:val="17"/>
        </w:rPr>
      </w:pPr>
      <w:hyperlink r:id="rId352" w:history="1">
        <w:r>
          <w:rPr>
            <w:rStyle w:val="Hyperlink"/>
            <w:rFonts w:ascii="Arial" w:hAnsi="Arial" w:cs="Arial"/>
            <w:b/>
            <w:bCs/>
            <w:color w:val="D10026"/>
            <w:sz w:val="20"/>
            <w:szCs w:val="20"/>
          </w:rPr>
          <w:t>Download this example.</w:t>
        </w:r>
      </w:hyperlink>
    </w:p>
    <w:p w:rsidR="00155942" w:rsidRDefault="00155942" w:rsidP="00155942">
      <w:pPr>
        <w:pStyle w:val="Heading1"/>
        <w:shd w:val="clear" w:color="auto" w:fill="FFFFFF"/>
        <w:spacing w:line="311" w:lineRule="atLeast"/>
        <w:rPr>
          <w:rFonts w:ascii="Arial" w:hAnsi="Arial" w:cs="Arial"/>
          <w:color w:val="000000"/>
        </w:rPr>
      </w:pPr>
      <w:r>
        <w:rPr>
          <w:rFonts w:ascii="Arial" w:hAnsi="Arial" w:cs="Arial"/>
          <w:color w:val="000000"/>
        </w:rPr>
        <w:t>Quick Sort in Java</w:t>
      </w:r>
    </w:p>
    <w:p w:rsidR="00155942" w:rsidRDefault="00155942" w:rsidP="00155942">
      <w:pPr>
        <w:pStyle w:val="NormalWeb"/>
        <w:shd w:val="clear" w:color="auto" w:fill="FFFFFF"/>
        <w:spacing w:line="311" w:lineRule="atLeast"/>
        <w:jc w:val="center"/>
        <w:rPr>
          <w:rFonts w:ascii="Arial" w:hAnsi="Arial" w:cs="Arial"/>
          <w:color w:val="000000"/>
          <w:sz w:val="17"/>
          <w:szCs w:val="17"/>
        </w:rPr>
      </w:pPr>
      <w:r>
        <w:rPr>
          <w:rFonts w:ascii="Arial" w:hAnsi="Arial" w:cs="Arial"/>
          <w:b/>
          <w:bCs/>
          <w:noProof/>
          <w:color w:val="D10026"/>
          <w:sz w:val="20"/>
          <w:szCs w:val="20"/>
        </w:rPr>
        <w:drawing>
          <wp:inline distT="0" distB="0" distL="0" distR="0">
            <wp:extent cx="362585" cy="156210"/>
            <wp:effectExtent l="19050" t="0" r="0" b="0"/>
            <wp:docPr id="1082" name="Picture 1082" descr="http://www.roseindia.net/images/previous.gif">
              <a:hlinkClick xmlns:a="http://schemas.openxmlformats.org/drawingml/2006/main" r:id="rId3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descr="http://www.roseindia.net/images/previous.gif">
                      <a:hlinkClick r:id="rId353"/>
                    </pic:cNvPr>
                    <pic:cNvPicPr>
                      <a:picLocks noChangeAspect="1" noChangeArrowheads="1"/>
                    </pic:cNvPicPr>
                  </pic:nvPicPr>
                  <pic:blipFill>
                    <a:blip r:embed="rId122"/>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0" t="0" r="0" b="0"/>
            <wp:docPr id="1083" name="Picture 1083" descr="http://www.roseindia.net/images/bt_home.gif">
              <a:hlinkClick xmlns:a="http://schemas.openxmlformats.org/drawingml/2006/main" r:id="rId3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descr="http://www.roseindia.net/images/bt_home.gif">
                      <a:hlinkClick r:id="rId318"/>
                    </pic:cNvPr>
                    <pic:cNvPicPr>
                      <a:picLocks noChangeAspect="1" noChangeArrowheads="1"/>
                    </pic:cNvPicPr>
                  </pic:nvPicPr>
                  <pic:blipFill>
                    <a:blip r:embed="rId123"/>
                    <a:srcRect/>
                    <a:stretch>
                      <a:fillRect/>
                    </a:stretch>
                  </pic:blipFill>
                  <pic:spPr bwMode="auto">
                    <a:xfrm>
                      <a:off x="0" y="0"/>
                      <a:ext cx="362585" cy="156210"/>
                    </a:xfrm>
                    <a:prstGeom prst="rect">
                      <a:avLst/>
                    </a:prstGeom>
                    <a:noFill/>
                    <a:ln w="9525">
                      <a:noFill/>
                      <a:miter lim="800000"/>
                      <a:headEnd/>
                      <a:tailEnd/>
                    </a:ln>
                  </pic:spPr>
                </pic:pic>
              </a:graphicData>
            </a:graphic>
          </wp:inline>
        </w:drawing>
      </w:r>
      <w:r>
        <w:rPr>
          <w:rFonts w:ascii="Arial" w:hAnsi="Arial" w:cs="Arial"/>
          <w:color w:val="000000"/>
          <w:sz w:val="17"/>
          <w:szCs w:val="17"/>
        </w:rPr>
        <w:t> </w:t>
      </w:r>
      <w:r>
        <w:rPr>
          <w:rStyle w:val="apple-converted-space"/>
          <w:rFonts w:ascii="Arial" w:hAnsi="Arial" w:cs="Arial"/>
          <w:color w:val="000000"/>
          <w:sz w:val="17"/>
          <w:szCs w:val="17"/>
        </w:rPr>
        <w:t> </w:t>
      </w:r>
      <w:r>
        <w:rPr>
          <w:rFonts w:ascii="Arial" w:hAnsi="Arial" w:cs="Arial"/>
          <w:b/>
          <w:bCs/>
          <w:noProof/>
          <w:color w:val="D10026"/>
          <w:sz w:val="20"/>
          <w:szCs w:val="20"/>
        </w:rPr>
        <w:drawing>
          <wp:inline distT="0" distB="0" distL="0" distR="0">
            <wp:extent cx="362585" cy="156210"/>
            <wp:effectExtent l="19050" t="0" r="0" b="0"/>
            <wp:docPr id="1084" name="Picture 1084" descr="http://www.roseindia.net/images/next.gif">
              <a:hlinkClick xmlns:a="http://schemas.openxmlformats.org/drawingml/2006/main" r:id="rId3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descr="http://www.roseindia.net/images/next.gif">
                      <a:hlinkClick r:id="rId354"/>
                    </pic:cNvPr>
                    <pic:cNvPicPr>
                      <a:picLocks noChangeAspect="1" noChangeArrowheads="1"/>
                    </pic:cNvPicPr>
                  </pic:nvPicPr>
                  <pic:blipFill>
                    <a:blip r:embed="rId124"/>
                    <a:srcRect/>
                    <a:stretch>
                      <a:fillRect/>
                    </a:stretch>
                  </pic:blipFill>
                  <pic:spPr bwMode="auto">
                    <a:xfrm>
                      <a:off x="0" y="0"/>
                      <a:ext cx="362585" cy="156210"/>
                    </a:xfrm>
                    <a:prstGeom prst="rect">
                      <a:avLst/>
                    </a:prstGeom>
                    <a:noFill/>
                    <a:ln w="9525">
                      <a:noFill/>
                      <a:miter lim="800000"/>
                      <a:headEnd/>
                      <a:tailEnd/>
                    </a:ln>
                  </pic:spPr>
                </pic:pic>
              </a:graphicData>
            </a:graphic>
          </wp:inline>
        </w:drawing>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Introduction</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In this example we are going to sort integer values of an array using quick sort.</w:t>
      </w:r>
      <w:r>
        <w:rPr>
          <w:rFonts w:ascii="Arial" w:hAnsi="Arial" w:cs="Arial"/>
          <w:color w:val="000000"/>
          <w:sz w:val="17"/>
          <w:szCs w:val="17"/>
        </w:rPr>
        <w:br/>
      </w:r>
      <w:r>
        <w:rPr>
          <w:rFonts w:ascii="Arial" w:hAnsi="Arial" w:cs="Arial"/>
          <w:color w:val="000000"/>
          <w:sz w:val="17"/>
          <w:szCs w:val="17"/>
        </w:rPr>
        <w:br/>
        <w:t>Quick sort algorithm is developed by C. A. R. Hoare. Quick sort is a comparison sort. The working of</w:t>
      </w:r>
      <w:proofErr w:type="gramStart"/>
      <w:r>
        <w:rPr>
          <w:rFonts w:ascii="Arial" w:hAnsi="Arial" w:cs="Arial"/>
          <w:color w:val="000000"/>
          <w:sz w:val="17"/>
          <w:szCs w:val="17"/>
        </w:rPr>
        <w:t>  quick</w:t>
      </w:r>
      <w:proofErr w:type="gramEnd"/>
      <w:r>
        <w:rPr>
          <w:rFonts w:ascii="Arial" w:hAnsi="Arial" w:cs="Arial"/>
          <w:color w:val="000000"/>
          <w:sz w:val="17"/>
          <w:szCs w:val="17"/>
        </w:rPr>
        <w:t xml:space="preserve"> sort algorithm is depending on a divide-and-conquer strategy. A divide and conquer strategy is</w:t>
      </w:r>
      <w:proofErr w:type="gramStart"/>
      <w:r>
        <w:rPr>
          <w:rFonts w:ascii="Arial" w:hAnsi="Arial" w:cs="Arial"/>
          <w:color w:val="000000"/>
          <w:sz w:val="17"/>
          <w:szCs w:val="17"/>
        </w:rPr>
        <w:t>  dividing</w:t>
      </w:r>
      <w:proofErr w:type="gramEnd"/>
      <w:r>
        <w:rPr>
          <w:rFonts w:ascii="Arial" w:hAnsi="Arial" w:cs="Arial"/>
          <w:color w:val="000000"/>
          <w:sz w:val="17"/>
          <w:szCs w:val="17"/>
        </w:rPr>
        <w:t xml:space="preserve">  an array  into two sub-arrays. Quick sort is one of the fastest and simplest sorting </w:t>
      </w:r>
      <w:proofErr w:type="gramStart"/>
      <w:r>
        <w:rPr>
          <w:rFonts w:ascii="Arial" w:hAnsi="Arial" w:cs="Arial"/>
          <w:color w:val="000000"/>
          <w:sz w:val="17"/>
          <w:szCs w:val="17"/>
        </w:rPr>
        <w:t>algorithm</w:t>
      </w:r>
      <w:proofErr w:type="gramEnd"/>
      <w:r>
        <w:rPr>
          <w:rFonts w:ascii="Arial" w:hAnsi="Arial" w:cs="Arial"/>
          <w:color w:val="000000"/>
          <w:sz w:val="17"/>
          <w:szCs w:val="17"/>
        </w:rPr>
        <w:t>. The complexity of quick sort in the average case is</w:t>
      </w:r>
      <w:proofErr w:type="gramStart"/>
      <w:r>
        <w:rPr>
          <w:rFonts w:ascii="Arial" w:hAnsi="Arial" w:cs="Arial"/>
          <w:color w:val="000000"/>
          <w:sz w:val="17"/>
          <w:szCs w:val="17"/>
        </w:rPr>
        <w:t>  Θ</w:t>
      </w:r>
      <w:proofErr w:type="gramEnd"/>
      <w:r>
        <w:rPr>
          <w:rFonts w:ascii="Arial" w:hAnsi="Arial" w:cs="Arial"/>
          <w:color w:val="000000"/>
          <w:sz w:val="17"/>
          <w:szCs w:val="17"/>
        </w:rPr>
        <w:t>(n log(n)) and in the  worst case is Θ(n2).</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Code description:</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color w:val="000000"/>
          <w:sz w:val="17"/>
          <w:szCs w:val="17"/>
        </w:rPr>
        <w:t xml:space="preserve">In quick sort algorithm pick an element from array of elements. This element is called the pivot. Then compare the the values from left to right until a greater element is find then swap the values. Again start comparison from right with pivot. When lesser element is </w:t>
      </w:r>
      <w:proofErr w:type="gramStart"/>
      <w:r>
        <w:rPr>
          <w:rFonts w:ascii="Arial" w:hAnsi="Arial" w:cs="Arial"/>
          <w:color w:val="000000"/>
          <w:sz w:val="17"/>
          <w:szCs w:val="17"/>
        </w:rPr>
        <w:t>find</w:t>
      </w:r>
      <w:proofErr w:type="gramEnd"/>
      <w:r>
        <w:rPr>
          <w:rFonts w:ascii="Arial" w:hAnsi="Arial" w:cs="Arial"/>
          <w:color w:val="000000"/>
          <w:sz w:val="17"/>
          <w:szCs w:val="17"/>
        </w:rPr>
        <w:t xml:space="preserve"> then swap the values.</w:t>
      </w:r>
      <w:r>
        <w:rPr>
          <w:rStyle w:val="apple-converted-space"/>
          <w:rFonts w:ascii="Arial" w:hAnsi="Arial" w:cs="Arial"/>
          <w:color w:val="000000"/>
          <w:sz w:val="17"/>
          <w:szCs w:val="17"/>
        </w:rPr>
        <w:t> </w:t>
      </w:r>
      <w:r>
        <w:rPr>
          <w:rFonts w:ascii="Arial" w:hAnsi="Arial" w:cs="Arial"/>
          <w:color w:val="000000"/>
          <w:sz w:val="17"/>
          <w:szCs w:val="17"/>
        </w:rPr>
        <w:t>Follow the same steps until</w:t>
      </w:r>
      <w:proofErr w:type="gramStart"/>
      <w:r>
        <w:rPr>
          <w:rFonts w:ascii="Arial" w:hAnsi="Arial" w:cs="Arial"/>
          <w:color w:val="000000"/>
          <w:sz w:val="17"/>
          <w:szCs w:val="17"/>
        </w:rPr>
        <w:t>  all</w:t>
      </w:r>
      <w:proofErr w:type="gramEnd"/>
      <w:r>
        <w:rPr>
          <w:rFonts w:ascii="Arial" w:hAnsi="Arial" w:cs="Arial"/>
          <w:color w:val="000000"/>
          <w:sz w:val="17"/>
          <w:szCs w:val="17"/>
        </w:rPr>
        <w:t xml:space="preserve"> elements which are less than the pivot come before the pivot and all elements greater than the pivot come after it. After this partitioning, the pivot is in its last position. This is called the partition operation. Recursively sort the sub-array of lesser elements and the sub-array of greater elements.</w:t>
      </w:r>
      <w:r>
        <w:rPr>
          <w:rStyle w:val="apple-converted-space"/>
          <w:rFonts w:ascii="Arial" w:hAnsi="Arial" w:cs="Arial"/>
          <w:color w:val="000000"/>
          <w:sz w:val="17"/>
          <w:szCs w:val="17"/>
        </w:rPr>
        <w:t>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Working of quick sort</w:t>
      </w:r>
      <w:r>
        <w:rPr>
          <w:rStyle w:val="apple-converted-space"/>
          <w:rFonts w:ascii="Arial" w:hAnsi="Arial" w:cs="Arial"/>
          <w:b/>
          <w:bCs/>
          <w:color w:val="000000"/>
          <w:sz w:val="17"/>
          <w:szCs w:val="17"/>
        </w:rPr>
        <w:t> </w:t>
      </w:r>
      <w:r>
        <w:rPr>
          <w:rFonts w:ascii="Arial" w:hAnsi="Arial" w:cs="Arial"/>
          <w:b/>
          <w:bCs/>
          <w:color w:val="000000"/>
          <w:sz w:val="17"/>
          <w:szCs w:val="17"/>
        </w:rPr>
        <w:t>algorithm</w:t>
      </w:r>
      <w:proofErr w:type="gramStart"/>
      <w:r>
        <w:rPr>
          <w:rFonts w:ascii="Arial" w:hAnsi="Arial" w:cs="Arial"/>
          <w:b/>
          <w:bCs/>
          <w:color w:val="000000"/>
          <w:sz w:val="17"/>
          <w:szCs w:val="17"/>
        </w:rPr>
        <w:t>:</w:t>
      </w:r>
      <w:proofErr w:type="gramEnd"/>
      <w:r>
        <w:rPr>
          <w:rFonts w:ascii="Arial" w:hAnsi="Arial" w:cs="Arial"/>
          <w:b/>
          <w:bCs/>
          <w:color w:val="000000"/>
          <w:sz w:val="17"/>
          <w:szCs w:val="17"/>
        </w:rPr>
        <w:br/>
        <w:t>Input:</w:t>
      </w:r>
      <w:r>
        <w:rPr>
          <w:rFonts w:ascii="Arial" w:hAnsi="Arial" w:cs="Arial"/>
          <w:color w:val="000000"/>
          <w:sz w:val="17"/>
          <w:szCs w:val="17"/>
        </w:rPr>
        <w:t>12 9 4 99 120 1 3 10 13</w:t>
      </w:r>
      <w:r>
        <w:rPr>
          <w:rStyle w:val="apple-converted-space"/>
          <w:rFonts w:ascii="Arial" w:hAnsi="Arial" w:cs="Arial"/>
          <w:color w:val="000000"/>
          <w:sz w:val="17"/>
          <w:szCs w:val="17"/>
        </w:rPr>
        <w:t> </w:t>
      </w:r>
      <w:r>
        <w:rPr>
          <w:rFonts w:ascii="Arial" w:hAnsi="Arial" w:cs="Arial"/>
          <w:b/>
          <w:bCs/>
          <w:color w:val="000000"/>
          <w:sz w:val="17"/>
          <w:szCs w:val="17"/>
        </w:rPr>
        <w:br/>
      </w:r>
      <w:r>
        <w:rPr>
          <w:rFonts w:ascii="Arial" w:hAnsi="Arial" w:cs="Arial"/>
          <w:b/>
          <w:bCs/>
          <w:color w:val="000000"/>
          <w:sz w:val="17"/>
          <w:szCs w:val="17"/>
        </w:rPr>
        <w:br/>
      </w:r>
      <w:r>
        <w:rPr>
          <w:rFonts w:ascii="Arial" w:hAnsi="Arial" w:cs="Arial"/>
          <w:b/>
          <w:bCs/>
          <w:noProof/>
          <w:color w:val="000000"/>
          <w:sz w:val="17"/>
          <w:szCs w:val="17"/>
        </w:rPr>
        <w:lastRenderedPageBreak/>
        <w:drawing>
          <wp:inline distT="0" distB="0" distL="0" distR="0">
            <wp:extent cx="4761230" cy="2718435"/>
            <wp:effectExtent l="19050" t="0" r="1270" b="0"/>
            <wp:docPr id="1085" name="Picture 1085" descr="http://www.roseindia.net/java/beginners/arrayexamples/quick_so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www.roseindia.net/java/beginners/arrayexamples/quick_sort1.gif"/>
                    <pic:cNvPicPr>
                      <a:picLocks noChangeAspect="1" noChangeArrowheads="1"/>
                    </pic:cNvPicPr>
                  </pic:nvPicPr>
                  <pic:blipFill>
                    <a:blip r:embed="rId355"/>
                    <a:srcRect/>
                    <a:stretch>
                      <a:fillRect/>
                    </a:stretch>
                  </pic:blipFill>
                  <pic:spPr bwMode="auto">
                    <a:xfrm>
                      <a:off x="0" y="0"/>
                      <a:ext cx="4761230" cy="2718435"/>
                    </a:xfrm>
                    <a:prstGeom prst="rect">
                      <a:avLst/>
                    </a:prstGeom>
                    <a:noFill/>
                    <a:ln w="9525">
                      <a:noFill/>
                      <a:miter lim="800000"/>
                      <a:headEnd/>
                      <a:tailEnd/>
                    </a:ln>
                  </pic:spPr>
                </pic:pic>
              </a:graphicData>
            </a:graphic>
          </wp:inline>
        </w:drawing>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4761230" cy="2734945"/>
            <wp:effectExtent l="19050" t="0" r="1270" b="0"/>
            <wp:docPr id="1086" name="Picture 1086" descr="http://www.roseindia.net/java/beginners/arrayexamples/quick_sor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www.roseindia.net/java/beginners/arrayexamples/quick_sort2.gif"/>
                    <pic:cNvPicPr>
                      <a:picLocks noChangeAspect="1" noChangeArrowheads="1"/>
                    </pic:cNvPicPr>
                  </pic:nvPicPr>
                  <pic:blipFill>
                    <a:blip r:embed="rId356"/>
                    <a:srcRect/>
                    <a:stretch>
                      <a:fillRect/>
                    </a:stretch>
                  </pic:blipFill>
                  <pic:spPr bwMode="auto">
                    <a:xfrm>
                      <a:off x="0" y="0"/>
                      <a:ext cx="4761230" cy="2734945"/>
                    </a:xfrm>
                    <a:prstGeom prst="rect">
                      <a:avLst/>
                    </a:prstGeom>
                    <a:noFill/>
                    <a:ln w="9525">
                      <a:noFill/>
                      <a:miter lim="800000"/>
                      <a:headEnd/>
                      <a:tailEnd/>
                    </a:ln>
                  </pic:spPr>
                </pic:pic>
              </a:graphicData>
            </a:graphic>
          </wp:inline>
        </w:drawing>
      </w:r>
      <w:r>
        <w:rPr>
          <w:rFonts w:ascii="Arial" w:hAnsi="Arial" w:cs="Arial"/>
          <w:b/>
          <w:bCs/>
          <w:color w:val="000000"/>
          <w:sz w:val="17"/>
          <w:szCs w:val="17"/>
        </w:rPr>
        <w:br/>
      </w:r>
      <w:r>
        <w:rPr>
          <w:rFonts w:ascii="Arial" w:hAnsi="Arial" w:cs="Arial"/>
          <w:b/>
          <w:bCs/>
          <w:noProof/>
          <w:color w:val="000000"/>
          <w:sz w:val="17"/>
          <w:szCs w:val="17"/>
        </w:rPr>
        <w:drawing>
          <wp:inline distT="0" distB="0" distL="0" distR="0">
            <wp:extent cx="4761230" cy="1581785"/>
            <wp:effectExtent l="19050" t="0" r="1270" b="0"/>
            <wp:docPr id="1087" name="Picture 1087" descr="http://www.roseindia.net/java/beginners/arrayexamples/quick_sor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http://www.roseindia.net/java/beginners/arrayexamples/quick_sort3.gif"/>
                    <pic:cNvPicPr>
                      <a:picLocks noChangeAspect="1" noChangeArrowheads="1"/>
                    </pic:cNvPicPr>
                  </pic:nvPicPr>
                  <pic:blipFill>
                    <a:blip r:embed="rId357"/>
                    <a:srcRect/>
                    <a:stretch>
                      <a:fillRect/>
                    </a:stretch>
                  </pic:blipFill>
                  <pic:spPr bwMode="auto">
                    <a:xfrm>
                      <a:off x="0" y="0"/>
                      <a:ext cx="4761230" cy="1581785"/>
                    </a:xfrm>
                    <a:prstGeom prst="rect">
                      <a:avLst/>
                    </a:prstGeom>
                    <a:noFill/>
                    <a:ln w="9525">
                      <a:noFill/>
                      <a:miter lim="800000"/>
                      <a:headEnd/>
                      <a:tailEnd/>
                    </a:ln>
                  </pic:spPr>
                </pic:pic>
              </a:graphicData>
            </a:graphic>
          </wp:inline>
        </w:drawing>
      </w:r>
      <w:r>
        <w:rPr>
          <w:rFonts w:ascii="Arial" w:hAnsi="Arial" w:cs="Arial"/>
          <w:b/>
          <w:bCs/>
          <w:color w:val="000000"/>
          <w:sz w:val="17"/>
          <w:szCs w:val="17"/>
        </w:rPr>
        <w:br/>
        <w:t>Output:</w:t>
      </w:r>
      <w:r>
        <w:rPr>
          <w:rFonts w:ascii="Arial" w:hAnsi="Arial" w:cs="Arial"/>
          <w:color w:val="000000"/>
          <w:sz w:val="17"/>
          <w:szCs w:val="17"/>
        </w:rPr>
        <w:t>1 3 4 10 12 13 99 120</w:t>
      </w:r>
    </w:p>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t xml:space="preserve">The code of the </w:t>
      </w:r>
      <w:proofErr w:type="gramStart"/>
      <w:r>
        <w:rPr>
          <w:rFonts w:ascii="Arial" w:hAnsi="Arial" w:cs="Arial"/>
          <w:b/>
          <w:bCs/>
          <w:color w:val="000000"/>
          <w:sz w:val="17"/>
          <w:szCs w:val="17"/>
        </w:rPr>
        <w:t>program :</w:t>
      </w:r>
      <w:proofErr w:type="gramEnd"/>
    </w:p>
    <w:tbl>
      <w:tblPr>
        <w:tblW w:w="0" w:type="auto"/>
        <w:tblCellSpacing w:w="0" w:type="dxa"/>
        <w:shd w:val="clear" w:color="auto" w:fill="FFFFCC"/>
        <w:tblCellMar>
          <w:top w:w="45" w:type="dxa"/>
          <w:left w:w="45" w:type="dxa"/>
          <w:bottom w:w="45" w:type="dxa"/>
          <w:right w:w="45" w:type="dxa"/>
        </w:tblCellMar>
        <w:tblLook w:val="04A0"/>
      </w:tblPr>
      <w:tblGrid>
        <w:gridCol w:w="7172"/>
      </w:tblGrid>
      <w:tr w:rsidR="00155942" w:rsidTr="00155942">
        <w:trPr>
          <w:tblCellSpacing w:w="0" w:type="dxa"/>
        </w:trPr>
        <w:tc>
          <w:tcPr>
            <w:tcW w:w="0" w:type="auto"/>
            <w:shd w:val="clear" w:color="auto" w:fill="FFFFCC"/>
            <w:noWrap/>
            <w:hideMark/>
          </w:tcPr>
          <w:p w:rsidR="00155942" w:rsidRDefault="00155942">
            <w:pPr>
              <w:rPr>
                <w:sz w:val="24"/>
                <w:szCs w:val="24"/>
              </w:rPr>
            </w:pPr>
            <w:r>
              <w:rPr>
                <w:rStyle w:val="HTMLCode"/>
                <w:rFonts w:eastAsiaTheme="minorHAnsi"/>
                <w:b/>
                <w:bCs/>
                <w:color w:val="7F0055"/>
              </w:rPr>
              <w:t>public class </w:t>
            </w:r>
            <w:r>
              <w:rPr>
                <w:rStyle w:val="HTMLCode"/>
                <w:rFonts w:eastAsiaTheme="minorHAnsi"/>
                <w:color w:val="000000"/>
              </w:rPr>
              <w:t>QuickSort{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main(String a[]){</w:t>
            </w:r>
            <w:r>
              <w:rPr>
                <w:rFonts w:ascii="Courier New" w:hAnsi="Courier New" w:cs="Courier New"/>
                <w:sz w:val="20"/>
                <w:szCs w:val="20"/>
              </w:rPr>
              <w:br/>
            </w:r>
            <w:r>
              <w:rPr>
                <w:rStyle w:val="HTMLCode"/>
                <w:rFonts w:eastAsiaTheme="minorHAnsi"/>
                <w:color w:val="FFFFFF"/>
              </w:rPr>
              <w:lastRenderedPageBreak/>
              <w:t>  </w:t>
            </w:r>
            <w:r>
              <w:rPr>
                <w:rStyle w:val="HTMLCode"/>
                <w:rFonts w:eastAsiaTheme="minorHAnsi"/>
                <w:b/>
                <w:bCs/>
                <w:color w:val="7F0055"/>
              </w:rPr>
              <w:t>int </w:t>
            </w:r>
            <w:r>
              <w:rPr>
                <w:rStyle w:val="HTMLCode"/>
                <w:rFonts w:eastAsiaTheme="minorHAnsi"/>
                <w:color w:val="000000"/>
              </w:rPr>
              <w:t>i;</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array[] = {</w:t>
            </w:r>
            <w:r>
              <w:rPr>
                <w:rStyle w:val="HTMLCode"/>
                <w:rFonts w:eastAsiaTheme="minorHAnsi"/>
                <w:color w:val="990000"/>
              </w:rPr>
              <w:t>12</w:t>
            </w:r>
            <w:r>
              <w:rPr>
                <w:rStyle w:val="HTMLCode"/>
                <w:rFonts w:eastAsiaTheme="minorHAnsi"/>
                <w:color w:val="000000"/>
              </w:rPr>
              <w:t>,</w:t>
            </w:r>
            <w:r>
              <w:rPr>
                <w:rStyle w:val="HTMLCode"/>
                <w:rFonts w:eastAsiaTheme="minorHAnsi"/>
                <w:color w:val="990000"/>
              </w:rPr>
              <w:t>9</w:t>
            </w:r>
            <w:r>
              <w:rPr>
                <w:rStyle w:val="HTMLCode"/>
                <w:rFonts w:eastAsiaTheme="minorHAnsi"/>
                <w:color w:val="000000"/>
              </w:rPr>
              <w:t>,</w:t>
            </w:r>
            <w:r>
              <w:rPr>
                <w:rStyle w:val="HTMLCode"/>
                <w:rFonts w:eastAsiaTheme="minorHAnsi"/>
                <w:color w:val="990000"/>
              </w:rPr>
              <w:t>4</w:t>
            </w:r>
            <w:r>
              <w:rPr>
                <w:rStyle w:val="HTMLCode"/>
                <w:rFonts w:eastAsiaTheme="minorHAnsi"/>
                <w:color w:val="000000"/>
              </w:rPr>
              <w:t>,</w:t>
            </w:r>
            <w:r>
              <w:rPr>
                <w:rStyle w:val="HTMLCode"/>
                <w:rFonts w:eastAsiaTheme="minorHAnsi"/>
                <w:color w:val="990000"/>
              </w:rPr>
              <w:t>99</w:t>
            </w:r>
            <w:r>
              <w:rPr>
                <w:rStyle w:val="HTMLCode"/>
                <w:rFonts w:eastAsiaTheme="minorHAnsi"/>
                <w:color w:val="000000"/>
              </w:rPr>
              <w:t>,</w:t>
            </w:r>
            <w:r>
              <w:rPr>
                <w:rStyle w:val="HTMLCode"/>
                <w:rFonts w:eastAsiaTheme="minorHAnsi"/>
                <w:color w:val="990000"/>
              </w:rPr>
              <w:t>120</w:t>
            </w:r>
            <w:r>
              <w:rPr>
                <w:rStyle w:val="HTMLCode"/>
                <w:rFonts w:eastAsiaTheme="minorHAnsi"/>
                <w:color w:val="000000"/>
              </w:rPr>
              <w:t>,</w:t>
            </w:r>
            <w:r>
              <w:rPr>
                <w:rStyle w:val="HTMLCode"/>
                <w:rFonts w:eastAsiaTheme="minorHAnsi"/>
                <w:color w:val="990000"/>
              </w:rPr>
              <w:t>1</w:t>
            </w:r>
            <w:r>
              <w:rPr>
                <w:rStyle w:val="HTMLCode"/>
                <w:rFonts w:eastAsiaTheme="minorHAnsi"/>
                <w:color w:val="000000"/>
              </w:rPr>
              <w:t>,</w:t>
            </w:r>
            <w:r>
              <w:rPr>
                <w:rStyle w:val="HTMLCode"/>
                <w:rFonts w:eastAsiaTheme="minorHAnsi"/>
                <w:color w:val="990000"/>
              </w:rPr>
              <w:t>3</w:t>
            </w:r>
            <w:r>
              <w:rPr>
                <w:rStyle w:val="HTMLCode"/>
                <w:rFonts w:eastAsiaTheme="minorHAnsi"/>
                <w:color w:val="000000"/>
              </w:rPr>
              <w:t>,</w:t>
            </w:r>
            <w:r>
              <w:rPr>
                <w:rStyle w:val="HTMLCode"/>
                <w:rFonts w:eastAsiaTheme="minorHAnsi"/>
                <w:color w:val="990000"/>
              </w:rPr>
              <w:t>10</w:t>
            </w:r>
            <w:r>
              <w:rPr>
                <w:rStyle w:val="HTMLCode"/>
                <w:rFonts w:eastAsiaTheme="minorHAnsi"/>
                <w:color w:val="000000"/>
              </w:rPr>
              <w:t>,</w:t>
            </w:r>
            <w:r>
              <w:rPr>
                <w:rStyle w:val="HTMLCode"/>
                <w:rFonts w:eastAsiaTheme="minorHAnsi"/>
                <w:color w:val="990000"/>
              </w:rPr>
              <w:t>13</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"\n\n RoseIndia\n\n"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 Quick Sort\n\n"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"Values Before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 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 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quick_srt(array,</w:t>
            </w:r>
            <w:r>
              <w:rPr>
                <w:rStyle w:val="HTMLCode"/>
                <w:rFonts w:eastAsiaTheme="minorHAnsi"/>
                <w:color w:val="990000"/>
              </w:rPr>
              <w:t>0</w:t>
            </w:r>
            <w:r>
              <w:rPr>
                <w:rStyle w:val="HTMLCode"/>
                <w:rFonts w:eastAsiaTheme="minorHAnsi"/>
                <w:color w:val="000000"/>
              </w:rPr>
              <w:t>,array.length-</w:t>
            </w:r>
            <w:r>
              <w:rPr>
                <w:rStyle w:val="HTMLCode"/>
                <w:rFonts w:eastAsiaTheme="minorHAnsi"/>
                <w:color w:val="990000"/>
              </w:rPr>
              <w:t>1</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w:t>
            </w:r>
            <w:r>
              <w:rPr>
                <w:rStyle w:val="HTMLCode"/>
                <w:rFonts w:eastAsiaTheme="minorHAnsi"/>
                <w:color w:val="2A00FF"/>
              </w:rPr>
              <w:t>"Values after the sort:\n"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for</w:t>
            </w:r>
            <w:r>
              <w:rPr>
                <w:rStyle w:val="HTMLCode"/>
                <w:rFonts w:eastAsiaTheme="minorHAnsi"/>
                <w:color w:val="000000"/>
              </w:rPr>
              <w:t>(i = </w:t>
            </w:r>
            <w:r>
              <w:rPr>
                <w:rStyle w:val="HTMLCode"/>
                <w:rFonts w:eastAsiaTheme="minorHAnsi"/>
                <w:color w:val="990000"/>
              </w:rPr>
              <w:t>0</w:t>
            </w:r>
            <w:r>
              <w:rPr>
                <w:rStyle w:val="HTMLCode"/>
                <w:rFonts w:eastAsiaTheme="minorHAnsi"/>
                <w:color w:val="000000"/>
              </w:rPr>
              <w:t>; i &lt;array.length; 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System.out.print(array[i]+</w:t>
            </w:r>
            <w:r>
              <w:rPr>
                <w:rStyle w:val="HTMLCode"/>
                <w:rFonts w:eastAsiaTheme="minorHAnsi"/>
                <w:color w:val="2A00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System.out.println(</w:t>
            </w:r>
            <w:r>
              <w:rPr>
                <w:rStyle w:val="HTMLCode"/>
                <w:rFonts w:eastAsiaTheme="minorHAnsi"/>
                <w:color w:val="2A00FF"/>
              </w:rPr>
              <w:t>"PAUSE"</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public static void </w:t>
            </w:r>
            <w:r>
              <w:rPr>
                <w:rStyle w:val="HTMLCode"/>
                <w:rFonts w:eastAsiaTheme="minorHAnsi"/>
                <w:color w:val="000000"/>
              </w:rPr>
              <w:t>quick_srt(</w:t>
            </w:r>
            <w:r>
              <w:rPr>
                <w:rStyle w:val="HTMLCode"/>
                <w:rFonts w:eastAsiaTheme="minorHAnsi"/>
                <w:b/>
                <w:bCs/>
                <w:color w:val="7F0055"/>
              </w:rPr>
              <w:t>int </w:t>
            </w:r>
            <w:r>
              <w:rPr>
                <w:rStyle w:val="HTMLCode"/>
                <w:rFonts w:eastAsiaTheme="minorHAnsi"/>
                <w:color w:val="000000"/>
              </w:rPr>
              <w:t>array[],int low, </w:t>
            </w:r>
            <w:r>
              <w:rPr>
                <w:rStyle w:val="HTMLCode"/>
                <w:rFonts w:eastAsiaTheme="minorHAnsi"/>
                <w:b/>
                <w:bCs/>
                <w:color w:val="7F0055"/>
              </w:rPr>
              <w:t>int </w:t>
            </w:r>
            <w:r>
              <w:rPr>
                <w:rStyle w:val="HTMLCode"/>
                <w:rFonts w:eastAsiaTheme="minorHAnsi"/>
                <w:color w:val="000000"/>
              </w:rPr>
              <w:t>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lo = low;</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hi = n;</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(lo &gt;= n)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return</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mid = array[(lo + hi) / </w:t>
            </w:r>
            <w:r>
              <w:rPr>
                <w:rStyle w:val="HTMLCode"/>
                <w:rFonts w:eastAsiaTheme="minorHAnsi"/>
                <w:color w:val="990000"/>
              </w:rPr>
              <w:t>2</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(lo &lt; hi)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(lo&lt;hi &amp;&amp; array[lo] &lt; mid)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lo++;</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while </w:t>
            </w:r>
            <w:r>
              <w:rPr>
                <w:rStyle w:val="HTMLCode"/>
                <w:rFonts w:eastAsiaTheme="minorHAnsi"/>
                <w:color w:val="000000"/>
              </w:rPr>
              <w:t>(lo&lt;hi &amp;&amp; array[hi] &gt; mid) {</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hi--;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(lo &lt; hi)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T = array[lo];</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array[lo] = array[hi];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array[hi] = 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if </w:t>
            </w:r>
            <w:r>
              <w:rPr>
                <w:rStyle w:val="HTMLCode"/>
                <w:rFonts w:eastAsiaTheme="minorHAnsi"/>
                <w:color w:val="000000"/>
              </w:rPr>
              <w:t>(hi &lt; lo) {</w:t>
            </w:r>
            <w:r>
              <w:rPr>
                <w:rFonts w:ascii="Courier New" w:hAnsi="Courier New" w:cs="Courier New"/>
                <w:sz w:val="20"/>
                <w:szCs w:val="20"/>
              </w:rPr>
              <w:br/>
            </w:r>
            <w:r>
              <w:rPr>
                <w:rStyle w:val="HTMLCode"/>
                <w:rFonts w:eastAsiaTheme="minorHAnsi"/>
                <w:color w:val="FFFFFF"/>
              </w:rPr>
              <w:t>  </w:t>
            </w:r>
            <w:r>
              <w:rPr>
                <w:rStyle w:val="HTMLCode"/>
                <w:rFonts w:eastAsiaTheme="minorHAnsi"/>
                <w:b/>
                <w:bCs/>
                <w:color w:val="7F0055"/>
              </w:rPr>
              <w:t>int </w:t>
            </w:r>
            <w:r>
              <w:rPr>
                <w:rStyle w:val="HTMLCode"/>
                <w:rFonts w:eastAsiaTheme="minorHAnsi"/>
                <w:color w:val="000000"/>
              </w:rPr>
              <w:t>T = hi;</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hi = lo;</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lo = 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quick_srt(array, low, lo);</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quick_srt(array, lo == low ? lo+</w:t>
            </w:r>
            <w:r>
              <w:rPr>
                <w:rStyle w:val="HTMLCode"/>
                <w:rFonts w:eastAsiaTheme="minorHAnsi"/>
                <w:color w:val="990000"/>
              </w:rPr>
              <w:t>1 </w:t>
            </w:r>
            <w:r>
              <w:rPr>
                <w:rStyle w:val="HTMLCode"/>
                <w:rFonts w:eastAsiaTheme="minorHAnsi"/>
                <w:color w:val="000000"/>
              </w:rPr>
              <w:t>: lo, n);</w:t>
            </w:r>
            <w:r>
              <w:rPr>
                <w:rFonts w:ascii="Courier New" w:hAnsi="Courier New" w:cs="Courier New"/>
                <w:sz w:val="20"/>
                <w:szCs w:val="20"/>
              </w:rPr>
              <w:br/>
            </w:r>
            <w:r>
              <w:rPr>
                <w:rStyle w:val="HTMLCode"/>
                <w:rFonts w:eastAsiaTheme="minorHAnsi"/>
                <w:color w:val="FFFFFF"/>
              </w:rPr>
              <w:t>  </w:t>
            </w:r>
            <w:r>
              <w:rPr>
                <w:rStyle w:val="HTMLCode"/>
                <w:rFonts w:eastAsiaTheme="minorHAnsi"/>
                <w:color w:val="000000"/>
              </w:rPr>
              <w:t>}</w:t>
            </w:r>
            <w:r>
              <w:rPr>
                <w:rFonts w:ascii="Courier New" w:hAnsi="Courier New" w:cs="Courier New"/>
                <w:sz w:val="20"/>
                <w:szCs w:val="20"/>
              </w:rPr>
              <w:br/>
            </w:r>
            <w:r>
              <w:rPr>
                <w:rStyle w:val="HTMLCode"/>
                <w:rFonts w:eastAsiaTheme="minorHAnsi"/>
                <w:color w:val="000000"/>
              </w:rPr>
              <w:t>}</w:t>
            </w:r>
          </w:p>
        </w:tc>
      </w:tr>
    </w:tbl>
    <w:p w:rsidR="00155942" w:rsidRDefault="00155942" w:rsidP="00155942">
      <w:pPr>
        <w:pStyle w:val="NormalWeb"/>
        <w:shd w:val="clear" w:color="auto" w:fill="FFFFFF"/>
        <w:spacing w:line="311" w:lineRule="atLeast"/>
        <w:rPr>
          <w:rFonts w:ascii="Arial" w:hAnsi="Arial" w:cs="Arial"/>
          <w:color w:val="000000"/>
          <w:sz w:val="17"/>
          <w:szCs w:val="17"/>
        </w:rPr>
      </w:pPr>
      <w:r>
        <w:rPr>
          <w:rFonts w:ascii="Arial" w:hAnsi="Arial" w:cs="Arial"/>
          <w:b/>
          <w:bCs/>
          <w:color w:val="000000"/>
          <w:sz w:val="17"/>
          <w:szCs w:val="17"/>
        </w:rPr>
        <w:lastRenderedPageBreak/>
        <w:t>Output of the example:</w:t>
      </w:r>
    </w:p>
    <w:tbl>
      <w:tblPr>
        <w:tblW w:w="6255" w:type="dxa"/>
        <w:tblCellSpacing w:w="0" w:type="dxa"/>
        <w:tblBorders>
          <w:top w:val="single" w:sz="24" w:space="0" w:color="FFFFFF"/>
          <w:left w:val="single" w:sz="24" w:space="0" w:color="FFFFFF"/>
          <w:bottom w:val="single" w:sz="24" w:space="0" w:color="FFFFFF"/>
          <w:right w:val="single" w:sz="24" w:space="0" w:color="FFFFFF"/>
        </w:tblBorders>
        <w:shd w:val="clear" w:color="auto" w:fill="000000"/>
        <w:tblCellMar>
          <w:left w:w="0" w:type="dxa"/>
          <w:right w:w="0" w:type="dxa"/>
        </w:tblCellMar>
        <w:tblLook w:val="04A0"/>
      </w:tblPr>
      <w:tblGrid>
        <w:gridCol w:w="6255"/>
      </w:tblGrid>
      <w:tr w:rsidR="00155942" w:rsidTr="00155942">
        <w:trPr>
          <w:tblCellSpacing w:w="0" w:type="dxa"/>
        </w:trPr>
        <w:tc>
          <w:tcPr>
            <w:tcW w:w="6225" w:type="dxa"/>
            <w:shd w:val="clear" w:color="auto" w:fill="000000"/>
            <w:vAlign w:val="center"/>
            <w:hideMark/>
          </w:tcPr>
          <w:p w:rsidR="00155942" w:rsidRDefault="00155942">
            <w:pPr>
              <w:pStyle w:val="HTMLPreformatted"/>
              <w:rPr>
                <w:color w:val="FFFFFF"/>
              </w:rPr>
            </w:pPr>
            <w:r>
              <w:rPr>
                <w:b/>
                <w:bCs/>
                <w:color w:val="FFFFFF"/>
              </w:rPr>
              <w:lastRenderedPageBreak/>
              <w:t>C:\array\sorting&gt;javac QuickSort.java</w:t>
            </w:r>
          </w:p>
          <w:p w:rsidR="00155942" w:rsidRDefault="00155942">
            <w:pPr>
              <w:pStyle w:val="HTMLPreformatted"/>
              <w:rPr>
                <w:b/>
                <w:bCs/>
                <w:color w:val="FFFFFF"/>
              </w:rPr>
            </w:pPr>
            <w:r>
              <w:rPr>
                <w:b/>
                <w:bCs/>
                <w:color w:val="FFFFFF"/>
              </w:rPr>
              <w:t>C:\array\sorting&gt;java QuickSort</w:t>
            </w:r>
          </w:p>
          <w:p w:rsidR="00155942" w:rsidRDefault="00155942">
            <w:pPr>
              <w:pStyle w:val="HTMLPreformatted"/>
              <w:rPr>
                <w:b/>
                <w:bCs/>
                <w:color w:val="FFFFFF"/>
              </w:rPr>
            </w:pPr>
            <w:r>
              <w:rPr>
                <w:b/>
                <w:bCs/>
                <w:color w:val="FFFFFF"/>
              </w:rPr>
              <w:t xml:space="preserve">       RoseIndia</w:t>
            </w:r>
          </w:p>
          <w:p w:rsidR="00155942" w:rsidRDefault="00155942">
            <w:pPr>
              <w:pStyle w:val="HTMLPreformatted"/>
              <w:rPr>
                <w:b/>
                <w:bCs/>
                <w:color w:val="FFFFFF"/>
              </w:rPr>
            </w:pPr>
            <w:r>
              <w:rPr>
                <w:b/>
                <w:bCs/>
                <w:color w:val="FFFFFF"/>
              </w:rPr>
              <w:t xml:space="preserve">       Quick Sort</w:t>
            </w:r>
          </w:p>
          <w:p w:rsidR="00155942" w:rsidRDefault="00155942">
            <w:pPr>
              <w:pStyle w:val="HTMLPreformatted"/>
              <w:rPr>
                <w:color w:val="FFFFFF"/>
              </w:rPr>
            </w:pPr>
            <w:r>
              <w:rPr>
                <w:b/>
                <w:bCs/>
                <w:color w:val="FFFFFF"/>
              </w:rPr>
              <w:t>Values Before the sort:</w:t>
            </w:r>
          </w:p>
          <w:p w:rsidR="00155942" w:rsidRDefault="00155942">
            <w:pPr>
              <w:pStyle w:val="HTMLPreformatted"/>
              <w:rPr>
                <w:b/>
                <w:bCs/>
                <w:color w:val="FFFFFF"/>
              </w:rPr>
            </w:pPr>
            <w:r>
              <w:rPr>
                <w:b/>
                <w:bCs/>
                <w:color w:val="FFFFFF"/>
              </w:rPr>
              <w:t>12  9  4  99  120  1  3  10  13</w:t>
            </w:r>
          </w:p>
          <w:p w:rsidR="00155942" w:rsidRDefault="00155942">
            <w:pPr>
              <w:pStyle w:val="HTMLPreformatted"/>
              <w:rPr>
                <w:b/>
                <w:bCs/>
                <w:color w:val="FFFFFF"/>
              </w:rPr>
            </w:pPr>
            <w:r>
              <w:rPr>
                <w:b/>
                <w:bCs/>
                <w:color w:val="FFFFFF"/>
              </w:rPr>
              <w:t>Values after the sort:</w:t>
            </w:r>
          </w:p>
          <w:p w:rsidR="00155942" w:rsidRDefault="00155942">
            <w:pPr>
              <w:pStyle w:val="HTMLPreformatted"/>
              <w:rPr>
                <w:b/>
                <w:bCs/>
                <w:color w:val="FFFFFF"/>
              </w:rPr>
            </w:pPr>
            <w:r>
              <w:rPr>
                <w:b/>
                <w:bCs/>
                <w:color w:val="FFFFFF"/>
              </w:rPr>
              <w:t>1  3  4  9  10  12  13  99  120</w:t>
            </w:r>
          </w:p>
          <w:p w:rsidR="00155942" w:rsidRDefault="00155942">
            <w:pPr>
              <w:pStyle w:val="HTMLPreformatted"/>
              <w:rPr>
                <w:color w:val="FFFFFF"/>
              </w:rPr>
            </w:pPr>
            <w:r>
              <w:rPr>
                <w:b/>
                <w:bCs/>
                <w:color w:val="FFFFFF"/>
              </w:rPr>
              <w:t>PAUSE</w:t>
            </w:r>
          </w:p>
          <w:p w:rsidR="00155942" w:rsidRDefault="00155942">
            <w:pPr>
              <w:pStyle w:val="HTMLPreformatted"/>
              <w:rPr>
                <w:color w:val="FFFFFF"/>
              </w:rPr>
            </w:pPr>
            <w:r>
              <w:rPr>
                <w:b/>
                <w:bCs/>
                <w:color w:val="FFFFFF"/>
              </w:rPr>
              <w:t>C:\array\sorting&gt;_</w:t>
            </w:r>
          </w:p>
        </w:tc>
      </w:tr>
    </w:tbl>
    <w:p w:rsidR="00D932CE" w:rsidRDefault="00D932CE"/>
    <w:sectPr w:rsidR="00D932CE" w:rsidSect="00897DA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E3B51"/>
    <w:multiLevelType w:val="multilevel"/>
    <w:tmpl w:val="C0700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9422D"/>
    <w:multiLevelType w:val="multilevel"/>
    <w:tmpl w:val="F018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154EE1"/>
    <w:multiLevelType w:val="multilevel"/>
    <w:tmpl w:val="B3880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D05687"/>
    <w:multiLevelType w:val="multilevel"/>
    <w:tmpl w:val="60864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993096"/>
    <w:multiLevelType w:val="multilevel"/>
    <w:tmpl w:val="4A783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0E1FCD"/>
    <w:multiLevelType w:val="multilevel"/>
    <w:tmpl w:val="447C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6A5C83"/>
    <w:multiLevelType w:val="multilevel"/>
    <w:tmpl w:val="C31C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0916D2"/>
    <w:multiLevelType w:val="multilevel"/>
    <w:tmpl w:val="36F84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4320E0"/>
    <w:multiLevelType w:val="multilevel"/>
    <w:tmpl w:val="2378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077F95"/>
    <w:multiLevelType w:val="multilevel"/>
    <w:tmpl w:val="77F6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3470DB3"/>
    <w:multiLevelType w:val="multilevel"/>
    <w:tmpl w:val="5C825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060D94"/>
    <w:multiLevelType w:val="multilevel"/>
    <w:tmpl w:val="13D41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626C3B"/>
    <w:multiLevelType w:val="multilevel"/>
    <w:tmpl w:val="D27A4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1"/>
  </w:num>
  <w:num w:numId="4">
    <w:abstractNumId w:val="4"/>
  </w:num>
  <w:num w:numId="5">
    <w:abstractNumId w:val="7"/>
  </w:num>
  <w:num w:numId="6">
    <w:abstractNumId w:val="11"/>
  </w:num>
  <w:num w:numId="7">
    <w:abstractNumId w:val="2"/>
  </w:num>
  <w:num w:numId="8">
    <w:abstractNumId w:val="3"/>
    <w:lvlOverride w:ilvl="0">
      <w:lvl w:ilvl="0">
        <w:numFmt w:val="lowerLetter"/>
        <w:lvlText w:val="%1."/>
        <w:lvlJc w:val="left"/>
      </w:lvl>
    </w:lvlOverride>
  </w:num>
  <w:num w:numId="9">
    <w:abstractNumId w:val="5"/>
    <w:lvlOverride w:ilvl="0">
      <w:lvl w:ilvl="0">
        <w:numFmt w:val="lowerLetter"/>
        <w:lvlText w:val="%1."/>
        <w:lvlJc w:val="left"/>
      </w:lvl>
    </w:lvlOverride>
  </w:num>
  <w:num w:numId="10">
    <w:abstractNumId w:val="6"/>
  </w:num>
  <w:num w:numId="11">
    <w:abstractNumId w:val="9"/>
  </w:num>
  <w:num w:numId="12">
    <w:abstractNumId w:val="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proofState w:grammar="clean"/>
  <w:defaultTabStop w:val="720"/>
  <w:characterSpacingControl w:val="doNotCompress"/>
  <w:compat/>
  <w:rsids>
    <w:rsidRoot w:val="0030065C"/>
    <w:rsid w:val="00144167"/>
    <w:rsid w:val="00155942"/>
    <w:rsid w:val="0030065C"/>
    <w:rsid w:val="00370D26"/>
    <w:rsid w:val="00390228"/>
    <w:rsid w:val="00897DA8"/>
    <w:rsid w:val="00903037"/>
    <w:rsid w:val="00AC7388"/>
    <w:rsid w:val="00C41571"/>
    <w:rsid w:val="00D932CE"/>
    <w:rsid w:val="00F00C3C"/>
    <w:rsid w:val="00F84F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DA8"/>
  </w:style>
  <w:style w:type="paragraph" w:styleId="Heading1">
    <w:name w:val="heading 1"/>
    <w:basedOn w:val="Normal"/>
    <w:next w:val="Normal"/>
    <w:link w:val="Heading1Char"/>
    <w:uiPriority w:val="9"/>
    <w:qFormat/>
    <w:rsid w:val="003006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006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65C"/>
    <w:rPr>
      <w:rFonts w:ascii="Times New Roman" w:eastAsia="Times New Roman" w:hAnsi="Times New Roman" w:cs="Times New Roman"/>
      <w:b/>
      <w:bCs/>
      <w:sz w:val="36"/>
      <w:szCs w:val="36"/>
    </w:rPr>
  </w:style>
  <w:style w:type="paragraph" w:styleId="NormalWeb">
    <w:name w:val="Normal (Web)"/>
    <w:basedOn w:val="Normal"/>
    <w:uiPriority w:val="99"/>
    <w:unhideWhenUsed/>
    <w:rsid w:val="003006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0065C"/>
  </w:style>
  <w:style w:type="character" w:styleId="Hyperlink">
    <w:name w:val="Hyperlink"/>
    <w:basedOn w:val="DefaultParagraphFont"/>
    <w:uiPriority w:val="99"/>
    <w:semiHidden/>
    <w:unhideWhenUsed/>
    <w:rsid w:val="0030065C"/>
    <w:rPr>
      <w:color w:val="0000FF"/>
      <w:u w:val="single"/>
    </w:rPr>
  </w:style>
  <w:style w:type="character" w:styleId="Strong">
    <w:name w:val="Strong"/>
    <w:basedOn w:val="DefaultParagraphFont"/>
    <w:uiPriority w:val="22"/>
    <w:qFormat/>
    <w:rsid w:val="0030065C"/>
    <w:rPr>
      <w:b/>
      <w:bCs/>
    </w:rPr>
  </w:style>
  <w:style w:type="paragraph" w:styleId="BalloonText">
    <w:name w:val="Balloon Text"/>
    <w:basedOn w:val="Normal"/>
    <w:link w:val="BalloonTextChar"/>
    <w:uiPriority w:val="99"/>
    <w:semiHidden/>
    <w:unhideWhenUsed/>
    <w:rsid w:val="00300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5C"/>
    <w:rPr>
      <w:rFonts w:ascii="Tahoma" w:hAnsi="Tahoma" w:cs="Tahoma"/>
      <w:sz w:val="16"/>
      <w:szCs w:val="16"/>
    </w:rPr>
  </w:style>
  <w:style w:type="character" w:customStyle="1" w:styleId="Heading1Char">
    <w:name w:val="Heading 1 Char"/>
    <w:basedOn w:val="DefaultParagraphFont"/>
    <w:link w:val="Heading1"/>
    <w:uiPriority w:val="9"/>
    <w:rsid w:val="0030065C"/>
    <w:rPr>
      <w:rFonts w:asciiTheme="majorHAnsi" w:eastAsiaTheme="majorEastAsia" w:hAnsiTheme="majorHAnsi" w:cstheme="majorBidi"/>
      <w:b/>
      <w:bCs/>
      <w:color w:val="365F91" w:themeColor="accent1" w:themeShade="BF"/>
      <w:sz w:val="28"/>
      <w:szCs w:val="28"/>
    </w:rPr>
  </w:style>
  <w:style w:type="character" w:styleId="HTMLCode">
    <w:name w:val="HTML Code"/>
    <w:basedOn w:val="DefaultParagraphFont"/>
    <w:uiPriority w:val="99"/>
    <w:semiHidden/>
    <w:unhideWhenUsed/>
    <w:rsid w:val="0030065C"/>
    <w:rPr>
      <w:rFonts w:ascii="Courier New" w:eastAsia="Times New Roman" w:hAnsi="Courier New" w:cs="Courier New"/>
      <w:sz w:val="20"/>
      <w:szCs w:val="20"/>
    </w:rPr>
  </w:style>
  <w:style w:type="character" w:customStyle="1" w:styleId="pagetopicpostsinfo">
    <w:name w:val="pagetopicpostsinfo"/>
    <w:basedOn w:val="DefaultParagraphFont"/>
    <w:rsid w:val="0030065C"/>
  </w:style>
  <w:style w:type="character" w:styleId="Emphasis">
    <w:name w:val="Emphasis"/>
    <w:basedOn w:val="DefaultParagraphFont"/>
    <w:uiPriority w:val="20"/>
    <w:qFormat/>
    <w:rsid w:val="0030065C"/>
    <w:rPr>
      <w:i/>
      <w:iCs/>
    </w:rPr>
  </w:style>
  <w:style w:type="paragraph" w:styleId="HTMLPreformatted">
    <w:name w:val="HTML Preformatted"/>
    <w:basedOn w:val="Normal"/>
    <w:link w:val="HTMLPreformattedChar"/>
    <w:uiPriority w:val="99"/>
    <w:unhideWhenUsed/>
    <w:rsid w:val="00370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D26"/>
    <w:rPr>
      <w:rFonts w:ascii="Courier New" w:eastAsia="Times New Roman" w:hAnsi="Courier New" w:cs="Courier New"/>
      <w:sz w:val="20"/>
      <w:szCs w:val="20"/>
    </w:rPr>
  </w:style>
  <w:style w:type="paragraph" w:customStyle="1" w:styleId="relatedtagsshow">
    <w:name w:val="relatedtagsshow"/>
    <w:basedOn w:val="Normal"/>
    <w:rsid w:val="00370D2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370D26"/>
    <w:rPr>
      <w:rFonts w:ascii="Courier New" w:eastAsia="Times New Roman" w:hAnsi="Courier New" w:cs="Courier New"/>
      <w:sz w:val="20"/>
      <w:szCs w:val="20"/>
    </w:rPr>
  </w:style>
  <w:style w:type="character" w:customStyle="1" w:styleId="kwd">
    <w:name w:val="kwd"/>
    <w:basedOn w:val="DefaultParagraphFont"/>
    <w:rsid w:val="00370D26"/>
  </w:style>
  <w:style w:type="character" w:customStyle="1" w:styleId="pln">
    <w:name w:val="pln"/>
    <w:basedOn w:val="DefaultParagraphFont"/>
    <w:rsid w:val="00370D26"/>
  </w:style>
  <w:style w:type="character" w:customStyle="1" w:styleId="pun">
    <w:name w:val="pun"/>
    <w:basedOn w:val="DefaultParagraphFont"/>
    <w:rsid w:val="00370D26"/>
  </w:style>
  <w:style w:type="character" w:customStyle="1" w:styleId="typ">
    <w:name w:val="typ"/>
    <w:basedOn w:val="DefaultParagraphFont"/>
    <w:rsid w:val="00370D26"/>
  </w:style>
  <w:style w:type="character" w:customStyle="1" w:styleId="str">
    <w:name w:val="str"/>
    <w:basedOn w:val="DefaultParagraphFont"/>
    <w:rsid w:val="00370D26"/>
  </w:style>
  <w:style w:type="character" w:customStyle="1" w:styleId="com">
    <w:name w:val="com"/>
    <w:basedOn w:val="DefaultParagraphFont"/>
    <w:rsid w:val="00370D26"/>
  </w:style>
  <w:style w:type="character" w:customStyle="1" w:styleId="style1">
    <w:name w:val="style1"/>
    <w:basedOn w:val="DefaultParagraphFont"/>
    <w:rsid w:val="00903037"/>
  </w:style>
  <w:style w:type="character" w:customStyle="1" w:styleId="lit">
    <w:name w:val="lit"/>
    <w:basedOn w:val="DefaultParagraphFont"/>
    <w:rsid w:val="00D932CE"/>
  </w:style>
</w:styles>
</file>

<file path=word/webSettings.xml><?xml version="1.0" encoding="utf-8"?>
<w:webSettings xmlns:r="http://schemas.openxmlformats.org/officeDocument/2006/relationships" xmlns:w="http://schemas.openxmlformats.org/wordprocessingml/2006/main">
  <w:divs>
    <w:div w:id="25567592">
      <w:bodyDiv w:val="1"/>
      <w:marLeft w:val="0"/>
      <w:marRight w:val="0"/>
      <w:marTop w:val="0"/>
      <w:marBottom w:val="0"/>
      <w:divBdr>
        <w:top w:val="none" w:sz="0" w:space="0" w:color="auto"/>
        <w:left w:val="none" w:sz="0" w:space="0" w:color="auto"/>
        <w:bottom w:val="none" w:sz="0" w:space="0" w:color="auto"/>
        <w:right w:val="none" w:sz="0" w:space="0" w:color="auto"/>
      </w:divBdr>
    </w:div>
    <w:div w:id="55131769">
      <w:bodyDiv w:val="1"/>
      <w:marLeft w:val="0"/>
      <w:marRight w:val="0"/>
      <w:marTop w:val="0"/>
      <w:marBottom w:val="0"/>
      <w:divBdr>
        <w:top w:val="none" w:sz="0" w:space="0" w:color="auto"/>
        <w:left w:val="none" w:sz="0" w:space="0" w:color="auto"/>
        <w:bottom w:val="none" w:sz="0" w:space="0" w:color="auto"/>
        <w:right w:val="none" w:sz="0" w:space="0" w:color="auto"/>
      </w:divBdr>
    </w:div>
    <w:div w:id="66728648">
      <w:bodyDiv w:val="1"/>
      <w:marLeft w:val="0"/>
      <w:marRight w:val="0"/>
      <w:marTop w:val="0"/>
      <w:marBottom w:val="0"/>
      <w:divBdr>
        <w:top w:val="none" w:sz="0" w:space="0" w:color="auto"/>
        <w:left w:val="none" w:sz="0" w:space="0" w:color="auto"/>
        <w:bottom w:val="none" w:sz="0" w:space="0" w:color="auto"/>
        <w:right w:val="none" w:sz="0" w:space="0" w:color="auto"/>
      </w:divBdr>
    </w:div>
    <w:div w:id="70934660">
      <w:bodyDiv w:val="1"/>
      <w:marLeft w:val="0"/>
      <w:marRight w:val="0"/>
      <w:marTop w:val="0"/>
      <w:marBottom w:val="0"/>
      <w:divBdr>
        <w:top w:val="none" w:sz="0" w:space="0" w:color="auto"/>
        <w:left w:val="none" w:sz="0" w:space="0" w:color="auto"/>
        <w:bottom w:val="none" w:sz="0" w:space="0" w:color="auto"/>
        <w:right w:val="none" w:sz="0" w:space="0" w:color="auto"/>
      </w:divBdr>
    </w:div>
    <w:div w:id="89739623">
      <w:bodyDiv w:val="1"/>
      <w:marLeft w:val="0"/>
      <w:marRight w:val="0"/>
      <w:marTop w:val="0"/>
      <w:marBottom w:val="0"/>
      <w:divBdr>
        <w:top w:val="none" w:sz="0" w:space="0" w:color="auto"/>
        <w:left w:val="none" w:sz="0" w:space="0" w:color="auto"/>
        <w:bottom w:val="none" w:sz="0" w:space="0" w:color="auto"/>
        <w:right w:val="none" w:sz="0" w:space="0" w:color="auto"/>
      </w:divBdr>
    </w:div>
    <w:div w:id="99228594">
      <w:bodyDiv w:val="1"/>
      <w:marLeft w:val="0"/>
      <w:marRight w:val="0"/>
      <w:marTop w:val="0"/>
      <w:marBottom w:val="0"/>
      <w:divBdr>
        <w:top w:val="none" w:sz="0" w:space="0" w:color="auto"/>
        <w:left w:val="none" w:sz="0" w:space="0" w:color="auto"/>
        <w:bottom w:val="none" w:sz="0" w:space="0" w:color="auto"/>
        <w:right w:val="none" w:sz="0" w:space="0" w:color="auto"/>
      </w:divBdr>
    </w:div>
    <w:div w:id="124742089">
      <w:bodyDiv w:val="1"/>
      <w:marLeft w:val="0"/>
      <w:marRight w:val="0"/>
      <w:marTop w:val="0"/>
      <w:marBottom w:val="0"/>
      <w:divBdr>
        <w:top w:val="none" w:sz="0" w:space="0" w:color="auto"/>
        <w:left w:val="none" w:sz="0" w:space="0" w:color="auto"/>
        <w:bottom w:val="none" w:sz="0" w:space="0" w:color="auto"/>
        <w:right w:val="none" w:sz="0" w:space="0" w:color="auto"/>
      </w:divBdr>
    </w:div>
    <w:div w:id="130752388">
      <w:bodyDiv w:val="1"/>
      <w:marLeft w:val="0"/>
      <w:marRight w:val="0"/>
      <w:marTop w:val="0"/>
      <w:marBottom w:val="0"/>
      <w:divBdr>
        <w:top w:val="none" w:sz="0" w:space="0" w:color="auto"/>
        <w:left w:val="none" w:sz="0" w:space="0" w:color="auto"/>
        <w:bottom w:val="none" w:sz="0" w:space="0" w:color="auto"/>
        <w:right w:val="none" w:sz="0" w:space="0" w:color="auto"/>
      </w:divBdr>
    </w:div>
    <w:div w:id="154884295">
      <w:bodyDiv w:val="1"/>
      <w:marLeft w:val="0"/>
      <w:marRight w:val="0"/>
      <w:marTop w:val="0"/>
      <w:marBottom w:val="0"/>
      <w:divBdr>
        <w:top w:val="none" w:sz="0" w:space="0" w:color="auto"/>
        <w:left w:val="none" w:sz="0" w:space="0" w:color="auto"/>
        <w:bottom w:val="none" w:sz="0" w:space="0" w:color="auto"/>
        <w:right w:val="none" w:sz="0" w:space="0" w:color="auto"/>
      </w:divBdr>
    </w:div>
    <w:div w:id="167408877">
      <w:bodyDiv w:val="1"/>
      <w:marLeft w:val="0"/>
      <w:marRight w:val="0"/>
      <w:marTop w:val="0"/>
      <w:marBottom w:val="0"/>
      <w:divBdr>
        <w:top w:val="none" w:sz="0" w:space="0" w:color="auto"/>
        <w:left w:val="none" w:sz="0" w:space="0" w:color="auto"/>
        <w:bottom w:val="none" w:sz="0" w:space="0" w:color="auto"/>
        <w:right w:val="none" w:sz="0" w:space="0" w:color="auto"/>
      </w:divBdr>
    </w:div>
    <w:div w:id="201477519">
      <w:bodyDiv w:val="1"/>
      <w:marLeft w:val="0"/>
      <w:marRight w:val="0"/>
      <w:marTop w:val="0"/>
      <w:marBottom w:val="0"/>
      <w:divBdr>
        <w:top w:val="none" w:sz="0" w:space="0" w:color="auto"/>
        <w:left w:val="none" w:sz="0" w:space="0" w:color="auto"/>
        <w:bottom w:val="none" w:sz="0" w:space="0" w:color="auto"/>
        <w:right w:val="none" w:sz="0" w:space="0" w:color="auto"/>
      </w:divBdr>
    </w:div>
    <w:div w:id="201751163">
      <w:bodyDiv w:val="1"/>
      <w:marLeft w:val="0"/>
      <w:marRight w:val="0"/>
      <w:marTop w:val="0"/>
      <w:marBottom w:val="0"/>
      <w:divBdr>
        <w:top w:val="none" w:sz="0" w:space="0" w:color="auto"/>
        <w:left w:val="none" w:sz="0" w:space="0" w:color="auto"/>
        <w:bottom w:val="none" w:sz="0" w:space="0" w:color="auto"/>
        <w:right w:val="none" w:sz="0" w:space="0" w:color="auto"/>
      </w:divBdr>
    </w:div>
    <w:div w:id="264921958">
      <w:bodyDiv w:val="1"/>
      <w:marLeft w:val="0"/>
      <w:marRight w:val="0"/>
      <w:marTop w:val="0"/>
      <w:marBottom w:val="0"/>
      <w:divBdr>
        <w:top w:val="none" w:sz="0" w:space="0" w:color="auto"/>
        <w:left w:val="none" w:sz="0" w:space="0" w:color="auto"/>
        <w:bottom w:val="none" w:sz="0" w:space="0" w:color="auto"/>
        <w:right w:val="none" w:sz="0" w:space="0" w:color="auto"/>
      </w:divBdr>
    </w:div>
    <w:div w:id="268707725">
      <w:bodyDiv w:val="1"/>
      <w:marLeft w:val="0"/>
      <w:marRight w:val="0"/>
      <w:marTop w:val="0"/>
      <w:marBottom w:val="0"/>
      <w:divBdr>
        <w:top w:val="none" w:sz="0" w:space="0" w:color="auto"/>
        <w:left w:val="none" w:sz="0" w:space="0" w:color="auto"/>
        <w:bottom w:val="none" w:sz="0" w:space="0" w:color="auto"/>
        <w:right w:val="none" w:sz="0" w:space="0" w:color="auto"/>
      </w:divBdr>
    </w:div>
    <w:div w:id="283927347">
      <w:bodyDiv w:val="1"/>
      <w:marLeft w:val="0"/>
      <w:marRight w:val="0"/>
      <w:marTop w:val="0"/>
      <w:marBottom w:val="0"/>
      <w:divBdr>
        <w:top w:val="none" w:sz="0" w:space="0" w:color="auto"/>
        <w:left w:val="none" w:sz="0" w:space="0" w:color="auto"/>
        <w:bottom w:val="none" w:sz="0" w:space="0" w:color="auto"/>
        <w:right w:val="none" w:sz="0" w:space="0" w:color="auto"/>
      </w:divBdr>
    </w:div>
    <w:div w:id="292711278">
      <w:bodyDiv w:val="1"/>
      <w:marLeft w:val="0"/>
      <w:marRight w:val="0"/>
      <w:marTop w:val="0"/>
      <w:marBottom w:val="0"/>
      <w:divBdr>
        <w:top w:val="none" w:sz="0" w:space="0" w:color="auto"/>
        <w:left w:val="none" w:sz="0" w:space="0" w:color="auto"/>
        <w:bottom w:val="none" w:sz="0" w:space="0" w:color="auto"/>
        <w:right w:val="none" w:sz="0" w:space="0" w:color="auto"/>
      </w:divBdr>
    </w:div>
    <w:div w:id="304434771">
      <w:bodyDiv w:val="1"/>
      <w:marLeft w:val="0"/>
      <w:marRight w:val="0"/>
      <w:marTop w:val="0"/>
      <w:marBottom w:val="0"/>
      <w:divBdr>
        <w:top w:val="none" w:sz="0" w:space="0" w:color="auto"/>
        <w:left w:val="none" w:sz="0" w:space="0" w:color="auto"/>
        <w:bottom w:val="none" w:sz="0" w:space="0" w:color="auto"/>
        <w:right w:val="none" w:sz="0" w:space="0" w:color="auto"/>
      </w:divBdr>
    </w:div>
    <w:div w:id="320542941">
      <w:bodyDiv w:val="1"/>
      <w:marLeft w:val="0"/>
      <w:marRight w:val="0"/>
      <w:marTop w:val="0"/>
      <w:marBottom w:val="0"/>
      <w:divBdr>
        <w:top w:val="none" w:sz="0" w:space="0" w:color="auto"/>
        <w:left w:val="none" w:sz="0" w:space="0" w:color="auto"/>
        <w:bottom w:val="none" w:sz="0" w:space="0" w:color="auto"/>
        <w:right w:val="none" w:sz="0" w:space="0" w:color="auto"/>
      </w:divBdr>
    </w:div>
    <w:div w:id="328140189">
      <w:bodyDiv w:val="1"/>
      <w:marLeft w:val="0"/>
      <w:marRight w:val="0"/>
      <w:marTop w:val="0"/>
      <w:marBottom w:val="0"/>
      <w:divBdr>
        <w:top w:val="none" w:sz="0" w:space="0" w:color="auto"/>
        <w:left w:val="none" w:sz="0" w:space="0" w:color="auto"/>
        <w:bottom w:val="none" w:sz="0" w:space="0" w:color="auto"/>
        <w:right w:val="none" w:sz="0" w:space="0" w:color="auto"/>
      </w:divBdr>
    </w:div>
    <w:div w:id="367804036">
      <w:bodyDiv w:val="1"/>
      <w:marLeft w:val="0"/>
      <w:marRight w:val="0"/>
      <w:marTop w:val="0"/>
      <w:marBottom w:val="0"/>
      <w:divBdr>
        <w:top w:val="none" w:sz="0" w:space="0" w:color="auto"/>
        <w:left w:val="none" w:sz="0" w:space="0" w:color="auto"/>
        <w:bottom w:val="none" w:sz="0" w:space="0" w:color="auto"/>
        <w:right w:val="none" w:sz="0" w:space="0" w:color="auto"/>
      </w:divBdr>
      <w:divsChild>
        <w:div w:id="489951323">
          <w:marLeft w:val="0"/>
          <w:marRight w:val="0"/>
          <w:marTop w:val="0"/>
          <w:marBottom w:val="0"/>
          <w:divBdr>
            <w:top w:val="none" w:sz="0" w:space="0" w:color="auto"/>
            <w:left w:val="none" w:sz="0" w:space="0" w:color="auto"/>
            <w:bottom w:val="none" w:sz="0" w:space="0" w:color="auto"/>
            <w:right w:val="none" w:sz="0" w:space="0" w:color="auto"/>
          </w:divBdr>
        </w:div>
        <w:div w:id="1848327723">
          <w:marLeft w:val="0"/>
          <w:marRight w:val="0"/>
          <w:marTop w:val="0"/>
          <w:marBottom w:val="0"/>
          <w:divBdr>
            <w:top w:val="none" w:sz="0" w:space="0" w:color="auto"/>
            <w:left w:val="none" w:sz="0" w:space="0" w:color="auto"/>
            <w:bottom w:val="none" w:sz="0" w:space="0" w:color="auto"/>
            <w:right w:val="none" w:sz="0" w:space="0" w:color="auto"/>
          </w:divBdr>
          <w:divsChild>
            <w:div w:id="18924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977">
      <w:bodyDiv w:val="1"/>
      <w:marLeft w:val="0"/>
      <w:marRight w:val="0"/>
      <w:marTop w:val="0"/>
      <w:marBottom w:val="0"/>
      <w:divBdr>
        <w:top w:val="none" w:sz="0" w:space="0" w:color="auto"/>
        <w:left w:val="none" w:sz="0" w:space="0" w:color="auto"/>
        <w:bottom w:val="none" w:sz="0" w:space="0" w:color="auto"/>
        <w:right w:val="none" w:sz="0" w:space="0" w:color="auto"/>
      </w:divBdr>
    </w:div>
    <w:div w:id="383409939">
      <w:bodyDiv w:val="1"/>
      <w:marLeft w:val="0"/>
      <w:marRight w:val="0"/>
      <w:marTop w:val="0"/>
      <w:marBottom w:val="0"/>
      <w:divBdr>
        <w:top w:val="none" w:sz="0" w:space="0" w:color="auto"/>
        <w:left w:val="none" w:sz="0" w:space="0" w:color="auto"/>
        <w:bottom w:val="none" w:sz="0" w:space="0" w:color="auto"/>
        <w:right w:val="none" w:sz="0" w:space="0" w:color="auto"/>
      </w:divBdr>
    </w:div>
    <w:div w:id="390539591">
      <w:bodyDiv w:val="1"/>
      <w:marLeft w:val="0"/>
      <w:marRight w:val="0"/>
      <w:marTop w:val="0"/>
      <w:marBottom w:val="0"/>
      <w:divBdr>
        <w:top w:val="none" w:sz="0" w:space="0" w:color="auto"/>
        <w:left w:val="none" w:sz="0" w:space="0" w:color="auto"/>
        <w:bottom w:val="none" w:sz="0" w:space="0" w:color="auto"/>
        <w:right w:val="none" w:sz="0" w:space="0" w:color="auto"/>
      </w:divBdr>
    </w:div>
    <w:div w:id="410082547">
      <w:bodyDiv w:val="1"/>
      <w:marLeft w:val="0"/>
      <w:marRight w:val="0"/>
      <w:marTop w:val="0"/>
      <w:marBottom w:val="0"/>
      <w:divBdr>
        <w:top w:val="none" w:sz="0" w:space="0" w:color="auto"/>
        <w:left w:val="none" w:sz="0" w:space="0" w:color="auto"/>
        <w:bottom w:val="none" w:sz="0" w:space="0" w:color="auto"/>
        <w:right w:val="none" w:sz="0" w:space="0" w:color="auto"/>
      </w:divBdr>
    </w:div>
    <w:div w:id="416291039">
      <w:bodyDiv w:val="1"/>
      <w:marLeft w:val="0"/>
      <w:marRight w:val="0"/>
      <w:marTop w:val="0"/>
      <w:marBottom w:val="0"/>
      <w:divBdr>
        <w:top w:val="none" w:sz="0" w:space="0" w:color="auto"/>
        <w:left w:val="none" w:sz="0" w:space="0" w:color="auto"/>
        <w:bottom w:val="none" w:sz="0" w:space="0" w:color="auto"/>
        <w:right w:val="none" w:sz="0" w:space="0" w:color="auto"/>
      </w:divBdr>
    </w:div>
    <w:div w:id="417798857">
      <w:bodyDiv w:val="1"/>
      <w:marLeft w:val="0"/>
      <w:marRight w:val="0"/>
      <w:marTop w:val="0"/>
      <w:marBottom w:val="0"/>
      <w:divBdr>
        <w:top w:val="none" w:sz="0" w:space="0" w:color="auto"/>
        <w:left w:val="none" w:sz="0" w:space="0" w:color="auto"/>
        <w:bottom w:val="none" w:sz="0" w:space="0" w:color="auto"/>
        <w:right w:val="none" w:sz="0" w:space="0" w:color="auto"/>
      </w:divBdr>
    </w:div>
    <w:div w:id="421534362">
      <w:bodyDiv w:val="1"/>
      <w:marLeft w:val="0"/>
      <w:marRight w:val="0"/>
      <w:marTop w:val="0"/>
      <w:marBottom w:val="0"/>
      <w:divBdr>
        <w:top w:val="none" w:sz="0" w:space="0" w:color="auto"/>
        <w:left w:val="none" w:sz="0" w:space="0" w:color="auto"/>
        <w:bottom w:val="none" w:sz="0" w:space="0" w:color="auto"/>
        <w:right w:val="none" w:sz="0" w:space="0" w:color="auto"/>
      </w:divBdr>
    </w:div>
    <w:div w:id="425424146">
      <w:bodyDiv w:val="1"/>
      <w:marLeft w:val="0"/>
      <w:marRight w:val="0"/>
      <w:marTop w:val="0"/>
      <w:marBottom w:val="0"/>
      <w:divBdr>
        <w:top w:val="none" w:sz="0" w:space="0" w:color="auto"/>
        <w:left w:val="none" w:sz="0" w:space="0" w:color="auto"/>
        <w:bottom w:val="none" w:sz="0" w:space="0" w:color="auto"/>
        <w:right w:val="none" w:sz="0" w:space="0" w:color="auto"/>
      </w:divBdr>
    </w:div>
    <w:div w:id="428476165">
      <w:bodyDiv w:val="1"/>
      <w:marLeft w:val="0"/>
      <w:marRight w:val="0"/>
      <w:marTop w:val="0"/>
      <w:marBottom w:val="0"/>
      <w:divBdr>
        <w:top w:val="none" w:sz="0" w:space="0" w:color="auto"/>
        <w:left w:val="none" w:sz="0" w:space="0" w:color="auto"/>
        <w:bottom w:val="none" w:sz="0" w:space="0" w:color="auto"/>
        <w:right w:val="none" w:sz="0" w:space="0" w:color="auto"/>
      </w:divBdr>
    </w:div>
    <w:div w:id="445276658">
      <w:bodyDiv w:val="1"/>
      <w:marLeft w:val="0"/>
      <w:marRight w:val="0"/>
      <w:marTop w:val="0"/>
      <w:marBottom w:val="0"/>
      <w:divBdr>
        <w:top w:val="none" w:sz="0" w:space="0" w:color="auto"/>
        <w:left w:val="none" w:sz="0" w:space="0" w:color="auto"/>
        <w:bottom w:val="none" w:sz="0" w:space="0" w:color="auto"/>
        <w:right w:val="none" w:sz="0" w:space="0" w:color="auto"/>
      </w:divBdr>
    </w:div>
    <w:div w:id="469446539">
      <w:bodyDiv w:val="1"/>
      <w:marLeft w:val="0"/>
      <w:marRight w:val="0"/>
      <w:marTop w:val="0"/>
      <w:marBottom w:val="0"/>
      <w:divBdr>
        <w:top w:val="none" w:sz="0" w:space="0" w:color="auto"/>
        <w:left w:val="none" w:sz="0" w:space="0" w:color="auto"/>
        <w:bottom w:val="none" w:sz="0" w:space="0" w:color="auto"/>
        <w:right w:val="none" w:sz="0" w:space="0" w:color="auto"/>
      </w:divBdr>
    </w:div>
    <w:div w:id="497499268">
      <w:bodyDiv w:val="1"/>
      <w:marLeft w:val="0"/>
      <w:marRight w:val="0"/>
      <w:marTop w:val="0"/>
      <w:marBottom w:val="0"/>
      <w:divBdr>
        <w:top w:val="none" w:sz="0" w:space="0" w:color="auto"/>
        <w:left w:val="none" w:sz="0" w:space="0" w:color="auto"/>
        <w:bottom w:val="none" w:sz="0" w:space="0" w:color="auto"/>
        <w:right w:val="none" w:sz="0" w:space="0" w:color="auto"/>
      </w:divBdr>
    </w:div>
    <w:div w:id="497620755">
      <w:bodyDiv w:val="1"/>
      <w:marLeft w:val="0"/>
      <w:marRight w:val="0"/>
      <w:marTop w:val="0"/>
      <w:marBottom w:val="0"/>
      <w:divBdr>
        <w:top w:val="none" w:sz="0" w:space="0" w:color="auto"/>
        <w:left w:val="none" w:sz="0" w:space="0" w:color="auto"/>
        <w:bottom w:val="none" w:sz="0" w:space="0" w:color="auto"/>
        <w:right w:val="none" w:sz="0" w:space="0" w:color="auto"/>
      </w:divBdr>
    </w:div>
    <w:div w:id="498425559">
      <w:bodyDiv w:val="1"/>
      <w:marLeft w:val="0"/>
      <w:marRight w:val="0"/>
      <w:marTop w:val="0"/>
      <w:marBottom w:val="0"/>
      <w:divBdr>
        <w:top w:val="none" w:sz="0" w:space="0" w:color="auto"/>
        <w:left w:val="none" w:sz="0" w:space="0" w:color="auto"/>
        <w:bottom w:val="none" w:sz="0" w:space="0" w:color="auto"/>
        <w:right w:val="none" w:sz="0" w:space="0" w:color="auto"/>
      </w:divBdr>
    </w:div>
    <w:div w:id="504593812">
      <w:bodyDiv w:val="1"/>
      <w:marLeft w:val="0"/>
      <w:marRight w:val="0"/>
      <w:marTop w:val="0"/>
      <w:marBottom w:val="0"/>
      <w:divBdr>
        <w:top w:val="none" w:sz="0" w:space="0" w:color="auto"/>
        <w:left w:val="none" w:sz="0" w:space="0" w:color="auto"/>
        <w:bottom w:val="none" w:sz="0" w:space="0" w:color="auto"/>
        <w:right w:val="none" w:sz="0" w:space="0" w:color="auto"/>
      </w:divBdr>
    </w:div>
    <w:div w:id="551235312">
      <w:bodyDiv w:val="1"/>
      <w:marLeft w:val="0"/>
      <w:marRight w:val="0"/>
      <w:marTop w:val="0"/>
      <w:marBottom w:val="0"/>
      <w:divBdr>
        <w:top w:val="none" w:sz="0" w:space="0" w:color="auto"/>
        <w:left w:val="none" w:sz="0" w:space="0" w:color="auto"/>
        <w:bottom w:val="none" w:sz="0" w:space="0" w:color="auto"/>
        <w:right w:val="none" w:sz="0" w:space="0" w:color="auto"/>
      </w:divBdr>
    </w:div>
    <w:div w:id="560213975">
      <w:bodyDiv w:val="1"/>
      <w:marLeft w:val="0"/>
      <w:marRight w:val="0"/>
      <w:marTop w:val="0"/>
      <w:marBottom w:val="0"/>
      <w:divBdr>
        <w:top w:val="none" w:sz="0" w:space="0" w:color="auto"/>
        <w:left w:val="none" w:sz="0" w:space="0" w:color="auto"/>
        <w:bottom w:val="none" w:sz="0" w:space="0" w:color="auto"/>
        <w:right w:val="none" w:sz="0" w:space="0" w:color="auto"/>
      </w:divBdr>
    </w:div>
    <w:div w:id="569192419">
      <w:bodyDiv w:val="1"/>
      <w:marLeft w:val="0"/>
      <w:marRight w:val="0"/>
      <w:marTop w:val="0"/>
      <w:marBottom w:val="0"/>
      <w:divBdr>
        <w:top w:val="none" w:sz="0" w:space="0" w:color="auto"/>
        <w:left w:val="none" w:sz="0" w:space="0" w:color="auto"/>
        <w:bottom w:val="none" w:sz="0" w:space="0" w:color="auto"/>
        <w:right w:val="none" w:sz="0" w:space="0" w:color="auto"/>
      </w:divBdr>
    </w:div>
    <w:div w:id="570970249">
      <w:bodyDiv w:val="1"/>
      <w:marLeft w:val="0"/>
      <w:marRight w:val="0"/>
      <w:marTop w:val="0"/>
      <w:marBottom w:val="0"/>
      <w:divBdr>
        <w:top w:val="none" w:sz="0" w:space="0" w:color="auto"/>
        <w:left w:val="none" w:sz="0" w:space="0" w:color="auto"/>
        <w:bottom w:val="none" w:sz="0" w:space="0" w:color="auto"/>
        <w:right w:val="none" w:sz="0" w:space="0" w:color="auto"/>
      </w:divBdr>
    </w:div>
    <w:div w:id="572008989">
      <w:bodyDiv w:val="1"/>
      <w:marLeft w:val="0"/>
      <w:marRight w:val="0"/>
      <w:marTop w:val="0"/>
      <w:marBottom w:val="0"/>
      <w:divBdr>
        <w:top w:val="none" w:sz="0" w:space="0" w:color="auto"/>
        <w:left w:val="none" w:sz="0" w:space="0" w:color="auto"/>
        <w:bottom w:val="none" w:sz="0" w:space="0" w:color="auto"/>
        <w:right w:val="none" w:sz="0" w:space="0" w:color="auto"/>
      </w:divBdr>
    </w:div>
    <w:div w:id="574512193">
      <w:bodyDiv w:val="1"/>
      <w:marLeft w:val="0"/>
      <w:marRight w:val="0"/>
      <w:marTop w:val="0"/>
      <w:marBottom w:val="0"/>
      <w:divBdr>
        <w:top w:val="none" w:sz="0" w:space="0" w:color="auto"/>
        <w:left w:val="none" w:sz="0" w:space="0" w:color="auto"/>
        <w:bottom w:val="none" w:sz="0" w:space="0" w:color="auto"/>
        <w:right w:val="none" w:sz="0" w:space="0" w:color="auto"/>
      </w:divBdr>
    </w:div>
    <w:div w:id="582371810">
      <w:bodyDiv w:val="1"/>
      <w:marLeft w:val="0"/>
      <w:marRight w:val="0"/>
      <w:marTop w:val="0"/>
      <w:marBottom w:val="0"/>
      <w:divBdr>
        <w:top w:val="none" w:sz="0" w:space="0" w:color="auto"/>
        <w:left w:val="none" w:sz="0" w:space="0" w:color="auto"/>
        <w:bottom w:val="none" w:sz="0" w:space="0" w:color="auto"/>
        <w:right w:val="none" w:sz="0" w:space="0" w:color="auto"/>
      </w:divBdr>
    </w:div>
    <w:div w:id="584654806">
      <w:bodyDiv w:val="1"/>
      <w:marLeft w:val="0"/>
      <w:marRight w:val="0"/>
      <w:marTop w:val="0"/>
      <w:marBottom w:val="0"/>
      <w:divBdr>
        <w:top w:val="none" w:sz="0" w:space="0" w:color="auto"/>
        <w:left w:val="none" w:sz="0" w:space="0" w:color="auto"/>
        <w:bottom w:val="none" w:sz="0" w:space="0" w:color="auto"/>
        <w:right w:val="none" w:sz="0" w:space="0" w:color="auto"/>
      </w:divBdr>
    </w:div>
    <w:div w:id="598486785">
      <w:bodyDiv w:val="1"/>
      <w:marLeft w:val="0"/>
      <w:marRight w:val="0"/>
      <w:marTop w:val="0"/>
      <w:marBottom w:val="0"/>
      <w:divBdr>
        <w:top w:val="none" w:sz="0" w:space="0" w:color="auto"/>
        <w:left w:val="none" w:sz="0" w:space="0" w:color="auto"/>
        <w:bottom w:val="none" w:sz="0" w:space="0" w:color="auto"/>
        <w:right w:val="none" w:sz="0" w:space="0" w:color="auto"/>
      </w:divBdr>
    </w:div>
    <w:div w:id="604271229">
      <w:bodyDiv w:val="1"/>
      <w:marLeft w:val="0"/>
      <w:marRight w:val="0"/>
      <w:marTop w:val="0"/>
      <w:marBottom w:val="0"/>
      <w:divBdr>
        <w:top w:val="none" w:sz="0" w:space="0" w:color="auto"/>
        <w:left w:val="none" w:sz="0" w:space="0" w:color="auto"/>
        <w:bottom w:val="none" w:sz="0" w:space="0" w:color="auto"/>
        <w:right w:val="none" w:sz="0" w:space="0" w:color="auto"/>
      </w:divBdr>
    </w:div>
    <w:div w:id="641274969">
      <w:bodyDiv w:val="1"/>
      <w:marLeft w:val="0"/>
      <w:marRight w:val="0"/>
      <w:marTop w:val="0"/>
      <w:marBottom w:val="0"/>
      <w:divBdr>
        <w:top w:val="none" w:sz="0" w:space="0" w:color="auto"/>
        <w:left w:val="none" w:sz="0" w:space="0" w:color="auto"/>
        <w:bottom w:val="none" w:sz="0" w:space="0" w:color="auto"/>
        <w:right w:val="none" w:sz="0" w:space="0" w:color="auto"/>
      </w:divBdr>
    </w:div>
    <w:div w:id="642270601">
      <w:bodyDiv w:val="1"/>
      <w:marLeft w:val="0"/>
      <w:marRight w:val="0"/>
      <w:marTop w:val="0"/>
      <w:marBottom w:val="0"/>
      <w:divBdr>
        <w:top w:val="none" w:sz="0" w:space="0" w:color="auto"/>
        <w:left w:val="none" w:sz="0" w:space="0" w:color="auto"/>
        <w:bottom w:val="none" w:sz="0" w:space="0" w:color="auto"/>
        <w:right w:val="none" w:sz="0" w:space="0" w:color="auto"/>
      </w:divBdr>
    </w:div>
    <w:div w:id="660734567">
      <w:bodyDiv w:val="1"/>
      <w:marLeft w:val="0"/>
      <w:marRight w:val="0"/>
      <w:marTop w:val="0"/>
      <w:marBottom w:val="0"/>
      <w:divBdr>
        <w:top w:val="none" w:sz="0" w:space="0" w:color="auto"/>
        <w:left w:val="none" w:sz="0" w:space="0" w:color="auto"/>
        <w:bottom w:val="none" w:sz="0" w:space="0" w:color="auto"/>
        <w:right w:val="none" w:sz="0" w:space="0" w:color="auto"/>
      </w:divBdr>
    </w:div>
    <w:div w:id="678002326">
      <w:bodyDiv w:val="1"/>
      <w:marLeft w:val="0"/>
      <w:marRight w:val="0"/>
      <w:marTop w:val="0"/>
      <w:marBottom w:val="0"/>
      <w:divBdr>
        <w:top w:val="none" w:sz="0" w:space="0" w:color="auto"/>
        <w:left w:val="none" w:sz="0" w:space="0" w:color="auto"/>
        <w:bottom w:val="none" w:sz="0" w:space="0" w:color="auto"/>
        <w:right w:val="none" w:sz="0" w:space="0" w:color="auto"/>
      </w:divBdr>
    </w:div>
    <w:div w:id="693189285">
      <w:bodyDiv w:val="1"/>
      <w:marLeft w:val="0"/>
      <w:marRight w:val="0"/>
      <w:marTop w:val="0"/>
      <w:marBottom w:val="0"/>
      <w:divBdr>
        <w:top w:val="none" w:sz="0" w:space="0" w:color="auto"/>
        <w:left w:val="none" w:sz="0" w:space="0" w:color="auto"/>
        <w:bottom w:val="none" w:sz="0" w:space="0" w:color="auto"/>
        <w:right w:val="none" w:sz="0" w:space="0" w:color="auto"/>
      </w:divBdr>
    </w:div>
    <w:div w:id="717970837">
      <w:bodyDiv w:val="1"/>
      <w:marLeft w:val="0"/>
      <w:marRight w:val="0"/>
      <w:marTop w:val="0"/>
      <w:marBottom w:val="0"/>
      <w:divBdr>
        <w:top w:val="none" w:sz="0" w:space="0" w:color="auto"/>
        <w:left w:val="none" w:sz="0" w:space="0" w:color="auto"/>
        <w:bottom w:val="none" w:sz="0" w:space="0" w:color="auto"/>
        <w:right w:val="none" w:sz="0" w:space="0" w:color="auto"/>
      </w:divBdr>
    </w:div>
    <w:div w:id="735319501">
      <w:bodyDiv w:val="1"/>
      <w:marLeft w:val="0"/>
      <w:marRight w:val="0"/>
      <w:marTop w:val="0"/>
      <w:marBottom w:val="0"/>
      <w:divBdr>
        <w:top w:val="none" w:sz="0" w:space="0" w:color="auto"/>
        <w:left w:val="none" w:sz="0" w:space="0" w:color="auto"/>
        <w:bottom w:val="none" w:sz="0" w:space="0" w:color="auto"/>
        <w:right w:val="none" w:sz="0" w:space="0" w:color="auto"/>
      </w:divBdr>
    </w:div>
    <w:div w:id="745955091">
      <w:bodyDiv w:val="1"/>
      <w:marLeft w:val="0"/>
      <w:marRight w:val="0"/>
      <w:marTop w:val="0"/>
      <w:marBottom w:val="0"/>
      <w:divBdr>
        <w:top w:val="none" w:sz="0" w:space="0" w:color="auto"/>
        <w:left w:val="none" w:sz="0" w:space="0" w:color="auto"/>
        <w:bottom w:val="none" w:sz="0" w:space="0" w:color="auto"/>
        <w:right w:val="none" w:sz="0" w:space="0" w:color="auto"/>
      </w:divBdr>
    </w:div>
    <w:div w:id="747000817">
      <w:bodyDiv w:val="1"/>
      <w:marLeft w:val="0"/>
      <w:marRight w:val="0"/>
      <w:marTop w:val="0"/>
      <w:marBottom w:val="0"/>
      <w:divBdr>
        <w:top w:val="none" w:sz="0" w:space="0" w:color="auto"/>
        <w:left w:val="none" w:sz="0" w:space="0" w:color="auto"/>
        <w:bottom w:val="none" w:sz="0" w:space="0" w:color="auto"/>
        <w:right w:val="none" w:sz="0" w:space="0" w:color="auto"/>
      </w:divBdr>
    </w:div>
    <w:div w:id="748305239">
      <w:bodyDiv w:val="1"/>
      <w:marLeft w:val="0"/>
      <w:marRight w:val="0"/>
      <w:marTop w:val="0"/>
      <w:marBottom w:val="0"/>
      <w:divBdr>
        <w:top w:val="none" w:sz="0" w:space="0" w:color="auto"/>
        <w:left w:val="none" w:sz="0" w:space="0" w:color="auto"/>
        <w:bottom w:val="none" w:sz="0" w:space="0" w:color="auto"/>
        <w:right w:val="none" w:sz="0" w:space="0" w:color="auto"/>
      </w:divBdr>
    </w:div>
    <w:div w:id="766541479">
      <w:bodyDiv w:val="1"/>
      <w:marLeft w:val="0"/>
      <w:marRight w:val="0"/>
      <w:marTop w:val="0"/>
      <w:marBottom w:val="0"/>
      <w:divBdr>
        <w:top w:val="none" w:sz="0" w:space="0" w:color="auto"/>
        <w:left w:val="none" w:sz="0" w:space="0" w:color="auto"/>
        <w:bottom w:val="none" w:sz="0" w:space="0" w:color="auto"/>
        <w:right w:val="none" w:sz="0" w:space="0" w:color="auto"/>
      </w:divBdr>
    </w:div>
    <w:div w:id="786630140">
      <w:bodyDiv w:val="1"/>
      <w:marLeft w:val="0"/>
      <w:marRight w:val="0"/>
      <w:marTop w:val="0"/>
      <w:marBottom w:val="0"/>
      <w:divBdr>
        <w:top w:val="none" w:sz="0" w:space="0" w:color="auto"/>
        <w:left w:val="none" w:sz="0" w:space="0" w:color="auto"/>
        <w:bottom w:val="none" w:sz="0" w:space="0" w:color="auto"/>
        <w:right w:val="none" w:sz="0" w:space="0" w:color="auto"/>
      </w:divBdr>
    </w:div>
    <w:div w:id="802817196">
      <w:bodyDiv w:val="1"/>
      <w:marLeft w:val="0"/>
      <w:marRight w:val="0"/>
      <w:marTop w:val="0"/>
      <w:marBottom w:val="0"/>
      <w:divBdr>
        <w:top w:val="none" w:sz="0" w:space="0" w:color="auto"/>
        <w:left w:val="none" w:sz="0" w:space="0" w:color="auto"/>
        <w:bottom w:val="none" w:sz="0" w:space="0" w:color="auto"/>
        <w:right w:val="none" w:sz="0" w:space="0" w:color="auto"/>
      </w:divBdr>
    </w:div>
    <w:div w:id="805970565">
      <w:bodyDiv w:val="1"/>
      <w:marLeft w:val="0"/>
      <w:marRight w:val="0"/>
      <w:marTop w:val="0"/>
      <w:marBottom w:val="0"/>
      <w:divBdr>
        <w:top w:val="none" w:sz="0" w:space="0" w:color="auto"/>
        <w:left w:val="none" w:sz="0" w:space="0" w:color="auto"/>
        <w:bottom w:val="none" w:sz="0" w:space="0" w:color="auto"/>
        <w:right w:val="none" w:sz="0" w:space="0" w:color="auto"/>
      </w:divBdr>
    </w:div>
    <w:div w:id="806239475">
      <w:bodyDiv w:val="1"/>
      <w:marLeft w:val="0"/>
      <w:marRight w:val="0"/>
      <w:marTop w:val="0"/>
      <w:marBottom w:val="0"/>
      <w:divBdr>
        <w:top w:val="none" w:sz="0" w:space="0" w:color="auto"/>
        <w:left w:val="none" w:sz="0" w:space="0" w:color="auto"/>
        <w:bottom w:val="none" w:sz="0" w:space="0" w:color="auto"/>
        <w:right w:val="none" w:sz="0" w:space="0" w:color="auto"/>
      </w:divBdr>
    </w:div>
    <w:div w:id="832791717">
      <w:bodyDiv w:val="1"/>
      <w:marLeft w:val="0"/>
      <w:marRight w:val="0"/>
      <w:marTop w:val="0"/>
      <w:marBottom w:val="0"/>
      <w:divBdr>
        <w:top w:val="none" w:sz="0" w:space="0" w:color="auto"/>
        <w:left w:val="none" w:sz="0" w:space="0" w:color="auto"/>
        <w:bottom w:val="none" w:sz="0" w:space="0" w:color="auto"/>
        <w:right w:val="none" w:sz="0" w:space="0" w:color="auto"/>
      </w:divBdr>
    </w:div>
    <w:div w:id="877595557">
      <w:bodyDiv w:val="1"/>
      <w:marLeft w:val="0"/>
      <w:marRight w:val="0"/>
      <w:marTop w:val="0"/>
      <w:marBottom w:val="0"/>
      <w:divBdr>
        <w:top w:val="none" w:sz="0" w:space="0" w:color="auto"/>
        <w:left w:val="none" w:sz="0" w:space="0" w:color="auto"/>
        <w:bottom w:val="none" w:sz="0" w:space="0" w:color="auto"/>
        <w:right w:val="none" w:sz="0" w:space="0" w:color="auto"/>
      </w:divBdr>
    </w:div>
    <w:div w:id="913584197">
      <w:bodyDiv w:val="1"/>
      <w:marLeft w:val="0"/>
      <w:marRight w:val="0"/>
      <w:marTop w:val="0"/>
      <w:marBottom w:val="0"/>
      <w:divBdr>
        <w:top w:val="none" w:sz="0" w:space="0" w:color="auto"/>
        <w:left w:val="none" w:sz="0" w:space="0" w:color="auto"/>
        <w:bottom w:val="none" w:sz="0" w:space="0" w:color="auto"/>
        <w:right w:val="none" w:sz="0" w:space="0" w:color="auto"/>
      </w:divBdr>
    </w:div>
    <w:div w:id="918060576">
      <w:bodyDiv w:val="1"/>
      <w:marLeft w:val="0"/>
      <w:marRight w:val="0"/>
      <w:marTop w:val="0"/>
      <w:marBottom w:val="0"/>
      <w:divBdr>
        <w:top w:val="none" w:sz="0" w:space="0" w:color="auto"/>
        <w:left w:val="none" w:sz="0" w:space="0" w:color="auto"/>
        <w:bottom w:val="none" w:sz="0" w:space="0" w:color="auto"/>
        <w:right w:val="none" w:sz="0" w:space="0" w:color="auto"/>
      </w:divBdr>
    </w:div>
    <w:div w:id="918248743">
      <w:bodyDiv w:val="1"/>
      <w:marLeft w:val="0"/>
      <w:marRight w:val="0"/>
      <w:marTop w:val="0"/>
      <w:marBottom w:val="0"/>
      <w:divBdr>
        <w:top w:val="none" w:sz="0" w:space="0" w:color="auto"/>
        <w:left w:val="none" w:sz="0" w:space="0" w:color="auto"/>
        <w:bottom w:val="none" w:sz="0" w:space="0" w:color="auto"/>
        <w:right w:val="none" w:sz="0" w:space="0" w:color="auto"/>
      </w:divBdr>
    </w:div>
    <w:div w:id="928124116">
      <w:bodyDiv w:val="1"/>
      <w:marLeft w:val="0"/>
      <w:marRight w:val="0"/>
      <w:marTop w:val="0"/>
      <w:marBottom w:val="0"/>
      <w:divBdr>
        <w:top w:val="none" w:sz="0" w:space="0" w:color="auto"/>
        <w:left w:val="none" w:sz="0" w:space="0" w:color="auto"/>
        <w:bottom w:val="none" w:sz="0" w:space="0" w:color="auto"/>
        <w:right w:val="none" w:sz="0" w:space="0" w:color="auto"/>
      </w:divBdr>
    </w:div>
    <w:div w:id="928470619">
      <w:bodyDiv w:val="1"/>
      <w:marLeft w:val="0"/>
      <w:marRight w:val="0"/>
      <w:marTop w:val="0"/>
      <w:marBottom w:val="0"/>
      <w:divBdr>
        <w:top w:val="none" w:sz="0" w:space="0" w:color="auto"/>
        <w:left w:val="none" w:sz="0" w:space="0" w:color="auto"/>
        <w:bottom w:val="none" w:sz="0" w:space="0" w:color="auto"/>
        <w:right w:val="none" w:sz="0" w:space="0" w:color="auto"/>
      </w:divBdr>
    </w:div>
    <w:div w:id="959844254">
      <w:bodyDiv w:val="1"/>
      <w:marLeft w:val="0"/>
      <w:marRight w:val="0"/>
      <w:marTop w:val="0"/>
      <w:marBottom w:val="0"/>
      <w:divBdr>
        <w:top w:val="none" w:sz="0" w:space="0" w:color="auto"/>
        <w:left w:val="none" w:sz="0" w:space="0" w:color="auto"/>
        <w:bottom w:val="none" w:sz="0" w:space="0" w:color="auto"/>
        <w:right w:val="none" w:sz="0" w:space="0" w:color="auto"/>
      </w:divBdr>
    </w:div>
    <w:div w:id="986740353">
      <w:bodyDiv w:val="1"/>
      <w:marLeft w:val="0"/>
      <w:marRight w:val="0"/>
      <w:marTop w:val="0"/>
      <w:marBottom w:val="0"/>
      <w:divBdr>
        <w:top w:val="none" w:sz="0" w:space="0" w:color="auto"/>
        <w:left w:val="none" w:sz="0" w:space="0" w:color="auto"/>
        <w:bottom w:val="none" w:sz="0" w:space="0" w:color="auto"/>
        <w:right w:val="none" w:sz="0" w:space="0" w:color="auto"/>
      </w:divBdr>
      <w:divsChild>
        <w:div w:id="1771512646">
          <w:marLeft w:val="0"/>
          <w:marRight w:val="0"/>
          <w:marTop w:val="0"/>
          <w:marBottom w:val="0"/>
          <w:divBdr>
            <w:top w:val="none" w:sz="0" w:space="0" w:color="auto"/>
            <w:left w:val="none" w:sz="0" w:space="0" w:color="auto"/>
            <w:bottom w:val="none" w:sz="0" w:space="0" w:color="auto"/>
            <w:right w:val="none" w:sz="0" w:space="0" w:color="auto"/>
          </w:divBdr>
        </w:div>
        <w:div w:id="69431178">
          <w:marLeft w:val="0"/>
          <w:marRight w:val="0"/>
          <w:marTop w:val="0"/>
          <w:marBottom w:val="0"/>
          <w:divBdr>
            <w:top w:val="none" w:sz="0" w:space="0" w:color="auto"/>
            <w:left w:val="none" w:sz="0" w:space="0" w:color="auto"/>
            <w:bottom w:val="none" w:sz="0" w:space="0" w:color="auto"/>
            <w:right w:val="none" w:sz="0" w:space="0" w:color="auto"/>
          </w:divBdr>
          <w:divsChild>
            <w:div w:id="1144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5262">
      <w:bodyDiv w:val="1"/>
      <w:marLeft w:val="0"/>
      <w:marRight w:val="0"/>
      <w:marTop w:val="0"/>
      <w:marBottom w:val="0"/>
      <w:divBdr>
        <w:top w:val="none" w:sz="0" w:space="0" w:color="auto"/>
        <w:left w:val="none" w:sz="0" w:space="0" w:color="auto"/>
        <w:bottom w:val="none" w:sz="0" w:space="0" w:color="auto"/>
        <w:right w:val="none" w:sz="0" w:space="0" w:color="auto"/>
      </w:divBdr>
    </w:div>
    <w:div w:id="1007366926">
      <w:bodyDiv w:val="1"/>
      <w:marLeft w:val="0"/>
      <w:marRight w:val="0"/>
      <w:marTop w:val="0"/>
      <w:marBottom w:val="0"/>
      <w:divBdr>
        <w:top w:val="none" w:sz="0" w:space="0" w:color="auto"/>
        <w:left w:val="none" w:sz="0" w:space="0" w:color="auto"/>
        <w:bottom w:val="none" w:sz="0" w:space="0" w:color="auto"/>
        <w:right w:val="none" w:sz="0" w:space="0" w:color="auto"/>
      </w:divBdr>
    </w:div>
    <w:div w:id="1048912422">
      <w:bodyDiv w:val="1"/>
      <w:marLeft w:val="0"/>
      <w:marRight w:val="0"/>
      <w:marTop w:val="0"/>
      <w:marBottom w:val="0"/>
      <w:divBdr>
        <w:top w:val="none" w:sz="0" w:space="0" w:color="auto"/>
        <w:left w:val="none" w:sz="0" w:space="0" w:color="auto"/>
        <w:bottom w:val="none" w:sz="0" w:space="0" w:color="auto"/>
        <w:right w:val="none" w:sz="0" w:space="0" w:color="auto"/>
      </w:divBdr>
    </w:div>
    <w:div w:id="1061486778">
      <w:bodyDiv w:val="1"/>
      <w:marLeft w:val="0"/>
      <w:marRight w:val="0"/>
      <w:marTop w:val="0"/>
      <w:marBottom w:val="0"/>
      <w:divBdr>
        <w:top w:val="none" w:sz="0" w:space="0" w:color="auto"/>
        <w:left w:val="none" w:sz="0" w:space="0" w:color="auto"/>
        <w:bottom w:val="none" w:sz="0" w:space="0" w:color="auto"/>
        <w:right w:val="none" w:sz="0" w:space="0" w:color="auto"/>
      </w:divBdr>
    </w:div>
    <w:div w:id="1079064531">
      <w:bodyDiv w:val="1"/>
      <w:marLeft w:val="0"/>
      <w:marRight w:val="0"/>
      <w:marTop w:val="0"/>
      <w:marBottom w:val="0"/>
      <w:divBdr>
        <w:top w:val="none" w:sz="0" w:space="0" w:color="auto"/>
        <w:left w:val="none" w:sz="0" w:space="0" w:color="auto"/>
        <w:bottom w:val="none" w:sz="0" w:space="0" w:color="auto"/>
        <w:right w:val="none" w:sz="0" w:space="0" w:color="auto"/>
      </w:divBdr>
    </w:div>
    <w:div w:id="1080369884">
      <w:bodyDiv w:val="1"/>
      <w:marLeft w:val="0"/>
      <w:marRight w:val="0"/>
      <w:marTop w:val="0"/>
      <w:marBottom w:val="0"/>
      <w:divBdr>
        <w:top w:val="none" w:sz="0" w:space="0" w:color="auto"/>
        <w:left w:val="none" w:sz="0" w:space="0" w:color="auto"/>
        <w:bottom w:val="none" w:sz="0" w:space="0" w:color="auto"/>
        <w:right w:val="none" w:sz="0" w:space="0" w:color="auto"/>
      </w:divBdr>
    </w:div>
    <w:div w:id="1197893894">
      <w:bodyDiv w:val="1"/>
      <w:marLeft w:val="0"/>
      <w:marRight w:val="0"/>
      <w:marTop w:val="0"/>
      <w:marBottom w:val="0"/>
      <w:divBdr>
        <w:top w:val="none" w:sz="0" w:space="0" w:color="auto"/>
        <w:left w:val="none" w:sz="0" w:space="0" w:color="auto"/>
        <w:bottom w:val="none" w:sz="0" w:space="0" w:color="auto"/>
        <w:right w:val="none" w:sz="0" w:space="0" w:color="auto"/>
      </w:divBdr>
    </w:div>
    <w:div w:id="1309552277">
      <w:bodyDiv w:val="1"/>
      <w:marLeft w:val="0"/>
      <w:marRight w:val="0"/>
      <w:marTop w:val="0"/>
      <w:marBottom w:val="0"/>
      <w:divBdr>
        <w:top w:val="none" w:sz="0" w:space="0" w:color="auto"/>
        <w:left w:val="none" w:sz="0" w:space="0" w:color="auto"/>
        <w:bottom w:val="none" w:sz="0" w:space="0" w:color="auto"/>
        <w:right w:val="none" w:sz="0" w:space="0" w:color="auto"/>
      </w:divBdr>
    </w:div>
    <w:div w:id="1312102083">
      <w:bodyDiv w:val="1"/>
      <w:marLeft w:val="0"/>
      <w:marRight w:val="0"/>
      <w:marTop w:val="0"/>
      <w:marBottom w:val="0"/>
      <w:divBdr>
        <w:top w:val="none" w:sz="0" w:space="0" w:color="auto"/>
        <w:left w:val="none" w:sz="0" w:space="0" w:color="auto"/>
        <w:bottom w:val="none" w:sz="0" w:space="0" w:color="auto"/>
        <w:right w:val="none" w:sz="0" w:space="0" w:color="auto"/>
      </w:divBdr>
    </w:div>
    <w:div w:id="1313438231">
      <w:bodyDiv w:val="1"/>
      <w:marLeft w:val="0"/>
      <w:marRight w:val="0"/>
      <w:marTop w:val="0"/>
      <w:marBottom w:val="0"/>
      <w:divBdr>
        <w:top w:val="none" w:sz="0" w:space="0" w:color="auto"/>
        <w:left w:val="none" w:sz="0" w:space="0" w:color="auto"/>
        <w:bottom w:val="none" w:sz="0" w:space="0" w:color="auto"/>
        <w:right w:val="none" w:sz="0" w:space="0" w:color="auto"/>
      </w:divBdr>
    </w:div>
    <w:div w:id="1318803222">
      <w:bodyDiv w:val="1"/>
      <w:marLeft w:val="0"/>
      <w:marRight w:val="0"/>
      <w:marTop w:val="0"/>
      <w:marBottom w:val="0"/>
      <w:divBdr>
        <w:top w:val="none" w:sz="0" w:space="0" w:color="auto"/>
        <w:left w:val="none" w:sz="0" w:space="0" w:color="auto"/>
        <w:bottom w:val="none" w:sz="0" w:space="0" w:color="auto"/>
        <w:right w:val="none" w:sz="0" w:space="0" w:color="auto"/>
      </w:divBdr>
    </w:div>
    <w:div w:id="1320229937">
      <w:bodyDiv w:val="1"/>
      <w:marLeft w:val="0"/>
      <w:marRight w:val="0"/>
      <w:marTop w:val="0"/>
      <w:marBottom w:val="0"/>
      <w:divBdr>
        <w:top w:val="none" w:sz="0" w:space="0" w:color="auto"/>
        <w:left w:val="none" w:sz="0" w:space="0" w:color="auto"/>
        <w:bottom w:val="none" w:sz="0" w:space="0" w:color="auto"/>
        <w:right w:val="none" w:sz="0" w:space="0" w:color="auto"/>
      </w:divBdr>
    </w:div>
    <w:div w:id="1346638491">
      <w:bodyDiv w:val="1"/>
      <w:marLeft w:val="0"/>
      <w:marRight w:val="0"/>
      <w:marTop w:val="0"/>
      <w:marBottom w:val="0"/>
      <w:divBdr>
        <w:top w:val="none" w:sz="0" w:space="0" w:color="auto"/>
        <w:left w:val="none" w:sz="0" w:space="0" w:color="auto"/>
        <w:bottom w:val="none" w:sz="0" w:space="0" w:color="auto"/>
        <w:right w:val="none" w:sz="0" w:space="0" w:color="auto"/>
      </w:divBdr>
    </w:div>
    <w:div w:id="1349483430">
      <w:bodyDiv w:val="1"/>
      <w:marLeft w:val="0"/>
      <w:marRight w:val="0"/>
      <w:marTop w:val="0"/>
      <w:marBottom w:val="0"/>
      <w:divBdr>
        <w:top w:val="none" w:sz="0" w:space="0" w:color="auto"/>
        <w:left w:val="none" w:sz="0" w:space="0" w:color="auto"/>
        <w:bottom w:val="none" w:sz="0" w:space="0" w:color="auto"/>
        <w:right w:val="none" w:sz="0" w:space="0" w:color="auto"/>
      </w:divBdr>
    </w:div>
    <w:div w:id="1350838644">
      <w:bodyDiv w:val="1"/>
      <w:marLeft w:val="0"/>
      <w:marRight w:val="0"/>
      <w:marTop w:val="0"/>
      <w:marBottom w:val="0"/>
      <w:divBdr>
        <w:top w:val="none" w:sz="0" w:space="0" w:color="auto"/>
        <w:left w:val="none" w:sz="0" w:space="0" w:color="auto"/>
        <w:bottom w:val="none" w:sz="0" w:space="0" w:color="auto"/>
        <w:right w:val="none" w:sz="0" w:space="0" w:color="auto"/>
      </w:divBdr>
    </w:div>
    <w:div w:id="1415084401">
      <w:bodyDiv w:val="1"/>
      <w:marLeft w:val="0"/>
      <w:marRight w:val="0"/>
      <w:marTop w:val="0"/>
      <w:marBottom w:val="0"/>
      <w:divBdr>
        <w:top w:val="none" w:sz="0" w:space="0" w:color="auto"/>
        <w:left w:val="none" w:sz="0" w:space="0" w:color="auto"/>
        <w:bottom w:val="none" w:sz="0" w:space="0" w:color="auto"/>
        <w:right w:val="none" w:sz="0" w:space="0" w:color="auto"/>
      </w:divBdr>
    </w:div>
    <w:div w:id="1428580469">
      <w:bodyDiv w:val="1"/>
      <w:marLeft w:val="0"/>
      <w:marRight w:val="0"/>
      <w:marTop w:val="0"/>
      <w:marBottom w:val="0"/>
      <w:divBdr>
        <w:top w:val="none" w:sz="0" w:space="0" w:color="auto"/>
        <w:left w:val="none" w:sz="0" w:space="0" w:color="auto"/>
        <w:bottom w:val="none" w:sz="0" w:space="0" w:color="auto"/>
        <w:right w:val="none" w:sz="0" w:space="0" w:color="auto"/>
      </w:divBdr>
    </w:div>
    <w:div w:id="1497574232">
      <w:bodyDiv w:val="1"/>
      <w:marLeft w:val="0"/>
      <w:marRight w:val="0"/>
      <w:marTop w:val="0"/>
      <w:marBottom w:val="0"/>
      <w:divBdr>
        <w:top w:val="none" w:sz="0" w:space="0" w:color="auto"/>
        <w:left w:val="none" w:sz="0" w:space="0" w:color="auto"/>
        <w:bottom w:val="none" w:sz="0" w:space="0" w:color="auto"/>
        <w:right w:val="none" w:sz="0" w:space="0" w:color="auto"/>
      </w:divBdr>
    </w:div>
    <w:div w:id="1505777010">
      <w:bodyDiv w:val="1"/>
      <w:marLeft w:val="0"/>
      <w:marRight w:val="0"/>
      <w:marTop w:val="0"/>
      <w:marBottom w:val="0"/>
      <w:divBdr>
        <w:top w:val="none" w:sz="0" w:space="0" w:color="auto"/>
        <w:left w:val="none" w:sz="0" w:space="0" w:color="auto"/>
        <w:bottom w:val="none" w:sz="0" w:space="0" w:color="auto"/>
        <w:right w:val="none" w:sz="0" w:space="0" w:color="auto"/>
      </w:divBdr>
    </w:div>
    <w:div w:id="1506018102">
      <w:bodyDiv w:val="1"/>
      <w:marLeft w:val="0"/>
      <w:marRight w:val="0"/>
      <w:marTop w:val="0"/>
      <w:marBottom w:val="0"/>
      <w:divBdr>
        <w:top w:val="none" w:sz="0" w:space="0" w:color="auto"/>
        <w:left w:val="none" w:sz="0" w:space="0" w:color="auto"/>
        <w:bottom w:val="none" w:sz="0" w:space="0" w:color="auto"/>
        <w:right w:val="none" w:sz="0" w:space="0" w:color="auto"/>
      </w:divBdr>
    </w:div>
    <w:div w:id="1565678180">
      <w:bodyDiv w:val="1"/>
      <w:marLeft w:val="0"/>
      <w:marRight w:val="0"/>
      <w:marTop w:val="0"/>
      <w:marBottom w:val="0"/>
      <w:divBdr>
        <w:top w:val="none" w:sz="0" w:space="0" w:color="auto"/>
        <w:left w:val="none" w:sz="0" w:space="0" w:color="auto"/>
        <w:bottom w:val="none" w:sz="0" w:space="0" w:color="auto"/>
        <w:right w:val="none" w:sz="0" w:space="0" w:color="auto"/>
      </w:divBdr>
    </w:div>
    <w:div w:id="1588148426">
      <w:bodyDiv w:val="1"/>
      <w:marLeft w:val="0"/>
      <w:marRight w:val="0"/>
      <w:marTop w:val="0"/>
      <w:marBottom w:val="0"/>
      <w:divBdr>
        <w:top w:val="none" w:sz="0" w:space="0" w:color="auto"/>
        <w:left w:val="none" w:sz="0" w:space="0" w:color="auto"/>
        <w:bottom w:val="none" w:sz="0" w:space="0" w:color="auto"/>
        <w:right w:val="none" w:sz="0" w:space="0" w:color="auto"/>
      </w:divBdr>
    </w:div>
    <w:div w:id="1622373578">
      <w:bodyDiv w:val="1"/>
      <w:marLeft w:val="0"/>
      <w:marRight w:val="0"/>
      <w:marTop w:val="0"/>
      <w:marBottom w:val="0"/>
      <w:divBdr>
        <w:top w:val="none" w:sz="0" w:space="0" w:color="auto"/>
        <w:left w:val="none" w:sz="0" w:space="0" w:color="auto"/>
        <w:bottom w:val="none" w:sz="0" w:space="0" w:color="auto"/>
        <w:right w:val="none" w:sz="0" w:space="0" w:color="auto"/>
      </w:divBdr>
    </w:div>
    <w:div w:id="1623228213">
      <w:bodyDiv w:val="1"/>
      <w:marLeft w:val="0"/>
      <w:marRight w:val="0"/>
      <w:marTop w:val="0"/>
      <w:marBottom w:val="0"/>
      <w:divBdr>
        <w:top w:val="none" w:sz="0" w:space="0" w:color="auto"/>
        <w:left w:val="none" w:sz="0" w:space="0" w:color="auto"/>
        <w:bottom w:val="none" w:sz="0" w:space="0" w:color="auto"/>
        <w:right w:val="none" w:sz="0" w:space="0" w:color="auto"/>
      </w:divBdr>
    </w:div>
    <w:div w:id="1623345899">
      <w:bodyDiv w:val="1"/>
      <w:marLeft w:val="0"/>
      <w:marRight w:val="0"/>
      <w:marTop w:val="0"/>
      <w:marBottom w:val="0"/>
      <w:divBdr>
        <w:top w:val="none" w:sz="0" w:space="0" w:color="auto"/>
        <w:left w:val="none" w:sz="0" w:space="0" w:color="auto"/>
        <w:bottom w:val="none" w:sz="0" w:space="0" w:color="auto"/>
        <w:right w:val="none" w:sz="0" w:space="0" w:color="auto"/>
      </w:divBdr>
      <w:divsChild>
        <w:div w:id="1186821322">
          <w:marLeft w:val="0"/>
          <w:marRight w:val="0"/>
          <w:marTop w:val="0"/>
          <w:marBottom w:val="0"/>
          <w:divBdr>
            <w:top w:val="none" w:sz="0" w:space="0" w:color="auto"/>
            <w:left w:val="none" w:sz="0" w:space="0" w:color="auto"/>
            <w:bottom w:val="none" w:sz="0" w:space="0" w:color="auto"/>
            <w:right w:val="none" w:sz="0" w:space="0" w:color="auto"/>
          </w:divBdr>
        </w:div>
        <w:div w:id="1651709712">
          <w:marLeft w:val="0"/>
          <w:marRight w:val="0"/>
          <w:marTop w:val="0"/>
          <w:marBottom w:val="0"/>
          <w:divBdr>
            <w:top w:val="none" w:sz="0" w:space="0" w:color="auto"/>
            <w:left w:val="none" w:sz="0" w:space="0" w:color="auto"/>
            <w:bottom w:val="none" w:sz="0" w:space="0" w:color="auto"/>
            <w:right w:val="none" w:sz="0" w:space="0" w:color="auto"/>
          </w:divBdr>
          <w:divsChild>
            <w:div w:id="9667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60401">
      <w:bodyDiv w:val="1"/>
      <w:marLeft w:val="0"/>
      <w:marRight w:val="0"/>
      <w:marTop w:val="0"/>
      <w:marBottom w:val="0"/>
      <w:divBdr>
        <w:top w:val="none" w:sz="0" w:space="0" w:color="auto"/>
        <w:left w:val="none" w:sz="0" w:space="0" w:color="auto"/>
        <w:bottom w:val="none" w:sz="0" w:space="0" w:color="auto"/>
        <w:right w:val="none" w:sz="0" w:space="0" w:color="auto"/>
      </w:divBdr>
    </w:div>
    <w:div w:id="1711223727">
      <w:bodyDiv w:val="1"/>
      <w:marLeft w:val="0"/>
      <w:marRight w:val="0"/>
      <w:marTop w:val="0"/>
      <w:marBottom w:val="0"/>
      <w:divBdr>
        <w:top w:val="none" w:sz="0" w:space="0" w:color="auto"/>
        <w:left w:val="none" w:sz="0" w:space="0" w:color="auto"/>
        <w:bottom w:val="none" w:sz="0" w:space="0" w:color="auto"/>
        <w:right w:val="none" w:sz="0" w:space="0" w:color="auto"/>
      </w:divBdr>
    </w:div>
    <w:div w:id="1712537682">
      <w:bodyDiv w:val="1"/>
      <w:marLeft w:val="0"/>
      <w:marRight w:val="0"/>
      <w:marTop w:val="0"/>
      <w:marBottom w:val="0"/>
      <w:divBdr>
        <w:top w:val="none" w:sz="0" w:space="0" w:color="auto"/>
        <w:left w:val="none" w:sz="0" w:space="0" w:color="auto"/>
        <w:bottom w:val="none" w:sz="0" w:space="0" w:color="auto"/>
        <w:right w:val="none" w:sz="0" w:space="0" w:color="auto"/>
      </w:divBdr>
    </w:div>
    <w:div w:id="1800608620">
      <w:bodyDiv w:val="1"/>
      <w:marLeft w:val="0"/>
      <w:marRight w:val="0"/>
      <w:marTop w:val="0"/>
      <w:marBottom w:val="0"/>
      <w:divBdr>
        <w:top w:val="none" w:sz="0" w:space="0" w:color="auto"/>
        <w:left w:val="none" w:sz="0" w:space="0" w:color="auto"/>
        <w:bottom w:val="none" w:sz="0" w:space="0" w:color="auto"/>
        <w:right w:val="none" w:sz="0" w:space="0" w:color="auto"/>
      </w:divBdr>
    </w:div>
    <w:div w:id="1812090468">
      <w:bodyDiv w:val="1"/>
      <w:marLeft w:val="0"/>
      <w:marRight w:val="0"/>
      <w:marTop w:val="0"/>
      <w:marBottom w:val="0"/>
      <w:divBdr>
        <w:top w:val="none" w:sz="0" w:space="0" w:color="auto"/>
        <w:left w:val="none" w:sz="0" w:space="0" w:color="auto"/>
        <w:bottom w:val="none" w:sz="0" w:space="0" w:color="auto"/>
        <w:right w:val="none" w:sz="0" w:space="0" w:color="auto"/>
      </w:divBdr>
    </w:div>
    <w:div w:id="1813013423">
      <w:bodyDiv w:val="1"/>
      <w:marLeft w:val="0"/>
      <w:marRight w:val="0"/>
      <w:marTop w:val="0"/>
      <w:marBottom w:val="0"/>
      <w:divBdr>
        <w:top w:val="none" w:sz="0" w:space="0" w:color="auto"/>
        <w:left w:val="none" w:sz="0" w:space="0" w:color="auto"/>
        <w:bottom w:val="none" w:sz="0" w:space="0" w:color="auto"/>
        <w:right w:val="none" w:sz="0" w:space="0" w:color="auto"/>
      </w:divBdr>
    </w:div>
    <w:div w:id="1825776402">
      <w:bodyDiv w:val="1"/>
      <w:marLeft w:val="0"/>
      <w:marRight w:val="0"/>
      <w:marTop w:val="0"/>
      <w:marBottom w:val="0"/>
      <w:divBdr>
        <w:top w:val="none" w:sz="0" w:space="0" w:color="auto"/>
        <w:left w:val="none" w:sz="0" w:space="0" w:color="auto"/>
        <w:bottom w:val="none" w:sz="0" w:space="0" w:color="auto"/>
        <w:right w:val="none" w:sz="0" w:space="0" w:color="auto"/>
      </w:divBdr>
    </w:div>
    <w:div w:id="1826586208">
      <w:bodyDiv w:val="1"/>
      <w:marLeft w:val="0"/>
      <w:marRight w:val="0"/>
      <w:marTop w:val="0"/>
      <w:marBottom w:val="0"/>
      <w:divBdr>
        <w:top w:val="none" w:sz="0" w:space="0" w:color="auto"/>
        <w:left w:val="none" w:sz="0" w:space="0" w:color="auto"/>
        <w:bottom w:val="none" w:sz="0" w:space="0" w:color="auto"/>
        <w:right w:val="none" w:sz="0" w:space="0" w:color="auto"/>
      </w:divBdr>
    </w:div>
    <w:div w:id="1858084100">
      <w:bodyDiv w:val="1"/>
      <w:marLeft w:val="0"/>
      <w:marRight w:val="0"/>
      <w:marTop w:val="0"/>
      <w:marBottom w:val="0"/>
      <w:divBdr>
        <w:top w:val="none" w:sz="0" w:space="0" w:color="auto"/>
        <w:left w:val="none" w:sz="0" w:space="0" w:color="auto"/>
        <w:bottom w:val="none" w:sz="0" w:space="0" w:color="auto"/>
        <w:right w:val="none" w:sz="0" w:space="0" w:color="auto"/>
      </w:divBdr>
    </w:div>
    <w:div w:id="1889947902">
      <w:bodyDiv w:val="1"/>
      <w:marLeft w:val="0"/>
      <w:marRight w:val="0"/>
      <w:marTop w:val="0"/>
      <w:marBottom w:val="0"/>
      <w:divBdr>
        <w:top w:val="none" w:sz="0" w:space="0" w:color="auto"/>
        <w:left w:val="none" w:sz="0" w:space="0" w:color="auto"/>
        <w:bottom w:val="none" w:sz="0" w:space="0" w:color="auto"/>
        <w:right w:val="none" w:sz="0" w:space="0" w:color="auto"/>
      </w:divBdr>
    </w:div>
    <w:div w:id="1898466387">
      <w:bodyDiv w:val="1"/>
      <w:marLeft w:val="0"/>
      <w:marRight w:val="0"/>
      <w:marTop w:val="0"/>
      <w:marBottom w:val="0"/>
      <w:divBdr>
        <w:top w:val="none" w:sz="0" w:space="0" w:color="auto"/>
        <w:left w:val="none" w:sz="0" w:space="0" w:color="auto"/>
        <w:bottom w:val="none" w:sz="0" w:space="0" w:color="auto"/>
        <w:right w:val="none" w:sz="0" w:space="0" w:color="auto"/>
      </w:divBdr>
    </w:div>
    <w:div w:id="1898971311">
      <w:bodyDiv w:val="1"/>
      <w:marLeft w:val="0"/>
      <w:marRight w:val="0"/>
      <w:marTop w:val="0"/>
      <w:marBottom w:val="0"/>
      <w:divBdr>
        <w:top w:val="none" w:sz="0" w:space="0" w:color="auto"/>
        <w:left w:val="none" w:sz="0" w:space="0" w:color="auto"/>
        <w:bottom w:val="none" w:sz="0" w:space="0" w:color="auto"/>
        <w:right w:val="none" w:sz="0" w:space="0" w:color="auto"/>
      </w:divBdr>
    </w:div>
    <w:div w:id="1919053606">
      <w:bodyDiv w:val="1"/>
      <w:marLeft w:val="0"/>
      <w:marRight w:val="0"/>
      <w:marTop w:val="0"/>
      <w:marBottom w:val="0"/>
      <w:divBdr>
        <w:top w:val="none" w:sz="0" w:space="0" w:color="auto"/>
        <w:left w:val="none" w:sz="0" w:space="0" w:color="auto"/>
        <w:bottom w:val="none" w:sz="0" w:space="0" w:color="auto"/>
        <w:right w:val="none" w:sz="0" w:space="0" w:color="auto"/>
      </w:divBdr>
    </w:div>
    <w:div w:id="1928998441">
      <w:bodyDiv w:val="1"/>
      <w:marLeft w:val="0"/>
      <w:marRight w:val="0"/>
      <w:marTop w:val="0"/>
      <w:marBottom w:val="0"/>
      <w:divBdr>
        <w:top w:val="none" w:sz="0" w:space="0" w:color="auto"/>
        <w:left w:val="none" w:sz="0" w:space="0" w:color="auto"/>
        <w:bottom w:val="none" w:sz="0" w:space="0" w:color="auto"/>
        <w:right w:val="none" w:sz="0" w:space="0" w:color="auto"/>
      </w:divBdr>
      <w:divsChild>
        <w:div w:id="1297419072">
          <w:marLeft w:val="0"/>
          <w:marRight w:val="0"/>
          <w:marTop w:val="0"/>
          <w:marBottom w:val="0"/>
          <w:divBdr>
            <w:top w:val="none" w:sz="0" w:space="0" w:color="auto"/>
            <w:left w:val="none" w:sz="0" w:space="0" w:color="auto"/>
            <w:bottom w:val="none" w:sz="0" w:space="0" w:color="auto"/>
            <w:right w:val="none" w:sz="0" w:space="0" w:color="auto"/>
          </w:divBdr>
        </w:div>
        <w:div w:id="1399354913">
          <w:marLeft w:val="0"/>
          <w:marRight w:val="0"/>
          <w:marTop w:val="0"/>
          <w:marBottom w:val="0"/>
          <w:divBdr>
            <w:top w:val="none" w:sz="0" w:space="0" w:color="auto"/>
            <w:left w:val="none" w:sz="0" w:space="0" w:color="auto"/>
            <w:bottom w:val="none" w:sz="0" w:space="0" w:color="auto"/>
            <w:right w:val="none" w:sz="0" w:space="0" w:color="auto"/>
          </w:divBdr>
          <w:divsChild>
            <w:div w:id="6365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38928">
      <w:bodyDiv w:val="1"/>
      <w:marLeft w:val="0"/>
      <w:marRight w:val="0"/>
      <w:marTop w:val="0"/>
      <w:marBottom w:val="0"/>
      <w:divBdr>
        <w:top w:val="none" w:sz="0" w:space="0" w:color="auto"/>
        <w:left w:val="none" w:sz="0" w:space="0" w:color="auto"/>
        <w:bottom w:val="none" w:sz="0" w:space="0" w:color="auto"/>
        <w:right w:val="none" w:sz="0" w:space="0" w:color="auto"/>
      </w:divBdr>
    </w:div>
    <w:div w:id="1967155324">
      <w:bodyDiv w:val="1"/>
      <w:marLeft w:val="0"/>
      <w:marRight w:val="0"/>
      <w:marTop w:val="0"/>
      <w:marBottom w:val="0"/>
      <w:divBdr>
        <w:top w:val="none" w:sz="0" w:space="0" w:color="auto"/>
        <w:left w:val="none" w:sz="0" w:space="0" w:color="auto"/>
        <w:bottom w:val="none" w:sz="0" w:space="0" w:color="auto"/>
        <w:right w:val="none" w:sz="0" w:space="0" w:color="auto"/>
      </w:divBdr>
    </w:div>
    <w:div w:id="1975285527">
      <w:bodyDiv w:val="1"/>
      <w:marLeft w:val="0"/>
      <w:marRight w:val="0"/>
      <w:marTop w:val="0"/>
      <w:marBottom w:val="0"/>
      <w:divBdr>
        <w:top w:val="none" w:sz="0" w:space="0" w:color="auto"/>
        <w:left w:val="none" w:sz="0" w:space="0" w:color="auto"/>
        <w:bottom w:val="none" w:sz="0" w:space="0" w:color="auto"/>
        <w:right w:val="none" w:sz="0" w:space="0" w:color="auto"/>
      </w:divBdr>
    </w:div>
    <w:div w:id="1982272020">
      <w:bodyDiv w:val="1"/>
      <w:marLeft w:val="0"/>
      <w:marRight w:val="0"/>
      <w:marTop w:val="0"/>
      <w:marBottom w:val="0"/>
      <w:divBdr>
        <w:top w:val="none" w:sz="0" w:space="0" w:color="auto"/>
        <w:left w:val="none" w:sz="0" w:space="0" w:color="auto"/>
        <w:bottom w:val="none" w:sz="0" w:space="0" w:color="auto"/>
        <w:right w:val="none" w:sz="0" w:space="0" w:color="auto"/>
      </w:divBdr>
    </w:div>
    <w:div w:id="1987009327">
      <w:bodyDiv w:val="1"/>
      <w:marLeft w:val="0"/>
      <w:marRight w:val="0"/>
      <w:marTop w:val="0"/>
      <w:marBottom w:val="0"/>
      <w:divBdr>
        <w:top w:val="none" w:sz="0" w:space="0" w:color="auto"/>
        <w:left w:val="none" w:sz="0" w:space="0" w:color="auto"/>
        <w:bottom w:val="none" w:sz="0" w:space="0" w:color="auto"/>
        <w:right w:val="none" w:sz="0" w:space="0" w:color="auto"/>
      </w:divBdr>
    </w:div>
    <w:div w:id="1993100564">
      <w:bodyDiv w:val="1"/>
      <w:marLeft w:val="0"/>
      <w:marRight w:val="0"/>
      <w:marTop w:val="0"/>
      <w:marBottom w:val="0"/>
      <w:divBdr>
        <w:top w:val="none" w:sz="0" w:space="0" w:color="auto"/>
        <w:left w:val="none" w:sz="0" w:space="0" w:color="auto"/>
        <w:bottom w:val="none" w:sz="0" w:space="0" w:color="auto"/>
        <w:right w:val="none" w:sz="0" w:space="0" w:color="auto"/>
      </w:divBdr>
    </w:div>
    <w:div w:id="1998267199">
      <w:bodyDiv w:val="1"/>
      <w:marLeft w:val="0"/>
      <w:marRight w:val="0"/>
      <w:marTop w:val="0"/>
      <w:marBottom w:val="0"/>
      <w:divBdr>
        <w:top w:val="none" w:sz="0" w:space="0" w:color="auto"/>
        <w:left w:val="none" w:sz="0" w:space="0" w:color="auto"/>
        <w:bottom w:val="none" w:sz="0" w:space="0" w:color="auto"/>
        <w:right w:val="none" w:sz="0" w:space="0" w:color="auto"/>
      </w:divBdr>
    </w:div>
    <w:div w:id="2004550181">
      <w:bodyDiv w:val="1"/>
      <w:marLeft w:val="0"/>
      <w:marRight w:val="0"/>
      <w:marTop w:val="0"/>
      <w:marBottom w:val="0"/>
      <w:divBdr>
        <w:top w:val="none" w:sz="0" w:space="0" w:color="auto"/>
        <w:left w:val="none" w:sz="0" w:space="0" w:color="auto"/>
        <w:bottom w:val="none" w:sz="0" w:space="0" w:color="auto"/>
        <w:right w:val="none" w:sz="0" w:space="0" w:color="auto"/>
      </w:divBdr>
    </w:div>
    <w:div w:id="2010328534">
      <w:bodyDiv w:val="1"/>
      <w:marLeft w:val="0"/>
      <w:marRight w:val="0"/>
      <w:marTop w:val="0"/>
      <w:marBottom w:val="0"/>
      <w:divBdr>
        <w:top w:val="none" w:sz="0" w:space="0" w:color="auto"/>
        <w:left w:val="none" w:sz="0" w:space="0" w:color="auto"/>
        <w:bottom w:val="none" w:sz="0" w:space="0" w:color="auto"/>
        <w:right w:val="none" w:sz="0" w:space="0" w:color="auto"/>
      </w:divBdr>
    </w:div>
    <w:div w:id="2030132217">
      <w:bodyDiv w:val="1"/>
      <w:marLeft w:val="0"/>
      <w:marRight w:val="0"/>
      <w:marTop w:val="0"/>
      <w:marBottom w:val="0"/>
      <w:divBdr>
        <w:top w:val="none" w:sz="0" w:space="0" w:color="auto"/>
        <w:left w:val="none" w:sz="0" w:space="0" w:color="auto"/>
        <w:bottom w:val="none" w:sz="0" w:space="0" w:color="auto"/>
        <w:right w:val="none" w:sz="0" w:space="0" w:color="auto"/>
      </w:divBdr>
    </w:div>
    <w:div w:id="2030401517">
      <w:bodyDiv w:val="1"/>
      <w:marLeft w:val="0"/>
      <w:marRight w:val="0"/>
      <w:marTop w:val="0"/>
      <w:marBottom w:val="0"/>
      <w:divBdr>
        <w:top w:val="none" w:sz="0" w:space="0" w:color="auto"/>
        <w:left w:val="none" w:sz="0" w:space="0" w:color="auto"/>
        <w:bottom w:val="none" w:sz="0" w:space="0" w:color="auto"/>
        <w:right w:val="none" w:sz="0" w:space="0" w:color="auto"/>
      </w:divBdr>
    </w:div>
    <w:div w:id="2053117564">
      <w:bodyDiv w:val="1"/>
      <w:marLeft w:val="0"/>
      <w:marRight w:val="0"/>
      <w:marTop w:val="0"/>
      <w:marBottom w:val="0"/>
      <w:divBdr>
        <w:top w:val="none" w:sz="0" w:space="0" w:color="auto"/>
        <w:left w:val="none" w:sz="0" w:space="0" w:color="auto"/>
        <w:bottom w:val="none" w:sz="0" w:space="0" w:color="auto"/>
        <w:right w:val="none" w:sz="0" w:space="0" w:color="auto"/>
      </w:divBdr>
    </w:div>
    <w:div w:id="2053311843">
      <w:bodyDiv w:val="1"/>
      <w:marLeft w:val="0"/>
      <w:marRight w:val="0"/>
      <w:marTop w:val="0"/>
      <w:marBottom w:val="0"/>
      <w:divBdr>
        <w:top w:val="none" w:sz="0" w:space="0" w:color="auto"/>
        <w:left w:val="none" w:sz="0" w:space="0" w:color="auto"/>
        <w:bottom w:val="none" w:sz="0" w:space="0" w:color="auto"/>
        <w:right w:val="none" w:sz="0" w:space="0" w:color="auto"/>
      </w:divBdr>
    </w:div>
    <w:div w:id="2062171717">
      <w:bodyDiv w:val="1"/>
      <w:marLeft w:val="0"/>
      <w:marRight w:val="0"/>
      <w:marTop w:val="0"/>
      <w:marBottom w:val="0"/>
      <w:divBdr>
        <w:top w:val="none" w:sz="0" w:space="0" w:color="auto"/>
        <w:left w:val="none" w:sz="0" w:space="0" w:color="auto"/>
        <w:bottom w:val="none" w:sz="0" w:space="0" w:color="auto"/>
        <w:right w:val="none" w:sz="0" w:space="0" w:color="auto"/>
      </w:divBdr>
    </w:div>
    <w:div w:id="2081514533">
      <w:bodyDiv w:val="1"/>
      <w:marLeft w:val="0"/>
      <w:marRight w:val="0"/>
      <w:marTop w:val="0"/>
      <w:marBottom w:val="0"/>
      <w:divBdr>
        <w:top w:val="none" w:sz="0" w:space="0" w:color="auto"/>
        <w:left w:val="none" w:sz="0" w:space="0" w:color="auto"/>
        <w:bottom w:val="none" w:sz="0" w:space="0" w:color="auto"/>
        <w:right w:val="none" w:sz="0" w:space="0" w:color="auto"/>
      </w:divBdr>
    </w:div>
    <w:div w:id="210325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roseindia.net/javajdktutorials/source/index.html" TargetMode="External"/><Relationship Id="rId299" Type="http://schemas.openxmlformats.org/officeDocument/2006/relationships/hyperlink" Target="http://www.roseindia.net/java/beginners/EnvironmentInformation.shtml" TargetMode="External"/><Relationship Id="rId303" Type="http://schemas.openxmlformats.org/officeDocument/2006/relationships/hyperlink" Target="http://www.roseindia.net/java/beginners/DateDifferent.shtml" TargetMode="External"/><Relationship Id="rId21" Type="http://schemas.openxmlformats.org/officeDocument/2006/relationships/hyperlink" Target="http://www.roseindia.net/java/java-exception/index.shtml" TargetMode="External"/><Relationship Id="rId42" Type="http://schemas.openxmlformats.org/officeDocument/2006/relationships/hyperlink" Target="http://www.roseindia.net/java/itext/index.shtml" TargetMode="External"/><Relationship Id="rId63" Type="http://schemas.openxmlformats.org/officeDocument/2006/relationships/hyperlink" Target="http://www.roseindia.net/java/javadate/index.shtml" TargetMode="External"/><Relationship Id="rId84" Type="http://schemas.openxmlformats.org/officeDocument/2006/relationships/hyperlink" Target="http://www.roseindia.net/java/language/controllingyourprogram.shtml" TargetMode="External"/><Relationship Id="rId138" Type="http://schemas.openxmlformats.org/officeDocument/2006/relationships/hyperlink" Target="NULL" TargetMode="External"/><Relationship Id="rId159" Type="http://schemas.openxmlformats.org/officeDocument/2006/relationships/hyperlink" Target="http://www.roseindia.net/java/beginners/Factorial.shtml" TargetMode="External"/><Relationship Id="rId324" Type="http://schemas.openxmlformats.org/officeDocument/2006/relationships/hyperlink" Target="http://www.roseindia.net/java/beginners/arrayexamples/java_array_usage.shtml" TargetMode="External"/><Relationship Id="rId345" Type="http://schemas.openxmlformats.org/officeDocument/2006/relationships/hyperlink" Target="http://www.roseindia.net/java/beginners/arrayexamples/mergeSort.shtml" TargetMode="External"/><Relationship Id="rId170" Type="http://schemas.openxmlformats.org/officeDocument/2006/relationships/hyperlink" Target="http://www.roseindia.net/java/beginners/PrimeNumber.shtml" TargetMode="External"/><Relationship Id="rId191" Type="http://schemas.openxmlformats.org/officeDocument/2006/relationships/hyperlink" Target="http://java.sun.com/j2se/1.4.2/docs/api/java/lang/String.html" TargetMode="External"/><Relationship Id="rId205" Type="http://schemas.openxmlformats.org/officeDocument/2006/relationships/hyperlink" Target="http://www.roseindia.net/java/beginners/SquareMatrix.shtml" TargetMode="External"/><Relationship Id="rId226" Type="http://schemas.openxmlformats.org/officeDocument/2006/relationships/hyperlink" Target="http://www.roseindia.net/java/beginners/Threads.java" TargetMode="External"/><Relationship Id="rId247" Type="http://schemas.openxmlformats.org/officeDocument/2006/relationships/hyperlink" Target="http://www.roseindia.net/java/beginners/stack-demo.shtml" TargetMode="External"/><Relationship Id="rId107" Type="http://schemas.openxmlformats.org/officeDocument/2006/relationships/hyperlink" Target="http://www.roseindia.net/javajdktutorials/c5/index.shtml" TargetMode="External"/><Relationship Id="rId268" Type="http://schemas.openxmlformats.org/officeDocument/2006/relationships/hyperlink" Target="http://www.roseindia.net/java/beginners/AddTwoBigNumbers.java" TargetMode="External"/><Relationship Id="rId289" Type="http://schemas.openxmlformats.org/officeDocument/2006/relationships/hyperlink" Target="http://www.roseindia.net/java/beginners/LineNumberReaderExample.shtml" TargetMode="External"/><Relationship Id="rId11" Type="http://schemas.openxmlformats.org/officeDocument/2006/relationships/hyperlink" Target="http://www.roseindia.net/jsp/" TargetMode="External"/><Relationship Id="rId32" Type="http://schemas.openxmlformats.org/officeDocument/2006/relationships/hyperlink" Target="http://www.roseindia.net/java/quick-java.shtml" TargetMode="External"/><Relationship Id="rId53" Type="http://schemas.openxmlformats.org/officeDocument/2006/relationships/hyperlink" Target="http://www.roseindia.net/java/example/java/awt/" TargetMode="External"/><Relationship Id="rId74" Type="http://schemas.openxmlformats.org/officeDocument/2006/relationships/hyperlink" Target="http://www.roseindia.net/java/java-introduction/javatools/java-debugger.shtml" TargetMode="External"/><Relationship Id="rId128" Type="http://schemas.openxmlformats.org/officeDocument/2006/relationships/hyperlink" Target="http://www.roseindia.net/struts/" TargetMode="External"/><Relationship Id="rId149" Type="http://schemas.openxmlformats.org/officeDocument/2006/relationships/image" Target="media/image15.gif"/><Relationship Id="rId314" Type="http://schemas.openxmlformats.org/officeDocument/2006/relationships/hyperlink" Target="http://www.roseindia.net/java/beginners/check-empty-string-example.java" TargetMode="External"/><Relationship Id="rId335" Type="http://schemas.openxmlformats.org/officeDocument/2006/relationships/image" Target="media/image24.gif"/><Relationship Id="rId356" Type="http://schemas.openxmlformats.org/officeDocument/2006/relationships/image" Target="media/image38.gif"/><Relationship Id="rId5" Type="http://schemas.openxmlformats.org/officeDocument/2006/relationships/hyperlink" Target="http://www.roseindia.net/java/new-to-programming.shtml" TargetMode="External"/><Relationship Id="rId95" Type="http://schemas.openxmlformats.org/officeDocument/2006/relationships/hyperlink" Target="http://www.roseindia.net/javatutorials/java_break_to_label_tatement.shtml" TargetMode="External"/><Relationship Id="rId160" Type="http://schemas.openxmlformats.org/officeDocument/2006/relationships/hyperlink" Target="http://www.roseindia.net/java/beginners/CircleArea.java" TargetMode="External"/><Relationship Id="rId181" Type="http://schemas.openxmlformats.org/officeDocument/2006/relationships/hyperlink" Target="http://www.roseindia.net/java/beginners/FileWrite.java" TargetMode="External"/><Relationship Id="rId216" Type="http://schemas.openxmlformats.org/officeDocument/2006/relationships/hyperlink" Target="http://www.roseindia.net/java/beginners/WhileLoop.shtml" TargetMode="External"/><Relationship Id="rId237" Type="http://schemas.openxmlformats.org/officeDocument/2006/relationships/hyperlink" Target="http://www.roseindia.net/java/beginners/file-directory.shtml" TargetMode="External"/><Relationship Id="rId258" Type="http://schemas.openxmlformats.org/officeDocument/2006/relationships/hyperlink" Target="http://www.roseindia.net/java/beginners/swapping.shtml" TargetMode="External"/><Relationship Id="rId279" Type="http://schemas.openxmlformats.org/officeDocument/2006/relationships/hyperlink" Target="http://www.roseindia.net/java/beginners/StringLength1.shtml" TargetMode="External"/><Relationship Id="rId22" Type="http://schemas.openxmlformats.org/officeDocument/2006/relationships/hyperlink" Target="http://www.roseindia.net/java/java-get-example/index.shtml" TargetMode="External"/><Relationship Id="rId43" Type="http://schemas.openxmlformats.org/officeDocument/2006/relationships/hyperlink" Target="http://www.roseindia.net/java/javaftp/java-ftp-library.shtml" TargetMode="External"/><Relationship Id="rId64" Type="http://schemas.openxmlformats.org/officeDocument/2006/relationships/image" Target="media/image3.gif"/><Relationship Id="rId118" Type="http://schemas.openxmlformats.org/officeDocument/2006/relationships/hyperlink" Target="http://www.roseindia.net/java/java-security.shtml" TargetMode="External"/><Relationship Id="rId139" Type="http://schemas.openxmlformats.org/officeDocument/2006/relationships/hyperlink" Target="http://java.sun.com/j2se/1.5.0/ReleaseNotes.html" TargetMode="External"/><Relationship Id="rId290" Type="http://schemas.openxmlformats.org/officeDocument/2006/relationships/hyperlink" Target="http://www.roseindia.net/java/beginners/SubstringExample.shtml" TargetMode="External"/><Relationship Id="rId304" Type="http://schemas.openxmlformats.org/officeDocument/2006/relationships/hyperlink" Target="http://www.roseindia.net/java/beginners/DateComparison.shtml" TargetMode="External"/><Relationship Id="rId325" Type="http://schemas.openxmlformats.org/officeDocument/2006/relationships/hyperlink" Target="http://www.roseindia.net/java/beginners/arrayexamples/copying_arrays.shtml" TargetMode="External"/><Relationship Id="rId346" Type="http://schemas.openxmlformats.org/officeDocument/2006/relationships/image" Target="media/image33.gif"/><Relationship Id="rId85" Type="http://schemas.openxmlformats.org/officeDocument/2006/relationships/hyperlink" Target="http://www.roseindia.net/java/language/classes-java.shtml" TargetMode="External"/><Relationship Id="rId150" Type="http://schemas.openxmlformats.org/officeDocument/2006/relationships/image" Target="media/image16.gif"/><Relationship Id="rId171" Type="http://schemas.openxmlformats.org/officeDocument/2006/relationships/hyperlink" Target="http://www.roseindia.net/java/beginners/oop-in-java.shtml" TargetMode="External"/><Relationship Id="rId192" Type="http://schemas.openxmlformats.org/officeDocument/2006/relationships/hyperlink" Target="http://www.roseindia.net/java/beginners/array.shtml" TargetMode="External"/><Relationship Id="rId206" Type="http://schemas.openxmlformats.org/officeDocument/2006/relationships/hyperlink" Target="http://www.roseindia.net/java/beginners/IfElse.shtml" TargetMode="External"/><Relationship Id="rId227" Type="http://schemas.openxmlformats.org/officeDocument/2006/relationships/hyperlink" Target="http://www.roseindia.net/java/beginners/entervaluesfromkeyboard.shtml" TargetMode="External"/><Relationship Id="rId248" Type="http://schemas.openxmlformats.org/officeDocument/2006/relationships/hyperlink" Target="http://www.roseindia.net/java/beginners/SerializableSingleton.java" TargetMode="External"/><Relationship Id="rId269" Type="http://schemas.openxmlformats.org/officeDocument/2006/relationships/hyperlink" Target="http://www.roseindia.net/java/beginners/CharComparation.shtml" TargetMode="External"/><Relationship Id="rId12" Type="http://schemas.openxmlformats.org/officeDocument/2006/relationships/hyperlink" Target="http://www.roseindia.net/servlets/" TargetMode="External"/><Relationship Id="rId33" Type="http://schemas.openxmlformats.org/officeDocument/2006/relationships/hyperlink" Target="http://www.roseindia.net/java/tools/" TargetMode="External"/><Relationship Id="rId108" Type="http://schemas.openxmlformats.org/officeDocument/2006/relationships/hyperlink" Target="http://www.roseindia.net/javajdktutorials/c6/index.shtml" TargetMode="External"/><Relationship Id="rId129" Type="http://schemas.openxmlformats.org/officeDocument/2006/relationships/hyperlink" Target="http://www.roseindia.net/hibernate/" TargetMode="External"/><Relationship Id="rId280" Type="http://schemas.openxmlformats.org/officeDocument/2006/relationships/hyperlink" Target="http://www.roseindia.net/java/beginners/StrStartWith.shtml" TargetMode="External"/><Relationship Id="rId315" Type="http://schemas.openxmlformats.org/officeDocument/2006/relationships/hyperlink" Target="http://www.roseindia.net/java/beginners/cmnd-line-arguments.shtml" TargetMode="External"/><Relationship Id="rId336" Type="http://schemas.openxmlformats.org/officeDocument/2006/relationships/image" Target="media/image25.gif"/><Relationship Id="rId357" Type="http://schemas.openxmlformats.org/officeDocument/2006/relationships/image" Target="media/image39.gif"/><Relationship Id="rId54" Type="http://schemas.openxmlformats.org/officeDocument/2006/relationships/hyperlink" Target="http://www.roseindia.net/java/example/java/net/udp/" TargetMode="External"/><Relationship Id="rId75" Type="http://schemas.openxmlformats.org/officeDocument/2006/relationships/hyperlink" Target="http://www.roseindia.net/java/java-introduction/javatools/header-file-generater.shtml" TargetMode="External"/><Relationship Id="rId96" Type="http://schemas.openxmlformats.org/officeDocument/2006/relationships/hyperlink" Target="http://www.roseindia.net/javatutorials/strategy_pattern_of_hashcode_equality.shtml" TargetMode="External"/><Relationship Id="rId140" Type="http://schemas.openxmlformats.org/officeDocument/2006/relationships/hyperlink" Target="http://www.roseindia.net/java/beginners/sdk-directory-structure.shtml" TargetMode="External"/><Relationship Id="rId161" Type="http://schemas.openxmlformats.org/officeDocument/2006/relationships/hyperlink" Target="http://www.roseindia.net/java/beginners/RecArea.shtml" TargetMode="External"/><Relationship Id="rId182" Type="http://schemas.openxmlformats.org/officeDocument/2006/relationships/hyperlink" Target="http://www.roseindia.net/java/beginners/DeleteFile.shtml" TargetMode="External"/><Relationship Id="rId217" Type="http://schemas.openxmlformats.org/officeDocument/2006/relationships/hyperlink" Target="http://www.roseindia.net/java/beginners/ForLoop.shtml" TargetMode="External"/><Relationship Id="rId6" Type="http://schemas.openxmlformats.org/officeDocument/2006/relationships/hyperlink" Target="http://www.roseindia.net/java/" TargetMode="External"/><Relationship Id="rId238" Type="http://schemas.openxmlformats.org/officeDocument/2006/relationships/hyperlink" Target="http://www.roseindia.net/java/beginners/FileNameReferToSameFile.java" TargetMode="External"/><Relationship Id="rId259" Type="http://schemas.openxmlformats.org/officeDocument/2006/relationships/hyperlink" Target="http://www.roseindia.net/java/beginners/Swap.shtml" TargetMode="External"/><Relationship Id="rId23" Type="http://schemas.openxmlformats.org/officeDocument/2006/relationships/hyperlink" Target="http://www.roseindia.net/java/pass-value-example/index.shtml" TargetMode="External"/><Relationship Id="rId119" Type="http://schemas.openxmlformats.org/officeDocument/2006/relationships/hyperlink" Target="http://www.roseindia.net/javajdktutorials/contents.shtml" TargetMode="External"/><Relationship Id="rId270" Type="http://schemas.openxmlformats.org/officeDocument/2006/relationships/hyperlink" Target="http://www.roseindia.net/java/beginners/AppendInsert.java" TargetMode="External"/><Relationship Id="rId291" Type="http://schemas.openxmlformats.org/officeDocument/2006/relationships/hyperlink" Target="http://www.roseindia.net/java/beginners/TempDirExample.shtml" TargetMode="External"/><Relationship Id="rId305" Type="http://schemas.openxmlformats.org/officeDocument/2006/relationships/hyperlink" Target="http://www.roseindia.net/java/beginners/CalendarExample.shtml" TargetMode="External"/><Relationship Id="rId326" Type="http://schemas.openxmlformats.org/officeDocument/2006/relationships/hyperlink" Target="http://www.roseindia.net/java/beginners/arrayexamples/two.shtml" TargetMode="External"/><Relationship Id="rId347" Type="http://schemas.openxmlformats.org/officeDocument/2006/relationships/hyperlink" Target="http://www.roseindia.net/java/beginners/arrayexamples/InsertionSort.java" TargetMode="External"/><Relationship Id="rId44" Type="http://schemas.openxmlformats.org/officeDocument/2006/relationships/hyperlink" Target="http://www.roseindia.net/java/various-commands.shtml" TargetMode="External"/><Relationship Id="rId65" Type="http://schemas.openxmlformats.org/officeDocument/2006/relationships/image" Target="media/image4.gif"/><Relationship Id="rId86" Type="http://schemas.openxmlformats.org/officeDocument/2006/relationships/hyperlink" Target="http://www.roseindia.net/java/language/inheritance.shtml" TargetMode="External"/><Relationship Id="rId130" Type="http://schemas.openxmlformats.org/officeDocument/2006/relationships/hyperlink" Target="http://www.roseindia.net/spring/" TargetMode="External"/><Relationship Id="rId151" Type="http://schemas.openxmlformats.org/officeDocument/2006/relationships/hyperlink" Target="http://www.roseindia.net/java/beginners/hello_world.shtml" TargetMode="External"/><Relationship Id="rId172" Type="http://schemas.openxmlformats.org/officeDocument/2006/relationships/hyperlink" Target="http://www.roseindia.net/java/beginners/ExceptionHandle.shtml" TargetMode="External"/><Relationship Id="rId193" Type="http://schemas.openxmlformats.org/officeDocument/2006/relationships/hyperlink" Target="http://en.wikipedia.org/wiki/Datatype" TargetMode="External"/><Relationship Id="rId207" Type="http://schemas.openxmlformats.org/officeDocument/2006/relationships/hyperlink" Target="http://www.roseindia.net/java/beginners/SquareMatrix.java" TargetMode="External"/><Relationship Id="rId228" Type="http://schemas.openxmlformats.org/officeDocument/2006/relationships/hyperlink" Target="http://www.roseindia.net/java/beginners/OccurancesInArray.java" TargetMode="External"/><Relationship Id="rId249" Type="http://schemas.openxmlformats.org/officeDocument/2006/relationships/hyperlink" Target="http://www.roseindia.net/java/beginners/ChecksumAdler32.shtml" TargetMode="External"/><Relationship Id="rId13" Type="http://schemas.openxmlformats.org/officeDocument/2006/relationships/hyperlink" Target="http://www.roseindia.net/jdbc/" TargetMode="External"/><Relationship Id="rId109" Type="http://schemas.openxmlformats.org/officeDocument/2006/relationships/hyperlink" Target="http://www.roseindia.net/javajdktutorials/c7/index.shtml" TargetMode="External"/><Relationship Id="rId260" Type="http://schemas.openxmlformats.org/officeDocument/2006/relationships/hyperlink" Target="http://www.roseindia.net/java/beginners/ChecksumByteArray.shtml" TargetMode="External"/><Relationship Id="rId281" Type="http://schemas.openxmlformats.org/officeDocument/2006/relationships/hyperlink" Target="http://www.roseindia.net/java/beginners/StringTrim.java" TargetMode="External"/><Relationship Id="rId316" Type="http://schemas.openxmlformats.org/officeDocument/2006/relationships/hyperlink" Target="http://www.roseindia.net/java/beginners/ArraysToCollectionExample.shtml" TargetMode="External"/><Relationship Id="rId337" Type="http://schemas.openxmlformats.org/officeDocument/2006/relationships/image" Target="media/image26.gif"/><Relationship Id="rId34" Type="http://schemas.openxmlformats.org/officeDocument/2006/relationships/hyperlink" Target="http://www.roseindia.net/java/beginners/index.shtml" TargetMode="External"/><Relationship Id="rId55" Type="http://schemas.openxmlformats.org/officeDocument/2006/relationships/hyperlink" Target="http://www.roseindia.net/java/example/java/swing/" TargetMode="External"/><Relationship Id="rId76" Type="http://schemas.openxmlformats.org/officeDocument/2006/relationships/hyperlink" Target="http://www.roseindia.net/java/java-introduction/javatools/javadoc.shtml" TargetMode="External"/><Relationship Id="rId97" Type="http://schemas.openxmlformats.org/officeDocument/2006/relationships/hyperlink" Target="http://www.roseindia.net/javatutorials/object_adapter_based_on_dynamic_proxy.shtml" TargetMode="External"/><Relationship Id="rId120" Type="http://schemas.openxmlformats.org/officeDocument/2006/relationships/hyperlink" Target="http://www.roseindia.net/java/javanews/index.shtml" TargetMode="External"/><Relationship Id="rId141" Type="http://schemas.openxmlformats.org/officeDocument/2006/relationships/hyperlink" Target="http://www.java.sun.com/j2se" TargetMode="External"/><Relationship Id="rId358" Type="http://schemas.openxmlformats.org/officeDocument/2006/relationships/fontTable" Target="fontTable.xml"/><Relationship Id="rId7" Type="http://schemas.openxmlformats.org/officeDocument/2006/relationships/hyperlink" Target="http://www.roseindia.net/java/jdk6/index.shtml" TargetMode="External"/><Relationship Id="rId162" Type="http://schemas.openxmlformats.org/officeDocument/2006/relationships/hyperlink" Target="http://www.roseindia.net/java/beginners/Palindrome.java" TargetMode="External"/><Relationship Id="rId183" Type="http://schemas.openxmlformats.org/officeDocument/2006/relationships/hyperlink" Target="http://www.roseindia.net/java/beginners/CreateDirectory.java" TargetMode="External"/><Relationship Id="rId218" Type="http://schemas.openxmlformats.org/officeDocument/2006/relationships/hyperlink" Target="http://www.roseindia.net/java/beginners/ObjectClass.shtml" TargetMode="External"/><Relationship Id="rId239" Type="http://schemas.openxmlformats.org/officeDocument/2006/relationships/hyperlink" Target="http://www.roseindia.net/java/beginners/file-directory-exists.shtml" TargetMode="External"/><Relationship Id="rId250" Type="http://schemas.openxmlformats.org/officeDocument/2006/relationships/hyperlink" Target="http://www.roseindia.net/java/beginners/CompressingFile.shtml" TargetMode="External"/><Relationship Id="rId271" Type="http://schemas.openxmlformats.org/officeDocument/2006/relationships/hyperlink" Target="http://www.roseindia.net/java/beginners/CharCompIgnoreCase.shtml" TargetMode="External"/><Relationship Id="rId292" Type="http://schemas.openxmlformats.org/officeDocument/2006/relationships/hyperlink" Target="http://www.roseindia.net/java/beginners/UserHomeExample.shtml" TargetMode="External"/><Relationship Id="rId306" Type="http://schemas.openxmlformats.org/officeDocument/2006/relationships/hyperlink" Target="http://www.roseindia.net/java/beginners/DateExample.shtml" TargetMode="External"/><Relationship Id="rId24" Type="http://schemas.openxmlformats.org/officeDocument/2006/relationships/hyperlink" Target="http://www.roseindia.net/java/java-break-example/index.shtml" TargetMode="External"/><Relationship Id="rId45" Type="http://schemas.openxmlformats.org/officeDocument/2006/relationships/hyperlink" Target="http://www.roseindia.net/java/java-classpath.shtml" TargetMode="External"/><Relationship Id="rId66" Type="http://schemas.openxmlformats.org/officeDocument/2006/relationships/hyperlink" Target="http://www.roseindia.net/java/java-introduction/what-is-java.shtml" TargetMode="External"/><Relationship Id="rId87" Type="http://schemas.openxmlformats.org/officeDocument/2006/relationships/hyperlink" Target="http://www.roseindia.net/java/language/summary.shtml" TargetMode="External"/><Relationship Id="rId110" Type="http://schemas.openxmlformats.org/officeDocument/2006/relationships/hyperlink" Target="http://www.roseindia.net/javajdktutorials/c8/index.shtml" TargetMode="External"/><Relationship Id="rId131" Type="http://schemas.openxmlformats.org/officeDocument/2006/relationships/hyperlink" Target="http://www.roseindia.net/java/jee5/" TargetMode="External"/><Relationship Id="rId327" Type="http://schemas.openxmlformats.org/officeDocument/2006/relationships/image" Target="media/image21.gif"/><Relationship Id="rId348" Type="http://schemas.openxmlformats.org/officeDocument/2006/relationships/image" Target="media/image34.gif"/><Relationship Id="rId152" Type="http://schemas.openxmlformats.org/officeDocument/2006/relationships/image" Target="media/image17.gif"/><Relationship Id="rId173" Type="http://schemas.openxmlformats.org/officeDocument/2006/relationships/hyperlink" Target="http://www.roseindia.net/java/beginners/identifierandpdatatype.shtml" TargetMode="External"/><Relationship Id="rId194" Type="http://schemas.openxmlformats.org/officeDocument/2006/relationships/hyperlink" Target="http://www.roseindia.net/java/beginners/CopyArray.shtml" TargetMode="External"/><Relationship Id="rId208" Type="http://schemas.openxmlformats.org/officeDocument/2006/relationships/hyperlink" Target="http://www.roseindia.net/java/beginners/Break.shtml" TargetMode="External"/><Relationship Id="rId229" Type="http://schemas.openxmlformats.org/officeDocument/2006/relationships/hyperlink" Target="http://www.roseindia.net/java/beginners/StringTokenizing.shtml" TargetMode="External"/><Relationship Id="rId240" Type="http://schemas.openxmlformats.org/officeDocument/2006/relationships/hyperlink" Target="http://www.roseindia.net/java/beginners/FileOrDirectory.java" TargetMode="External"/><Relationship Id="rId261" Type="http://schemas.openxmlformats.org/officeDocument/2006/relationships/hyperlink" Target="http://www.roseindia.net/java/beginners/Swap.java" TargetMode="External"/><Relationship Id="rId14" Type="http://schemas.openxmlformats.org/officeDocument/2006/relationships/hyperlink" Target="http://www.roseindia.net/ejb/" TargetMode="External"/><Relationship Id="rId35" Type="http://schemas.openxmlformats.org/officeDocument/2006/relationships/hyperlink" Target="http://www.roseindia.net/java/java-conversion" TargetMode="External"/><Relationship Id="rId56" Type="http://schemas.openxmlformats.org/officeDocument/2006/relationships/hyperlink" Target="http://www.roseindia.net/java/example/java/util/" TargetMode="External"/><Relationship Id="rId77" Type="http://schemas.openxmlformats.org/officeDocument/2006/relationships/hyperlink" Target="http://www.roseindia.net/java/java-introduction/javatools/java_applet_viewer.shtml" TargetMode="External"/><Relationship Id="rId100" Type="http://schemas.openxmlformats.org/officeDocument/2006/relationships/hyperlink" Target="http://www.roseindia.net/javatutorials/JDK_1_5%20_performance_surprises.shtml" TargetMode="External"/><Relationship Id="rId282" Type="http://schemas.openxmlformats.org/officeDocument/2006/relationships/hyperlink" Target="http://www.roseindia.net/java/beginners/StringTrim.shtml" TargetMode="External"/><Relationship Id="rId317" Type="http://schemas.openxmlformats.org/officeDocument/2006/relationships/hyperlink" Target="http://www.roseindia.net/java/beginners/copy-file.shtml" TargetMode="External"/><Relationship Id="rId338" Type="http://schemas.openxmlformats.org/officeDocument/2006/relationships/image" Target="media/image27.gif"/><Relationship Id="rId359" Type="http://schemas.openxmlformats.org/officeDocument/2006/relationships/theme" Target="theme/theme1.xml"/><Relationship Id="rId8" Type="http://schemas.openxmlformats.org/officeDocument/2006/relationships/hyperlink" Target="http://www.roseindia.net/java/jdk7/index.shtml" TargetMode="External"/><Relationship Id="rId98" Type="http://schemas.openxmlformats.org/officeDocument/2006/relationships/hyperlink" Target="http://www.roseindia.net/javatutorials/making_enumerations_iterable.shtml" TargetMode="External"/><Relationship Id="rId121" Type="http://schemas.openxmlformats.org/officeDocument/2006/relationships/hyperlink" Target="http://www.roseindia.net/java/index.shtml" TargetMode="External"/><Relationship Id="rId142" Type="http://schemas.openxmlformats.org/officeDocument/2006/relationships/image" Target="media/image8.gif"/><Relationship Id="rId163" Type="http://schemas.openxmlformats.org/officeDocument/2006/relationships/hyperlink" Target="http://www.roseindia.net/java/beginners/Palindrome.shtml" TargetMode="External"/><Relationship Id="rId184" Type="http://schemas.openxmlformats.org/officeDocument/2006/relationships/hyperlink" Target="http://www.roseindia.net/java/beginners/DirectoryListing.shtml" TargetMode="External"/><Relationship Id="rId219" Type="http://schemas.openxmlformats.org/officeDocument/2006/relationships/hyperlink" Target="http://www.roseindia.net/java/beginners/Construct.shtml" TargetMode="External"/><Relationship Id="rId230" Type="http://schemas.openxmlformats.org/officeDocument/2006/relationships/hyperlink" Target="http://www.roseindia.net/java/beginners/array_list_demo.shtml" TargetMode="External"/><Relationship Id="rId251" Type="http://schemas.openxmlformats.org/officeDocument/2006/relationships/hyperlink" Target="http://www.roseindia.net/java/beginners/firstarrayprogram.shtml" TargetMode="External"/><Relationship Id="rId25" Type="http://schemas.openxmlformats.org/officeDocument/2006/relationships/hyperlink" Target="http://www.roseindia.net/java/java-biginteger/index.shtml" TargetMode="External"/><Relationship Id="rId46" Type="http://schemas.openxmlformats.org/officeDocument/2006/relationships/hyperlink" Target="http://www.roseindia.net/java/task-scheduling.shtml" TargetMode="External"/><Relationship Id="rId67" Type="http://schemas.openxmlformats.org/officeDocument/2006/relationships/hyperlink" Target="http://www.roseindia.net/java/java-introduction/java-an-internet-language.shtml" TargetMode="External"/><Relationship Id="rId272" Type="http://schemas.openxmlformats.org/officeDocument/2006/relationships/hyperlink" Target="http://www.roseindia.net/java/beginners/CharComparation.java" TargetMode="External"/><Relationship Id="rId293" Type="http://schemas.openxmlformats.org/officeDocument/2006/relationships/hyperlink" Target="http://www.roseindia.net/java/beginners/WriteTextFileExample.shtml" TargetMode="External"/><Relationship Id="rId307" Type="http://schemas.openxmlformats.org/officeDocument/2006/relationships/hyperlink" Target="http://www.roseindia.net/java/beginners/DateForms.shtml" TargetMode="External"/><Relationship Id="rId328" Type="http://schemas.openxmlformats.org/officeDocument/2006/relationships/hyperlink" Target="http://www.roseindia.net/java/beginners/arrayexamples/multi.shtml" TargetMode="External"/><Relationship Id="rId349" Type="http://schemas.openxmlformats.org/officeDocument/2006/relationships/image" Target="media/image35.gif"/><Relationship Id="rId88" Type="http://schemas.openxmlformats.org/officeDocument/2006/relationships/hyperlink" Target="http://www.roseindia.net/javatutorials/" TargetMode="External"/><Relationship Id="rId111" Type="http://schemas.openxmlformats.org/officeDocument/2006/relationships/hyperlink" Target="http://www.roseindia.net/javajdktutorials/c9/index.shtml" TargetMode="External"/><Relationship Id="rId132" Type="http://schemas.openxmlformats.org/officeDocument/2006/relationships/hyperlink" Target="http://www.roseindia.net/java/beginners/what-is-programming.shtml" TargetMode="External"/><Relationship Id="rId153" Type="http://schemas.openxmlformats.org/officeDocument/2006/relationships/hyperlink" Target="http://www.roseindia.net/java/beginners/understanding_hello_world_java.shtml" TargetMode="External"/><Relationship Id="rId174" Type="http://schemas.openxmlformats.org/officeDocument/2006/relationships/hyperlink" Target="http://www.roseindia.net/java/beginners/exceptionHandle.java" TargetMode="External"/><Relationship Id="rId195" Type="http://schemas.openxmlformats.org/officeDocument/2006/relationships/hyperlink" Target="http://www.roseindia.net/java/beginners/charat.shtml" TargetMode="External"/><Relationship Id="rId209" Type="http://schemas.openxmlformats.org/officeDocument/2006/relationships/hyperlink" Target="http://www.roseindia.net/java/beginners/IfElse.java" TargetMode="External"/><Relationship Id="rId190" Type="http://schemas.openxmlformats.org/officeDocument/2006/relationships/hyperlink" Target="http://www.roseindia.net/java/beginners/TypeCasting.shtml" TargetMode="External"/><Relationship Id="rId204" Type="http://schemas.openxmlformats.org/officeDocument/2006/relationships/hyperlink" Target="http://www.roseindia.net/java/beginners/MatrixMultiply.shtml" TargetMode="External"/><Relationship Id="rId220" Type="http://schemas.openxmlformats.org/officeDocument/2006/relationships/hyperlink" Target="http://www.roseindia.net/java/beginners/constructoroverloading.shtml" TargetMode="External"/><Relationship Id="rId225" Type="http://schemas.openxmlformats.org/officeDocument/2006/relationships/hyperlink" Target="http://www.roseindia.net/java/beginners/OccurancesInArray.shtml" TargetMode="External"/><Relationship Id="rId241" Type="http://schemas.openxmlformats.org/officeDocument/2006/relationships/hyperlink" Target="http://www.roseindia.net/java/beginners/list-system-roots.shtml" TargetMode="External"/><Relationship Id="rId246" Type="http://schemas.openxmlformats.org/officeDocument/2006/relationships/hyperlink" Target="http://www.roseindia.net/java/beginners/read-byte-array.shtml" TargetMode="External"/><Relationship Id="rId267" Type="http://schemas.openxmlformats.org/officeDocument/2006/relationships/hyperlink" Target="http://www.roseindia.net/java/beginners/AppendInsert.shtml" TargetMode="External"/><Relationship Id="rId288" Type="http://schemas.openxmlformats.org/officeDocument/2006/relationships/hyperlink" Target="http://www.roseindia.net/java/beginners/OSInformation.shtml" TargetMode="External"/><Relationship Id="rId15" Type="http://schemas.openxmlformats.org/officeDocument/2006/relationships/hyperlink" Target="http://www.roseindia.net/webservices/" TargetMode="External"/><Relationship Id="rId36" Type="http://schemas.openxmlformats.org/officeDocument/2006/relationships/hyperlink" Target="http://www.roseindia.net/java/java-comparison/index.shtml" TargetMode="External"/><Relationship Id="rId57" Type="http://schemas.openxmlformats.org/officeDocument/2006/relationships/hyperlink" Target="http://www.roseindia.net/java/thread/index.shtml" TargetMode="External"/><Relationship Id="rId106" Type="http://schemas.openxmlformats.org/officeDocument/2006/relationships/hyperlink" Target="http://www.roseindia.net/javajdktutorials/c4/index.shtml" TargetMode="External"/><Relationship Id="rId127" Type="http://schemas.openxmlformats.org/officeDocument/2006/relationships/hyperlink" Target="http://www.roseindia.net/servlets/servlets.shtml" TargetMode="External"/><Relationship Id="rId262" Type="http://schemas.openxmlformats.org/officeDocument/2006/relationships/hyperlink" Target="http://www.roseindia.net/java/beginners/ChecksumByteArrayCRC.shtml" TargetMode="External"/><Relationship Id="rId283" Type="http://schemas.openxmlformats.org/officeDocument/2006/relationships/hyperlink" Target="http://www.roseindia.net/java/beginners/StrEndWith.shtml" TargetMode="External"/><Relationship Id="rId313" Type="http://schemas.openxmlformats.org/officeDocument/2006/relationships/hyperlink" Target="http://www.roseindia.net/java/beginners/static-acess-object.shtml" TargetMode="External"/><Relationship Id="rId318" Type="http://schemas.openxmlformats.org/officeDocument/2006/relationships/hyperlink" Target="http://www.roseindia.net/java/beginners/arrayexamples/index.shtml" TargetMode="External"/><Relationship Id="rId339" Type="http://schemas.openxmlformats.org/officeDocument/2006/relationships/image" Target="media/image28.gif"/><Relationship Id="rId10" Type="http://schemas.openxmlformats.org/officeDocument/2006/relationships/hyperlink" Target="http://www.roseindia.net/j2me/" TargetMode="External"/><Relationship Id="rId31" Type="http://schemas.openxmlformats.org/officeDocument/2006/relationships/hyperlink" Target="http://www.roseindia.net/java/learn-java-in-a-day/index.shtml" TargetMode="External"/><Relationship Id="rId52" Type="http://schemas.openxmlformats.org/officeDocument/2006/relationships/hyperlink" Target="http://www.roseindia.net/java/example/java/io/" TargetMode="External"/><Relationship Id="rId73" Type="http://schemas.openxmlformats.org/officeDocument/2006/relationships/hyperlink" Target="http://www.roseindia.net/java/java-introduction/javatools/java-inetrpreter.shtml" TargetMode="External"/><Relationship Id="rId78" Type="http://schemas.openxmlformats.org/officeDocument/2006/relationships/hyperlink" Target="http://www.roseindia.net/java/language/java-comments.shtml" TargetMode="External"/><Relationship Id="rId94" Type="http://schemas.openxmlformats.org/officeDocument/2006/relationships/hyperlink" Target="http://www.roseindia.net/javatutorials/linkedlistvsarraylist.shtml" TargetMode="External"/><Relationship Id="rId99" Type="http://schemas.openxmlformats.org/officeDocument/2006/relationships/hyperlink" Target="http://www.roseindia.net/javatutorials/JTable_in_JDK.shtml" TargetMode="External"/><Relationship Id="rId101" Type="http://schemas.openxmlformats.org/officeDocument/2006/relationships/hyperlink" Target="http://www.roseindia.net/javatutorials/" TargetMode="External"/><Relationship Id="rId122" Type="http://schemas.openxmlformats.org/officeDocument/2006/relationships/image" Target="media/image5.gif"/><Relationship Id="rId143" Type="http://schemas.openxmlformats.org/officeDocument/2006/relationships/image" Target="media/image9.gif"/><Relationship Id="rId148" Type="http://schemas.openxmlformats.org/officeDocument/2006/relationships/image" Target="media/image14.gif"/><Relationship Id="rId164" Type="http://schemas.openxmlformats.org/officeDocument/2006/relationships/hyperlink" Target="http://www.roseindia.net/java/beginners/triangle.shtml" TargetMode="External"/><Relationship Id="rId169" Type="http://schemas.openxmlformats.org/officeDocument/2006/relationships/hyperlink" Target="http://www.roseindia.net/java/beginners/Prime_number.shtml" TargetMode="External"/><Relationship Id="rId185" Type="http://schemas.openxmlformats.org/officeDocument/2006/relationships/hyperlink" Target="http://www.roseindia.net/java/beginners/DeleteFile.java" TargetMode="External"/><Relationship Id="rId334" Type="http://schemas.openxmlformats.org/officeDocument/2006/relationships/image" Target="media/image23.gif"/><Relationship Id="rId350" Type="http://schemas.openxmlformats.org/officeDocument/2006/relationships/hyperlink" Target="http://www.roseindia.net/java/beginners/arrayexamples/QuickSort.shtml" TargetMode="External"/><Relationship Id="rId355" Type="http://schemas.openxmlformats.org/officeDocument/2006/relationships/image" Target="media/image37.gif"/><Relationship Id="rId4" Type="http://schemas.openxmlformats.org/officeDocument/2006/relationships/webSettings" Target="webSettings.xml"/><Relationship Id="rId9" Type="http://schemas.openxmlformats.org/officeDocument/2006/relationships/hyperlink" Target="http://www.roseindia.net/java/Advanced-Java-Tutorials.shtml" TargetMode="External"/><Relationship Id="rId180" Type="http://schemas.openxmlformats.org/officeDocument/2006/relationships/hyperlink" Target="http://www.roseindia.net/java/beginners/java-create-directory.shtml" TargetMode="External"/><Relationship Id="rId210" Type="http://schemas.openxmlformats.org/officeDocument/2006/relationships/hyperlink" Target="http://www.roseindia.net/java/beginners/Continue.shtml" TargetMode="External"/><Relationship Id="rId215" Type="http://schemas.openxmlformats.org/officeDocument/2006/relationships/hyperlink" Target="http://www.roseindia.net/java/beginners/while-loop.java" TargetMode="External"/><Relationship Id="rId236" Type="http://schemas.openxmlformats.org/officeDocument/2006/relationships/hyperlink" Target="http://www.roseindia.net/java/beginners/file-name-refer-same-file.shtml" TargetMode="External"/><Relationship Id="rId257" Type="http://schemas.openxmlformats.org/officeDocument/2006/relationships/hyperlink" Target="http://www.roseindia.net/java/beginners/staticvariable.shtml" TargetMode="External"/><Relationship Id="rId278" Type="http://schemas.openxmlformats.org/officeDocument/2006/relationships/hyperlink" Target="http://www.roseindia.net/java/beginners/ConvertStringToFloat.shtml" TargetMode="External"/><Relationship Id="rId26" Type="http://schemas.openxmlformats.org/officeDocument/2006/relationships/hyperlink" Target="http://www.roseindia.net/java/java-bigdecimal/index.shtml" TargetMode="External"/><Relationship Id="rId231" Type="http://schemas.openxmlformats.org/officeDocument/2006/relationships/hyperlink" Target="http://www.roseindia.net/java/beginners/StringTokenizing.java" TargetMode="External"/><Relationship Id="rId252" Type="http://schemas.openxmlformats.org/officeDocument/2006/relationships/hyperlink" Target="http://www.roseindia.net/java/beginners/constructingfilenamepath.shtml" TargetMode="External"/><Relationship Id="rId273" Type="http://schemas.openxmlformats.org/officeDocument/2006/relationships/hyperlink" Target="http://www.roseindia.net/java/beginners/CompString.shtml" TargetMode="External"/><Relationship Id="rId294" Type="http://schemas.openxmlformats.org/officeDocument/2006/relationships/hyperlink" Target="http://www.roseindia.net/java/beginners/WordCountExample.shtml" TargetMode="External"/><Relationship Id="rId308" Type="http://schemas.openxmlformats.org/officeDocument/2006/relationships/hyperlink" Target="http://www.roseindia.net/java/beginners/AutoIncrementAndDecrement.shtml" TargetMode="External"/><Relationship Id="rId329" Type="http://schemas.openxmlformats.org/officeDocument/2006/relationships/hyperlink" Target="http://www.roseindia.net/java/beginners/arrayexamples/bubbleSort.shtml" TargetMode="External"/><Relationship Id="rId47" Type="http://schemas.openxmlformats.org/officeDocument/2006/relationships/hyperlink" Target="http://www.roseindia.net/java/master-java/index.shtml" TargetMode="External"/><Relationship Id="rId68" Type="http://schemas.openxmlformats.org/officeDocument/2006/relationships/hyperlink" Target="http://www.roseindia.net/java/java-introduction/java-general-purpose-language.shtml" TargetMode="External"/><Relationship Id="rId89" Type="http://schemas.openxmlformats.org/officeDocument/2006/relationships/hyperlink" Target="http://www.roseindia.net/javatutorials/deadlocksinjava.shtml" TargetMode="External"/><Relationship Id="rId112" Type="http://schemas.openxmlformats.org/officeDocument/2006/relationships/hyperlink" Target="http://www.roseindia.net/javajdktutorials/c10/index.shtml" TargetMode="External"/><Relationship Id="rId133" Type="http://schemas.openxmlformats.org/officeDocument/2006/relationships/hyperlink" Target="http://www.roseindia.net/java/beginners/where-java.shtml" TargetMode="External"/><Relationship Id="rId154" Type="http://schemas.openxmlformats.org/officeDocument/2006/relationships/image" Target="media/image18.gif"/><Relationship Id="rId175" Type="http://schemas.openxmlformats.org/officeDocument/2006/relationships/hyperlink" Target="http://www.roseindia.net/java/beginners/Varconstltr.shtml" TargetMode="External"/><Relationship Id="rId340" Type="http://schemas.openxmlformats.org/officeDocument/2006/relationships/image" Target="media/image29.gif"/><Relationship Id="rId196" Type="http://schemas.openxmlformats.org/officeDocument/2006/relationships/hyperlink" Target="http://www.roseindia.net/java/beginners/CopyArray.java" TargetMode="External"/><Relationship Id="rId200" Type="http://schemas.openxmlformats.org/officeDocument/2006/relationships/hyperlink" Target="http://www.roseindia.net/java/beginners/ArrayAverage.shtml" TargetMode="External"/><Relationship Id="rId16" Type="http://schemas.openxmlformats.org/officeDocument/2006/relationships/hyperlink" Target="http://www.roseindia.net/jstl/introduction.shtml" TargetMode="External"/><Relationship Id="rId221" Type="http://schemas.openxmlformats.org/officeDocument/2006/relationships/hyperlink" Target="http://www.roseindia.net/java/beginners/Construct.java" TargetMode="External"/><Relationship Id="rId242" Type="http://schemas.openxmlformats.org/officeDocument/2006/relationships/hyperlink" Target="http://www.roseindia.net/java/beginners/serializable-singleton.shtml" TargetMode="External"/><Relationship Id="rId263" Type="http://schemas.openxmlformats.org/officeDocument/2006/relationships/hyperlink" Target="http://www.roseindia.net/java/beginners/GetAbsolutePath.shtml" TargetMode="External"/><Relationship Id="rId284" Type="http://schemas.openxmlformats.org/officeDocument/2006/relationships/hyperlink" Target="http://www.roseindia.net/java/beginners/StrStartWith.java" TargetMode="External"/><Relationship Id="rId319" Type="http://schemas.openxmlformats.org/officeDocument/2006/relationships/hyperlink" Target="http://www.roseindia.net/java/beginners/arrayexamples/structure_of_java_arrays.shtml" TargetMode="External"/><Relationship Id="rId37" Type="http://schemas.openxmlformats.org/officeDocument/2006/relationships/hyperlink" Target="http://www.roseindia.net/java/string-examples" TargetMode="External"/><Relationship Id="rId58" Type="http://schemas.openxmlformats.org/officeDocument/2006/relationships/hyperlink" Target="http://www.roseindia.net/java5/index.shtml" TargetMode="External"/><Relationship Id="rId79" Type="http://schemas.openxmlformats.org/officeDocument/2006/relationships/hyperlink" Target="http://www.roseindia.net/java/language/java-keywords.shtml" TargetMode="External"/><Relationship Id="rId102" Type="http://schemas.openxmlformats.org/officeDocument/2006/relationships/hyperlink" Target="http://www.roseindia.net/javajdktutorials/" TargetMode="External"/><Relationship Id="rId123" Type="http://schemas.openxmlformats.org/officeDocument/2006/relationships/image" Target="media/image6.gif"/><Relationship Id="rId144" Type="http://schemas.openxmlformats.org/officeDocument/2006/relationships/image" Target="media/image10.gif"/><Relationship Id="rId330" Type="http://schemas.openxmlformats.org/officeDocument/2006/relationships/hyperlink" Target="http://www.roseindia.net/java/beginners/arrayexamples/BidirectionalBubbleSort.shtml" TargetMode="External"/><Relationship Id="rId90" Type="http://schemas.openxmlformats.org/officeDocument/2006/relationships/hyperlink" Target="http://www.roseindia.net/javatutorials/javagc.shtml" TargetMode="External"/><Relationship Id="rId165" Type="http://schemas.openxmlformats.org/officeDocument/2006/relationships/hyperlink" Target="http://www.roseindia.net/java/beginners/leapyears.shtml" TargetMode="External"/><Relationship Id="rId186" Type="http://schemas.openxmlformats.org/officeDocument/2006/relationships/hyperlink" Target="http://www.roseindia.net/java/beginners/Applet.shtml" TargetMode="External"/><Relationship Id="rId351" Type="http://schemas.openxmlformats.org/officeDocument/2006/relationships/image" Target="media/image36.gif"/><Relationship Id="rId211" Type="http://schemas.openxmlformats.org/officeDocument/2006/relationships/hyperlink" Target="http://www.roseindia.net/java/beginners/switch.shtml" TargetMode="External"/><Relationship Id="rId232" Type="http://schemas.openxmlformats.org/officeDocument/2006/relationships/hyperlink" Target="http://www.roseindia.net/java/beginners/construct_file_name_path.shtml" TargetMode="External"/><Relationship Id="rId253" Type="http://schemas.openxmlformats.org/officeDocument/2006/relationships/hyperlink" Target="http://www.roseindia.net/java/beginners/howtoaccessstaticmethod.shtml" TargetMode="External"/><Relationship Id="rId274" Type="http://schemas.openxmlformats.org/officeDocument/2006/relationships/hyperlink" Target="http://www.roseindia.net/java/beginners/CombinString.java" TargetMode="External"/><Relationship Id="rId295" Type="http://schemas.openxmlformats.org/officeDocument/2006/relationships/hyperlink" Target="http://www.roseindia.net/java/beginners/StringReverseUsingStringUtils.shtml" TargetMode="External"/><Relationship Id="rId309" Type="http://schemas.openxmlformats.org/officeDocument/2006/relationships/hyperlink" Target="http://www.roseindia.net/java/beginners/ReverseString.shtml" TargetMode="External"/><Relationship Id="rId27" Type="http://schemas.openxmlformats.org/officeDocument/2006/relationships/hyperlink" Target="http://www.roseindia.net/java/javascript-array/index.shtml" TargetMode="External"/><Relationship Id="rId48" Type="http://schemas.openxmlformats.org/officeDocument/2006/relationships/hyperlink" Target="http://www.roseindia.net/java/master-java/java-a-general-purpose-languaage.shtml" TargetMode="External"/><Relationship Id="rId69" Type="http://schemas.openxmlformats.org/officeDocument/2006/relationships/hyperlink" Target="http://www.roseindia.net/java/java-introduction/casesensitivity.shtml" TargetMode="External"/><Relationship Id="rId113" Type="http://schemas.openxmlformats.org/officeDocument/2006/relationships/hyperlink" Target="http://www.roseindia.net/javajdktutorials/c11/index.shtml" TargetMode="External"/><Relationship Id="rId134" Type="http://schemas.openxmlformats.org/officeDocument/2006/relationships/hyperlink" Target="http://www.roseindia.net/java/beginners/what-is-java.shtml" TargetMode="External"/><Relationship Id="rId320" Type="http://schemas.openxmlformats.org/officeDocument/2006/relationships/hyperlink" Target="http://www.roseindia.net/java/beginners/arrayexamples/introduction_to_java_arrays.shtml" TargetMode="External"/><Relationship Id="rId80" Type="http://schemas.openxmlformats.org/officeDocument/2006/relationships/hyperlink" Target="http://www.roseindia.net/java/language/java-data-types.shtml" TargetMode="External"/><Relationship Id="rId155" Type="http://schemas.openxmlformats.org/officeDocument/2006/relationships/hyperlink" Target="http://www.roseindia.net/java/beginners/Comparing.shtml" TargetMode="External"/><Relationship Id="rId176" Type="http://schemas.openxmlformats.org/officeDocument/2006/relationships/hyperlink" Target="http://java.sun.com/docs/books/tutorial/java/nutsandbolts/datatypes.html" TargetMode="External"/><Relationship Id="rId197" Type="http://schemas.openxmlformats.org/officeDocument/2006/relationships/hyperlink" Target="http://www.roseindia.net/java/beginners/length.shtml" TargetMode="External"/><Relationship Id="rId341" Type="http://schemas.openxmlformats.org/officeDocument/2006/relationships/image" Target="media/image30.gif"/><Relationship Id="rId201" Type="http://schemas.openxmlformats.org/officeDocument/2006/relationships/hyperlink" Target="http://www.roseindia.net/java/beginners/StringCharacter.java" TargetMode="External"/><Relationship Id="rId222" Type="http://schemas.openxmlformats.org/officeDocument/2006/relationships/hyperlink" Target="http://www.roseindia.net/java/beginners/useofthisoperator.shtml" TargetMode="External"/><Relationship Id="rId243" Type="http://schemas.openxmlformats.org/officeDocument/2006/relationships/hyperlink" Target="http://www.roseindia.net/java/beginners/ReadInByteArray.java" TargetMode="External"/><Relationship Id="rId264" Type="http://schemas.openxmlformats.org/officeDocument/2006/relationships/hyperlink" Target="http://www.roseindia.net/java/beginners/ComparingFileDates.shtml" TargetMode="External"/><Relationship Id="rId285" Type="http://schemas.openxmlformats.org/officeDocument/2006/relationships/hyperlink" Target="http://www.roseindia.net/java/beginners/DecimalFormatExample.shtml" TargetMode="External"/><Relationship Id="rId17" Type="http://schemas.openxmlformats.org/officeDocument/2006/relationships/image" Target="media/image1.gif"/><Relationship Id="rId38" Type="http://schemas.openxmlformats.org/officeDocument/2006/relationships/hyperlink" Target="http://www.roseindia.net/java/exceptions" TargetMode="External"/><Relationship Id="rId59" Type="http://schemas.openxmlformats.org/officeDocument/2006/relationships/hyperlink" Target="http://www.roseindia.net/java/network/index.shtml" TargetMode="External"/><Relationship Id="rId103" Type="http://schemas.openxmlformats.org/officeDocument/2006/relationships/hyperlink" Target="http://www.roseindia.net/javajdktutorials/c1/index.shtml" TargetMode="External"/><Relationship Id="rId124" Type="http://schemas.openxmlformats.org/officeDocument/2006/relationships/image" Target="media/image7.gif"/><Relationship Id="rId310" Type="http://schemas.openxmlformats.org/officeDocument/2006/relationships/hyperlink" Target="http://www.roseindia.net/java/beginners/CheckEmptyStringExample.shtml" TargetMode="External"/><Relationship Id="rId70" Type="http://schemas.openxmlformats.org/officeDocument/2006/relationships/hyperlink" Target="http://www.roseindia.net/java/java-introduction/java-features.shtml" TargetMode="External"/><Relationship Id="rId91" Type="http://schemas.openxmlformats.org/officeDocument/2006/relationships/hyperlink" Target="http://www.roseindia.net/javatutorials/javacompiletimeconstants.shtml" TargetMode="External"/><Relationship Id="rId145" Type="http://schemas.openxmlformats.org/officeDocument/2006/relationships/image" Target="media/image11.gif"/><Relationship Id="rId166" Type="http://schemas.openxmlformats.org/officeDocument/2006/relationships/hyperlink" Target="http://www.roseindia.net/java/beginners/Leapyear.java" TargetMode="External"/><Relationship Id="rId187" Type="http://schemas.openxmlformats.org/officeDocument/2006/relationships/hyperlink" Target="http://www.roseindia.net/java/beginners/BEOJ.shtml" TargetMode="External"/><Relationship Id="rId331" Type="http://schemas.openxmlformats.org/officeDocument/2006/relationships/hyperlink" Target="http://www.roseindia.net/java/beginners/arrayexamples/extraStorageMergeSort.shtml" TargetMode="External"/><Relationship Id="rId352" Type="http://schemas.openxmlformats.org/officeDocument/2006/relationships/hyperlink" Target="http://www.roseindia.net/java/beginners/arrayexamples/OddEvenTranspositionSort.java" TargetMode="External"/><Relationship Id="rId1" Type="http://schemas.openxmlformats.org/officeDocument/2006/relationships/numbering" Target="numbering.xml"/><Relationship Id="rId212" Type="http://schemas.openxmlformats.org/officeDocument/2006/relationships/hyperlink" Target="http://www.roseindia.net/java/beginners/SwitchExample.shtml" TargetMode="External"/><Relationship Id="rId233" Type="http://schemas.openxmlformats.org/officeDocument/2006/relationships/hyperlink" Target="http://www.roseindia.net/java/beginners/createtemporaryfile.shtml" TargetMode="External"/><Relationship Id="rId254" Type="http://schemas.openxmlformats.org/officeDocument/2006/relationships/hyperlink" Target="http://www.roseindia.net/java/beginners/FirstArrayProgram.java" TargetMode="External"/><Relationship Id="rId28" Type="http://schemas.openxmlformats.org/officeDocument/2006/relationships/hyperlink" Target="http://www.roseindia.net/java/java-methods/index.shtml" TargetMode="External"/><Relationship Id="rId49" Type="http://schemas.openxmlformats.org/officeDocument/2006/relationships/hyperlink" Target="http://www.roseindia.net/java/master-java/java-object-oriented-language.shtml" TargetMode="External"/><Relationship Id="rId114" Type="http://schemas.openxmlformats.org/officeDocument/2006/relationships/hyperlink" Target="http://www.roseindia.net/javajdktutorials/c12/index.shtml" TargetMode="External"/><Relationship Id="rId275" Type="http://schemas.openxmlformats.org/officeDocument/2006/relationships/hyperlink" Target="http://www.roseindia.net/java/beginners/CombinString.shtml" TargetMode="External"/><Relationship Id="rId296" Type="http://schemas.openxmlformats.org/officeDocument/2006/relationships/hyperlink" Target="http://www.roseindia.net/java/beginners/StringReverseExample.shtml" TargetMode="External"/><Relationship Id="rId300" Type="http://schemas.openxmlformats.org/officeDocument/2006/relationships/image" Target="media/image19.png"/><Relationship Id="rId60" Type="http://schemas.openxmlformats.org/officeDocument/2006/relationships/hyperlink" Target="http://www.roseindia.net/java/simple-java-program.shtml" TargetMode="External"/><Relationship Id="rId81" Type="http://schemas.openxmlformats.org/officeDocument/2006/relationships/hyperlink" Target="http://www.roseindia.net/java/language/java-literals.shtml" TargetMode="External"/><Relationship Id="rId135" Type="http://schemas.openxmlformats.org/officeDocument/2006/relationships/hyperlink" Target="http://www.roseindia.net/java/beginners/java-releases.shtml" TargetMode="External"/><Relationship Id="rId156" Type="http://schemas.openxmlformats.org/officeDocument/2006/relationships/hyperlink" Target="http://www.roseindia.net/java/beginners/largernumber.shtml" TargetMode="External"/><Relationship Id="rId177" Type="http://schemas.openxmlformats.org/officeDocument/2006/relationships/hyperlink" Target="http://www.roseindia.net/java/beginners/java-read-file-line-by-line.shtml" TargetMode="External"/><Relationship Id="rId198" Type="http://schemas.openxmlformats.org/officeDocument/2006/relationships/hyperlink" Target="http://www.roseindia.net/java/beginners/ConvertInUpperCase.shtml" TargetMode="External"/><Relationship Id="rId321" Type="http://schemas.openxmlformats.org/officeDocument/2006/relationships/hyperlink" Target="http://www.roseindia.net/java/beginners/arrayexamples/java_array_declaration.shtml" TargetMode="External"/><Relationship Id="rId342" Type="http://schemas.openxmlformats.org/officeDocument/2006/relationships/image" Target="media/image31.gif"/><Relationship Id="rId202" Type="http://schemas.openxmlformats.org/officeDocument/2006/relationships/hyperlink" Target="http://www.roseindia.net/java/beginners/MatrixExample.shtml" TargetMode="External"/><Relationship Id="rId223" Type="http://schemas.openxmlformats.org/officeDocument/2006/relationships/hyperlink" Target="http://www.roseindia.net/java/beginners/ConstructorOverloading.java" TargetMode="External"/><Relationship Id="rId244" Type="http://schemas.openxmlformats.org/officeDocument/2006/relationships/hyperlink" Target="http://www.roseindia.net/java/beginners/ReadInByteArray.java" TargetMode="External"/><Relationship Id="rId18" Type="http://schemas.openxmlformats.org/officeDocument/2006/relationships/image" Target="media/image2.gif"/><Relationship Id="rId39" Type="http://schemas.openxmlformats.org/officeDocument/2006/relationships/hyperlink" Target="http://www.roseindia.net/java/wrapper-class" TargetMode="External"/><Relationship Id="rId265" Type="http://schemas.openxmlformats.org/officeDocument/2006/relationships/hyperlink" Target="http://www.roseindia.net/java/beginners/tokenizingjavasourcecode.shtml" TargetMode="External"/><Relationship Id="rId286" Type="http://schemas.openxmlformats.org/officeDocument/2006/relationships/hyperlink" Target="http://www.roseindia.net/java/beginners/ArgumentPassingExample.shtml" TargetMode="External"/><Relationship Id="rId50" Type="http://schemas.openxmlformats.org/officeDocument/2006/relationships/hyperlink" Target="http://www.roseindia.net/java/jee5/" TargetMode="External"/><Relationship Id="rId104" Type="http://schemas.openxmlformats.org/officeDocument/2006/relationships/hyperlink" Target="http://www.roseindia.net/javajdktutorials/c2/index.shtml" TargetMode="External"/><Relationship Id="rId125" Type="http://schemas.openxmlformats.org/officeDocument/2006/relationships/hyperlink" Target="http://roseindia.net/java" TargetMode="External"/><Relationship Id="rId146" Type="http://schemas.openxmlformats.org/officeDocument/2006/relationships/image" Target="media/image12.gif"/><Relationship Id="rId167" Type="http://schemas.openxmlformats.org/officeDocument/2006/relationships/hyperlink" Target="http://www.roseindia.net/java/beginners/Leapyear.shtml" TargetMode="External"/><Relationship Id="rId188" Type="http://schemas.openxmlformats.org/officeDocument/2006/relationships/hyperlink" Target="http://www.roseindia.net/java/beginners/StringBuffer.shtml" TargetMode="External"/><Relationship Id="rId311" Type="http://schemas.openxmlformats.org/officeDocument/2006/relationships/hyperlink" Target="http://www.roseindia.net/java/beginners/GarbageCollection.java" TargetMode="External"/><Relationship Id="rId332" Type="http://schemas.openxmlformats.org/officeDocument/2006/relationships/hyperlink" Target="http://www.roseindia.net/java/beginners/arrayexamples/InsertionSort.shtml" TargetMode="External"/><Relationship Id="rId353" Type="http://schemas.openxmlformats.org/officeDocument/2006/relationships/hyperlink" Target="http://www.roseindia.net/java/beginners/arrayexamples/OddEvenTranspositionSort.shtml" TargetMode="External"/><Relationship Id="rId71" Type="http://schemas.openxmlformats.org/officeDocument/2006/relationships/hyperlink" Target="http://www.roseindia.net/java/java-introduction/java-enabled-browsers.shtml" TargetMode="External"/><Relationship Id="rId92" Type="http://schemas.openxmlformats.org/officeDocument/2006/relationships/hyperlink" Target="http://www.roseindia.net/javatutorials/enum_inversion_problem.shtml" TargetMode="External"/><Relationship Id="rId213" Type="http://schemas.openxmlformats.org/officeDocument/2006/relationships/hyperlink" Target="http://www.roseindia.net/java/beginners/Switch.java" TargetMode="External"/><Relationship Id="rId234" Type="http://schemas.openxmlformats.org/officeDocument/2006/relationships/hyperlink" Target="http://www.roseindia.net/java/beginners/date.shtml" TargetMode="External"/><Relationship Id="rId2" Type="http://schemas.openxmlformats.org/officeDocument/2006/relationships/styles" Target="styles.xml"/><Relationship Id="rId29" Type="http://schemas.openxmlformats.org/officeDocument/2006/relationships/hyperlink" Target="http://www.roseindia.net/java/java-write/index.shtml" TargetMode="External"/><Relationship Id="rId255" Type="http://schemas.openxmlformats.org/officeDocument/2006/relationships/hyperlink" Target="http://www.roseindia.net/java/beginners/JavaUncompress.shtml" TargetMode="External"/><Relationship Id="rId276" Type="http://schemas.openxmlformats.org/officeDocument/2006/relationships/hyperlink" Target="http://www.roseindia.net/java/beginners/replace.shtml" TargetMode="External"/><Relationship Id="rId297" Type="http://schemas.openxmlformats.org/officeDocument/2006/relationships/hyperlink" Target="http://www.roseindia.net/java/beginners/RuntimeExec.shtml" TargetMode="External"/><Relationship Id="rId40" Type="http://schemas.openxmlformats.org/officeDocument/2006/relationships/hyperlink" Target="http://www.roseindia.net/java/reflect" TargetMode="External"/><Relationship Id="rId115" Type="http://schemas.openxmlformats.org/officeDocument/2006/relationships/hyperlink" Target="http://www.roseindia.net/javajdktutorials/advanced.shtml" TargetMode="External"/><Relationship Id="rId136" Type="http://schemas.openxmlformats.org/officeDocument/2006/relationships/hyperlink" Target="http://www.roseindia.net/java/beginners/download_jdk.shtml" TargetMode="External"/><Relationship Id="rId157" Type="http://schemas.openxmlformats.org/officeDocument/2006/relationships/hyperlink" Target="http://www.roseindia.net/java/beginners/AllEvenNum.shtml" TargetMode="External"/><Relationship Id="rId178" Type="http://schemas.openxmlformats.org/officeDocument/2006/relationships/hyperlink" Target="http://www.roseindia.net/java/beginners/CopyFile.shtml" TargetMode="External"/><Relationship Id="rId301" Type="http://schemas.openxmlformats.org/officeDocument/2006/relationships/hyperlink" Target="http://www.roseindia.net/java/beginners/DayOfYearToDayOfWeek.shtml" TargetMode="External"/><Relationship Id="rId322" Type="http://schemas.openxmlformats.org/officeDocument/2006/relationships/image" Target="media/image20.gif"/><Relationship Id="rId343" Type="http://schemas.openxmlformats.org/officeDocument/2006/relationships/image" Target="media/image32.gif"/><Relationship Id="rId61" Type="http://schemas.openxmlformats.org/officeDocument/2006/relationships/hyperlink" Target="http://www.roseindia.net/java/java-virtual-machine.shtml" TargetMode="External"/><Relationship Id="rId82" Type="http://schemas.openxmlformats.org/officeDocument/2006/relationships/hyperlink" Target="http://www.roseindia.net/java/language/introduction-to-java-arrays.shtml" TargetMode="External"/><Relationship Id="rId199" Type="http://schemas.openxmlformats.org/officeDocument/2006/relationships/hyperlink" Target="http://www.roseindia.net/java/beginners/string-array.shtml" TargetMode="External"/><Relationship Id="rId203" Type="http://schemas.openxmlformats.org/officeDocument/2006/relationships/hyperlink" Target="http://www.roseindia.net/java/beginners/MatrixSum.shtml" TargetMode="External"/><Relationship Id="rId19" Type="http://schemas.openxmlformats.org/officeDocument/2006/relationships/hyperlink" Target="http://www.roseindia.net/java/new-to-java.shtml" TargetMode="External"/><Relationship Id="rId224" Type="http://schemas.openxmlformats.org/officeDocument/2006/relationships/hyperlink" Target="http://www.roseindia.net/java/beginners/Threads.shtml" TargetMode="External"/><Relationship Id="rId245" Type="http://schemas.openxmlformats.org/officeDocument/2006/relationships/hyperlink" Target="http://www.roseindia.net/java/beginners/ByteArrayExample.java" TargetMode="External"/><Relationship Id="rId266" Type="http://schemas.openxmlformats.org/officeDocument/2006/relationships/hyperlink" Target="http://www.roseindia.net/java/beginners/AddTwoBigNumbers.shtml" TargetMode="External"/><Relationship Id="rId287" Type="http://schemas.openxmlformats.org/officeDocument/2006/relationships/hyperlink" Target="http://www.roseindia.net/java/beginners/DelayExample.shtml" TargetMode="External"/><Relationship Id="rId30" Type="http://schemas.openxmlformats.org/officeDocument/2006/relationships/hyperlink" Target="http://www.roseindia.net/java/java-programming.shtml" TargetMode="External"/><Relationship Id="rId105" Type="http://schemas.openxmlformats.org/officeDocument/2006/relationships/hyperlink" Target="http://www.roseindia.net/javajdktutorials/c3/index.shtml" TargetMode="External"/><Relationship Id="rId126" Type="http://schemas.openxmlformats.org/officeDocument/2006/relationships/hyperlink" Target="http://www.roseindia.net/jsp/jsp.shtml" TargetMode="External"/><Relationship Id="rId147" Type="http://schemas.openxmlformats.org/officeDocument/2006/relationships/image" Target="media/image13.gif"/><Relationship Id="rId168" Type="http://schemas.openxmlformats.org/officeDocument/2006/relationships/hyperlink" Target="http://www.roseindia.net/java/beginners/PreparingTable.shtml" TargetMode="External"/><Relationship Id="rId312" Type="http://schemas.openxmlformats.org/officeDocument/2006/relationships/hyperlink" Target="http://www.roseindia.net/java/beginners/GarbageCollection.shtml" TargetMode="External"/><Relationship Id="rId333" Type="http://schemas.openxmlformats.org/officeDocument/2006/relationships/image" Target="media/image22.gif"/><Relationship Id="rId354" Type="http://schemas.openxmlformats.org/officeDocument/2006/relationships/hyperlink" Target="http://www.roseindia.net/java/beginners/arrayexamples/SelectionSort.shtml" TargetMode="External"/><Relationship Id="rId51" Type="http://schemas.openxmlformats.org/officeDocument/2006/relationships/hyperlink" Target="http://www.roseindia.net/java/jdk6/index.shtml" TargetMode="External"/><Relationship Id="rId72" Type="http://schemas.openxmlformats.org/officeDocument/2006/relationships/hyperlink" Target="http://www.roseindia.net/java/java-introduction/javatools/java-compiler.shtml" TargetMode="External"/><Relationship Id="rId93" Type="http://schemas.openxmlformats.org/officeDocument/2006/relationships/hyperlink" Target="http://www.roseindia.net/javatutorials/headfirsdesignpatterns.shtml" TargetMode="External"/><Relationship Id="rId189" Type="http://schemas.openxmlformats.org/officeDocument/2006/relationships/hyperlink" Target="http://www.roseindia.net/java/beginners/MathClass.shtml" TargetMode="External"/><Relationship Id="rId3" Type="http://schemas.openxmlformats.org/officeDocument/2006/relationships/settings" Target="settings.xml"/><Relationship Id="rId214" Type="http://schemas.openxmlformats.org/officeDocument/2006/relationships/hyperlink" Target="http://www.roseindia.net/java/beginners/DoWhile.shtml" TargetMode="External"/><Relationship Id="rId235" Type="http://schemas.openxmlformats.org/officeDocument/2006/relationships/hyperlink" Target="http://www.roseindia.net/java/beginners/CreateTemporaryFile.java" TargetMode="External"/><Relationship Id="rId256" Type="http://schemas.openxmlformats.org/officeDocument/2006/relationships/hyperlink" Target="http://www.roseindia.net/java/beginners/nonstaticvariable.shtml" TargetMode="External"/><Relationship Id="rId277" Type="http://schemas.openxmlformats.org/officeDocument/2006/relationships/hyperlink" Target="http://www.roseindia.net/java/beginners/CompString.java" TargetMode="External"/><Relationship Id="rId298" Type="http://schemas.openxmlformats.org/officeDocument/2006/relationships/hyperlink" Target="http://www.roseindia.net/java/beginners/SingletonPattern.shtml" TargetMode="External"/><Relationship Id="rId116" Type="http://schemas.openxmlformats.org/officeDocument/2006/relationships/hyperlink" Target="http://www.roseindia.net/javajdktutorials/progenv.shtml" TargetMode="External"/><Relationship Id="rId137" Type="http://schemas.openxmlformats.org/officeDocument/2006/relationships/hyperlink" Target="http://www.roseindia.net/java/beginners/installing_java.shtml" TargetMode="External"/><Relationship Id="rId158" Type="http://schemas.openxmlformats.org/officeDocument/2006/relationships/hyperlink" Target="http://www.roseindia.net/java/beginners/CircleArea.shtml" TargetMode="External"/><Relationship Id="rId302" Type="http://schemas.openxmlformats.org/officeDocument/2006/relationships/hyperlink" Target="http://www.roseindia.net/java/beginners/DayYearToDayMonth.shtml" TargetMode="External"/><Relationship Id="rId323" Type="http://schemas.openxmlformats.org/officeDocument/2006/relationships/hyperlink" Target="http://www.roseindia.net/java/beginners/arrayexamples/java_array_initialization.shtml" TargetMode="External"/><Relationship Id="rId344" Type="http://schemas.openxmlformats.org/officeDocument/2006/relationships/hyperlink" Target="http://www.roseindia.net/java/beginners/arrayexamples/heapSort.shtml" TargetMode="External"/><Relationship Id="rId20" Type="http://schemas.openxmlformats.org/officeDocument/2006/relationships/hyperlink" Target="http://www.roseindia.net/java/use-java/index.shtml" TargetMode="External"/><Relationship Id="rId41" Type="http://schemas.openxmlformats.org/officeDocument/2006/relationships/hyperlink" Target="http://www.roseindia.net/java/example/java/applet/" TargetMode="External"/><Relationship Id="rId62" Type="http://schemas.openxmlformats.org/officeDocument/2006/relationships/hyperlink" Target="http://www.roseindia.net/java/collection/index.shtml" TargetMode="External"/><Relationship Id="rId83" Type="http://schemas.openxmlformats.org/officeDocument/2006/relationships/hyperlink" Target="http://www.roseindia.net/java/language/operators.shtml" TargetMode="External"/><Relationship Id="rId179" Type="http://schemas.openxmlformats.org/officeDocument/2006/relationships/hyperlink" Target="http://www.roseindia.net/java/beginners/java-write-to-fi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197</Pages>
  <Words>45232</Words>
  <Characters>234756</Characters>
  <Application>Microsoft Office Word</Application>
  <DocSecurity>0</DocSecurity>
  <Lines>6177</Lines>
  <Paragraphs>1985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dc:creator>
  <cp:keywords/>
  <dc:description/>
  <cp:lastModifiedBy>Krishna Reddy</cp:lastModifiedBy>
  <cp:revision>6</cp:revision>
  <dcterms:created xsi:type="dcterms:W3CDTF">2012-08-24T04:46:00Z</dcterms:created>
  <dcterms:modified xsi:type="dcterms:W3CDTF">2012-08-24T06:06:00Z</dcterms:modified>
</cp:coreProperties>
</file>